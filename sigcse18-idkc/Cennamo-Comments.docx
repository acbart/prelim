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DCD5B9" w14:textId="2DF7728F" w:rsidR="00BD22F5" w:rsidRDefault="000464C4">
      <w:pPr>
        <w:spacing w:before="5" w:line="110" w:lineRule="exact"/>
        <w:rPr>
          <w:sz w:val="11"/>
          <w:szCs w:val="11"/>
        </w:rPr>
      </w:pPr>
      <w:ins w:id="0" w:author="Dennis Kafura" w:date="2017-08-31T12:40:00Z">
        <w:r>
          <w:rPr>
            <w:sz w:val="11"/>
            <w:szCs w:val="11"/>
          </w:rPr>
          <w:t>4</w:t>
        </w:r>
      </w:ins>
    </w:p>
    <w:p w14:paraId="12001D42" w14:textId="77777777" w:rsidR="00BD22F5" w:rsidRDefault="00541216">
      <w:pPr>
        <w:spacing w:line="244" w:lineRule="auto"/>
        <w:ind w:left="1585" w:right="1416" w:hanging="146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bCs/>
          <w:w w:val="105"/>
          <w:sz w:val="34"/>
          <w:szCs w:val="34"/>
        </w:rPr>
        <w:t>Instructional</w:t>
      </w:r>
      <w:r>
        <w:rPr>
          <w:rFonts w:ascii="Times New Roman" w:eastAsia="Times New Roman" w:hAnsi="Times New Roman" w:cs="Times New Roman"/>
          <w:b/>
          <w:bCs/>
          <w:spacing w:val="31"/>
          <w:w w:val="105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34"/>
          <w:szCs w:val="34"/>
        </w:rPr>
        <w:t>Design</w:t>
      </w:r>
      <w:r>
        <w:rPr>
          <w:rFonts w:ascii="Times New Roman" w:eastAsia="Times New Roman" w:hAnsi="Times New Roman" w:cs="Times New Roman"/>
          <w:b/>
          <w:bCs/>
          <w:spacing w:val="31"/>
          <w:w w:val="105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34"/>
          <w:szCs w:val="34"/>
        </w:rPr>
        <w:t>+</w:t>
      </w:r>
      <w:r>
        <w:rPr>
          <w:rFonts w:ascii="Times New Roman" w:eastAsia="Times New Roman" w:hAnsi="Times New Roman" w:cs="Times New Roman"/>
          <w:b/>
          <w:bCs/>
          <w:spacing w:val="31"/>
          <w:w w:val="105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34"/>
          <w:szCs w:val="34"/>
        </w:rPr>
        <w:t>Kn</w:t>
      </w:r>
      <w:r>
        <w:rPr>
          <w:rFonts w:ascii="Times New Roman" w:eastAsia="Times New Roman" w:hAnsi="Times New Roman" w:cs="Times New Roman"/>
          <w:b/>
          <w:bCs/>
          <w:spacing w:val="-4"/>
          <w:w w:val="105"/>
          <w:sz w:val="34"/>
          <w:szCs w:val="34"/>
        </w:rPr>
        <w:t>o</w:t>
      </w:r>
      <w:r>
        <w:rPr>
          <w:rFonts w:ascii="Times New Roman" w:eastAsia="Times New Roman" w:hAnsi="Times New Roman" w:cs="Times New Roman"/>
          <w:b/>
          <w:bCs/>
          <w:w w:val="105"/>
          <w:sz w:val="34"/>
          <w:szCs w:val="34"/>
        </w:rPr>
        <w:t>wl</w:t>
      </w:r>
      <w:r>
        <w:rPr>
          <w:rFonts w:ascii="Times New Roman" w:eastAsia="Times New Roman" w:hAnsi="Times New Roman" w:cs="Times New Roman"/>
          <w:b/>
          <w:bCs/>
          <w:spacing w:val="1"/>
          <w:w w:val="105"/>
          <w:sz w:val="34"/>
          <w:szCs w:val="34"/>
        </w:rPr>
        <w:t>e</w:t>
      </w:r>
      <w:r>
        <w:rPr>
          <w:rFonts w:ascii="Times New Roman" w:eastAsia="Times New Roman" w:hAnsi="Times New Roman" w:cs="Times New Roman"/>
          <w:b/>
          <w:bCs/>
          <w:w w:val="105"/>
          <w:sz w:val="34"/>
          <w:szCs w:val="34"/>
        </w:rPr>
        <w:t>dge</w:t>
      </w:r>
      <w:r>
        <w:rPr>
          <w:rFonts w:ascii="Times New Roman" w:eastAsia="Times New Roman" w:hAnsi="Times New Roman" w:cs="Times New Roman"/>
          <w:b/>
          <w:bCs/>
          <w:spacing w:val="32"/>
          <w:w w:val="105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34"/>
          <w:szCs w:val="34"/>
        </w:rPr>
        <w:t>Com</w:t>
      </w:r>
      <w:r>
        <w:rPr>
          <w:rFonts w:ascii="Times New Roman" w:eastAsia="Times New Roman" w:hAnsi="Times New Roman" w:cs="Times New Roman"/>
          <w:b/>
          <w:bCs/>
          <w:spacing w:val="1"/>
          <w:w w:val="105"/>
          <w:sz w:val="34"/>
          <w:szCs w:val="34"/>
        </w:rPr>
        <w:t>p</w:t>
      </w:r>
      <w:r>
        <w:rPr>
          <w:rFonts w:ascii="Times New Roman" w:eastAsia="Times New Roman" w:hAnsi="Times New Roman" w:cs="Times New Roman"/>
          <w:b/>
          <w:bCs/>
          <w:w w:val="105"/>
          <w:sz w:val="34"/>
          <w:szCs w:val="34"/>
        </w:rPr>
        <w:t>onents:</w:t>
      </w:r>
      <w:r>
        <w:rPr>
          <w:rFonts w:ascii="Times New Roman" w:eastAsia="Times New Roman" w:hAnsi="Times New Roman" w:cs="Times New Roman"/>
          <w:b/>
          <w:bCs/>
          <w:w w:val="107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34"/>
          <w:szCs w:val="34"/>
        </w:rPr>
        <w:t>A</w:t>
      </w:r>
      <w:r>
        <w:rPr>
          <w:rFonts w:ascii="Times New Roman" w:eastAsia="Times New Roman" w:hAnsi="Times New Roman" w:cs="Times New Roman"/>
          <w:b/>
          <w:bCs/>
          <w:spacing w:val="19"/>
          <w:w w:val="105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34"/>
          <w:szCs w:val="34"/>
        </w:rPr>
        <w:t>Systematic</w:t>
      </w:r>
      <w:r>
        <w:rPr>
          <w:rFonts w:ascii="Times New Roman" w:eastAsia="Times New Roman" w:hAnsi="Times New Roman" w:cs="Times New Roman"/>
          <w:b/>
          <w:bCs/>
          <w:spacing w:val="19"/>
          <w:w w:val="105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34"/>
          <w:szCs w:val="34"/>
        </w:rPr>
        <w:t>Meth</w:t>
      </w:r>
      <w:r>
        <w:rPr>
          <w:rFonts w:ascii="Times New Roman" w:eastAsia="Times New Roman" w:hAnsi="Times New Roman" w:cs="Times New Roman"/>
          <w:b/>
          <w:bCs/>
          <w:spacing w:val="1"/>
          <w:w w:val="105"/>
          <w:sz w:val="34"/>
          <w:szCs w:val="34"/>
        </w:rPr>
        <w:t>o</w:t>
      </w:r>
      <w:r>
        <w:rPr>
          <w:rFonts w:ascii="Times New Roman" w:eastAsia="Times New Roman" w:hAnsi="Times New Roman" w:cs="Times New Roman"/>
          <w:b/>
          <w:bCs/>
          <w:w w:val="105"/>
          <w:sz w:val="34"/>
          <w:szCs w:val="34"/>
        </w:rPr>
        <w:t>d</w:t>
      </w:r>
      <w:r>
        <w:rPr>
          <w:rFonts w:ascii="Times New Roman" w:eastAsia="Times New Roman" w:hAnsi="Times New Roman" w:cs="Times New Roman"/>
          <w:b/>
          <w:bCs/>
          <w:spacing w:val="19"/>
          <w:w w:val="105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34"/>
          <w:szCs w:val="34"/>
        </w:rPr>
        <w:t>for</w:t>
      </w:r>
      <w:r>
        <w:rPr>
          <w:rFonts w:ascii="Times New Roman" w:eastAsia="Times New Roman" w:hAnsi="Times New Roman" w:cs="Times New Roman"/>
          <w:b/>
          <w:bCs/>
          <w:spacing w:val="20"/>
          <w:w w:val="105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34"/>
          <w:szCs w:val="34"/>
        </w:rPr>
        <w:t>Refining</w:t>
      </w:r>
      <w:r>
        <w:rPr>
          <w:rFonts w:ascii="Times New Roman" w:eastAsia="Times New Roman" w:hAnsi="Times New Roman" w:cs="Times New Roman"/>
          <w:b/>
          <w:bCs/>
          <w:spacing w:val="19"/>
          <w:w w:val="105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34"/>
          <w:szCs w:val="34"/>
        </w:rPr>
        <w:t>Instruction</w:t>
      </w:r>
    </w:p>
    <w:p w14:paraId="296F3AFB" w14:textId="77777777" w:rsidR="00BD22F5" w:rsidRDefault="00BD22F5">
      <w:pPr>
        <w:spacing w:before="6" w:line="150" w:lineRule="exact"/>
        <w:rPr>
          <w:sz w:val="15"/>
          <w:szCs w:val="15"/>
        </w:rPr>
      </w:pPr>
    </w:p>
    <w:p w14:paraId="2B366608" w14:textId="77777777" w:rsidR="00BD22F5" w:rsidRDefault="00BD22F5">
      <w:pPr>
        <w:spacing w:line="150" w:lineRule="exact"/>
        <w:rPr>
          <w:sz w:val="15"/>
          <w:szCs w:val="15"/>
        </w:rPr>
        <w:sectPr w:rsidR="00BD22F5">
          <w:type w:val="continuous"/>
          <w:pgSz w:w="12240" w:h="15840"/>
          <w:pgMar w:top="1480" w:right="940" w:bottom="280" w:left="960" w:header="720" w:footer="720" w:gutter="0"/>
          <w:cols w:space="720"/>
        </w:sectPr>
      </w:pPr>
    </w:p>
    <w:p w14:paraId="60F5193F" w14:textId="77777777" w:rsidR="00BD22F5" w:rsidRDefault="00541216">
      <w:pPr>
        <w:pStyle w:val="Heading1"/>
        <w:ind w:left="527"/>
        <w:jc w:val="center"/>
      </w:pPr>
      <w:r>
        <w:lastRenderedPageBreak/>
        <w:t>Luke</w:t>
      </w:r>
      <w:r>
        <w:rPr>
          <w:spacing w:val="-6"/>
        </w:rPr>
        <w:t xml:space="preserve"> </w:t>
      </w:r>
      <w:r>
        <w:t>Gusukuma</w:t>
      </w:r>
    </w:p>
    <w:p w14:paraId="35D665A5" w14:textId="77777777" w:rsidR="00BD22F5" w:rsidRDefault="00541216">
      <w:pPr>
        <w:spacing w:line="249" w:lineRule="auto"/>
        <w:ind w:left="527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Department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Computer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Science</w:t>
      </w:r>
      <w:r>
        <w:rPr>
          <w:rFonts w:ascii="Times New Roman" w:eastAsia="Times New Roman" w:hAnsi="Times New Roman" w:cs="Times New Roman"/>
          <w:w w:val="9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Virginia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ch</w:t>
      </w:r>
    </w:p>
    <w:p w14:paraId="7D064A06" w14:textId="77777777" w:rsidR="00BD22F5" w:rsidRDefault="00541216">
      <w:pPr>
        <w:spacing w:line="249" w:lineRule="auto"/>
        <w:ind w:left="1056" w:right="528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Blacksburg,</w:t>
      </w:r>
      <w:r>
        <w:rPr>
          <w:rFonts w:ascii="Times New Roman" w:eastAsia="Times New Roman" w:hAnsi="Times New Roman" w:cs="Times New Roman"/>
          <w:spacing w:val="-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Virginia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 xml:space="preserve"> </w:t>
      </w:r>
      <w:hyperlink r:id="rId7">
        <w:r>
          <w:rPr>
            <w:rFonts w:ascii="Times New Roman" w:eastAsia="Times New Roman" w:hAnsi="Times New Roman" w:cs="Times New Roman"/>
            <w:sz w:val="20"/>
            <w:szCs w:val="20"/>
          </w:rPr>
          <w:t>lukesg08@vt.</w:t>
        </w:r>
        <w:r>
          <w:rPr>
            <w:rFonts w:ascii="Times New Roman" w:eastAsia="Times New Roman" w:hAnsi="Times New Roman" w:cs="Times New Roman"/>
            <w:spacing w:val="1"/>
            <w:sz w:val="20"/>
            <w:szCs w:val="20"/>
          </w:rPr>
          <w:t>e</w:t>
        </w:r>
        <w:r>
          <w:rPr>
            <w:rFonts w:ascii="Times New Roman" w:eastAsia="Times New Roman" w:hAnsi="Times New Roman" w:cs="Times New Roman"/>
            <w:sz w:val="20"/>
            <w:szCs w:val="20"/>
          </w:rPr>
          <w:t>du</w:t>
        </w:r>
      </w:hyperlink>
    </w:p>
    <w:p w14:paraId="7552B546" w14:textId="77777777" w:rsidR="00BD22F5" w:rsidRDefault="00541216">
      <w:pPr>
        <w:spacing w:before="70" w:line="245" w:lineRule="auto"/>
        <w:ind w:left="524" w:hanging="9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lastRenderedPageBreak/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ustin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Bart  </w:t>
      </w:r>
      <w:r>
        <w:rPr>
          <w:rFonts w:ascii="Times New Roman" w:eastAsia="Times New Roman" w:hAnsi="Times New Roman" w:cs="Times New Roman"/>
          <w:sz w:val="20"/>
          <w:szCs w:val="20"/>
        </w:rPr>
        <w:t>Department</w:t>
      </w:r>
      <w:proofErr w:type="gramEnd"/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Computer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Science</w:t>
      </w:r>
      <w:r>
        <w:rPr>
          <w:rFonts w:ascii="Times New Roman" w:eastAsia="Times New Roman" w:hAnsi="Times New Roman" w:cs="Times New Roman"/>
          <w:w w:val="9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Virginia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ch</w:t>
      </w:r>
    </w:p>
    <w:p w14:paraId="01012A41" w14:textId="77777777" w:rsidR="00BD22F5" w:rsidRDefault="00541216">
      <w:pPr>
        <w:spacing w:before="4" w:line="249" w:lineRule="auto"/>
        <w:ind w:left="1052" w:right="528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Blacksburg,</w:t>
      </w:r>
      <w:r>
        <w:rPr>
          <w:rFonts w:ascii="Times New Roman" w:eastAsia="Times New Roman" w:hAnsi="Times New Roman" w:cs="Times New Roman"/>
          <w:spacing w:val="-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Virginia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 xml:space="preserve"> </w:t>
      </w:r>
      <w:hyperlink r:id="rId8">
        <w:r>
          <w:rPr>
            <w:rFonts w:ascii="Times New Roman" w:eastAsia="Times New Roman" w:hAnsi="Times New Roman" w:cs="Times New Roman"/>
            <w:sz w:val="20"/>
            <w:szCs w:val="20"/>
          </w:rPr>
          <w:t>acbart@vt.</w:t>
        </w:r>
        <w:r>
          <w:rPr>
            <w:rFonts w:ascii="Times New Roman" w:eastAsia="Times New Roman" w:hAnsi="Times New Roman" w:cs="Times New Roman"/>
            <w:spacing w:val="1"/>
            <w:sz w:val="20"/>
            <w:szCs w:val="20"/>
          </w:rPr>
          <w:t>e</w:t>
        </w:r>
        <w:r>
          <w:rPr>
            <w:rFonts w:ascii="Times New Roman" w:eastAsia="Times New Roman" w:hAnsi="Times New Roman" w:cs="Times New Roman"/>
            <w:sz w:val="20"/>
            <w:szCs w:val="20"/>
          </w:rPr>
          <w:t>du</w:t>
        </w:r>
      </w:hyperlink>
    </w:p>
    <w:p w14:paraId="24BEC1C7" w14:textId="77777777" w:rsidR="00BD22F5" w:rsidRDefault="00541216">
      <w:pPr>
        <w:spacing w:before="70"/>
        <w:ind w:right="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Dennis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afura</w:t>
      </w:r>
    </w:p>
    <w:p w14:paraId="451CB1AE" w14:textId="77777777" w:rsidR="00BD22F5" w:rsidRDefault="00541216">
      <w:pPr>
        <w:spacing w:line="249" w:lineRule="auto"/>
        <w:ind w:left="524" w:right="527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Department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Computer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Science</w:t>
      </w:r>
      <w:r>
        <w:rPr>
          <w:rFonts w:ascii="Times New Roman" w:eastAsia="Times New Roman" w:hAnsi="Times New Roman" w:cs="Times New Roman"/>
          <w:w w:val="9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Virginia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ch</w:t>
      </w:r>
    </w:p>
    <w:p w14:paraId="78D94300" w14:textId="77777777" w:rsidR="00BD22F5" w:rsidRDefault="00541216">
      <w:pPr>
        <w:spacing w:line="249" w:lineRule="auto"/>
        <w:ind w:left="1052" w:right="1056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Blacksburg,</w:t>
      </w:r>
      <w:r>
        <w:rPr>
          <w:rFonts w:ascii="Times New Roman" w:eastAsia="Times New Roman" w:hAnsi="Times New Roman" w:cs="Times New Roman"/>
          <w:spacing w:val="-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Virginia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 xml:space="preserve"> </w:t>
      </w:r>
      <w:hyperlink r:id="rId9">
        <w:r>
          <w:rPr>
            <w:rFonts w:ascii="Times New Roman" w:eastAsia="Times New Roman" w:hAnsi="Times New Roman" w:cs="Times New Roman"/>
            <w:sz w:val="20"/>
            <w:szCs w:val="20"/>
          </w:rPr>
          <w:t>kafura@cs.vt.</w:t>
        </w:r>
        <w:r>
          <w:rPr>
            <w:rFonts w:ascii="Times New Roman" w:eastAsia="Times New Roman" w:hAnsi="Times New Roman" w:cs="Times New Roman"/>
            <w:spacing w:val="1"/>
            <w:sz w:val="20"/>
            <w:szCs w:val="20"/>
          </w:rPr>
          <w:t>e</w:t>
        </w:r>
        <w:r>
          <w:rPr>
            <w:rFonts w:ascii="Times New Roman" w:eastAsia="Times New Roman" w:hAnsi="Times New Roman" w:cs="Times New Roman"/>
            <w:sz w:val="20"/>
            <w:szCs w:val="20"/>
          </w:rPr>
          <w:t>du</w:t>
        </w:r>
      </w:hyperlink>
    </w:p>
    <w:p w14:paraId="41EC56FA" w14:textId="77777777" w:rsidR="00BD22F5" w:rsidRDefault="00BD22F5">
      <w:pPr>
        <w:spacing w:line="249" w:lineRule="auto"/>
        <w:jc w:val="center"/>
        <w:rPr>
          <w:rFonts w:ascii="Times New Roman" w:eastAsia="Times New Roman" w:hAnsi="Times New Roman" w:cs="Times New Roman"/>
          <w:sz w:val="20"/>
          <w:szCs w:val="20"/>
        </w:rPr>
        <w:sectPr w:rsidR="00BD22F5">
          <w:type w:val="continuous"/>
          <w:pgSz w:w="12240" w:h="15840"/>
          <w:pgMar w:top="1480" w:right="940" w:bottom="280" w:left="960" w:header="720" w:footer="720" w:gutter="0"/>
          <w:cols w:num="3" w:space="720" w:equalWidth="0">
            <w:col w:w="3247" w:space="40"/>
            <w:col w:w="3243" w:space="40"/>
            <w:col w:w="3770"/>
          </w:cols>
        </w:sectPr>
      </w:pPr>
    </w:p>
    <w:p w14:paraId="22D197F4" w14:textId="77777777" w:rsidR="00BD22F5" w:rsidRDefault="00BD22F5">
      <w:pPr>
        <w:spacing w:before="4" w:line="100" w:lineRule="exact"/>
        <w:rPr>
          <w:sz w:val="10"/>
          <w:szCs w:val="10"/>
        </w:rPr>
      </w:pPr>
    </w:p>
    <w:p w14:paraId="5DBF2B07" w14:textId="77777777" w:rsidR="00BD22F5" w:rsidRDefault="00BD22F5">
      <w:pPr>
        <w:spacing w:line="100" w:lineRule="exact"/>
        <w:rPr>
          <w:sz w:val="10"/>
          <w:szCs w:val="10"/>
        </w:rPr>
        <w:sectPr w:rsidR="00BD22F5">
          <w:type w:val="continuous"/>
          <w:pgSz w:w="12240" w:h="15840"/>
          <w:pgMar w:top="1480" w:right="940" w:bottom="280" w:left="960" w:header="720" w:footer="720" w:gutter="0"/>
          <w:cols w:space="720"/>
        </w:sectPr>
      </w:pPr>
    </w:p>
    <w:p w14:paraId="09E29F03" w14:textId="77777777" w:rsidR="00BD22F5" w:rsidRDefault="00BD22F5">
      <w:pPr>
        <w:spacing w:line="200" w:lineRule="exact"/>
        <w:rPr>
          <w:sz w:val="20"/>
          <w:szCs w:val="20"/>
        </w:rPr>
      </w:pPr>
    </w:p>
    <w:p w14:paraId="55FAE60B" w14:textId="77777777" w:rsidR="00BD22F5" w:rsidRDefault="00BD22F5">
      <w:pPr>
        <w:spacing w:line="200" w:lineRule="exact"/>
        <w:rPr>
          <w:sz w:val="20"/>
          <w:szCs w:val="20"/>
        </w:rPr>
      </w:pPr>
    </w:p>
    <w:p w14:paraId="1558176E" w14:textId="77777777" w:rsidR="00BD22F5" w:rsidRDefault="00BD22F5">
      <w:pPr>
        <w:spacing w:line="200" w:lineRule="exact"/>
        <w:rPr>
          <w:sz w:val="20"/>
          <w:szCs w:val="20"/>
        </w:rPr>
      </w:pPr>
    </w:p>
    <w:p w14:paraId="6F878BDC" w14:textId="77777777" w:rsidR="00BD22F5" w:rsidRDefault="00BD22F5">
      <w:pPr>
        <w:spacing w:line="200" w:lineRule="exact"/>
        <w:rPr>
          <w:sz w:val="20"/>
          <w:szCs w:val="20"/>
        </w:rPr>
      </w:pPr>
    </w:p>
    <w:p w14:paraId="3E0D59E7" w14:textId="77777777" w:rsidR="00BD22F5" w:rsidRDefault="00BD22F5">
      <w:pPr>
        <w:spacing w:line="200" w:lineRule="exact"/>
        <w:rPr>
          <w:sz w:val="20"/>
          <w:szCs w:val="20"/>
        </w:rPr>
      </w:pPr>
    </w:p>
    <w:p w14:paraId="213ECAD0" w14:textId="77777777" w:rsidR="00BD22F5" w:rsidRDefault="00BD22F5">
      <w:pPr>
        <w:spacing w:line="200" w:lineRule="exact"/>
        <w:rPr>
          <w:sz w:val="20"/>
          <w:szCs w:val="20"/>
        </w:rPr>
      </w:pPr>
    </w:p>
    <w:p w14:paraId="00F74384" w14:textId="77777777" w:rsidR="00BD22F5" w:rsidRDefault="00BD22F5">
      <w:pPr>
        <w:spacing w:before="3" w:line="240" w:lineRule="exact"/>
        <w:rPr>
          <w:sz w:val="24"/>
          <w:szCs w:val="24"/>
        </w:rPr>
      </w:pPr>
    </w:p>
    <w:p w14:paraId="28E5CA0A" w14:textId="77777777" w:rsidR="00BD22F5" w:rsidRDefault="00541216">
      <w:pPr>
        <w:ind w:left="115"/>
        <w:rPr>
          <w:rFonts w:ascii="Times New Roman" w:eastAsia="Times New Roman" w:hAnsi="Times New Roman" w:cs="Times New Roman"/>
        </w:rPr>
      </w:pPr>
      <w:bookmarkStart w:id="1" w:name="Abstract"/>
      <w:bookmarkEnd w:id="1"/>
      <w:r>
        <w:rPr>
          <w:rFonts w:ascii="Times New Roman" w:eastAsia="Times New Roman" w:hAnsi="Times New Roman" w:cs="Times New Roman"/>
          <w:b/>
          <w:bCs/>
          <w:w w:val="95"/>
        </w:rPr>
        <w:t>ABSTR</w:t>
      </w:r>
      <w:r>
        <w:rPr>
          <w:rFonts w:ascii="Times New Roman" w:eastAsia="Times New Roman" w:hAnsi="Times New Roman" w:cs="Times New Roman"/>
          <w:b/>
          <w:bCs/>
          <w:spacing w:val="-8"/>
          <w:w w:val="95"/>
        </w:rPr>
        <w:t>A</w:t>
      </w:r>
      <w:r>
        <w:rPr>
          <w:rFonts w:ascii="Times New Roman" w:eastAsia="Times New Roman" w:hAnsi="Times New Roman" w:cs="Times New Roman"/>
          <w:b/>
          <w:bCs/>
          <w:w w:val="95"/>
        </w:rPr>
        <w:t>CT</w:t>
      </w:r>
    </w:p>
    <w:p w14:paraId="1284A61F" w14:textId="77777777" w:rsidR="00BD22F5" w:rsidRDefault="00541216">
      <w:pPr>
        <w:spacing w:before="70" w:line="247" w:lineRule="auto"/>
        <w:ind w:left="115" w:hanging="4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Je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emy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Ernst</w:t>
      </w:r>
      <w:r>
        <w:rPr>
          <w:rFonts w:ascii="Times New Roman" w:eastAsia="Times New Roman" w:hAnsi="Times New Roman" w:cs="Times New Roman"/>
          <w:w w:val="10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Sch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ol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Education</w:t>
      </w:r>
      <w:r>
        <w:rPr>
          <w:rFonts w:ascii="Times New Roman" w:eastAsia="Times New Roman" w:hAnsi="Times New Roman" w:cs="Times New Roman"/>
          <w:w w:val="10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Virginia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ch</w:t>
      </w:r>
      <w:r>
        <w:rPr>
          <w:rFonts w:ascii="Times New Roman" w:eastAsia="Times New Roman" w:hAnsi="Times New Roman" w:cs="Times New Roman"/>
          <w:w w:val="10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Blacksburg,</w:t>
      </w:r>
      <w:r>
        <w:rPr>
          <w:rFonts w:ascii="Times New Roman" w:eastAsia="Times New Roman" w:hAnsi="Times New Roman" w:cs="Times New Roman"/>
          <w:spacing w:val="-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Virginia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 xml:space="preserve"> </w:t>
      </w:r>
      <w:hyperlink r:id="rId10">
        <w:r>
          <w:rPr>
            <w:rFonts w:ascii="Times New Roman" w:eastAsia="Times New Roman" w:hAnsi="Times New Roman" w:cs="Times New Roman"/>
            <w:sz w:val="20"/>
            <w:szCs w:val="20"/>
          </w:rPr>
          <w:t>j</w:t>
        </w:r>
        <w:r>
          <w:rPr>
            <w:rFonts w:ascii="Times New Roman" w:eastAsia="Times New Roman" w:hAnsi="Times New Roman" w:cs="Times New Roman"/>
            <w:spacing w:val="-3"/>
            <w:sz w:val="20"/>
            <w:szCs w:val="20"/>
          </w:rPr>
          <w:t>v</w:t>
        </w:r>
        <w:r>
          <w:rPr>
            <w:rFonts w:ascii="Times New Roman" w:eastAsia="Times New Roman" w:hAnsi="Times New Roman" w:cs="Times New Roman"/>
            <w:sz w:val="20"/>
            <w:szCs w:val="20"/>
          </w:rPr>
          <w:t>ernst@vt.edu</w:t>
        </w:r>
      </w:hyperlink>
    </w:p>
    <w:p w14:paraId="05E5B2FE" w14:textId="77777777" w:rsidR="00BD22F5" w:rsidRDefault="00541216">
      <w:pPr>
        <w:spacing w:before="70" w:line="247" w:lineRule="auto"/>
        <w:ind w:left="539" w:right="2559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lastRenderedPageBreak/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atherine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Cennamo</w:t>
      </w:r>
      <w:r>
        <w:rPr>
          <w:rFonts w:ascii="Times New Roman" w:eastAsia="Times New Roman" w:hAnsi="Times New Roman" w:cs="Times New Roman"/>
          <w:w w:val="10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Sch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ol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Education</w:t>
      </w:r>
      <w:r>
        <w:rPr>
          <w:rFonts w:ascii="Times New Roman" w:eastAsia="Times New Roman" w:hAnsi="Times New Roman" w:cs="Times New Roman"/>
          <w:w w:val="10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Virginia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ch</w:t>
      </w:r>
      <w:r>
        <w:rPr>
          <w:rFonts w:ascii="Times New Roman" w:eastAsia="Times New Roman" w:hAnsi="Times New Roman" w:cs="Times New Roman"/>
          <w:w w:val="10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Blacksburg,</w:t>
      </w:r>
      <w:r>
        <w:rPr>
          <w:rFonts w:ascii="Times New Roman" w:eastAsia="Times New Roman" w:hAnsi="Times New Roman" w:cs="Times New Roman"/>
          <w:spacing w:val="-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Virginia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 xml:space="preserve"> </w:t>
      </w:r>
      <w:hyperlink r:id="rId11">
        <w:r>
          <w:rPr>
            <w:rFonts w:ascii="Times New Roman" w:eastAsia="Times New Roman" w:hAnsi="Times New Roman" w:cs="Times New Roman"/>
            <w:sz w:val="20"/>
            <w:szCs w:val="20"/>
          </w:rPr>
          <w:t>cennamo@vt.</w:t>
        </w:r>
        <w:r>
          <w:rPr>
            <w:rFonts w:ascii="Times New Roman" w:eastAsia="Times New Roman" w:hAnsi="Times New Roman" w:cs="Times New Roman"/>
            <w:spacing w:val="1"/>
            <w:sz w:val="20"/>
            <w:szCs w:val="20"/>
          </w:rPr>
          <w:t>e</w:t>
        </w:r>
        <w:r>
          <w:rPr>
            <w:rFonts w:ascii="Times New Roman" w:eastAsia="Times New Roman" w:hAnsi="Times New Roman" w:cs="Times New Roman"/>
            <w:sz w:val="20"/>
            <w:szCs w:val="20"/>
          </w:rPr>
          <w:t>du</w:t>
        </w:r>
      </w:hyperlink>
    </w:p>
    <w:p w14:paraId="58106D30" w14:textId="77777777" w:rsidR="00BD22F5" w:rsidRDefault="00BD22F5">
      <w:pPr>
        <w:spacing w:before="2" w:line="140" w:lineRule="exact"/>
        <w:rPr>
          <w:sz w:val="14"/>
          <w:szCs w:val="14"/>
        </w:rPr>
      </w:pPr>
    </w:p>
    <w:p w14:paraId="0939A165" w14:textId="77777777" w:rsidR="00BD22F5" w:rsidRDefault="00541216">
      <w:pPr>
        <w:numPr>
          <w:ilvl w:val="0"/>
          <w:numId w:val="4"/>
        </w:numPr>
        <w:tabs>
          <w:tab w:val="left" w:pos="446"/>
        </w:tabs>
        <w:ind w:left="446"/>
        <w:rPr>
          <w:rFonts w:ascii="Times New Roman" w:eastAsia="Times New Roman" w:hAnsi="Times New Roman" w:cs="Times New Roman"/>
        </w:rPr>
      </w:pPr>
      <w:bookmarkStart w:id="2" w:name="1_Introduction"/>
      <w:bookmarkEnd w:id="2"/>
      <w:r>
        <w:rPr>
          <w:rFonts w:ascii="Times New Roman" w:eastAsia="Times New Roman" w:hAnsi="Times New Roman" w:cs="Times New Roman"/>
          <w:b/>
          <w:bCs/>
          <w:w w:val="95"/>
        </w:rPr>
        <w:t>I</w:t>
      </w:r>
      <w:r>
        <w:rPr>
          <w:rFonts w:ascii="Times New Roman" w:eastAsia="Times New Roman" w:hAnsi="Times New Roman" w:cs="Times New Roman"/>
          <w:b/>
          <w:bCs/>
          <w:spacing w:val="7"/>
          <w:w w:val="95"/>
        </w:rPr>
        <w:t>N</w:t>
      </w:r>
      <w:r>
        <w:rPr>
          <w:rFonts w:ascii="Times New Roman" w:eastAsia="Times New Roman" w:hAnsi="Times New Roman" w:cs="Times New Roman"/>
          <w:b/>
          <w:bCs/>
          <w:w w:val="95"/>
        </w:rPr>
        <w:t>TRODUCTION</w:t>
      </w:r>
    </w:p>
    <w:p w14:paraId="02F15E7C" w14:textId="77777777" w:rsidR="00BD22F5" w:rsidRDefault="00BD22F5">
      <w:pPr>
        <w:rPr>
          <w:rFonts w:ascii="Times New Roman" w:eastAsia="Times New Roman" w:hAnsi="Times New Roman" w:cs="Times New Roman"/>
        </w:rPr>
        <w:sectPr w:rsidR="00BD22F5">
          <w:type w:val="continuous"/>
          <w:pgSz w:w="12240" w:h="15840"/>
          <w:pgMar w:top="1480" w:right="940" w:bottom="280" w:left="960" w:header="720" w:footer="720" w:gutter="0"/>
          <w:cols w:num="3" w:space="720" w:equalWidth="0">
            <w:col w:w="1279" w:space="1292"/>
            <w:col w:w="1778" w:space="933"/>
            <w:col w:w="5058"/>
          </w:cols>
        </w:sectPr>
      </w:pPr>
    </w:p>
    <w:p w14:paraId="00C276C5" w14:textId="77777777" w:rsidR="00BD22F5" w:rsidRDefault="00541216">
      <w:pPr>
        <w:pStyle w:val="BodyText"/>
        <w:spacing w:before="58" w:line="254" w:lineRule="auto"/>
        <w:ind w:hanging="6"/>
        <w:jc w:val="both"/>
      </w:pPr>
      <w:r>
        <w:rPr>
          <w:w w:val="105"/>
        </w:rPr>
        <w:lastRenderedPageBreak/>
        <w:t>This</w:t>
      </w:r>
      <w:r>
        <w:rPr>
          <w:spacing w:val="10"/>
          <w:w w:val="105"/>
        </w:rPr>
        <w:t xml:space="preserve"> </w:t>
      </w:r>
      <w:r>
        <w:rPr>
          <w:w w:val="105"/>
        </w:rPr>
        <w:t>pa</w:t>
      </w:r>
      <w:r>
        <w:rPr>
          <w:spacing w:val="1"/>
          <w:w w:val="105"/>
        </w:rPr>
        <w:t>p</w:t>
      </w:r>
      <w:r>
        <w:rPr>
          <w:w w:val="105"/>
        </w:rPr>
        <w:t>er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r</w:t>
      </w:r>
      <w:r>
        <w:rPr>
          <w:w w:val="105"/>
        </w:rPr>
        <w:t>e</w:t>
      </w:r>
      <w:r>
        <w:rPr>
          <w:spacing w:val="1"/>
          <w:w w:val="105"/>
        </w:rPr>
        <w:t>p</w:t>
      </w:r>
      <w:r>
        <w:rPr>
          <w:w w:val="105"/>
        </w:rPr>
        <w:t>orts</w:t>
      </w:r>
      <w:r>
        <w:rPr>
          <w:spacing w:val="10"/>
          <w:w w:val="105"/>
        </w:rPr>
        <w:t xml:space="preserve"> </w:t>
      </w:r>
      <w:r>
        <w:rPr>
          <w:w w:val="105"/>
        </w:rPr>
        <w:t>on</w:t>
      </w:r>
      <w:r>
        <w:rPr>
          <w:spacing w:val="11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systematic</w:t>
      </w:r>
      <w:r>
        <w:rPr>
          <w:spacing w:val="11"/>
          <w:w w:val="105"/>
        </w:rPr>
        <w:t xml:space="preserve"> </w:t>
      </w:r>
      <w:r>
        <w:rPr>
          <w:w w:val="105"/>
        </w:rPr>
        <w:t>meth</w:t>
      </w:r>
      <w:r>
        <w:rPr>
          <w:spacing w:val="1"/>
          <w:w w:val="105"/>
        </w:rPr>
        <w:t>o</w:t>
      </w:r>
      <w:r>
        <w:rPr>
          <w:w w:val="105"/>
        </w:rPr>
        <w:t>d</w:t>
      </w:r>
      <w:r>
        <w:rPr>
          <w:spacing w:val="10"/>
          <w:w w:val="105"/>
        </w:rPr>
        <w:t xml:space="preserve"> </w:t>
      </w:r>
      <w:r>
        <w:rPr>
          <w:w w:val="105"/>
        </w:rPr>
        <w:t>us</w:t>
      </w:r>
      <w:r>
        <w:rPr>
          <w:spacing w:val="1"/>
          <w:w w:val="105"/>
        </w:rPr>
        <w:t>e</w:t>
      </w:r>
      <w:r>
        <w:rPr>
          <w:w w:val="105"/>
        </w:rPr>
        <w:t>d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imp</w:t>
      </w:r>
      <w:r>
        <w:rPr>
          <w:spacing w:val="-2"/>
          <w:w w:val="105"/>
        </w:rPr>
        <w:t>r</w:t>
      </w:r>
      <w:r>
        <w:rPr>
          <w:spacing w:val="-3"/>
          <w:w w:val="105"/>
        </w:rPr>
        <w:t>ov</w:t>
      </w:r>
      <w:r>
        <w:rPr>
          <w:w w:val="105"/>
        </w:rPr>
        <w:t>e</w:t>
      </w:r>
      <w:r>
        <w:rPr>
          <w:spacing w:val="11"/>
          <w:w w:val="105"/>
        </w:rPr>
        <w:t xml:space="preserve"> </w:t>
      </w:r>
      <w:r>
        <w:rPr>
          <w:w w:val="105"/>
        </w:rPr>
        <w:t>an</w:t>
      </w:r>
      <w:r>
        <w:rPr>
          <w:w w:val="107"/>
        </w:rPr>
        <w:t xml:space="preserve"> </w:t>
      </w:r>
      <w:r>
        <w:rPr>
          <w:spacing w:val="-3"/>
          <w:w w:val="105"/>
        </w:rPr>
        <w:t>e</w:t>
      </w:r>
      <w:r>
        <w:rPr>
          <w:w w:val="105"/>
        </w:rPr>
        <w:t>xisting</w:t>
      </w:r>
      <w:r>
        <w:rPr>
          <w:spacing w:val="-8"/>
          <w:w w:val="105"/>
        </w:rPr>
        <w:t xml:space="preserve"> </w:t>
      </w:r>
      <w:r>
        <w:rPr>
          <w:w w:val="105"/>
        </w:rPr>
        <w:t>unit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instruction.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meth</w:t>
      </w:r>
      <w:r>
        <w:rPr>
          <w:spacing w:val="1"/>
          <w:w w:val="105"/>
        </w:rPr>
        <w:t>o</w:t>
      </w:r>
      <w:r>
        <w:rPr>
          <w:w w:val="105"/>
        </w:rPr>
        <w:t>d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distincti</w:t>
      </w:r>
      <w:r>
        <w:rPr>
          <w:spacing w:val="-2"/>
          <w:w w:val="105"/>
        </w:rPr>
        <w:t>v</w:t>
      </w:r>
      <w:r>
        <w:rPr>
          <w:w w:val="105"/>
        </w:rPr>
        <w:t>e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combin</w:t>
      </w:r>
      <w:proofErr w:type="spellEnd"/>
      <w:r>
        <w:rPr>
          <w:w w:val="105"/>
        </w:rPr>
        <w:t>-</w:t>
      </w:r>
      <w:r>
        <w:rPr>
          <w:w w:val="102"/>
        </w:rPr>
        <w:t xml:space="preserve"> </w:t>
      </w:r>
      <w:proofErr w:type="spellStart"/>
      <w:r>
        <w:rPr>
          <w:w w:val="105"/>
        </w:rPr>
        <w:t>ing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steps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2"/>
          <w:w w:val="105"/>
        </w:rPr>
        <w:t xml:space="preserve"> </w:t>
      </w:r>
      <w:r>
        <w:rPr>
          <w:w w:val="105"/>
        </w:rPr>
        <w:t>instructional</w:t>
      </w:r>
      <w:r>
        <w:rPr>
          <w:spacing w:val="1"/>
          <w:w w:val="105"/>
        </w:rPr>
        <w:t xml:space="preserve"> </w:t>
      </w:r>
      <w:r>
        <w:rPr>
          <w:w w:val="105"/>
        </w:rPr>
        <w:t>design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2"/>
          <w:w w:val="105"/>
        </w:rPr>
        <w:t xml:space="preserve"> </w:t>
      </w:r>
      <w:r>
        <w:rPr>
          <w:w w:val="105"/>
        </w:rPr>
        <w:t>"kn</w:t>
      </w:r>
      <w:r>
        <w:rPr>
          <w:spacing w:val="-3"/>
          <w:w w:val="105"/>
        </w:rPr>
        <w:t>o</w:t>
      </w:r>
      <w:r>
        <w:rPr>
          <w:w w:val="105"/>
        </w:rPr>
        <w:t>wl</w:t>
      </w:r>
      <w:r>
        <w:rPr>
          <w:spacing w:val="1"/>
          <w:w w:val="105"/>
        </w:rPr>
        <w:t>e</w:t>
      </w:r>
      <w:r>
        <w:rPr>
          <w:w w:val="105"/>
        </w:rPr>
        <w:t>dge</w:t>
      </w:r>
      <w:r>
        <w:rPr>
          <w:spacing w:val="2"/>
          <w:w w:val="105"/>
        </w:rPr>
        <w:t xml:space="preserve"> </w:t>
      </w:r>
      <w:r>
        <w:rPr>
          <w:w w:val="105"/>
        </w:rPr>
        <w:t>com</w:t>
      </w:r>
      <w:r>
        <w:rPr>
          <w:spacing w:val="1"/>
          <w:w w:val="105"/>
        </w:rPr>
        <w:t>p</w:t>
      </w:r>
      <w:r>
        <w:rPr>
          <w:w w:val="105"/>
        </w:rPr>
        <w:t>onents"</w:t>
      </w:r>
      <w:r>
        <w:rPr>
          <w:w w:val="103"/>
        </w:rPr>
        <w:t xml:space="preserve"> </w:t>
      </w:r>
      <w:r>
        <w:rPr>
          <w:w w:val="105"/>
        </w:rPr>
        <w:t>f</w:t>
      </w:r>
      <w:r>
        <w:rPr>
          <w:spacing w:val="-3"/>
          <w:w w:val="105"/>
        </w:rPr>
        <w:t>r</w:t>
      </w:r>
      <w:r>
        <w:rPr>
          <w:w w:val="105"/>
        </w:rPr>
        <w:t>om</w:t>
      </w:r>
      <w:r>
        <w:rPr>
          <w:spacing w:val="-21"/>
          <w:w w:val="105"/>
        </w:rPr>
        <w:t xml:space="preserve"> </w:t>
      </w:r>
      <w:r>
        <w:rPr>
          <w:w w:val="105"/>
        </w:rPr>
        <w:t>a</w:t>
      </w:r>
      <w:r>
        <w:rPr>
          <w:spacing w:val="-21"/>
          <w:w w:val="105"/>
        </w:rPr>
        <w:t xml:space="preserve"> </w:t>
      </w:r>
      <w:r>
        <w:rPr>
          <w:w w:val="105"/>
        </w:rPr>
        <w:t>cogniti</w:t>
      </w:r>
      <w:r>
        <w:rPr>
          <w:spacing w:val="-3"/>
          <w:w w:val="105"/>
        </w:rPr>
        <w:t>v</w:t>
      </w:r>
      <w:r>
        <w:rPr>
          <w:w w:val="105"/>
        </w:rPr>
        <w:t>ely-bas</w:t>
      </w:r>
      <w:r>
        <w:rPr>
          <w:spacing w:val="1"/>
          <w:w w:val="105"/>
        </w:rPr>
        <w:t>e</w:t>
      </w:r>
      <w:r>
        <w:rPr>
          <w:w w:val="105"/>
        </w:rPr>
        <w:t>d</w:t>
      </w:r>
      <w:r>
        <w:rPr>
          <w:spacing w:val="-22"/>
          <w:w w:val="105"/>
        </w:rPr>
        <w:t xml:space="preserve"> </w:t>
      </w:r>
      <w:r>
        <w:rPr>
          <w:w w:val="105"/>
        </w:rPr>
        <w:t>fram</w:t>
      </w:r>
      <w:r>
        <w:rPr>
          <w:spacing w:val="-3"/>
          <w:w w:val="105"/>
        </w:rPr>
        <w:t>ew</w:t>
      </w:r>
      <w:r>
        <w:rPr>
          <w:w w:val="105"/>
        </w:rPr>
        <w:t>ork</w:t>
      </w:r>
      <w:r>
        <w:rPr>
          <w:spacing w:val="-21"/>
          <w:w w:val="105"/>
        </w:rPr>
        <w:t xml:space="preserve"> </w:t>
      </w:r>
      <w:r>
        <w:rPr>
          <w:w w:val="105"/>
        </w:rPr>
        <w:t>of</w:t>
      </w:r>
      <w:r>
        <w:rPr>
          <w:spacing w:val="-21"/>
          <w:w w:val="105"/>
        </w:rPr>
        <w:t xml:space="preserve"> </w:t>
      </w:r>
      <w:r>
        <w:rPr>
          <w:w w:val="105"/>
        </w:rPr>
        <w:t>learning.</w:t>
      </w:r>
      <w:r>
        <w:rPr>
          <w:spacing w:val="-21"/>
          <w:w w:val="105"/>
        </w:rPr>
        <w:t xml:space="preserve"> </w:t>
      </w:r>
      <w:r>
        <w:rPr>
          <w:w w:val="105"/>
        </w:rPr>
        <w:t>Instructional</w:t>
      </w:r>
      <w:r>
        <w:rPr>
          <w:spacing w:val="-21"/>
          <w:w w:val="105"/>
        </w:rPr>
        <w:t xml:space="preserve"> </w:t>
      </w:r>
      <w:r>
        <w:rPr>
          <w:w w:val="105"/>
        </w:rPr>
        <w:t>de-</w:t>
      </w:r>
      <w:r>
        <w:rPr>
          <w:w w:val="101"/>
        </w:rPr>
        <w:t xml:space="preserve"> </w:t>
      </w:r>
      <w:r>
        <w:rPr>
          <w:w w:val="105"/>
        </w:rPr>
        <w:t>sign is</w:t>
      </w:r>
      <w:r>
        <w:rPr>
          <w:spacing w:val="1"/>
          <w:w w:val="105"/>
        </w:rPr>
        <w:t xml:space="preserve"> </w:t>
      </w:r>
      <w:r>
        <w:rPr>
          <w:w w:val="105"/>
        </w:rPr>
        <w:t>us</w:t>
      </w:r>
      <w:r>
        <w:rPr>
          <w:spacing w:val="1"/>
          <w:w w:val="105"/>
        </w:rPr>
        <w:t>e</w:t>
      </w:r>
      <w:r>
        <w:rPr>
          <w:w w:val="105"/>
        </w:rPr>
        <w:t>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d</w:t>
      </w:r>
      <w:r>
        <w:rPr>
          <w:spacing w:val="-3"/>
          <w:w w:val="105"/>
        </w:rPr>
        <w:t>ev</w:t>
      </w:r>
      <w:r>
        <w:rPr>
          <w:w w:val="105"/>
        </w:rPr>
        <w:t>elop</w:t>
      </w:r>
      <w:r>
        <w:rPr>
          <w:spacing w:val="1"/>
          <w:w w:val="105"/>
        </w:rPr>
        <w:t xml:space="preserve"> </w:t>
      </w:r>
      <w:r>
        <w:rPr>
          <w:w w:val="105"/>
        </w:rPr>
        <w:t>assessment</w:t>
      </w:r>
      <w:r>
        <w:rPr>
          <w:spacing w:val="1"/>
          <w:w w:val="105"/>
        </w:rPr>
        <w:t xml:space="preserve"> </w:t>
      </w:r>
      <w:r>
        <w:rPr>
          <w:w w:val="105"/>
        </w:rPr>
        <w:t>instruments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incor</w:t>
      </w:r>
      <w:r>
        <w:rPr>
          <w:spacing w:val="1"/>
          <w:w w:val="105"/>
        </w:rPr>
        <w:t>p</w:t>
      </w:r>
      <w:r>
        <w:rPr>
          <w:w w:val="105"/>
        </w:rPr>
        <w:t>orate</w:t>
      </w:r>
      <w:r>
        <w:rPr>
          <w:w w:val="106"/>
        </w:rPr>
        <w:t xml:space="preserve"> </w:t>
      </w:r>
      <w:r>
        <w:rPr>
          <w:w w:val="105"/>
        </w:rPr>
        <w:t>information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>b</w:t>
      </w:r>
      <w:r>
        <w:rPr>
          <w:w w:val="105"/>
        </w:rPr>
        <w:t>out</w:t>
      </w:r>
      <w:r>
        <w:rPr>
          <w:spacing w:val="-6"/>
          <w:w w:val="105"/>
        </w:rPr>
        <w:t xml:space="preserve"> </w:t>
      </w:r>
      <w:r>
        <w:rPr>
          <w:w w:val="105"/>
        </w:rPr>
        <w:t>student</w:t>
      </w:r>
      <w:r>
        <w:rPr>
          <w:spacing w:val="-5"/>
          <w:w w:val="105"/>
        </w:rPr>
        <w:t xml:space="preserve"> </w:t>
      </w:r>
      <w:r>
        <w:rPr>
          <w:w w:val="105"/>
        </w:rPr>
        <w:t>misconceptions.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meth</w:t>
      </w:r>
      <w:r>
        <w:rPr>
          <w:spacing w:val="1"/>
          <w:w w:val="105"/>
        </w:rPr>
        <w:t>o</w:t>
      </w:r>
      <w:r>
        <w:rPr>
          <w:w w:val="105"/>
        </w:rPr>
        <w:t>d</w:t>
      </w:r>
      <w:r>
        <w:rPr>
          <w:spacing w:val="-5"/>
          <w:w w:val="105"/>
        </w:rPr>
        <w:t xml:space="preserve"> </w:t>
      </w:r>
      <w:r>
        <w:rPr>
          <w:w w:val="105"/>
        </w:rPr>
        <w:t>uses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w w:val="108"/>
        </w:rPr>
        <w:t xml:space="preserve"> </w:t>
      </w:r>
      <w:r>
        <w:rPr>
          <w:w w:val="105"/>
        </w:rPr>
        <w:t>assessment</w:t>
      </w:r>
      <w:r>
        <w:rPr>
          <w:spacing w:val="-31"/>
          <w:w w:val="105"/>
        </w:rPr>
        <w:t xml:space="preserve"> </w:t>
      </w:r>
      <w:r>
        <w:rPr>
          <w:w w:val="105"/>
        </w:rPr>
        <w:t>instruments</w:t>
      </w:r>
      <w:r>
        <w:rPr>
          <w:spacing w:val="-30"/>
          <w:w w:val="105"/>
        </w:rPr>
        <w:t xml:space="preserve"> </w:t>
      </w:r>
      <w:r>
        <w:rPr>
          <w:w w:val="105"/>
        </w:rPr>
        <w:t>to</w:t>
      </w:r>
      <w:r>
        <w:rPr>
          <w:spacing w:val="-30"/>
          <w:w w:val="105"/>
        </w:rPr>
        <w:t xml:space="preserve"> </w:t>
      </w:r>
      <w:r>
        <w:rPr>
          <w:spacing w:val="-3"/>
          <w:w w:val="105"/>
        </w:rPr>
        <w:t>e</w:t>
      </w:r>
      <w:r>
        <w:rPr>
          <w:w w:val="105"/>
        </w:rPr>
        <w:t>valuate</w:t>
      </w:r>
      <w:r>
        <w:rPr>
          <w:spacing w:val="-30"/>
          <w:w w:val="105"/>
        </w:rPr>
        <w:t xml:space="preserve"> </w:t>
      </w:r>
      <w:r>
        <w:rPr>
          <w:w w:val="105"/>
        </w:rPr>
        <w:t>student</w:t>
      </w:r>
      <w:r>
        <w:rPr>
          <w:spacing w:val="-30"/>
          <w:w w:val="105"/>
        </w:rPr>
        <w:t xml:space="preserve"> </w:t>
      </w:r>
      <w:r>
        <w:rPr>
          <w:spacing w:val="1"/>
          <w:w w:val="105"/>
        </w:rPr>
        <w:t>p</w:t>
      </w:r>
      <w:r>
        <w:rPr>
          <w:w w:val="105"/>
        </w:rPr>
        <w:t>erformance</w:t>
      </w:r>
      <w:r>
        <w:rPr>
          <w:spacing w:val="-30"/>
          <w:w w:val="105"/>
        </w:rPr>
        <w:t xml:space="preserve"> </w:t>
      </w:r>
      <w:r>
        <w:rPr>
          <w:w w:val="105"/>
        </w:rPr>
        <w:t>and</w:t>
      </w:r>
      <w:r>
        <w:rPr>
          <w:spacing w:val="-30"/>
          <w:w w:val="105"/>
        </w:rPr>
        <w:t xml:space="preserve"> </w:t>
      </w:r>
      <w:r>
        <w:rPr>
          <w:w w:val="105"/>
        </w:rPr>
        <w:t>learn-</w:t>
      </w:r>
      <w:r>
        <w:rPr>
          <w:w w:val="101"/>
        </w:rPr>
        <w:t xml:space="preserve"> </w:t>
      </w:r>
      <w:proofErr w:type="spellStart"/>
      <w:r>
        <w:rPr>
          <w:w w:val="105"/>
        </w:rPr>
        <w:t>ing</w:t>
      </w:r>
      <w:proofErr w:type="spellEnd"/>
      <w:r>
        <w:rPr>
          <w:spacing w:val="9"/>
          <w:w w:val="105"/>
        </w:rPr>
        <w:t xml:space="preserve"> </w:t>
      </w:r>
      <w:r>
        <w:rPr>
          <w:w w:val="105"/>
        </w:rPr>
        <w:t>gains,</w:t>
      </w:r>
      <w:r>
        <w:rPr>
          <w:spacing w:val="10"/>
          <w:w w:val="105"/>
        </w:rPr>
        <w:t xml:space="preserve"> </w:t>
      </w:r>
      <w:r>
        <w:rPr>
          <w:w w:val="105"/>
        </w:rPr>
        <w:t>while</w:t>
      </w:r>
      <w:r>
        <w:rPr>
          <w:spacing w:val="10"/>
          <w:w w:val="105"/>
        </w:rPr>
        <w:t xml:space="preserve"> </w:t>
      </w:r>
      <w:r>
        <w:rPr>
          <w:w w:val="105"/>
        </w:rPr>
        <w:t>statistical</w:t>
      </w:r>
      <w:r>
        <w:rPr>
          <w:spacing w:val="10"/>
          <w:w w:val="105"/>
        </w:rPr>
        <w:t xml:space="preserve"> </w:t>
      </w:r>
      <w:r>
        <w:rPr>
          <w:w w:val="105"/>
        </w:rPr>
        <w:t>analysis</w:t>
      </w:r>
      <w:r>
        <w:rPr>
          <w:spacing w:val="9"/>
          <w:w w:val="105"/>
        </w:rPr>
        <w:t xml:space="preserve"> </w:t>
      </w:r>
      <w:r>
        <w:rPr>
          <w:spacing w:val="-3"/>
          <w:w w:val="105"/>
        </w:rPr>
        <w:t>e</w:t>
      </w:r>
      <w:r>
        <w:rPr>
          <w:w w:val="105"/>
        </w:rPr>
        <w:t>valuates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quality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w w:val="108"/>
        </w:rPr>
        <w:t xml:space="preserve"> </w:t>
      </w:r>
      <w:r>
        <w:rPr>
          <w:w w:val="105"/>
        </w:rPr>
        <w:t>instruments</w:t>
      </w:r>
      <w:r>
        <w:rPr>
          <w:spacing w:val="-22"/>
          <w:w w:val="105"/>
        </w:rPr>
        <w:t xml:space="preserve"> </w:t>
      </w:r>
      <w:r>
        <w:rPr>
          <w:w w:val="105"/>
        </w:rPr>
        <w:t>themsel</w:t>
      </w:r>
      <w:r>
        <w:rPr>
          <w:spacing w:val="-3"/>
          <w:w w:val="105"/>
        </w:rPr>
        <w:t>v</w:t>
      </w:r>
      <w:r>
        <w:rPr>
          <w:w w:val="105"/>
        </w:rPr>
        <w:t>es</w:t>
      </w:r>
      <w:r>
        <w:rPr>
          <w:spacing w:val="-22"/>
          <w:w w:val="105"/>
        </w:rPr>
        <w:t xml:space="preserve"> </w:t>
      </w:r>
      <w:r>
        <w:rPr>
          <w:w w:val="105"/>
        </w:rPr>
        <w:t>using</w:t>
      </w:r>
      <w:r>
        <w:rPr>
          <w:spacing w:val="-22"/>
          <w:w w:val="105"/>
        </w:rPr>
        <w:t xml:space="preserve"> </w:t>
      </w:r>
      <w:r>
        <w:rPr>
          <w:w w:val="105"/>
        </w:rPr>
        <w:t>measu</w:t>
      </w:r>
      <w:r>
        <w:rPr>
          <w:spacing w:val="-3"/>
          <w:w w:val="105"/>
        </w:rPr>
        <w:t>r</w:t>
      </w:r>
      <w:r>
        <w:rPr>
          <w:w w:val="105"/>
        </w:rPr>
        <w:t>es</w:t>
      </w:r>
      <w:r>
        <w:rPr>
          <w:spacing w:val="-22"/>
          <w:w w:val="105"/>
        </w:rPr>
        <w:t xml:space="preserve"> </w:t>
      </w:r>
      <w:r>
        <w:rPr>
          <w:w w:val="105"/>
        </w:rPr>
        <w:t>of</w:t>
      </w:r>
      <w:r>
        <w:rPr>
          <w:spacing w:val="-22"/>
          <w:w w:val="105"/>
        </w:rPr>
        <w:t xml:space="preserve"> </w:t>
      </w:r>
      <w:r>
        <w:rPr>
          <w:w w:val="105"/>
        </w:rPr>
        <w:t>difficulty</w:t>
      </w:r>
      <w:r>
        <w:rPr>
          <w:spacing w:val="-22"/>
          <w:w w:val="105"/>
        </w:rPr>
        <w:t xml:space="preserve"> </w:t>
      </w:r>
      <w:r>
        <w:rPr>
          <w:w w:val="105"/>
        </w:rPr>
        <w:t>and</w:t>
      </w:r>
      <w:r>
        <w:rPr>
          <w:spacing w:val="-22"/>
          <w:w w:val="105"/>
        </w:rPr>
        <w:t xml:space="preserve"> </w:t>
      </w:r>
      <w:proofErr w:type="spellStart"/>
      <w:r>
        <w:rPr>
          <w:w w:val="105"/>
        </w:rPr>
        <w:t>discrimi</w:t>
      </w:r>
      <w:proofErr w:type="spellEnd"/>
      <w:r>
        <w:rPr>
          <w:w w:val="105"/>
        </w:rPr>
        <w:t>-</w:t>
      </w:r>
      <w:r>
        <w:t xml:space="preserve"> </w:t>
      </w:r>
      <w:r>
        <w:rPr>
          <w:w w:val="105"/>
        </w:rPr>
        <w:t>nation.</w:t>
      </w:r>
      <w:r>
        <w:rPr>
          <w:spacing w:val="-9"/>
          <w:w w:val="105"/>
        </w:rPr>
        <w:t xml:space="preserve"> </w:t>
      </w:r>
      <w:r>
        <w:rPr>
          <w:w w:val="105"/>
        </w:rPr>
        <w:t>Fine-grain</w:t>
      </w:r>
      <w:r>
        <w:rPr>
          <w:spacing w:val="-8"/>
          <w:w w:val="105"/>
        </w:rPr>
        <w:t xml:space="preserve"> </w:t>
      </w:r>
      <w:r>
        <w:rPr>
          <w:w w:val="105"/>
        </w:rPr>
        <w:t>insight</w:t>
      </w:r>
      <w:r>
        <w:rPr>
          <w:spacing w:val="-9"/>
          <w:w w:val="105"/>
        </w:rPr>
        <w:t xml:space="preserve"> </w:t>
      </w:r>
      <w:r>
        <w:rPr>
          <w:w w:val="105"/>
        </w:rPr>
        <w:t>into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p</w:t>
      </w:r>
      <w:r>
        <w:rPr>
          <w:w w:val="105"/>
        </w:rPr>
        <w:t>ossible</w:t>
      </w:r>
      <w:r>
        <w:rPr>
          <w:spacing w:val="-8"/>
          <w:w w:val="105"/>
        </w:rPr>
        <w:t xml:space="preserve"> </w:t>
      </w:r>
      <w:r>
        <w:rPr>
          <w:w w:val="105"/>
        </w:rPr>
        <w:t>imp</w:t>
      </w:r>
      <w:r>
        <w:rPr>
          <w:spacing w:val="-2"/>
          <w:w w:val="105"/>
        </w:rPr>
        <w:t>r</w:t>
      </w:r>
      <w:r>
        <w:rPr>
          <w:spacing w:val="-3"/>
          <w:w w:val="105"/>
        </w:rPr>
        <w:t>ov</w:t>
      </w:r>
      <w:r>
        <w:rPr>
          <w:w w:val="105"/>
        </w:rPr>
        <w:t>ements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enabl</w:t>
      </w:r>
      <w:r>
        <w:rPr>
          <w:spacing w:val="1"/>
          <w:w w:val="105"/>
        </w:rPr>
        <w:t>e</w:t>
      </w:r>
      <w:r>
        <w:rPr>
          <w:w w:val="105"/>
        </w:rPr>
        <w:t>d</w:t>
      </w:r>
      <w:r>
        <w:rPr>
          <w:w w:val="102"/>
        </w:rPr>
        <w:t xml:space="preserve"> </w:t>
      </w:r>
      <w:r>
        <w:rPr>
          <w:w w:val="105"/>
        </w:rPr>
        <w:t>by</w:t>
      </w:r>
      <w:r>
        <w:rPr>
          <w:spacing w:val="-18"/>
          <w:w w:val="105"/>
        </w:rPr>
        <w:t xml:space="preserve"> </w:t>
      </w:r>
      <w:r>
        <w:rPr>
          <w:w w:val="105"/>
        </w:rPr>
        <w:t>the</w:t>
      </w:r>
      <w:r>
        <w:rPr>
          <w:spacing w:val="-19"/>
          <w:w w:val="105"/>
        </w:rPr>
        <w:t xml:space="preserve"> </w:t>
      </w:r>
      <w:r>
        <w:rPr>
          <w:w w:val="105"/>
        </w:rPr>
        <w:t>kn</w:t>
      </w:r>
      <w:r>
        <w:rPr>
          <w:spacing w:val="-3"/>
          <w:w w:val="105"/>
        </w:rPr>
        <w:t>o</w:t>
      </w:r>
      <w:r>
        <w:rPr>
          <w:w w:val="105"/>
        </w:rPr>
        <w:t>wl</w:t>
      </w:r>
      <w:r>
        <w:rPr>
          <w:spacing w:val="1"/>
          <w:w w:val="105"/>
        </w:rPr>
        <w:t>e</w:t>
      </w:r>
      <w:r>
        <w:rPr>
          <w:w w:val="105"/>
        </w:rPr>
        <w:t>dge</w:t>
      </w:r>
      <w:r>
        <w:rPr>
          <w:spacing w:val="-18"/>
          <w:w w:val="105"/>
        </w:rPr>
        <w:t xml:space="preserve"> </w:t>
      </w:r>
      <w:r>
        <w:rPr>
          <w:w w:val="105"/>
        </w:rPr>
        <w:t>com</w:t>
      </w:r>
      <w:r>
        <w:rPr>
          <w:spacing w:val="1"/>
          <w:w w:val="105"/>
        </w:rPr>
        <w:t>p</w:t>
      </w:r>
      <w:r>
        <w:rPr>
          <w:w w:val="105"/>
        </w:rPr>
        <w:t>onents</w:t>
      </w:r>
      <w:r>
        <w:rPr>
          <w:spacing w:val="-17"/>
          <w:w w:val="105"/>
        </w:rPr>
        <w:t xml:space="preserve"> </w:t>
      </w:r>
      <w:r>
        <w:rPr>
          <w:w w:val="105"/>
        </w:rPr>
        <w:t>implicat</w:t>
      </w:r>
      <w:r>
        <w:rPr>
          <w:spacing w:val="1"/>
          <w:w w:val="105"/>
        </w:rPr>
        <w:t>e</w:t>
      </w:r>
      <w:r>
        <w:rPr>
          <w:w w:val="105"/>
        </w:rPr>
        <w:t>d</w:t>
      </w:r>
      <w:r>
        <w:rPr>
          <w:spacing w:val="-17"/>
          <w:w w:val="105"/>
        </w:rPr>
        <w:t xml:space="preserve"> </w:t>
      </w:r>
      <w:r>
        <w:rPr>
          <w:w w:val="105"/>
        </w:rPr>
        <w:t>by</w:t>
      </w:r>
      <w:r>
        <w:rPr>
          <w:spacing w:val="-18"/>
          <w:w w:val="105"/>
        </w:rPr>
        <w:t xml:space="preserve"> </w:t>
      </w:r>
      <w:r>
        <w:rPr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w w:val="105"/>
        </w:rPr>
        <w:t>assessment.</w:t>
      </w:r>
      <w:r>
        <w:rPr>
          <w:spacing w:val="-18"/>
          <w:w w:val="105"/>
        </w:rPr>
        <w:t xml:space="preserve"> </w:t>
      </w:r>
      <w:r>
        <w:rPr>
          <w:w w:val="105"/>
        </w:rPr>
        <w:t>The</w:t>
      </w:r>
      <w:r>
        <w:rPr>
          <w:w w:val="101"/>
        </w:rPr>
        <w:t xml:space="preserve"> </w:t>
      </w:r>
      <w:r>
        <w:rPr>
          <w:w w:val="105"/>
        </w:rPr>
        <w:t>meth</w:t>
      </w:r>
      <w:r>
        <w:rPr>
          <w:spacing w:val="1"/>
          <w:w w:val="105"/>
        </w:rPr>
        <w:t>o</w:t>
      </w:r>
      <w:r>
        <w:rPr>
          <w:w w:val="105"/>
        </w:rPr>
        <w:t>d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illustrat</w:t>
      </w:r>
      <w:r>
        <w:rPr>
          <w:spacing w:val="1"/>
          <w:w w:val="105"/>
        </w:rPr>
        <w:t>e</w:t>
      </w:r>
      <w:r>
        <w:rPr>
          <w:w w:val="105"/>
        </w:rPr>
        <w:t>d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spacing w:val="-3"/>
          <w:w w:val="105"/>
        </w:rPr>
        <w:t>e</w:t>
      </w:r>
      <w:r>
        <w:rPr>
          <w:w w:val="105"/>
        </w:rPr>
        <w:t>valuat</w:t>
      </w:r>
      <w:r>
        <w:rPr>
          <w:spacing w:val="1"/>
          <w:w w:val="105"/>
        </w:rPr>
        <w:t>e</w:t>
      </w:r>
      <w:r>
        <w:rPr>
          <w:w w:val="105"/>
        </w:rPr>
        <w:t>d</w:t>
      </w:r>
      <w:r>
        <w:rPr>
          <w:spacing w:val="-4"/>
          <w:w w:val="105"/>
        </w:rPr>
        <w:t xml:space="preserve"> </w:t>
      </w:r>
      <w:r>
        <w:rPr>
          <w:w w:val="105"/>
        </w:rPr>
        <w:t>by</w:t>
      </w:r>
      <w:r>
        <w:rPr>
          <w:spacing w:val="-4"/>
          <w:w w:val="105"/>
        </w:rPr>
        <w:t xml:space="preserve"> </w:t>
      </w:r>
      <w:r>
        <w:rPr>
          <w:w w:val="105"/>
        </w:rPr>
        <w:t>applying</w:t>
      </w:r>
      <w:r>
        <w:rPr>
          <w:spacing w:val="-4"/>
          <w:w w:val="105"/>
        </w:rPr>
        <w:t xml:space="preserve"> </w:t>
      </w:r>
      <w:r>
        <w:rPr>
          <w:w w:val="105"/>
        </w:rPr>
        <w:t>it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unit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 xml:space="preserve">in- </w:t>
      </w:r>
      <w:proofErr w:type="spellStart"/>
      <w:r>
        <w:rPr>
          <w:w w:val="105"/>
        </w:rPr>
        <w:t>struction</w:t>
      </w:r>
      <w:proofErr w:type="spellEnd"/>
      <w:r>
        <w:rPr>
          <w:spacing w:val="-26"/>
          <w:w w:val="105"/>
        </w:rPr>
        <w:t xml:space="preserve"> </w:t>
      </w:r>
      <w:r>
        <w:rPr>
          <w:w w:val="105"/>
        </w:rPr>
        <w:t>on</w:t>
      </w:r>
      <w:r>
        <w:rPr>
          <w:spacing w:val="-26"/>
          <w:w w:val="105"/>
        </w:rPr>
        <w:t xml:space="preserve"> </w:t>
      </w:r>
      <w:r>
        <w:rPr>
          <w:w w:val="105"/>
        </w:rPr>
        <w:t>coll</w:t>
      </w:r>
      <w:r>
        <w:rPr>
          <w:spacing w:val="1"/>
          <w:w w:val="105"/>
        </w:rPr>
        <w:t>e</w:t>
      </w:r>
      <w:r>
        <w:rPr>
          <w:w w:val="105"/>
        </w:rPr>
        <w:t>ction-bas</w:t>
      </w:r>
      <w:r>
        <w:rPr>
          <w:spacing w:val="1"/>
          <w:w w:val="105"/>
        </w:rPr>
        <w:t>e</w:t>
      </w:r>
      <w:r>
        <w:rPr>
          <w:w w:val="105"/>
        </w:rPr>
        <w:t>d</w:t>
      </w:r>
      <w:r>
        <w:rPr>
          <w:spacing w:val="-26"/>
          <w:w w:val="105"/>
        </w:rPr>
        <w:t xml:space="preserve"> </w:t>
      </w:r>
      <w:r>
        <w:rPr>
          <w:w w:val="105"/>
        </w:rPr>
        <w:t>iteration</w:t>
      </w:r>
      <w:r>
        <w:rPr>
          <w:spacing w:val="-26"/>
          <w:w w:val="105"/>
        </w:rPr>
        <w:t xml:space="preserve"> </w:t>
      </w:r>
      <w:r>
        <w:rPr>
          <w:w w:val="105"/>
        </w:rPr>
        <w:t>in</w:t>
      </w:r>
      <w:r>
        <w:rPr>
          <w:spacing w:val="-26"/>
          <w:w w:val="105"/>
        </w:rPr>
        <w:t xml:space="preserve"> </w:t>
      </w:r>
      <w:r>
        <w:rPr>
          <w:w w:val="105"/>
        </w:rPr>
        <w:t>a</w:t>
      </w:r>
      <w:r>
        <w:rPr>
          <w:spacing w:val="-26"/>
          <w:w w:val="105"/>
        </w:rPr>
        <w:t xml:space="preserve"> </w:t>
      </w:r>
      <w:r>
        <w:rPr>
          <w:w w:val="105"/>
        </w:rPr>
        <w:t>co</w:t>
      </w:r>
      <w:r>
        <w:rPr>
          <w:spacing w:val="-2"/>
          <w:w w:val="105"/>
        </w:rPr>
        <w:t>m</w:t>
      </w:r>
      <w:r>
        <w:rPr>
          <w:w w:val="105"/>
        </w:rPr>
        <w:t>putational</w:t>
      </w:r>
      <w:r>
        <w:rPr>
          <w:spacing w:val="-25"/>
          <w:w w:val="105"/>
        </w:rPr>
        <w:t xml:space="preserve"> </w:t>
      </w:r>
      <w:r>
        <w:rPr>
          <w:w w:val="105"/>
        </w:rPr>
        <w:t>thinking</w:t>
      </w:r>
      <w:r>
        <w:rPr>
          <w:w w:val="102"/>
        </w:rPr>
        <w:t xml:space="preserve"> </w:t>
      </w:r>
      <w:r>
        <w:rPr>
          <w:w w:val="105"/>
        </w:rPr>
        <w:t>class.</w:t>
      </w:r>
      <w:r>
        <w:rPr>
          <w:spacing w:val="-20"/>
          <w:w w:val="105"/>
        </w:rPr>
        <w:t xml:space="preserve"> </w:t>
      </w:r>
      <w:r>
        <w:rPr>
          <w:w w:val="105"/>
        </w:rPr>
        <w:t>Data</w:t>
      </w:r>
      <w:r>
        <w:rPr>
          <w:spacing w:val="-20"/>
          <w:w w:val="105"/>
        </w:rPr>
        <w:t xml:space="preserve"> </w:t>
      </w:r>
      <w:r>
        <w:rPr>
          <w:w w:val="105"/>
        </w:rPr>
        <w:t>gathe</w:t>
      </w:r>
      <w:r>
        <w:rPr>
          <w:spacing w:val="-2"/>
          <w:w w:val="105"/>
        </w:rPr>
        <w:t>r</w:t>
      </w:r>
      <w:r>
        <w:rPr>
          <w:spacing w:val="1"/>
          <w:w w:val="105"/>
        </w:rPr>
        <w:t>e</w:t>
      </w:r>
      <w:r>
        <w:rPr>
          <w:w w:val="105"/>
        </w:rPr>
        <w:t>d</w:t>
      </w:r>
      <w:r>
        <w:rPr>
          <w:spacing w:val="-19"/>
          <w:w w:val="105"/>
        </w:rPr>
        <w:t xml:space="preserve"> </w:t>
      </w:r>
      <w:r>
        <w:rPr>
          <w:w w:val="105"/>
        </w:rPr>
        <w:t>during</w:t>
      </w:r>
      <w:r>
        <w:rPr>
          <w:spacing w:val="-20"/>
          <w:w w:val="105"/>
        </w:rPr>
        <w:t xml:space="preserve"> </w:t>
      </w:r>
      <w:r>
        <w:rPr>
          <w:w w:val="105"/>
        </w:rPr>
        <w:t>this</w:t>
      </w:r>
      <w:r>
        <w:rPr>
          <w:spacing w:val="-19"/>
          <w:w w:val="105"/>
        </w:rPr>
        <w:t xml:space="preserve"> </w:t>
      </w:r>
      <w:r>
        <w:rPr>
          <w:spacing w:val="-3"/>
          <w:w w:val="105"/>
        </w:rPr>
        <w:t>e</w:t>
      </w:r>
      <w:r>
        <w:rPr>
          <w:w w:val="105"/>
        </w:rPr>
        <w:t>valuation</w:t>
      </w:r>
      <w:r>
        <w:rPr>
          <w:spacing w:val="-20"/>
          <w:w w:val="105"/>
        </w:rPr>
        <w:t xml:space="preserve"> </w:t>
      </w:r>
      <w:r>
        <w:rPr>
          <w:w w:val="105"/>
        </w:rPr>
        <w:t>highlights</w:t>
      </w:r>
      <w:r>
        <w:rPr>
          <w:spacing w:val="-19"/>
          <w:w w:val="105"/>
        </w:rPr>
        <w:t xml:space="preserve"> </w:t>
      </w:r>
      <w:r>
        <w:rPr>
          <w:w w:val="105"/>
        </w:rPr>
        <w:t>a</w:t>
      </w:r>
      <w:r>
        <w:rPr>
          <w:spacing w:val="-20"/>
          <w:w w:val="105"/>
        </w:rPr>
        <w:t xml:space="preserve"> </w:t>
      </w:r>
      <w:r>
        <w:rPr>
          <w:w w:val="105"/>
        </w:rPr>
        <w:t>num</w:t>
      </w:r>
      <w:r>
        <w:rPr>
          <w:spacing w:val="1"/>
          <w:w w:val="105"/>
        </w:rPr>
        <w:t>b</w:t>
      </w:r>
      <w:r>
        <w:rPr>
          <w:w w:val="105"/>
        </w:rPr>
        <w:t>er</w:t>
      </w:r>
      <w:r>
        <w:rPr>
          <w:spacing w:val="-19"/>
          <w:w w:val="105"/>
        </w:rPr>
        <w:t xml:space="preserve"> </w:t>
      </w:r>
      <w:r>
        <w:rPr>
          <w:w w:val="105"/>
        </w:rPr>
        <w:t>of</w:t>
      </w:r>
      <w:r>
        <w:rPr>
          <w:w w:val="96"/>
        </w:rPr>
        <w:t xml:space="preserve"> </w:t>
      </w:r>
      <w:r>
        <w:rPr>
          <w:w w:val="105"/>
        </w:rPr>
        <w:t>op</w:t>
      </w:r>
      <w:r>
        <w:rPr>
          <w:spacing w:val="1"/>
          <w:w w:val="105"/>
        </w:rPr>
        <w:t>p</w:t>
      </w:r>
      <w:r>
        <w:rPr>
          <w:w w:val="105"/>
        </w:rPr>
        <w:t>ortunities</w:t>
      </w:r>
      <w:r>
        <w:rPr>
          <w:spacing w:val="-10"/>
          <w:w w:val="105"/>
        </w:rPr>
        <w:t xml:space="preserve"> </w:t>
      </w:r>
      <w:r>
        <w:rPr>
          <w:w w:val="105"/>
        </w:rPr>
        <w:t>within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unit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r</w:t>
      </w:r>
      <w:r>
        <w:rPr>
          <w:w w:val="105"/>
        </w:rPr>
        <w:t>efine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instruction.</w:t>
      </w:r>
    </w:p>
    <w:p w14:paraId="3F530E21" w14:textId="77777777" w:rsidR="00BD22F5" w:rsidRDefault="00BD22F5">
      <w:pPr>
        <w:spacing w:before="17" w:line="200" w:lineRule="exact"/>
        <w:rPr>
          <w:sz w:val="20"/>
          <w:szCs w:val="20"/>
        </w:rPr>
      </w:pPr>
    </w:p>
    <w:p w14:paraId="7051D90D" w14:textId="77777777" w:rsidR="00BD22F5" w:rsidRDefault="00541216">
      <w:pPr>
        <w:pStyle w:val="Heading2"/>
        <w:ind w:right="3214" w:firstLine="0"/>
        <w:jc w:val="both"/>
        <w:rPr>
          <w:b w:val="0"/>
          <w:bCs w:val="0"/>
        </w:rPr>
      </w:pPr>
      <w:r>
        <w:rPr>
          <w:w w:val="95"/>
        </w:rPr>
        <w:t>CCS</w:t>
      </w:r>
      <w:r>
        <w:rPr>
          <w:spacing w:val="1"/>
          <w:w w:val="95"/>
        </w:rPr>
        <w:t xml:space="preserve"> </w:t>
      </w:r>
      <w:r>
        <w:rPr>
          <w:w w:val="95"/>
        </w:rPr>
        <w:t>CONCEPTS</w:t>
      </w:r>
    </w:p>
    <w:p w14:paraId="0F00C95A" w14:textId="77777777" w:rsidR="00BD22F5" w:rsidRDefault="00541216">
      <w:pPr>
        <w:numPr>
          <w:ilvl w:val="0"/>
          <w:numId w:val="3"/>
        </w:numPr>
        <w:tabs>
          <w:tab w:val="left" w:pos="223"/>
        </w:tabs>
        <w:spacing w:before="58" w:line="254" w:lineRule="auto"/>
        <w:ind w:left="115" w:firstLine="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Applied</w:t>
      </w:r>
      <w:r>
        <w:rPr>
          <w:rFonts w:ascii="Times New Roman" w:eastAsia="Times New Roman" w:hAnsi="Times New Roman" w:cs="Times New Roman"/>
          <w:b/>
          <w:bCs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computing</w:t>
      </w:r>
      <w:r>
        <w:rPr>
          <w:rFonts w:ascii="Times New Roman" w:eastAsia="Times New Roman" w:hAnsi="Times New Roman" w:cs="Times New Roman"/>
          <w:b/>
          <w:bCs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→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Education</w:t>
      </w:r>
      <w:r>
        <w:rPr>
          <w:rFonts w:ascii="Times New Roman" w:eastAsia="Times New Roman" w:hAnsi="Times New Roman" w:cs="Times New Roman"/>
          <w:sz w:val="18"/>
          <w:szCs w:val="18"/>
        </w:rPr>
        <w:t>;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Learning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management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sys-</w:t>
      </w:r>
      <w:r>
        <w:rPr>
          <w:rFonts w:ascii="Times New Roman" w:eastAsia="Times New Roman" w:hAnsi="Times New Roman" w:cs="Times New Roman"/>
          <w:w w:val="99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tems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;</w:t>
      </w:r>
    </w:p>
    <w:p w14:paraId="2C393E77" w14:textId="77777777" w:rsidR="00BD22F5" w:rsidRDefault="00BD22F5">
      <w:pPr>
        <w:spacing w:before="17" w:line="200" w:lineRule="exact"/>
        <w:rPr>
          <w:sz w:val="20"/>
          <w:szCs w:val="20"/>
        </w:rPr>
      </w:pPr>
    </w:p>
    <w:p w14:paraId="2B1E1A9F" w14:textId="77777777" w:rsidR="00BD22F5" w:rsidRDefault="00541216">
      <w:pPr>
        <w:pStyle w:val="Heading2"/>
        <w:ind w:right="3597" w:firstLine="0"/>
        <w:jc w:val="both"/>
        <w:rPr>
          <w:b w:val="0"/>
          <w:bCs w:val="0"/>
        </w:rPr>
      </w:pPr>
      <w:r>
        <w:rPr>
          <w:w w:val="95"/>
        </w:rPr>
        <w:t>KE</w:t>
      </w:r>
      <w:r>
        <w:rPr>
          <w:spacing w:val="5"/>
          <w:w w:val="95"/>
        </w:rPr>
        <w:t>Y</w:t>
      </w:r>
      <w:r>
        <w:rPr>
          <w:spacing w:val="-8"/>
          <w:w w:val="95"/>
        </w:rPr>
        <w:t>W</w:t>
      </w:r>
      <w:r>
        <w:rPr>
          <w:w w:val="95"/>
        </w:rPr>
        <w:t>ORDS</w:t>
      </w:r>
    </w:p>
    <w:p w14:paraId="3CF012DD" w14:textId="77777777" w:rsidR="00BD22F5" w:rsidRDefault="00541216">
      <w:pPr>
        <w:pStyle w:val="BodyText"/>
        <w:spacing w:before="58" w:line="254" w:lineRule="auto"/>
      </w:pPr>
      <w:r>
        <w:t>Kn</w:t>
      </w:r>
      <w:r>
        <w:rPr>
          <w:spacing w:val="-3"/>
        </w:rPr>
        <w:t>o</w:t>
      </w:r>
      <w:r>
        <w:t>wl</w:t>
      </w:r>
      <w:r>
        <w:rPr>
          <w:spacing w:val="1"/>
        </w:rPr>
        <w:t>e</w:t>
      </w:r>
      <w:r>
        <w:t>dge</w:t>
      </w:r>
      <w:r>
        <w:rPr>
          <w:spacing w:val="-7"/>
        </w:rPr>
        <w:t xml:space="preserve"> </w:t>
      </w:r>
      <w:r>
        <w:t>Com</w:t>
      </w:r>
      <w:r>
        <w:rPr>
          <w:spacing w:val="1"/>
        </w:rPr>
        <w:t>p</w:t>
      </w:r>
      <w:r>
        <w:t>onents,</w:t>
      </w:r>
      <w:r>
        <w:rPr>
          <w:spacing w:val="-7"/>
        </w:rPr>
        <w:t xml:space="preserve"> </w:t>
      </w:r>
      <w:r>
        <w:t>CS1,</w:t>
      </w:r>
      <w:r>
        <w:rPr>
          <w:spacing w:val="-7"/>
        </w:rPr>
        <w:t xml:space="preserve"> </w:t>
      </w:r>
      <w:r>
        <w:t>CS</w:t>
      </w:r>
      <w:r>
        <w:rPr>
          <w:spacing w:val="-6"/>
        </w:rPr>
        <w:t xml:space="preserve"> </w:t>
      </w:r>
      <w:r>
        <w:t>Education,</w:t>
      </w:r>
      <w:r>
        <w:rPr>
          <w:spacing w:val="-7"/>
        </w:rPr>
        <w:t xml:space="preserve"> </w:t>
      </w:r>
      <w:r>
        <w:rPr>
          <w:spacing w:val="-4"/>
        </w:rPr>
        <w:t>A</w:t>
      </w:r>
      <w:r>
        <w:t>ssessment,</w:t>
      </w:r>
      <w:r>
        <w:rPr>
          <w:spacing w:val="-7"/>
        </w:rPr>
        <w:t xml:space="preserve"> </w:t>
      </w:r>
      <w:proofErr w:type="spellStart"/>
      <w:r>
        <w:t>Instruc</w:t>
      </w:r>
      <w:proofErr w:type="spellEnd"/>
      <w:r>
        <w:t>-</w:t>
      </w:r>
      <w:r>
        <w:rPr>
          <w:w w:val="102"/>
        </w:rPr>
        <w:t xml:space="preserve"> </w:t>
      </w:r>
      <w:proofErr w:type="spellStart"/>
      <w:r>
        <w:t>tional</w:t>
      </w:r>
      <w:proofErr w:type="spellEnd"/>
      <w:r>
        <w:rPr>
          <w:spacing w:val="11"/>
        </w:rPr>
        <w:t xml:space="preserve"> </w:t>
      </w:r>
      <w:r>
        <w:t>Design</w:t>
      </w:r>
    </w:p>
    <w:p w14:paraId="61107E9A" w14:textId="77777777" w:rsidR="00BD22F5" w:rsidRDefault="00BD22F5">
      <w:pPr>
        <w:spacing w:before="1" w:line="170" w:lineRule="exact"/>
        <w:rPr>
          <w:sz w:val="17"/>
          <w:szCs w:val="17"/>
        </w:rPr>
      </w:pPr>
    </w:p>
    <w:p w14:paraId="50D5BD60" w14:textId="77777777" w:rsidR="00BD22F5" w:rsidRDefault="00541216">
      <w:pPr>
        <w:ind w:left="110" w:right="3125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  <w:bCs/>
          <w:spacing w:val="-7"/>
          <w:w w:val="105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b/>
          <w:bCs/>
          <w:w w:val="105"/>
          <w:sz w:val="16"/>
          <w:szCs w:val="16"/>
        </w:rPr>
        <w:t>CM</w:t>
      </w:r>
      <w:r>
        <w:rPr>
          <w:rFonts w:ascii="Times New Roman" w:eastAsia="Times New Roman" w:hAnsi="Times New Roman" w:cs="Times New Roman"/>
          <w:b/>
          <w:bCs/>
          <w:spacing w:val="-17"/>
          <w:w w:val="10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16"/>
          <w:szCs w:val="16"/>
        </w:rPr>
        <w:t>Refe</w:t>
      </w:r>
      <w:r>
        <w:rPr>
          <w:rFonts w:ascii="Times New Roman" w:eastAsia="Times New Roman" w:hAnsi="Times New Roman" w:cs="Times New Roman"/>
          <w:b/>
          <w:bCs/>
          <w:spacing w:val="-2"/>
          <w:w w:val="105"/>
          <w:sz w:val="16"/>
          <w:szCs w:val="16"/>
        </w:rPr>
        <w:t>r</w:t>
      </w:r>
      <w:r>
        <w:rPr>
          <w:rFonts w:ascii="Times New Roman" w:eastAsia="Times New Roman" w:hAnsi="Times New Roman" w:cs="Times New Roman"/>
          <w:b/>
          <w:bCs/>
          <w:w w:val="105"/>
          <w:sz w:val="16"/>
          <w:szCs w:val="16"/>
        </w:rPr>
        <w:t>ence</w:t>
      </w:r>
      <w:r>
        <w:rPr>
          <w:rFonts w:ascii="Times New Roman" w:eastAsia="Times New Roman" w:hAnsi="Times New Roman" w:cs="Times New Roman"/>
          <w:b/>
          <w:bCs/>
          <w:spacing w:val="-17"/>
          <w:w w:val="10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16"/>
          <w:szCs w:val="16"/>
        </w:rPr>
        <w:t>format:</w:t>
      </w:r>
    </w:p>
    <w:p w14:paraId="32CEE724" w14:textId="77777777" w:rsidR="00BD22F5" w:rsidRDefault="00541216">
      <w:pPr>
        <w:spacing w:before="15" w:line="259" w:lineRule="auto"/>
        <w:ind w:left="115" w:right="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Luke</w:t>
      </w:r>
      <w:r>
        <w:rPr>
          <w:rFonts w:ascii="Times New Roman" w:eastAsia="Times New Roman" w:hAnsi="Times New Roman" w:cs="Times New Roman"/>
          <w:spacing w:val="-2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Gusukuma,</w:t>
      </w:r>
      <w:r>
        <w:rPr>
          <w:rFonts w:ascii="Times New Roman" w:eastAsia="Times New Roman" w:hAnsi="Times New Roman" w:cs="Times New Roman"/>
          <w:spacing w:val="-2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7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sz w:val="16"/>
          <w:szCs w:val="16"/>
        </w:rPr>
        <w:t>ustin</w:t>
      </w:r>
      <w:r>
        <w:rPr>
          <w:rFonts w:ascii="Times New Roman" w:eastAsia="Times New Roman" w:hAnsi="Times New Roman" w:cs="Times New Roman"/>
          <w:spacing w:val="-1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Co</w:t>
      </w:r>
      <w:r>
        <w:rPr>
          <w:rFonts w:ascii="Times New Roman" w:eastAsia="Times New Roman" w:hAnsi="Times New Roman" w:cs="Times New Roman"/>
          <w:spacing w:val="2"/>
          <w:sz w:val="16"/>
          <w:szCs w:val="16"/>
        </w:rPr>
        <w:t>r</w:t>
      </w:r>
      <w:r>
        <w:rPr>
          <w:rFonts w:ascii="Times New Roman" w:eastAsia="Times New Roman" w:hAnsi="Times New Roman" w:cs="Times New Roman"/>
          <w:sz w:val="16"/>
          <w:szCs w:val="16"/>
        </w:rPr>
        <w:t>y</w:t>
      </w:r>
      <w:r>
        <w:rPr>
          <w:rFonts w:ascii="Times New Roman" w:eastAsia="Times New Roman" w:hAnsi="Times New Roman" w:cs="Times New Roman"/>
          <w:spacing w:val="-2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Bart,</w:t>
      </w:r>
      <w:r>
        <w:rPr>
          <w:rFonts w:ascii="Times New Roman" w:eastAsia="Times New Roman" w:hAnsi="Times New Roman" w:cs="Times New Roman"/>
          <w:spacing w:val="-2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Dennis</w:t>
      </w:r>
      <w:r>
        <w:rPr>
          <w:rFonts w:ascii="Times New Roman" w:eastAsia="Times New Roman" w:hAnsi="Times New Roman" w:cs="Times New Roman"/>
          <w:spacing w:val="-1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16"/>
          <w:szCs w:val="16"/>
        </w:rPr>
        <w:t>K</w:t>
      </w:r>
      <w:r>
        <w:rPr>
          <w:rFonts w:ascii="Times New Roman" w:eastAsia="Times New Roman" w:hAnsi="Times New Roman" w:cs="Times New Roman"/>
          <w:sz w:val="16"/>
          <w:szCs w:val="16"/>
        </w:rPr>
        <w:t>afura,</w:t>
      </w:r>
      <w:r>
        <w:rPr>
          <w:rFonts w:ascii="Times New Roman" w:eastAsia="Times New Roman" w:hAnsi="Times New Roman" w:cs="Times New Roman"/>
          <w:spacing w:val="-2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Je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>r</w:t>
      </w:r>
      <w:r>
        <w:rPr>
          <w:rFonts w:ascii="Times New Roman" w:eastAsia="Times New Roman" w:hAnsi="Times New Roman" w:cs="Times New Roman"/>
          <w:sz w:val="16"/>
          <w:szCs w:val="16"/>
        </w:rPr>
        <w:t>emy</w:t>
      </w:r>
      <w:r>
        <w:rPr>
          <w:rFonts w:ascii="Times New Roman" w:eastAsia="Times New Roman" w:hAnsi="Times New Roman" w:cs="Times New Roman"/>
          <w:spacing w:val="-2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Ernst,</w:t>
      </w:r>
      <w:r>
        <w:rPr>
          <w:rFonts w:ascii="Times New Roman" w:eastAsia="Times New Roman" w:hAnsi="Times New Roman" w:cs="Times New Roman"/>
          <w:spacing w:val="-1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and</w:t>
      </w:r>
      <w:r>
        <w:rPr>
          <w:rFonts w:ascii="Times New Roman" w:eastAsia="Times New Roman" w:hAnsi="Times New Roman" w:cs="Times New Roman"/>
          <w:spacing w:val="-20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4"/>
          <w:sz w:val="16"/>
          <w:szCs w:val="16"/>
        </w:rPr>
        <w:t>K</w:t>
      </w:r>
      <w:r>
        <w:rPr>
          <w:rFonts w:ascii="Times New Roman" w:eastAsia="Times New Roman" w:hAnsi="Times New Roman" w:cs="Times New Roman"/>
          <w:sz w:val="16"/>
          <w:szCs w:val="16"/>
        </w:rPr>
        <w:t>ather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-</w:t>
      </w:r>
      <w:r>
        <w:rPr>
          <w:rFonts w:ascii="Times New Roman" w:eastAsia="Times New Roman" w:hAnsi="Times New Roman" w:cs="Times New Roman"/>
          <w:w w:val="103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ine</w:t>
      </w:r>
      <w:proofErr w:type="spellEnd"/>
      <w:r>
        <w:rPr>
          <w:rFonts w:ascii="Times New Roman" w:eastAsia="Times New Roman" w:hAnsi="Times New Roman" w:cs="Times New Roman"/>
          <w:spacing w:val="-12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Cennam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o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.</w:t>
      </w:r>
      <w:r>
        <w:rPr>
          <w:rFonts w:ascii="Times New Roman" w:eastAsia="Times New Roman" w:hAnsi="Times New Roman" w:cs="Times New Roman"/>
          <w:spacing w:val="-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2018.</w:t>
      </w:r>
      <w:r>
        <w:rPr>
          <w:rFonts w:ascii="Times New Roman" w:eastAsia="Times New Roman" w:hAnsi="Times New Roman" w:cs="Times New Roman"/>
          <w:spacing w:val="-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Instructional</w:t>
      </w:r>
      <w:r>
        <w:rPr>
          <w:rFonts w:ascii="Times New Roman" w:eastAsia="Times New Roman" w:hAnsi="Times New Roman" w:cs="Times New Roman"/>
          <w:spacing w:val="-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Design</w:t>
      </w:r>
      <w:r>
        <w:rPr>
          <w:rFonts w:ascii="Times New Roman" w:eastAsia="Times New Roman" w:hAnsi="Times New Roman" w:cs="Times New Roman"/>
          <w:spacing w:val="-1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+</w:t>
      </w:r>
      <w:r>
        <w:rPr>
          <w:rFonts w:ascii="Times New Roman" w:eastAsia="Times New Roman" w:hAnsi="Times New Roman" w:cs="Times New Roman"/>
          <w:spacing w:val="-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Kn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sz w:val="16"/>
          <w:szCs w:val="16"/>
        </w:rPr>
        <w:t>wl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z w:val="16"/>
          <w:szCs w:val="16"/>
        </w:rPr>
        <w:t>dge</w:t>
      </w:r>
      <w:r>
        <w:rPr>
          <w:rFonts w:ascii="Times New Roman" w:eastAsia="Times New Roman" w:hAnsi="Times New Roman" w:cs="Times New Roman"/>
          <w:spacing w:val="-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Com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>p</w:t>
      </w:r>
      <w:r>
        <w:rPr>
          <w:rFonts w:ascii="Times New Roman" w:eastAsia="Times New Roman" w:hAnsi="Times New Roman" w:cs="Times New Roman"/>
          <w:sz w:val="16"/>
          <w:szCs w:val="16"/>
        </w:rPr>
        <w:t>onents:</w:t>
      </w:r>
      <w:r>
        <w:rPr>
          <w:rFonts w:ascii="Times New Roman" w:eastAsia="Times New Roman" w:hAnsi="Times New Roman" w:cs="Times New Roman"/>
          <w:spacing w:val="-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spacing w:val="-1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Sys-</w:t>
      </w:r>
      <w:r>
        <w:rPr>
          <w:rFonts w:ascii="Times New Roman" w:eastAsia="Times New Roman" w:hAnsi="Times New Roman" w:cs="Times New Roman"/>
          <w:w w:val="95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tematic</w:t>
      </w:r>
      <w:proofErr w:type="spellEnd"/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Method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for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Refining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Instruction.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In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P</w:t>
      </w:r>
      <w:r>
        <w:rPr>
          <w:rFonts w:ascii="Times New Roman" w:eastAsia="Times New Roman" w:hAnsi="Times New Roman" w:cs="Times New Roman"/>
          <w:i/>
          <w:spacing w:val="-3"/>
          <w:sz w:val="16"/>
          <w:szCs w:val="16"/>
        </w:rPr>
        <w:t>r</w:t>
      </w:r>
      <w:r>
        <w:rPr>
          <w:rFonts w:ascii="Times New Roman" w:eastAsia="Times New Roman" w:hAnsi="Times New Roman" w:cs="Times New Roman"/>
          <w:i/>
          <w:spacing w:val="1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c</w:t>
      </w:r>
      <w:r>
        <w:rPr>
          <w:rFonts w:ascii="Times New Roman" w:eastAsia="Times New Roman" w:hAnsi="Times New Roman" w:cs="Times New Roman"/>
          <w:i/>
          <w:spacing w:val="1"/>
          <w:sz w:val="16"/>
          <w:szCs w:val="16"/>
        </w:rPr>
        <w:t>ee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dings</w:t>
      </w:r>
      <w:r>
        <w:rPr>
          <w:rFonts w:ascii="Times New Roman" w:eastAsia="Times New Roman" w:hAnsi="Times New Roman" w:cs="Times New Roman"/>
          <w:i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of</w:t>
      </w:r>
      <w:r>
        <w:rPr>
          <w:rFonts w:ascii="Times New Roman" w:eastAsia="Times New Roman" w:hAnsi="Times New Roman" w:cs="Times New Roman"/>
          <w:i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pacing w:val="-6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CM</w:t>
      </w:r>
      <w:r>
        <w:rPr>
          <w:rFonts w:ascii="Times New Roman" w:eastAsia="Times New Roman" w:hAnsi="Times New Roman" w:cs="Times New Roman"/>
          <w:i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SIGCSE</w:t>
      </w:r>
      <w:r>
        <w:rPr>
          <w:rFonts w:ascii="Times New Roman" w:eastAsia="Times New Roman" w:hAnsi="Times New Roman" w:cs="Times New Roman"/>
          <w:i/>
          <w:w w:val="9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w w:val="95"/>
          <w:sz w:val="16"/>
          <w:szCs w:val="16"/>
        </w:rPr>
        <w:t>confe</w:t>
      </w:r>
      <w:r>
        <w:rPr>
          <w:rFonts w:ascii="Times New Roman" w:eastAsia="Times New Roman" w:hAnsi="Times New Roman" w:cs="Times New Roman"/>
          <w:i/>
          <w:spacing w:val="-2"/>
          <w:w w:val="95"/>
          <w:sz w:val="16"/>
          <w:szCs w:val="16"/>
        </w:rPr>
        <w:t>r</w:t>
      </w:r>
      <w:r>
        <w:rPr>
          <w:rFonts w:ascii="Times New Roman" w:eastAsia="Times New Roman" w:hAnsi="Times New Roman" w:cs="Times New Roman"/>
          <w:i/>
          <w:w w:val="95"/>
          <w:sz w:val="16"/>
          <w:szCs w:val="16"/>
        </w:rPr>
        <w:t>enc</w:t>
      </w:r>
      <w:r>
        <w:rPr>
          <w:rFonts w:ascii="Times New Roman" w:eastAsia="Times New Roman" w:hAnsi="Times New Roman" w:cs="Times New Roman"/>
          <w:i/>
          <w:spacing w:val="-3"/>
          <w:w w:val="95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i/>
          <w:w w:val="95"/>
          <w:sz w:val="16"/>
          <w:szCs w:val="16"/>
        </w:rPr>
        <w:t>,</w:t>
      </w:r>
      <w:r>
        <w:rPr>
          <w:rFonts w:ascii="Times New Roman" w:eastAsia="Times New Roman" w:hAnsi="Times New Roman" w:cs="Times New Roman"/>
          <w:i/>
          <w:spacing w:val="-7"/>
          <w:w w:val="9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w w:val="95"/>
          <w:sz w:val="16"/>
          <w:szCs w:val="16"/>
        </w:rPr>
        <w:t>Baltimo</w:t>
      </w:r>
      <w:r>
        <w:rPr>
          <w:rFonts w:ascii="Times New Roman" w:eastAsia="Times New Roman" w:hAnsi="Times New Roman" w:cs="Times New Roman"/>
          <w:i/>
          <w:spacing w:val="-2"/>
          <w:w w:val="95"/>
          <w:sz w:val="16"/>
          <w:szCs w:val="16"/>
        </w:rPr>
        <w:t>r</w:t>
      </w:r>
      <w:r>
        <w:rPr>
          <w:rFonts w:ascii="Times New Roman" w:eastAsia="Times New Roman" w:hAnsi="Times New Roman" w:cs="Times New Roman"/>
          <w:i/>
          <w:spacing w:val="-3"/>
          <w:w w:val="95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i/>
          <w:w w:val="95"/>
          <w:sz w:val="16"/>
          <w:szCs w:val="16"/>
        </w:rPr>
        <w:t>,</w:t>
      </w:r>
      <w:r>
        <w:rPr>
          <w:rFonts w:ascii="Times New Roman" w:eastAsia="Times New Roman" w:hAnsi="Times New Roman" w:cs="Times New Roman"/>
          <w:i/>
          <w:spacing w:val="-6"/>
          <w:w w:val="9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w w:val="95"/>
          <w:sz w:val="16"/>
          <w:szCs w:val="16"/>
        </w:rPr>
        <w:t>Ma</w:t>
      </w:r>
      <w:r>
        <w:rPr>
          <w:rFonts w:ascii="Times New Roman" w:eastAsia="Times New Roman" w:hAnsi="Times New Roman" w:cs="Times New Roman"/>
          <w:i/>
          <w:spacing w:val="2"/>
          <w:w w:val="95"/>
          <w:sz w:val="16"/>
          <w:szCs w:val="16"/>
        </w:rPr>
        <w:t>r</w:t>
      </w:r>
      <w:r>
        <w:rPr>
          <w:rFonts w:ascii="Times New Roman" w:eastAsia="Times New Roman" w:hAnsi="Times New Roman" w:cs="Times New Roman"/>
          <w:i/>
          <w:w w:val="95"/>
          <w:sz w:val="16"/>
          <w:szCs w:val="16"/>
        </w:rPr>
        <w:t>yland</w:t>
      </w:r>
      <w:r>
        <w:rPr>
          <w:rFonts w:ascii="Times New Roman" w:eastAsia="Times New Roman" w:hAnsi="Times New Roman" w:cs="Times New Roman"/>
          <w:i/>
          <w:spacing w:val="-7"/>
          <w:w w:val="9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w w:val="95"/>
          <w:sz w:val="16"/>
          <w:szCs w:val="16"/>
        </w:rPr>
        <w:t>USA,</w:t>
      </w:r>
      <w:r>
        <w:rPr>
          <w:rFonts w:ascii="Times New Roman" w:eastAsia="Times New Roman" w:hAnsi="Times New Roman" w:cs="Times New Roman"/>
          <w:i/>
          <w:spacing w:val="-6"/>
          <w:w w:val="9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w w:val="95"/>
          <w:sz w:val="16"/>
          <w:szCs w:val="16"/>
        </w:rPr>
        <w:t>Februa</w:t>
      </w:r>
      <w:r>
        <w:rPr>
          <w:rFonts w:ascii="Times New Roman" w:eastAsia="Times New Roman" w:hAnsi="Times New Roman" w:cs="Times New Roman"/>
          <w:i/>
          <w:spacing w:val="2"/>
          <w:w w:val="95"/>
          <w:sz w:val="16"/>
          <w:szCs w:val="16"/>
        </w:rPr>
        <w:t>r</w:t>
      </w:r>
      <w:r>
        <w:rPr>
          <w:rFonts w:ascii="Times New Roman" w:eastAsia="Times New Roman" w:hAnsi="Times New Roman" w:cs="Times New Roman"/>
          <w:i/>
          <w:w w:val="95"/>
          <w:sz w:val="16"/>
          <w:szCs w:val="16"/>
        </w:rPr>
        <w:t>y</w:t>
      </w:r>
      <w:r>
        <w:rPr>
          <w:rFonts w:ascii="Times New Roman" w:eastAsia="Times New Roman" w:hAnsi="Times New Roman" w:cs="Times New Roman"/>
          <w:i/>
          <w:spacing w:val="-7"/>
          <w:w w:val="9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w w:val="95"/>
          <w:sz w:val="16"/>
          <w:szCs w:val="16"/>
        </w:rPr>
        <w:t>2018</w:t>
      </w:r>
      <w:r>
        <w:rPr>
          <w:rFonts w:ascii="Times New Roman" w:eastAsia="Times New Roman" w:hAnsi="Times New Roman" w:cs="Times New Roman"/>
          <w:i/>
          <w:spacing w:val="-6"/>
          <w:w w:val="9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w w:val="95"/>
          <w:sz w:val="16"/>
          <w:szCs w:val="16"/>
        </w:rPr>
        <w:t>(SIGCSE’18),</w:t>
      </w:r>
      <w:r>
        <w:rPr>
          <w:rFonts w:ascii="Times New Roman" w:eastAsia="Times New Roman" w:hAnsi="Times New Roman" w:cs="Times New Roman"/>
          <w:i/>
          <w:spacing w:val="-6"/>
          <w:w w:val="95"/>
          <w:sz w:val="16"/>
          <w:szCs w:val="16"/>
        </w:rPr>
        <w:t xml:space="preserve"> </w:t>
      </w:r>
      <w:hyperlink w:anchor="_bookmark3" w:history="1">
        <w:r>
          <w:rPr>
            <w:rFonts w:ascii="Times New Roman" w:eastAsia="Times New Roman" w:hAnsi="Times New Roman" w:cs="Times New Roman"/>
            <w:w w:val="95"/>
            <w:sz w:val="16"/>
            <w:szCs w:val="16"/>
          </w:rPr>
          <w:t>6</w:t>
        </w:r>
        <w:r>
          <w:rPr>
            <w:rFonts w:ascii="Times New Roman" w:eastAsia="Times New Roman" w:hAnsi="Times New Roman" w:cs="Times New Roman"/>
            <w:spacing w:val="-7"/>
            <w:w w:val="95"/>
            <w:sz w:val="16"/>
            <w:szCs w:val="16"/>
          </w:rPr>
          <w:t xml:space="preserve"> </w:t>
        </w:r>
      </w:hyperlink>
      <w:r>
        <w:rPr>
          <w:rFonts w:ascii="Times New Roman" w:eastAsia="Times New Roman" w:hAnsi="Times New Roman" w:cs="Times New Roman"/>
          <w:w w:val="95"/>
          <w:sz w:val="16"/>
          <w:szCs w:val="16"/>
        </w:rPr>
        <w:t>pages.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 xml:space="preserve"> </w:t>
      </w:r>
      <w:hyperlink r:id="rId12">
        <w:r>
          <w:rPr>
            <w:rFonts w:ascii="Times New Roman" w:eastAsia="Times New Roman" w:hAnsi="Times New Roman" w:cs="Times New Roman"/>
            <w:sz w:val="16"/>
            <w:szCs w:val="16"/>
          </w:rPr>
          <w:t>https://doi.org/10.475/123_4</w:t>
        </w:r>
      </w:hyperlink>
    </w:p>
    <w:p w14:paraId="46860CB2" w14:textId="77777777" w:rsidR="00BD22F5" w:rsidRDefault="00BD22F5">
      <w:pPr>
        <w:spacing w:before="2" w:line="190" w:lineRule="exact"/>
        <w:rPr>
          <w:sz w:val="19"/>
          <w:szCs w:val="19"/>
        </w:rPr>
      </w:pPr>
    </w:p>
    <w:p w14:paraId="1FA1E07B" w14:textId="77777777" w:rsidR="00BD22F5" w:rsidRDefault="00BD22F5">
      <w:pPr>
        <w:spacing w:line="200" w:lineRule="exact"/>
        <w:rPr>
          <w:sz w:val="20"/>
          <w:szCs w:val="20"/>
        </w:rPr>
      </w:pPr>
    </w:p>
    <w:p w14:paraId="202DA407" w14:textId="6CED9E88" w:rsidR="00BD22F5" w:rsidRDefault="008A0578">
      <w:pPr>
        <w:spacing w:line="160" w:lineRule="exact"/>
        <w:ind w:left="115" w:right="8"/>
        <w:jc w:val="both"/>
        <w:rPr>
          <w:rFonts w:ascii="Times New Roman" w:eastAsia="Times New Roman" w:hAnsi="Times New Roman" w:cs="Times New Roman"/>
          <w:sz w:val="14"/>
          <w:szCs w:val="1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1" locked="0" layoutInCell="1" allowOverlap="1" wp14:anchorId="646BF386" wp14:editId="2C73AE2C">
                <wp:simplePos x="0" y="0"/>
                <wp:positionH relativeFrom="page">
                  <wp:posOffset>682625</wp:posOffset>
                </wp:positionH>
                <wp:positionV relativeFrom="paragraph">
                  <wp:posOffset>-30480</wp:posOffset>
                </wp:positionV>
                <wp:extent cx="3050540" cy="1270"/>
                <wp:effectExtent l="0" t="0" r="13335" b="16510"/>
                <wp:wrapNone/>
                <wp:docPr id="45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50540" cy="1270"/>
                          <a:chOff x="1076" y="-48"/>
                          <a:chExt cx="4805" cy="2"/>
                        </a:xfrm>
                      </wpg:grpSpPr>
                      <wps:wsp>
                        <wps:cNvPr id="46" name="Freeform 41"/>
                        <wps:cNvSpPr>
                          <a:spLocks/>
                        </wps:cNvSpPr>
                        <wps:spPr bwMode="auto">
                          <a:xfrm>
                            <a:off x="1076" y="-48"/>
                            <a:ext cx="4805" cy="2"/>
                          </a:xfrm>
                          <a:custGeom>
                            <a:avLst/>
                            <a:gdLst>
                              <a:gd name="T0" fmla="+- 0 1076 1076"/>
                              <a:gd name="T1" fmla="*/ T0 w 4805"/>
                              <a:gd name="T2" fmla="+- 0 5881 1076"/>
                              <a:gd name="T3" fmla="*/ T2 w 480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805">
                                <a:moveTo>
                                  <a:pt x="0" y="0"/>
                                </a:moveTo>
                                <a:lnTo>
                                  <a:pt x="4805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23F9F9" id="Group 40" o:spid="_x0000_s1026" style="position:absolute;margin-left:53.75pt;margin-top:-2.4pt;width:240.2pt;height:.1pt;z-index:-251663360;mso-position-horizontal-relative:page" coordorigin="1076,-48" coordsize="480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">
                <v:shape id="Freeform 41" o:spid="_x0000_s1027" style="position:absolute;left:1076;top:-48;width:4805;height:2;visibility:visible;mso-wrap-style:square;v-text-anchor:top" coordsize="480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" path="m,l4805,e" filled="f" strokeweight=".14039mm">
                  <v:path arrowok="t" o:connecttype="custom" o:connectlocs="0,0;4805,0" o:connectangles="0,0"/>
                </v:shape>
                <w10:wrap anchorx="page"/>
              </v:group>
            </w:pict>
          </mc:Fallback>
        </mc:AlternateContent>
      </w:r>
      <w:r w:rsidR="00541216">
        <w:rPr>
          <w:rFonts w:ascii="Times New Roman" w:eastAsia="Times New Roman" w:hAnsi="Times New Roman" w:cs="Times New Roman"/>
          <w:sz w:val="14"/>
          <w:szCs w:val="14"/>
        </w:rPr>
        <w:t>Permission</w:t>
      </w:r>
      <w:r w:rsidR="00541216">
        <w:rPr>
          <w:rFonts w:ascii="Times New Roman" w:eastAsia="Times New Roman" w:hAnsi="Times New Roman" w:cs="Times New Roman"/>
          <w:spacing w:val="8"/>
          <w:sz w:val="14"/>
          <w:szCs w:val="14"/>
        </w:rPr>
        <w:t xml:space="preserve"> </w:t>
      </w:r>
      <w:r w:rsidR="00541216">
        <w:rPr>
          <w:rFonts w:ascii="Times New Roman" w:eastAsia="Times New Roman" w:hAnsi="Times New Roman" w:cs="Times New Roman"/>
          <w:sz w:val="14"/>
          <w:szCs w:val="14"/>
        </w:rPr>
        <w:t>to</w:t>
      </w:r>
      <w:r w:rsidR="00541216">
        <w:rPr>
          <w:rFonts w:ascii="Times New Roman" w:eastAsia="Times New Roman" w:hAnsi="Times New Roman" w:cs="Times New Roman"/>
          <w:spacing w:val="8"/>
          <w:sz w:val="14"/>
          <w:szCs w:val="14"/>
        </w:rPr>
        <w:t xml:space="preserve"> </w:t>
      </w:r>
      <w:r w:rsidR="00541216">
        <w:rPr>
          <w:rFonts w:ascii="Times New Roman" w:eastAsia="Times New Roman" w:hAnsi="Times New Roman" w:cs="Times New Roman"/>
          <w:sz w:val="14"/>
          <w:szCs w:val="14"/>
        </w:rPr>
        <w:t>make</w:t>
      </w:r>
      <w:r w:rsidR="00541216">
        <w:rPr>
          <w:rFonts w:ascii="Times New Roman" w:eastAsia="Times New Roman" w:hAnsi="Times New Roman" w:cs="Times New Roman"/>
          <w:spacing w:val="9"/>
          <w:sz w:val="14"/>
          <w:szCs w:val="14"/>
        </w:rPr>
        <w:t xml:space="preserve"> </w:t>
      </w:r>
      <w:r w:rsidR="00541216">
        <w:rPr>
          <w:rFonts w:ascii="Times New Roman" w:eastAsia="Times New Roman" w:hAnsi="Times New Roman" w:cs="Times New Roman"/>
          <w:sz w:val="14"/>
          <w:szCs w:val="14"/>
        </w:rPr>
        <w:t>digital</w:t>
      </w:r>
      <w:r w:rsidR="00541216">
        <w:rPr>
          <w:rFonts w:ascii="Times New Roman" w:eastAsia="Times New Roman" w:hAnsi="Times New Roman" w:cs="Times New Roman"/>
          <w:spacing w:val="8"/>
          <w:sz w:val="14"/>
          <w:szCs w:val="14"/>
        </w:rPr>
        <w:t xml:space="preserve"> </w:t>
      </w:r>
      <w:r w:rsidR="00541216">
        <w:rPr>
          <w:rFonts w:ascii="Times New Roman" w:eastAsia="Times New Roman" w:hAnsi="Times New Roman" w:cs="Times New Roman"/>
          <w:sz w:val="14"/>
          <w:szCs w:val="14"/>
        </w:rPr>
        <w:t>or</w:t>
      </w:r>
      <w:r w:rsidR="00541216">
        <w:rPr>
          <w:rFonts w:ascii="Times New Roman" w:eastAsia="Times New Roman" w:hAnsi="Times New Roman" w:cs="Times New Roman"/>
          <w:spacing w:val="9"/>
          <w:sz w:val="14"/>
          <w:szCs w:val="14"/>
        </w:rPr>
        <w:t xml:space="preserve"> </w:t>
      </w:r>
      <w:r w:rsidR="00541216">
        <w:rPr>
          <w:rFonts w:ascii="Times New Roman" w:eastAsia="Times New Roman" w:hAnsi="Times New Roman" w:cs="Times New Roman"/>
          <w:sz w:val="14"/>
          <w:szCs w:val="14"/>
        </w:rPr>
        <w:t>ha</w:t>
      </w:r>
      <w:r w:rsidR="00541216">
        <w:rPr>
          <w:rFonts w:ascii="Times New Roman" w:eastAsia="Times New Roman" w:hAnsi="Times New Roman" w:cs="Times New Roman"/>
          <w:spacing w:val="-2"/>
          <w:sz w:val="14"/>
          <w:szCs w:val="14"/>
        </w:rPr>
        <w:t>r</w:t>
      </w:r>
      <w:r w:rsidR="00541216">
        <w:rPr>
          <w:rFonts w:ascii="Times New Roman" w:eastAsia="Times New Roman" w:hAnsi="Times New Roman" w:cs="Times New Roman"/>
          <w:sz w:val="14"/>
          <w:szCs w:val="14"/>
        </w:rPr>
        <w:t>d</w:t>
      </w:r>
      <w:r w:rsidR="00541216">
        <w:rPr>
          <w:rFonts w:ascii="Times New Roman" w:eastAsia="Times New Roman" w:hAnsi="Times New Roman" w:cs="Times New Roman"/>
          <w:spacing w:val="8"/>
          <w:sz w:val="14"/>
          <w:szCs w:val="14"/>
        </w:rPr>
        <w:t xml:space="preserve"> </w:t>
      </w:r>
      <w:r w:rsidR="00541216">
        <w:rPr>
          <w:rFonts w:ascii="Times New Roman" w:eastAsia="Times New Roman" w:hAnsi="Times New Roman" w:cs="Times New Roman"/>
          <w:sz w:val="14"/>
          <w:szCs w:val="14"/>
        </w:rPr>
        <w:t>copies</w:t>
      </w:r>
      <w:r w:rsidR="00541216">
        <w:rPr>
          <w:rFonts w:ascii="Times New Roman" w:eastAsia="Times New Roman" w:hAnsi="Times New Roman" w:cs="Times New Roman"/>
          <w:spacing w:val="9"/>
          <w:sz w:val="14"/>
          <w:szCs w:val="14"/>
        </w:rPr>
        <w:t xml:space="preserve"> </w:t>
      </w:r>
      <w:r w:rsidR="00541216">
        <w:rPr>
          <w:rFonts w:ascii="Times New Roman" w:eastAsia="Times New Roman" w:hAnsi="Times New Roman" w:cs="Times New Roman"/>
          <w:sz w:val="14"/>
          <w:szCs w:val="14"/>
        </w:rPr>
        <w:t>of</w:t>
      </w:r>
      <w:r w:rsidR="00541216">
        <w:rPr>
          <w:rFonts w:ascii="Times New Roman" w:eastAsia="Times New Roman" w:hAnsi="Times New Roman" w:cs="Times New Roman"/>
          <w:spacing w:val="8"/>
          <w:sz w:val="14"/>
          <w:szCs w:val="14"/>
        </w:rPr>
        <w:t xml:space="preserve"> </w:t>
      </w:r>
      <w:r w:rsidR="00541216">
        <w:rPr>
          <w:rFonts w:ascii="Times New Roman" w:eastAsia="Times New Roman" w:hAnsi="Times New Roman" w:cs="Times New Roman"/>
          <w:sz w:val="14"/>
          <w:szCs w:val="14"/>
        </w:rPr>
        <w:t>part</w:t>
      </w:r>
      <w:r w:rsidR="00541216">
        <w:rPr>
          <w:rFonts w:ascii="Times New Roman" w:eastAsia="Times New Roman" w:hAnsi="Times New Roman" w:cs="Times New Roman"/>
          <w:spacing w:val="9"/>
          <w:sz w:val="14"/>
          <w:szCs w:val="14"/>
        </w:rPr>
        <w:t xml:space="preserve"> </w:t>
      </w:r>
      <w:r w:rsidR="00541216">
        <w:rPr>
          <w:rFonts w:ascii="Times New Roman" w:eastAsia="Times New Roman" w:hAnsi="Times New Roman" w:cs="Times New Roman"/>
          <w:sz w:val="14"/>
          <w:szCs w:val="14"/>
        </w:rPr>
        <w:t>or</w:t>
      </w:r>
      <w:r w:rsidR="00541216">
        <w:rPr>
          <w:rFonts w:ascii="Times New Roman" w:eastAsia="Times New Roman" w:hAnsi="Times New Roman" w:cs="Times New Roman"/>
          <w:spacing w:val="8"/>
          <w:sz w:val="14"/>
          <w:szCs w:val="14"/>
        </w:rPr>
        <w:t xml:space="preserve"> </w:t>
      </w:r>
      <w:r w:rsidR="00541216">
        <w:rPr>
          <w:rFonts w:ascii="Times New Roman" w:eastAsia="Times New Roman" w:hAnsi="Times New Roman" w:cs="Times New Roman"/>
          <w:sz w:val="14"/>
          <w:szCs w:val="14"/>
        </w:rPr>
        <w:t>all</w:t>
      </w:r>
      <w:r w:rsidR="00541216">
        <w:rPr>
          <w:rFonts w:ascii="Times New Roman" w:eastAsia="Times New Roman" w:hAnsi="Times New Roman" w:cs="Times New Roman"/>
          <w:spacing w:val="9"/>
          <w:sz w:val="14"/>
          <w:szCs w:val="14"/>
        </w:rPr>
        <w:t xml:space="preserve"> </w:t>
      </w:r>
      <w:r w:rsidR="00541216">
        <w:rPr>
          <w:rFonts w:ascii="Times New Roman" w:eastAsia="Times New Roman" w:hAnsi="Times New Roman" w:cs="Times New Roman"/>
          <w:sz w:val="14"/>
          <w:szCs w:val="14"/>
        </w:rPr>
        <w:t>of</w:t>
      </w:r>
      <w:r w:rsidR="00541216">
        <w:rPr>
          <w:rFonts w:ascii="Times New Roman" w:eastAsia="Times New Roman" w:hAnsi="Times New Roman" w:cs="Times New Roman"/>
          <w:spacing w:val="8"/>
          <w:sz w:val="14"/>
          <w:szCs w:val="14"/>
        </w:rPr>
        <w:t xml:space="preserve"> </w:t>
      </w:r>
      <w:r w:rsidR="00541216">
        <w:rPr>
          <w:rFonts w:ascii="Times New Roman" w:eastAsia="Times New Roman" w:hAnsi="Times New Roman" w:cs="Times New Roman"/>
          <w:sz w:val="14"/>
          <w:szCs w:val="14"/>
        </w:rPr>
        <w:t>this</w:t>
      </w:r>
      <w:r w:rsidR="00541216">
        <w:rPr>
          <w:rFonts w:ascii="Times New Roman" w:eastAsia="Times New Roman" w:hAnsi="Times New Roman" w:cs="Times New Roman"/>
          <w:spacing w:val="9"/>
          <w:sz w:val="14"/>
          <w:szCs w:val="14"/>
        </w:rPr>
        <w:t xml:space="preserve"> </w:t>
      </w:r>
      <w:r w:rsidR="00541216">
        <w:rPr>
          <w:rFonts w:ascii="Times New Roman" w:eastAsia="Times New Roman" w:hAnsi="Times New Roman" w:cs="Times New Roman"/>
          <w:spacing w:val="-2"/>
          <w:sz w:val="14"/>
          <w:szCs w:val="14"/>
        </w:rPr>
        <w:t>w</w:t>
      </w:r>
      <w:r w:rsidR="00541216">
        <w:rPr>
          <w:rFonts w:ascii="Times New Roman" w:eastAsia="Times New Roman" w:hAnsi="Times New Roman" w:cs="Times New Roman"/>
          <w:sz w:val="14"/>
          <w:szCs w:val="14"/>
        </w:rPr>
        <w:t>ork</w:t>
      </w:r>
      <w:r w:rsidR="00541216">
        <w:rPr>
          <w:rFonts w:ascii="Times New Roman" w:eastAsia="Times New Roman" w:hAnsi="Times New Roman" w:cs="Times New Roman"/>
          <w:spacing w:val="8"/>
          <w:sz w:val="14"/>
          <w:szCs w:val="14"/>
        </w:rPr>
        <w:t xml:space="preserve"> </w:t>
      </w:r>
      <w:r w:rsidR="00541216">
        <w:rPr>
          <w:rFonts w:ascii="Times New Roman" w:eastAsia="Times New Roman" w:hAnsi="Times New Roman" w:cs="Times New Roman"/>
          <w:sz w:val="14"/>
          <w:szCs w:val="14"/>
        </w:rPr>
        <w:t>for</w:t>
      </w:r>
      <w:r w:rsidR="00541216">
        <w:rPr>
          <w:rFonts w:ascii="Times New Roman" w:eastAsia="Times New Roman" w:hAnsi="Times New Roman" w:cs="Times New Roman"/>
          <w:spacing w:val="9"/>
          <w:sz w:val="14"/>
          <w:szCs w:val="14"/>
        </w:rPr>
        <w:t xml:space="preserve"> </w:t>
      </w:r>
      <w:r w:rsidR="00541216">
        <w:rPr>
          <w:rFonts w:ascii="Times New Roman" w:eastAsia="Times New Roman" w:hAnsi="Times New Roman" w:cs="Times New Roman"/>
          <w:sz w:val="14"/>
          <w:szCs w:val="14"/>
        </w:rPr>
        <w:t>personal</w:t>
      </w:r>
      <w:r w:rsidR="00541216">
        <w:rPr>
          <w:rFonts w:ascii="Times New Roman" w:eastAsia="Times New Roman" w:hAnsi="Times New Roman" w:cs="Times New Roman"/>
          <w:spacing w:val="8"/>
          <w:sz w:val="14"/>
          <w:szCs w:val="14"/>
        </w:rPr>
        <w:t xml:space="preserve"> </w:t>
      </w:r>
      <w:r w:rsidR="00541216">
        <w:rPr>
          <w:rFonts w:ascii="Times New Roman" w:eastAsia="Times New Roman" w:hAnsi="Times New Roman" w:cs="Times New Roman"/>
          <w:sz w:val="14"/>
          <w:szCs w:val="14"/>
        </w:rPr>
        <w:t>or</w:t>
      </w:r>
      <w:r w:rsidR="00541216">
        <w:rPr>
          <w:rFonts w:ascii="Times New Roman" w:eastAsia="Times New Roman" w:hAnsi="Times New Roman" w:cs="Times New Roman"/>
          <w:w w:val="106"/>
          <w:sz w:val="14"/>
          <w:szCs w:val="14"/>
        </w:rPr>
        <w:t xml:space="preserve"> </w:t>
      </w:r>
      <w:r w:rsidR="00541216">
        <w:rPr>
          <w:rFonts w:ascii="Times New Roman" w:eastAsia="Times New Roman" w:hAnsi="Times New Roman" w:cs="Times New Roman"/>
          <w:sz w:val="14"/>
          <w:szCs w:val="14"/>
        </w:rPr>
        <w:t>class</w:t>
      </w:r>
      <w:r w:rsidR="00541216">
        <w:rPr>
          <w:rFonts w:ascii="Times New Roman" w:eastAsia="Times New Roman" w:hAnsi="Times New Roman" w:cs="Times New Roman"/>
          <w:spacing w:val="-2"/>
          <w:sz w:val="14"/>
          <w:szCs w:val="14"/>
        </w:rPr>
        <w:t>r</w:t>
      </w:r>
      <w:r w:rsidR="00541216">
        <w:rPr>
          <w:rFonts w:ascii="Times New Roman" w:eastAsia="Times New Roman" w:hAnsi="Times New Roman" w:cs="Times New Roman"/>
          <w:sz w:val="14"/>
          <w:szCs w:val="14"/>
        </w:rPr>
        <w:t>oom use</w:t>
      </w:r>
      <w:r w:rsidR="00541216">
        <w:rPr>
          <w:rFonts w:ascii="Times New Roman" w:eastAsia="Times New Roman" w:hAnsi="Times New Roman" w:cs="Times New Roman"/>
          <w:spacing w:val="1"/>
          <w:sz w:val="14"/>
          <w:szCs w:val="14"/>
        </w:rPr>
        <w:t xml:space="preserve"> </w:t>
      </w:r>
      <w:r w:rsidR="00541216">
        <w:rPr>
          <w:rFonts w:ascii="Times New Roman" w:eastAsia="Times New Roman" w:hAnsi="Times New Roman" w:cs="Times New Roman"/>
          <w:sz w:val="14"/>
          <w:szCs w:val="14"/>
        </w:rPr>
        <w:t>is</w:t>
      </w:r>
      <w:r w:rsidR="00541216">
        <w:rPr>
          <w:rFonts w:ascii="Times New Roman" w:eastAsia="Times New Roman" w:hAnsi="Times New Roman" w:cs="Times New Roman"/>
          <w:spacing w:val="1"/>
          <w:sz w:val="14"/>
          <w:szCs w:val="14"/>
        </w:rPr>
        <w:t xml:space="preserve"> </w:t>
      </w:r>
      <w:r w:rsidR="00541216">
        <w:rPr>
          <w:rFonts w:ascii="Times New Roman" w:eastAsia="Times New Roman" w:hAnsi="Times New Roman" w:cs="Times New Roman"/>
          <w:sz w:val="14"/>
          <w:szCs w:val="14"/>
        </w:rPr>
        <w:t>granted</w:t>
      </w:r>
      <w:r w:rsidR="00541216">
        <w:rPr>
          <w:rFonts w:ascii="Times New Roman" w:eastAsia="Times New Roman" w:hAnsi="Times New Roman" w:cs="Times New Roman"/>
          <w:spacing w:val="1"/>
          <w:sz w:val="14"/>
          <w:szCs w:val="14"/>
        </w:rPr>
        <w:t xml:space="preserve"> </w:t>
      </w:r>
      <w:r w:rsidR="00541216">
        <w:rPr>
          <w:rFonts w:ascii="Times New Roman" w:eastAsia="Times New Roman" w:hAnsi="Times New Roman" w:cs="Times New Roman"/>
          <w:sz w:val="14"/>
          <w:szCs w:val="14"/>
        </w:rPr>
        <w:t>without</w:t>
      </w:r>
      <w:r w:rsidR="00541216">
        <w:rPr>
          <w:rFonts w:ascii="Times New Roman" w:eastAsia="Times New Roman" w:hAnsi="Times New Roman" w:cs="Times New Roman"/>
          <w:spacing w:val="1"/>
          <w:sz w:val="14"/>
          <w:szCs w:val="14"/>
        </w:rPr>
        <w:t xml:space="preserve"> </w:t>
      </w:r>
      <w:r w:rsidR="00541216">
        <w:rPr>
          <w:rFonts w:ascii="Times New Roman" w:eastAsia="Times New Roman" w:hAnsi="Times New Roman" w:cs="Times New Roman"/>
          <w:sz w:val="14"/>
          <w:szCs w:val="14"/>
        </w:rPr>
        <w:t>fee</w:t>
      </w:r>
      <w:r w:rsidR="00541216">
        <w:rPr>
          <w:rFonts w:ascii="Times New Roman" w:eastAsia="Times New Roman" w:hAnsi="Times New Roman" w:cs="Times New Roman"/>
          <w:spacing w:val="1"/>
          <w:sz w:val="14"/>
          <w:szCs w:val="14"/>
        </w:rPr>
        <w:t xml:space="preserve"> </w:t>
      </w:r>
      <w:r w:rsidR="00541216">
        <w:rPr>
          <w:rFonts w:ascii="Times New Roman" w:eastAsia="Times New Roman" w:hAnsi="Times New Roman" w:cs="Times New Roman"/>
          <w:sz w:val="14"/>
          <w:szCs w:val="14"/>
        </w:rPr>
        <w:t>p</w:t>
      </w:r>
      <w:r w:rsidR="00541216">
        <w:rPr>
          <w:rFonts w:ascii="Times New Roman" w:eastAsia="Times New Roman" w:hAnsi="Times New Roman" w:cs="Times New Roman"/>
          <w:spacing w:val="-2"/>
          <w:sz w:val="14"/>
          <w:szCs w:val="14"/>
        </w:rPr>
        <w:t>r</w:t>
      </w:r>
      <w:r w:rsidR="00541216">
        <w:rPr>
          <w:rFonts w:ascii="Times New Roman" w:eastAsia="Times New Roman" w:hAnsi="Times New Roman" w:cs="Times New Roman"/>
          <w:spacing w:val="-1"/>
          <w:sz w:val="14"/>
          <w:szCs w:val="14"/>
        </w:rPr>
        <w:t>o</w:t>
      </w:r>
      <w:r w:rsidR="00541216">
        <w:rPr>
          <w:rFonts w:ascii="Times New Roman" w:eastAsia="Times New Roman" w:hAnsi="Times New Roman" w:cs="Times New Roman"/>
          <w:sz w:val="14"/>
          <w:szCs w:val="14"/>
        </w:rPr>
        <w:t>vided</w:t>
      </w:r>
      <w:r w:rsidR="00541216">
        <w:rPr>
          <w:rFonts w:ascii="Times New Roman" w:eastAsia="Times New Roman" w:hAnsi="Times New Roman" w:cs="Times New Roman"/>
          <w:spacing w:val="1"/>
          <w:sz w:val="14"/>
          <w:szCs w:val="14"/>
        </w:rPr>
        <w:t xml:space="preserve"> </w:t>
      </w:r>
      <w:r w:rsidR="00541216">
        <w:rPr>
          <w:rFonts w:ascii="Times New Roman" w:eastAsia="Times New Roman" w:hAnsi="Times New Roman" w:cs="Times New Roman"/>
          <w:sz w:val="14"/>
          <w:szCs w:val="14"/>
        </w:rPr>
        <w:t>that</w:t>
      </w:r>
      <w:r w:rsidR="00541216">
        <w:rPr>
          <w:rFonts w:ascii="Times New Roman" w:eastAsia="Times New Roman" w:hAnsi="Times New Roman" w:cs="Times New Roman"/>
          <w:spacing w:val="1"/>
          <w:sz w:val="14"/>
          <w:szCs w:val="14"/>
        </w:rPr>
        <w:t xml:space="preserve"> </w:t>
      </w:r>
      <w:r w:rsidR="00541216">
        <w:rPr>
          <w:rFonts w:ascii="Times New Roman" w:eastAsia="Times New Roman" w:hAnsi="Times New Roman" w:cs="Times New Roman"/>
          <w:sz w:val="14"/>
          <w:szCs w:val="14"/>
        </w:rPr>
        <w:t>copies</w:t>
      </w:r>
      <w:r w:rsidR="00541216">
        <w:rPr>
          <w:rFonts w:ascii="Times New Roman" w:eastAsia="Times New Roman" w:hAnsi="Times New Roman" w:cs="Times New Roman"/>
          <w:spacing w:val="1"/>
          <w:sz w:val="14"/>
          <w:szCs w:val="14"/>
        </w:rPr>
        <w:t xml:space="preserve"> </w:t>
      </w:r>
      <w:r w:rsidR="00541216">
        <w:rPr>
          <w:rFonts w:ascii="Times New Roman" w:eastAsia="Times New Roman" w:hAnsi="Times New Roman" w:cs="Times New Roman"/>
          <w:sz w:val="14"/>
          <w:szCs w:val="14"/>
        </w:rPr>
        <w:t>a</w:t>
      </w:r>
      <w:r w:rsidR="00541216">
        <w:rPr>
          <w:rFonts w:ascii="Times New Roman" w:eastAsia="Times New Roman" w:hAnsi="Times New Roman" w:cs="Times New Roman"/>
          <w:spacing w:val="-2"/>
          <w:sz w:val="14"/>
          <w:szCs w:val="14"/>
        </w:rPr>
        <w:t>r</w:t>
      </w:r>
      <w:r w:rsidR="00541216">
        <w:rPr>
          <w:rFonts w:ascii="Times New Roman" w:eastAsia="Times New Roman" w:hAnsi="Times New Roman" w:cs="Times New Roman"/>
          <w:sz w:val="14"/>
          <w:szCs w:val="14"/>
        </w:rPr>
        <w:t>e</w:t>
      </w:r>
      <w:r w:rsidR="00541216">
        <w:rPr>
          <w:rFonts w:ascii="Times New Roman" w:eastAsia="Times New Roman" w:hAnsi="Times New Roman" w:cs="Times New Roman"/>
          <w:spacing w:val="1"/>
          <w:sz w:val="14"/>
          <w:szCs w:val="14"/>
        </w:rPr>
        <w:t xml:space="preserve"> </w:t>
      </w:r>
      <w:r w:rsidR="00541216">
        <w:rPr>
          <w:rFonts w:ascii="Times New Roman" w:eastAsia="Times New Roman" w:hAnsi="Times New Roman" w:cs="Times New Roman"/>
          <w:sz w:val="14"/>
          <w:szCs w:val="14"/>
        </w:rPr>
        <w:t>not</w:t>
      </w:r>
      <w:r w:rsidR="00541216">
        <w:rPr>
          <w:rFonts w:ascii="Times New Roman" w:eastAsia="Times New Roman" w:hAnsi="Times New Roman" w:cs="Times New Roman"/>
          <w:spacing w:val="1"/>
          <w:sz w:val="14"/>
          <w:szCs w:val="14"/>
        </w:rPr>
        <w:t xml:space="preserve"> </w:t>
      </w:r>
      <w:r w:rsidR="00541216">
        <w:rPr>
          <w:rFonts w:ascii="Times New Roman" w:eastAsia="Times New Roman" w:hAnsi="Times New Roman" w:cs="Times New Roman"/>
          <w:sz w:val="14"/>
          <w:szCs w:val="14"/>
        </w:rPr>
        <w:t>made</w:t>
      </w:r>
      <w:r w:rsidR="00541216">
        <w:rPr>
          <w:rFonts w:ascii="Times New Roman" w:eastAsia="Times New Roman" w:hAnsi="Times New Roman" w:cs="Times New Roman"/>
          <w:spacing w:val="1"/>
          <w:sz w:val="14"/>
          <w:szCs w:val="14"/>
        </w:rPr>
        <w:t xml:space="preserve"> </w:t>
      </w:r>
      <w:r w:rsidR="00541216">
        <w:rPr>
          <w:rFonts w:ascii="Times New Roman" w:eastAsia="Times New Roman" w:hAnsi="Times New Roman" w:cs="Times New Roman"/>
          <w:sz w:val="14"/>
          <w:szCs w:val="14"/>
        </w:rPr>
        <w:t>or</w:t>
      </w:r>
      <w:r w:rsidR="00541216">
        <w:rPr>
          <w:rFonts w:ascii="Times New Roman" w:eastAsia="Times New Roman" w:hAnsi="Times New Roman" w:cs="Times New Roman"/>
          <w:spacing w:val="1"/>
          <w:sz w:val="14"/>
          <w:szCs w:val="14"/>
        </w:rPr>
        <w:t xml:space="preserve"> </w:t>
      </w:r>
      <w:r w:rsidR="00541216">
        <w:rPr>
          <w:rFonts w:ascii="Times New Roman" w:eastAsia="Times New Roman" w:hAnsi="Times New Roman" w:cs="Times New Roman"/>
          <w:sz w:val="14"/>
          <w:szCs w:val="14"/>
        </w:rPr>
        <w:t>distributed</w:t>
      </w:r>
      <w:r w:rsidR="00541216">
        <w:rPr>
          <w:rFonts w:ascii="Times New Roman" w:eastAsia="Times New Roman" w:hAnsi="Times New Roman" w:cs="Times New Roman"/>
          <w:w w:val="99"/>
          <w:sz w:val="14"/>
          <w:szCs w:val="14"/>
        </w:rPr>
        <w:t xml:space="preserve"> </w:t>
      </w:r>
      <w:r w:rsidR="00541216">
        <w:rPr>
          <w:rFonts w:ascii="Times New Roman" w:eastAsia="Times New Roman" w:hAnsi="Times New Roman" w:cs="Times New Roman"/>
          <w:sz w:val="14"/>
          <w:szCs w:val="14"/>
        </w:rPr>
        <w:t>for</w:t>
      </w:r>
      <w:r w:rsidR="00541216">
        <w:rPr>
          <w:rFonts w:ascii="Times New Roman" w:eastAsia="Times New Roman" w:hAnsi="Times New Roman" w:cs="Times New Roman"/>
          <w:spacing w:val="-5"/>
          <w:sz w:val="14"/>
          <w:szCs w:val="14"/>
        </w:rPr>
        <w:t xml:space="preserve"> </w:t>
      </w:r>
      <w:r w:rsidR="00541216">
        <w:rPr>
          <w:rFonts w:ascii="Times New Roman" w:eastAsia="Times New Roman" w:hAnsi="Times New Roman" w:cs="Times New Roman"/>
          <w:sz w:val="14"/>
          <w:szCs w:val="14"/>
        </w:rPr>
        <w:t>p</w:t>
      </w:r>
      <w:r w:rsidR="00541216">
        <w:rPr>
          <w:rFonts w:ascii="Times New Roman" w:eastAsia="Times New Roman" w:hAnsi="Times New Roman" w:cs="Times New Roman"/>
          <w:spacing w:val="-2"/>
          <w:sz w:val="14"/>
          <w:szCs w:val="14"/>
        </w:rPr>
        <w:t>r</w:t>
      </w:r>
      <w:r w:rsidR="00541216">
        <w:rPr>
          <w:rFonts w:ascii="Times New Roman" w:eastAsia="Times New Roman" w:hAnsi="Times New Roman" w:cs="Times New Roman"/>
          <w:sz w:val="14"/>
          <w:szCs w:val="14"/>
        </w:rPr>
        <w:t>ofit</w:t>
      </w:r>
      <w:r w:rsidR="00541216">
        <w:rPr>
          <w:rFonts w:ascii="Times New Roman" w:eastAsia="Times New Roman" w:hAnsi="Times New Roman" w:cs="Times New Roman"/>
          <w:spacing w:val="-5"/>
          <w:sz w:val="14"/>
          <w:szCs w:val="14"/>
        </w:rPr>
        <w:t xml:space="preserve"> </w:t>
      </w:r>
      <w:r w:rsidR="00541216">
        <w:rPr>
          <w:rFonts w:ascii="Times New Roman" w:eastAsia="Times New Roman" w:hAnsi="Times New Roman" w:cs="Times New Roman"/>
          <w:sz w:val="14"/>
          <w:szCs w:val="14"/>
        </w:rPr>
        <w:t>or</w:t>
      </w:r>
      <w:r w:rsidR="00541216">
        <w:rPr>
          <w:rFonts w:ascii="Times New Roman" w:eastAsia="Times New Roman" w:hAnsi="Times New Roman" w:cs="Times New Roman"/>
          <w:spacing w:val="-5"/>
          <w:sz w:val="14"/>
          <w:szCs w:val="14"/>
        </w:rPr>
        <w:t xml:space="preserve"> </w:t>
      </w:r>
      <w:r w:rsidR="00541216">
        <w:rPr>
          <w:rFonts w:ascii="Times New Roman" w:eastAsia="Times New Roman" w:hAnsi="Times New Roman" w:cs="Times New Roman"/>
          <w:sz w:val="14"/>
          <w:szCs w:val="14"/>
        </w:rPr>
        <w:t>comme</w:t>
      </w:r>
      <w:r w:rsidR="00541216">
        <w:rPr>
          <w:rFonts w:ascii="Times New Roman" w:eastAsia="Times New Roman" w:hAnsi="Times New Roman" w:cs="Times New Roman"/>
          <w:spacing w:val="-2"/>
          <w:sz w:val="14"/>
          <w:szCs w:val="14"/>
        </w:rPr>
        <w:t>r</w:t>
      </w:r>
      <w:r w:rsidR="00541216">
        <w:rPr>
          <w:rFonts w:ascii="Times New Roman" w:eastAsia="Times New Roman" w:hAnsi="Times New Roman" w:cs="Times New Roman"/>
          <w:sz w:val="14"/>
          <w:szCs w:val="14"/>
        </w:rPr>
        <w:t>cial</w:t>
      </w:r>
      <w:r w:rsidR="00541216">
        <w:rPr>
          <w:rFonts w:ascii="Times New Roman" w:eastAsia="Times New Roman" w:hAnsi="Times New Roman" w:cs="Times New Roman"/>
          <w:spacing w:val="-5"/>
          <w:sz w:val="14"/>
          <w:szCs w:val="14"/>
        </w:rPr>
        <w:t xml:space="preserve"> </w:t>
      </w:r>
      <w:r w:rsidR="00541216">
        <w:rPr>
          <w:rFonts w:ascii="Times New Roman" w:eastAsia="Times New Roman" w:hAnsi="Times New Roman" w:cs="Times New Roman"/>
          <w:sz w:val="14"/>
          <w:szCs w:val="14"/>
        </w:rPr>
        <w:t>advantage</w:t>
      </w:r>
      <w:r w:rsidR="00541216">
        <w:rPr>
          <w:rFonts w:ascii="Times New Roman" w:eastAsia="Times New Roman" w:hAnsi="Times New Roman" w:cs="Times New Roman"/>
          <w:spacing w:val="-5"/>
          <w:sz w:val="14"/>
          <w:szCs w:val="14"/>
        </w:rPr>
        <w:t xml:space="preserve"> </w:t>
      </w:r>
      <w:r w:rsidR="00541216">
        <w:rPr>
          <w:rFonts w:ascii="Times New Roman" w:eastAsia="Times New Roman" w:hAnsi="Times New Roman" w:cs="Times New Roman"/>
          <w:sz w:val="14"/>
          <w:szCs w:val="14"/>
        </w:rPr>
        <w:t>and</w:t>
      </w:r>
      <w:r w:rsidR="00541216">
        <w:rPr>
          <w:rFonts w:ascii="Times New Roman" w:eastAsia="Times New Roman" w:hAnsi="Times New Roman" w:cs="Times New Roman"/>
          <w:spacing w:val="-5"/>
          <w:sz w:val="14"/>
          <w:szCs w:val="14"/>
        </w:rPr>
        <w:t xml:space="preserve"> </w:t>
      </w:r>
      <w:r w:rsidR="00541216">
        <w:rPr>
          <w:rFonts w:ascii="Times New Roman" w:eastAsia="Times New Roman" w:hAnsi="Times New Roman" w:cs="Times New Roman"/>
          <w:sz w:val="14"/>
          <w:szCs w:val="14"/>
        </w:rPr>
        <w:t>that</w:t>
      </w:r>
      <w:r w:rsidR="00541216">
        <w:rPr>
          <w:rFonts w:ascii="Times New Roman" w:eastAsia="Times New Roman" w:hAnsi="Times New Roman" w:cs="Times New Roman"/>
          <w:spacing w:val="-5"/>
          <w:sz w:val="14"/>
          <w:szCs w:val="14"/>
        </w:rPr>
        <w:t xml:space="preserve"> </w:t>
      </w:r>
      <w:r w:rsidR="00541216">
        <w:rPr>
          <w:rFonts w:ascii="Times New Roman" w:eastAsia="Times New Roman" w:hAnsi="Times New Roman" w:cs="Times New Roman"/>
          <w:sz w:val="14"/>
          <w:szCs w:val="14"/>
        </w:rPr>
        <w:t>copies</w:t>
      </w:r>
      <w:r w:rsidR="00541216">
        <w:rPr>
          <w:rFonts w:ascii="Times New Roman" w:eastAsia="Times New Roman" w:hAnsi="Times New Roman" w:cs="Times New Roman"/>
          <w:spacing w:val="-5"/>
          <w:sz w:val="14"/>
          <w:szCs w:val="14"/>
        </w:rPr>
        <w:t xml:space="preserve"> </w:t>
      </w:r>
      <w:r w:rsidR="00541216">
        <w:rPr>
          <w:rFonts w:ascii="Times New Roman" w:eastAsia="Times New Roman" w:hAnsi="Times New Roman" w:cs="Times New Roman"/>
          <w:spacing w:val="1"/>
          <w:sz w:val="14"/>
          <w:szCs w:val="14"/>
        </w:rPr>
        <w:t>b</w:t>
      </w:r>
      <w:r w:rsidR="00541216">
        <w:rPr>
          <w:rFonts w:ascii="Times New Roman" w:eastAsia="Times New Roman" w:hAnsi="Times New Roman" w:cs="Times New Roman"/>
          <w:sz w:val="14"/>
          <w:szCs w:val="14"/>
        </w:rPr>
        <w:t>ear</w:t>
      </w:r>
      <w:r w:rsidR="00541216">
        <w:rPr>
          <w:rFonts w:ascii="Times New Roman" w:eastAsia="Times New Roman" w:hAnsi="Times New Roman" w:cs="Times New Roman"/>
          <w:spacing w:val="-5"/>
          <w:sz w:val="14"/>
          <w:szCs w:val="14"/>
        </w:rPr>
        <w:t xml:space="preserve"> </w:t>
      </w:r>
      <w:r w:rsidR="00541216">
        <w:rPr>
          <w:rFonts w:ascii="Times New Roman" w:eastAsia="Times New Roman" w:hAnsi="Times New Roman" w:cs="Times New Roman"/>
          <w:sz w:val="14"/>
          <w:szCs w:val="14"/>
        </w:rPr>
        <w:t>this</w:t>
      </w:r>
      <w:r w:rsidR="00541216">
        <w:rPr>
          <w:rFonts w:ascii="Times New Roman" w:eastAsia="Times New Roman" w:hAnsi="Times New Roman" w:cs="Times New Roman"/>
          <w:spacing w:val="-5"/>
          <w:sz w:val="14"/>
          <w:szCs w:val="14"/>
        </w:rPr>
        <w:t xml:space="preserve"> </w:t>
      </w:r>
      <w:r w:rsidR="00541216">
        <w:rPr>
          <w:rFonts w:ascii="Times New Roman" w:eastAsia="Times New Roman" w:hAnsi="Times New Roman" w:cs="Times New Roman"/>
          <w:sz w:val="14"/>
          <w:szCs w:val="14"/>
        </w:rPr>
        <w:t>notice</w:t>
      </w:r>
      <w:r w:rsidR="00541216">
        <w:rPr>
          <w:rFonts w:ascii="Times New Roman" w:eastAsia="Times New Roman" w:hAnsi="Times New Roman" w:cs="Times New Roman"/>
          <w:spacing w:val="-5"/>
          <w:sz w:val="14"/>
          <w:szCs w:val="14"/>
        </w:rPr>
        <w:t xml:space="preserve"> </w:t>
      </w:r>
      <w:r w:rsidR="00541216">
        <w:rPr>
          <w:rFonts w:ascii="Times New Roman" w:eastAsia="Times New Roman" w:hAnsi="Times New Roman" w:cs="Times New Roman"/>
          <w:sz w:val="14"/>
          <w:szCs w:val="14"/>
        </w:rPr>
        <w:t>and</w:t>
      </w:r>
      <w:r w:rsidR="00541216">
        <w:rPr>
          <w:rFonts w:ascii="Times New Roman" w:eastAsia="Times New Roman" w:hAnsi="Times New Roman" w:cs="Times New Roman"/>
          <w:spacing w:val="-5"/>
          <w:sz w:val="14"/>
          <w:szCs w:val="14"/>
        </w:rPr>
        <w:t xml:space="preserve"> </w:t>
      </w:r>
      <w:r w:rsidR="00541216">
        <w:rPr>
          <w:rFonts w:ascii="Times New Roman" w:eastAsia="Times New Roman" w:hAnsi="Times New Roman" w:cs="Times New Roman"/>
          <w:sz w:val="14"/>
          <w:szCs w:val="14"/>
        </w:rPr>
        <w:t>the</w:t>
      </w:r>
      <w:r w:rsidR="00541216">
        <w:rPr>
          <w:rFonts w:ascii="Times New Roman" w:eastAsia="Times New Roman" w:hAnsi="Times New Roman" w:cs="Times New Roman"/>
          <w:spacing w:val="-5"/>
          <w:sz w:val="14"/>
          <w:szCs w:val="14"/>
        </w:rPr>
        <w:t xml:space="preserve"> </w:t>
      </w:r>
      <w:r w:rsidR="00541216">
        <w:rPr>
          <w:rFonts w:ascii="Times New Roman" w:eastAsia="Times New Roman" w:hAnsi="Times New Roman" w:cs="Times New Roman"/>
          <w:sz w:val="14"/>
          <w:szCs w:val="14"/>
        </w:rPr>
        <w:t>full</w:t>
      </w:r>
      <w:r w:rsidR="00541216">
        <w:rPr>
          <w:rFonts w:ascii="Times New Roman" w:eastAsia="Times New Roman" w:hAnsi="Times New Roman" w:cs="Times New Roman"/>
          <w:spacing w:val="-5"/>
          <w:sz w:val="14"/>
          <w:szCs w:val="14"/>
        </w:rPr>
        <w:t xml:space="preserve"> </w:t>
      </w:r>
      <w:r w:rsidR="00541216">
        <w:rPr>
          <w:rFonts w:ascii="Times New Roman" w:eastAsia="Times New Roman" w:hAnsi="Times New Roman" w:cs="Times New Roman"/>
          <w:sz w:val="14"/>
          <w:szCs w:val="14"/>
        </w:rPr>
        <w:t>citation</w:t>
      </w:r>
      <w:r w:rsidR="00541216">
        <w:rPr>
          <w:rFonts w:ascii="Times New Roman" w:eastAsia="Times New Roman" w:hAnsi="Times New Roman" w:cs="Times New Roman"/>
          <w:w w:val="101"/>
          <w:sz w:val="14"/>
          <w:szCs w:val="14"/>
        </w:rPr>
        <w:t xml:space="preserve"> </w:t>
      </w:r>
      <w:r w:rsidR="00541216">
        <w:rPr>
          <w:rFonts w:ascii="Times New Roman" w:eastAsia="Times New Roman" w:hAnsi="Times New Roman" w:cs="Times New Roman"/>
          <w:sz w:val="14"/>
          <w:szCs w:val="14"/>
        </w:rPr>
        <w:t>on</w:t>
      </w:r>
      <w:r w:rsidR="00541216">
        <w:rPr>
          <w:rFonts w:ascii="Times New Roman" w:eastAsia="Times New Roman" w:hAnsi="Times New Roman" w:cs="Times New Roman"/>
          <w:spacing w:val="-4"/>
          <w:sz w:val="14"/>
          <w:szCs w:val="14"/>
        </w:rPr>
        <w:t xml:space="preserve"> </w:t>
      </w:r>
      <w:r w:rsidR="00541216">
        <w:rPr>
          <w:rFonts w:ascii="Times New Roman" w:eastAsia="Times New Roman" w:hAnsi="Times New Roman" w:cs="Times New Roman"/>
          <w:sz w:val="14"/>
          <w:szCs w:val="14"/>
        </w:rPr>
        <w:t>the</w:t>
      </w:r>
      <w:r w:rsidR="00541216">
        <w:rPr>
          <w:rFonts w:ascii="Times New Roman" w:eastAsia="Times New Roman" w:hAnsi="Times New Roman" w:cs="Times New Roman"/>
          <w:spacing w:val="-4"/>
          <w:sz w:val="14"/>
          <w:szCs w:val="14"/>
        </w:rPr>
        <w:t xml:space="preserve"> </w:t>
      </w:r>
      <w:r w:rsidR="00541216">
        <w:rPr>
          <w:rFonts w:ascii="Times New Roman" w:eastAsia="Times New Roman" w:hAnsi="Times New Roman" w:cs="Times New Roman"/>
          <w:sz w:val="14"/>
          <w:szCs w:val="14"/>
        </w:rPr>
        <w:t>first</w:t>
      </w:r>
      <w:r w:rsidR="00541216">
        <w:rPr>
          <w:rFonts w:ascii="Times New Roman" w:eastAsia="Times New Roman" w:hAnsi="Times New Roman" w:cs="Times New Roman"/>
          <w:spacing w:val="-4"/>
          <w:sz w:val="14"/>
          <w:szCs w:val="14"/>
        </w:rPr>
        <w:t xml:space="preserve"> </w:t>
      </w:r>
      <w:r w:rsidR="00541216">
        <w:rPr>
          <w:rFonts w:ascii="Times New Roman" w:eastAsia="Times New Roman" w:hAnsi="Times New Roman" w:cs="Times New Roman"/>
          <w:sz w:val="14"/>
          <w:szCs w:val="14"/>
        </w:rPr>
        <w:t>pag</w:t>
      </w:r>
      <w:r w:rsidR="00541216">
        <w:rPr>
          <w:rFonts w:ascii="Times New Roman" w:eastAsia="Times New Roman" w:hAnsi="Times New Roman" w:cs="Times New Roman"/>
          <w:spacing w:val="-2"/>
          <w:sz w:val="14"/>
          <w:szCs w:val="14"/>
        </w:rPr>
        <w:t>e</w:t>
      </w:r>
      <w:r w:rsidR="00541216">
        <w:rPr>
          <w:rFonts w:ascii="Times New Roman" w:eastAsia="Times New Roman" w:hAnsi="Times New Roman" w:cs="Times New Roman"/>
          <w:sz w:val="14"/>
          <w:szCs w:val="14"/>
        </w:rPr>
        <w:t>.</w:t>
      </w:r>
      <w:r w:rsidR="00541216">
        <w:rPr>
          <w:rFonts w:ascii="Times New Roman" w:eastAsia="Times New Roman" w:hAnsi="Times New Roman" w:cs="Times New Roman"/>
          <w:spacing w:val="-4"/>
          <w:sz w:val="14"/>
          <w:szCs w:val="14"/>
        </w:rPr>
        <w:t xml:space="preserve"> </w:t>
      </w:r>
      <w:r w:rsidR="00541216">
        <w:rPr>
          <w:rFonts w:ascii="Times New Roman" w:eastAsia="Times New Roman" w:hAnsi="Times New Roman" w:cs="Times New Roman"/>
          <w:sz w:val="14"/>
          <w:szCs w:val="14"/>
        </w:rPr>
        <w:t>Co</w:t>
      </w:r>
      <w:r w:rsidR="00541216">
        <w:rPr>
          <w:rFonts w:ascii="Times New Roman" w:eastAsia="Times New Roman" w:hAnsi="Times New Roman" w:cs="Times New Roman"/>
          <w:spacing w:val="-2"/>
          <w:sz w:val="14"/>
          <w:szCs w:val="14"/>
        </w:rPr>
        <w:t>p</w:t>
      </w:r>
      <w:r w:rsidR="00541216">
        <w:rPr>
          <w:rFonts w:ascii="Times New Roman" w:eastAsia="Times New Roman" w:hAnsi="Times New Roman" w:cs="Times New Roman"/>
          <w:sz w:val="14"/>
          <w:szCs w:val="14"/>
        </w:rPr>
        <w:t>yrights</w:t>
      </w:r>
      <w:r w:rsidR="00541216">
        <w:rPr>
          <w:rFonts w:ascii="Times New Roman" w:eastAsia="Times New Roman" w:hAnsi="Times New Roman" w:cs="Times New Roman"/>
          <w:spacing w:val="-3"/>
          <w:sz w:val="14"/>
          <w:szCs w:val="14"/>
        </w:rPr>
        <w:t xml:space="preserve"> </w:t>
      </w:r>
      <w:r w:rsidR="00541216">
        <w:rPr>
          <w:rFonts w:ascii="Times New Roman" w:eastAsia="Times New Roman" w:hAnsi="Times New Roman" w:cs="Times New Roman"/>
          <w:sz w:val="14"/>
          <w:szCs w:val="14"/>
        </w:rPr>
        <w:t>for</w:t>
      </w:r>
      <w:r w:rsidR="00541216">
        <w:rPr>
          <w:rFonts w:ascii="Times New Roman" w:eastAsia="Times New Roman" w:hAnsi="Times New Roman" w:cs="Times New Roman"/>
          <w:spacing w:val="-4"/>
          <w:sz w:val="14"/>
          <w:szCs w:val="14"/>
        </w:rPr>
        <w:t xml:space="preserve"> </w:t>
      </w:r>
      <w:r w:rsidR="00541216">
        <w:rPr>
          <w:rFonts w:ascii="Times New Roman" w:eastAsia="Times New Roman" w:hAnsi="Times New Roman" w:cs="Times New Roman"/>
          <w:sz w:val="14"/>
          <w:szCs w:val="14"/>
        </w:rPr>
        <w:t>thi</w:t>
      </w:r>
      <w:r w:rsidR="00541216">
        <w:rPr>
          <w:rFonts w:ascii="Times New Roman" w:eastAsia="Times New Roman" w:hAnsi="Times New Roman" w:cs="Times New Roman"/>
          <w:spacing w:val="-2"/>
          <w:sz w:val="14"/>
          <w:szCs w:val="14"/>
        </w:rPr>
        <w:t>r</w:t>
      </w:r>
      <w:r w:rsidR="00541216">
        <w:rPr>
          <w:rFonts w:ascii="Times New Roman" w:eastAsia="Times New Roman" w:hAnsi="Times New Roman" w:cs="Times New Roman"/>
          <w:sz w:val="14"/>
          <w:szCs w:val="14"/>
        </w:rPr>
        <w:t>d-party</w:t>
      </w:r>
      <w:r w:rsidR="00541216">
        <w:rPr>
          <w:rFonts w:ascii="Times New Roman" w:eastAsia="Times New Roman" w:hAnsi="Times New Roman" w:cs="Times New Roman"/>
          <w:spacing w:val="-4"/>
          <w:sz w:val="14"/>
          <w:szCs w:val="14"/>
        </w:rPr>
        <w:t xml:space="preserve"> </w:t>
      </w:r>
      <w:r w:rsidR="00541216">
        <w:rPr>
          <w:rFonts w:ascii="Times New Roman" w:eastAsia="Times New Roman" w:hAnsi="Times New Roman" w:cs="Times New Roman"/>
          <w:sz w:val="14"/>
          <w:szCs w:val="14"/>
        </w:rPr>
        <w:t>com</w:t>
      </w:r>
      <w:r w:rsidR="00541216">
        <w:rPr>
          <w:rFonts w:ascii="Times New Roman" w:eastAsia="Times New Roman" w:hAnsi="Times New Roman" w:cs="Times New Roman"/>
          <w:spacing w:val="1"/>
          <w:sz w:val="14"/>
          <w:szCs w:val="14"/>
        </w:rPr>
        <w:t>p</w:t>
      </w:r>
      <w:r w:rsidR="00541216">
        <w:rPr>
          <w:rFonts w:ascii="Times New Roman" w:eastAsia="Times New Roman" w:hAnsi="Times New Roman" w:cs="Times New Roman"/>
          <w:sz w:val="14"/>
          <w:szCs w:val="14"/>
        </w:rPr>
        <w:t>onents</w:t>
      </w:r>
      <w:r w:rsidR="00541216">
        <w:rPr>
          <w:rFonts w:ascii="Times New Roman" w:eastAsia="Times New Roman" w:hAnsi="Times New Roman" w:cs="Times New Roman"/>
          <w:spacing w:val="-4"/>
          <w:sz w:val="14"/>
          <w:szCs w:val="14"/>
        </w:rPr>
        <w:t xml:space="preserve"> </w:t>
      </w:r>
      <w:r w:rsidR="00541216">
        <w:rPr>
          <w:rFonts w:ascii="Times New Roman" w:eastAsia="Times New Roman" w:hAnsi="Times New Roman" w:cs="Times New Roman"/>
          <w:sz w:val="14"/>
          <w:szCs w:val="14"/>
        </w:rPr>
        <w:t>of</w:t>
      </w:r>
      <w:r w:rsidR="00541216">
        <w:rPr>
          <w:rFonts w:ascii="Times New Roman" w:eastAsia="Times New Roman" w:hAnsi="Times New Roman" w:cs="Times New Roman"/>
          <w:spacing w:val="-3"/>
          <w:sz w:val="14"/>
          <w:szCs w:val="14"/>
        </w:rPr>
        <w:t xml:space="preserve"> </w:t>
      </w:r>
      <w:r w:rsidR="00541216">
        <w:rPr>
          <w:rFonts w:ascii="Times New Roman" w:eastAsia="Times New Roman" w:hAnsi="Times New Roman" w:cs="Times New Roman"/>
          <w:sz w:val="14"/>
          <w:szCs w:val="14"/>
        </w:rPr>
        <w:t>this</w:t>
      </w:r>
      <w:r w:rsidR="00541216">
        <w:rPr>
          <w:rFonts w:ascii="Times New Roman" w:eastAsia="Times New Roman" w:hAnsi="Times New Roman" w:cs="Times New Roman"/>
          <w:spacing w:val="-4"/>
          <w:sz w:val="14"/>
          <w:szCs w:val="14"/>
        </w:rPr>
        <w:t xml:space="preserve"> </w:t>
      </w:r>
      <w:r w:rsidR="00541216">
        <w:rPr>
          <w:rFonts w:ascii="Times New Roman" w:eastAsia="Times New Roman" w:hAnsi="Times New Roman" w:cs="Times New Roman"/>
          <w:spacing w:val="-2"/>
          <w:sz w:val="14"/>
          <w:szCs w:val="14"/>
        </w:rPr>
        <w:t>w</w:t>
      </w:r>
      <w:r w:rsidR="00541216">
        <w:rPr>
          <w:rFonts w:ascii="Times New Roman" w:eastAsia="Times New Roman" w:hAnsi="Times New Roman" w:cs="Times New Roman"/>
          <w:sz w:val="14"/>
          <w:szCs w:val="14"/>
        </w:rPr>
        <w:t>ork</w:t>
      </w:r>
      <w:r w:rsidR="00541216">
        <w:rPr>
          <w:rFonts w:ascii="Times New Roman" w:eastAsia="Times New Roman" w:hAnsi="Times New Roman" w:cs="Times New Roman"/>
          <w:spacing w:val="-4"/>
          <w:sz w:val="14"/>
          <w:szCs w:val="14"/>
        </w:rPr>
        <w:t xml:space="preserve"> </w:t>
      </w:r>
      <w:r w:rsidR="00541216">
        <w:rPr>
          <w:rFonts w:ascii="Times New Roman" w:eastAsia="Times New Roman" w:hAnsi="Times New Roman" w:cs="Times New Roman"/>
          <w:sz w:val="14"/>
          <w:szCs w:val="14"/>
        </w:rPr>
        <w:t>must</w:t>
      </w:r>
      <w:r w:rsidR="00541216">
        <w:rPr>
          <w:rFonts w:ascii="Times New Roman" w:eastAsia="Times New Roman" w:hAnsi="Times New Roman" w:cs="Times New Roman"/>
          <w:spacing w:val="-4"/>
          <w:sz w:val="14"/>
          <w:szCs w:val="14"/>
        </w:rPr>
        <w:t xml:space="preserve"> </w:t>
      </w:r>
      <w:r w:rsidR="00541216">
        <w:rPr>
          <w:rFonts w:ascii="Times New Roman" w:eastAsia="Times New Roman" w:hAnsi="Times New Roman" w:cs="Times New Roman"/>
          <w:spacing w:val="1"/>
          <w:sz w:val="14"/>
          <w:szCs w:val="14"/>
        </w:rPr>
        <w:t>b</w:t>
      </w:r>
      <w:r w:rsidR="00541216">
        <w:rPr>
          <w:rFonts w:ascii="Times New Roman" w:eastAsia="Times New Roman" w:hAnsi="Times New Roman" w:cs="Times New Roman"/>
          <w:sz w:val="14"/>
          <w:szCs w:val="14"/>
        </w:rPr>
        <w:t>e</w:t>
      </w:r>
      <w:r w:rsidR="00541216">
        <w:rPr>
          <w:rFonts w:ascii="Times New Roman" w:eastAsia="Times New Roman" w:hAnsi="Times New Roman" w:cs="Times New Roman"/>
          <w:spacing w:val="-3"/>
          <w:sz w:val="14"/>
          <w:szCs w:val="14"/>
        </w:rPr>
        <w:t xml:space="preserve"> </w:t>
      </w:r>
      <w:r w:rsidR="00541216">
        <w:rPr>
          <w:rFonts w:ascii="Times New Roman" w:eastAsia="Times New Roman" w:hAnsi="Times New Roman" w:cs="Times New Roman"/>
          <w:sz w:val="14"/>
          <w:szCs w:val="14"/>
        </w:rPr>
        <w:t>hono</w:t>
      </w:r>
      <w:r w:rsidR="00541216">
        <w:rPr>
          <w:rFonts w:ascii="Times New Roman" w:eastAsia="Times New Roman" w:hAnsi="Times New Roman" w:cs="Times New Roman"/>
          <w:spacing w:val="-2"/>
          <w:sz w:val="14"/>
          <w:szCs w:val="14"/>
        </w:rPr>
        <w:t>r</w:t>
      </w:r>
      <w:r w:rsidR="00541216">
        <w:rPr>
          <w:rFonts w:ascii="Times New Roman" w:eastAsia="Times New Roman" w:hAnsi="Times New Roman" w:cs="Times New Roman"/>
          <w:sz w:val="14"/>
          <w:szCs w:val="14"/>
        </w:rPr>
        <w:t>ed.</w:t>
      </w:r>
      <w:r w:rsidR="00541216">
        <w:rPr>
          <w:rFonts w:ascii="Times New Roman" w:eastAsia="Times New Roman" w:hAnsi="Times New Roman" w:cs="Times New Roman"/>
          <w:w w:val="94"/>
          <w:sz w:val="14"/>
          <w:szCs w:val="14"/>
        </w:rPr>
        <w:t xml:space="preserve"> </w:t>
      </w:r>
      <w:r w:rsidR="00541216">
        <w:rPr>
          <w:rFonts w:ascii="Times New Roman" w:eastAsia="Times New Roman" w:hAnsi="Times New Roman" w:cs="Times New Roman"/>
          <w:sz w:val="14"/>
          <w:szCs w:val="14"/>
        </w:rPr>
        <w:t>For</w:t>
      </w:r>
      <w:r w:rsidR="00541216">
        <w:rPr>
          <w:rFonts w:ascii="Times New Roman" w:eastAsia="Times New Roman" w:hAnsi="Times New Roman" w:cs="Times New Roman"/>
          <w:spacing w:val="7"/>
          <w:sz w:val="14"/>
          <w:szCs w:val="14"/>
        </w:rPr>
        <w:t xml:space="preserve"> </w:t>
      </w:r>
      <w:r w:rsidR="00541216">
        <w:rPr>
          <w:rFonts w:ascii="Times New Roman" w:eastAsia="Times New Roman" w:hAnsi="Times New Roman" w:cs="Times New Roman"/>
          <w:sz w:val="14"/>
          <w:szCs w:val="14"/>
        </w:rPr>
        <w:t>all</w:t>
      </w:r>
      <w:r w:rsidR="00541216">
        <w:rPr>
          <w:rFonts w:ascii="Times New Roman" w:eastAsia="Times New Roman" w:hAnsi="Times New Roman" w:cs="Times New Roman"/>
          <w:spacing w:val="8"/>
          <w:sz w:val="14"/>
          <w:szCs w:val="14"/>
        </w:rPr>
        <w:t xml:space="preserve"> </w:t>
      </w:r>
      <w:r w:rsidR="00541216">
        <w:rPr>
          <w:rFonts w:ascii="Times New Roman" w:eastAsia="Times New Roman" w:hAnsi="Times New Roman" w:cs="Times New Roman"/>
          <w:sz w:val="14"/>
          <w:szCs w:val="14"/>
        </w:rPr>
        <w:t>other</w:t>
      </w:r>
      <w:r w:rsidR="00541216">
        <w:rPr>
          <w:rFonts w:ascii="Times New Roman" w:eastAsia="Times New Roman" w:hAnsi="Times New Roman" w:cs="Times New Roman"/>
          <w:spacing w:val="8"/>
          <w:sz w:val="14"/>
          <w:szCs w:val="14"/>
        </w:rPr>
        <w:t xml:space="preserve"> </w:t>
      </w:r>
      <w:r w:rsidR="00541216">
        <w:rPr>
          <w:rFonts w:ascii="Times New Roman" w:eastAsia="Times New Roman" w:hAnsi="Times New Roman" w:cs="Times New Roman"/>
          <w:sz w:val="14"/>
          <w:szCs w:val="14"/>
        </w:rPr>
        <w:t>uses,</w:t>
      </w:r>
      <w:r w:rsidR="00541216">
        <w:rPr>
          <w:rFonts w:ascii="Times New Roman" w:eastAsia="Times New Roman" w:hAnsi="Times New Roman" w:cs="Times New Roman"/>
          <w:spacing w:val="8"/>
          <w:sz w:val="14"/>
          <w:szCs w:val="14"/>
        </w:rPr>
        <w:t xml:space="preserve"> </w:t>
      </w:r>
      <w:r w:rsidR="00541216">
        <w:rPr>
          <w:rFonts w:ascii="Times New Roman" w:eastAsia="Times New Roman" w:hAnsi="Times New Roman" w:cs="Times New Roman"/>
          <w:sz w:val="14"/>
          <w:szCs w:val="14"/>
        </w:rPr>
        <w:t>contact</w:t>
      </w:r>
      <w:r w:rsidR="00541216">
        <w:rPr>
          <w:rFonts w:ascii="Times New Roman" w:eastAsia="Times New Roman" w:hAnsi="Times New Roman" w:cs="Times New Roman"/>
          <w:spacing w:val="8"/>
          <w:sz w:val="14"/>
          <w:szCs w:val="14"/>
        </w:rPr>
        <w:t xml:space="preserve"> </w:t>
      </w:r>
      <w:r w:rsidR="00541216">
        <w:rPr>
          <w:rFonts w:ascii="Times New Roman" w:eastAsia="Times New Roman" w:hAnsi="Times New Roman" w:cs="Times New Roman"/>
          <w:sz w:val="14"/>
          <w:szCs w:val="14"/>
        </w:rPr>
        <w:t>the</w:t>
      </w:r>
      <w:r w:rsidR="00541216">
        <w:rPr>
          <w:rFonts w:ascii="Times New Roman" w:eastAsia="Times New Roman" w:hAnsi="Times New Roman" w:cs="Times New Roman"/>
          <w:spacing w:val="7"/>
          <w:sz w:val="14"/>
          <w:szCs w:val="14"/>
        </w:rPr>
        <w:t xml:space="preserve"> </w:t>
      </w:r>
      <w:r w:rsidR="00541216">
        <w:rPr>
          <w:rFonts w:ascii="Times New Roman" w:eastAsia="Times New Roman" w:hAnsi="Times New Roman" w:cs="Times New Roman"/>
          <w:spacing w:val="-1"/>
          <w:sz w:val="14"/>
          <w:szCs w:val="14"/>
        </w:rPr>
        <w:t>o</w:t>
      </w:r>
      <w:r w:rsidR="00541216">
        <w:rPr>
          <w:rFonts w:ascii="Times New Roman" w:eastAsia="Times New Roman" w:hAnsi="Times New Roman" w:cs="Times New Roman"/>
          <w:sz w:val="14"/>
          <w:szCs w:val="14"/>
        </w:rPr>
        <w:t>wne</w:t>
      </w:r>
      <w:r w:rsidR="00541216">
        <w:rPr>
          <w:rFonts w:ascii="Times New Roman" w:eastAsia="Times New Roman" w:hAnsi="Times New Roman" w:cs="Times New Roman"/>
          <w:spacing w:val="8"/>
          <w:sz w:val="14"/>
          <w:szCs w:val="14"/>
        </w:rPr>
        <w:t>r</w:t>
      </w:r>
      <w:r w:rsidR="00541216">
        <w:rPr>
          <w:rFonts w:ascii="Times New Roman" w:eastAsia="Times New Roman" w:hAnsi="Times New Roman" w:cs="Times New Roman"/>
          <w:sz w:val="14"/>
          <w:szCs w:val="14"/>
        </w:rPr>
        <w:t>/author</w:t>
      </w:r>
      <w:r w:rsidR="00541216">
        <w:rPr>
          <w:rFonts w:ascii="Times New Roman" w:eastAsia="Times New Roman" w:hAnsi="Times New Roman" w:cs="Times New Roman"/>
          <w:spacing w:val="-2"/>
          <w:sz w:val="14"/>
          <w:szCs w:val="14"/>
        </w:rPr>
        <w:t>(</w:t>
      </w:r>
      <w:r w:rsidR="00541216">
        <w:rPr>
          <w:rFonts w:ascii="Times New Roman" w:eastAsia="Times New Roman" w:hAnsi="Times New Roman" w:cs="Times New Roman"/>
          <w:sz w:val="14"/>
          <w:szCs w:val="14"/>
        </w:rPr>
        <w:t>s).</w:t>
      </w:r>
    </w:p>
    <w:p w14:paraId="11FA761D" w14:textId="77777777" w:rsidR="00BD22F5" w:rsidRDefault="00541216">
      <w:pPr>
        <w:spacing w:before="12"/>
        <w:ind w:left="115" w:right="1913"/>
        <w:jc w:val="both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i/>
          <w:w w:val="95"/>
          <w:sz w:val="14"/>
          <w:szCs w:val="14"/>
        </w:rPr>
        <w:t>SIGCSE’18,</w:t>
      </w:r>
      <w:r>
        <w:rPr>
          <w:rFonts w:ascii="Times New Roman" w:eastAsia="Times New Roman" w:hAnsi="Times New Roman" w:cs="Times New Roman"/>
          <w:i/>
          <w:spacing w:val="-11"/>
          <w:w w:val="9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w w:val="95"/>
          <w:sz w:val="14"/>
          <w:szCs w:val="14"/>
        </w:rPr>
        <w:t>Februa</w:t>
      </w:r>
      <w:r>
        <w:rPr>
          <w:rFonts w:ascii="Times New Roman" w:eastAsia="Times New Roman" w:hAnsi="Times New Roman" w:cs="Times New Roman"/>
          <w:i/>
          <w:spacing w:val="2"/>
          <w:w w:val="95"/>
          <w:sz w:val="14"/>
          <w:szCs w:val="14"/>
        </w:rPr>
        <w:t>r</w:t>
      </w:r>
      <w:r>
        <w:rPr>
          <w:rFonts w:ascii="Times New Roman" w:eastAsia="Times New Roman" w:hAnsi="Times New Roman" w:cs="Times New Roman"/>
          <w:i/>
          <w:w w:val="95"/>
          <w:sz w:val="14"/>
          <w:szCs w:val="14"/>
        </w:rPr>
        <w:t>y</w:t>
      </w:r>
      <w:r>
        <w:rPr>
          <w:rFonts w:ascii="Times New Roman" w:eastAsia="Times New Roman" w:hAnsi="Times New Roman" w:cs="Times New Roman"/>
          <w:i/>
          <w:spacing w:val="-10"/>
          <w:w w:val="9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w w:val="95"/>
          <w:sz w:val="14"/>
          <w:szCs w:val="14"/>
        </w:rPr>
        <w:t>2018,</w:t>
      </w:r>
      <w:r>
        <w:rPr>
          <w:rFonts w:ascii="Times New Roman" w:eastAsia="Times New Roman" w:hAnsi="Times New Roman" w:cs="Times New Roman"/>
          <w:i/>
          <w:spacing w:val="-10"/>
          <w:w w:val="9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w w:val="95"/>
          <w:sz w:val="14"/>
          <w:szCs w:val="14"/>
        </w:rPr>
        <w:t>Baltimo</w:t>
      </w:r>
      <w:r>
        <w:rPr>
          <w:rFonts w:ascii="Times New Roman" w:eastAsia="Times New Roman" w:hAnsi="Times New Roman" w:cs="Times New Roman"/>
          <w:i/>
          <w:spacing w:val="-2"/>
          <w:w w:val="95"/>
          <w:sz w:val="14"/>
          <w:szCs w:val="14"/>
        </w:rPr>
        <w:t>r</w:t>
      </w:r>
      <w:r>
        <w:rPr>
          <w:rFonts w:ascii="Times New Roman" w:eastAsia="Times New Roman" w:hAnsi="Times New Roman" w:cs="Times New Roman"/>
          <w:i/>
          <w:spacing w:val="-3"/>
          <w:w w:val="95"/>
          <w:sz w:val="14"/>
          <w:szCs w:val="14"/>
        </w:rPr>
        <w:t>e</w:t>
      </w:r>
      <w:r>
        <w:rPr>
          <w:rFonts w:ascii="Times New Roman" w:eastAsia="Times New Roman" w:hAnsi="Times New Roman" w:cs="Times New Roman"/>
          <w:i/>
          <w:w w:val="95"/>
          <w:sz w:val="14"/>
          <w:szCs w:val="14"/>
        </w:rPr>
        <w:t>,</w:t>
      </w:r>
      <w:r>
        <w:rPr>
          <w:rFonts w:ascii="Times New Roman" w:eastAsia="Times New Roman" w:hAnsi="Times New Roman" w:cs="Times New Roman"/>
          <w:i/>
          <w:spacing w:val="-10"/>
          <w:w w:val="9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w w:val="95"/>
          <w:sz w:val="14"/>
          <w:szCs w:val="14"/>
        </w:rPr>
        <w:t>Ma</w:t>
      </w:r>
      <w:r>
        <w:rPr>
          <w:rFonts w:ascii="Times New Roman" w:eastAsia="Times New Roman" w:hAnsi="Times New Roman" w:cs="Times New Roman"/>
          <w:i/>
          <w:spacing w:val="2"/>
          <w:w w:val="95"/>
          <w:sz w:val="14"/>
          <w:szCs w:val="14"/>
        </w:rPr>
        <w:t>r</w:t>
      </w:r>
      <w:r>
        <w:rPr>
          <w:rFonts w:ascii="Times New Roman" w:eastAsia="Times New Roman" w:hAnsi="Times New Roman" w:cs="Times New Roman"/>
          <w:i/>
          <w:w w:val="95"/>
          <w:sz w:val="14"/>
          <w:szCs w:val="14"/>
        </w:rPr>
        <w:t>yland</w:t>
      </w:r>
      <w:r>
        <w:rPr>
          <w:rFonts w:ascii="Times New Roman" w:eastAsia="Times New Roman" w:hAnsi="Times New Roman" w:cs="Times New Roman"/>
          <w:i/>
          <w:spacing w:val="-10"/>
          <w:w w:val="9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w w:val="95"/>
          <w:sz w:val="14"/>
          <w:szCs w:val="14"/>
        </w:rPr>
        <w:t>USA</w:t>
      </w:r>
    </w:p>
    <w:p w14:paraId="5091FAA5" w14:textId="77777777" w:rsidR="00BD22F5" w:rsidRDefault="00541216">
      <w:pPr>
        <w:spacing w:before="17" w:line="160" w:lineRule="exact"/>
        <w:ind w:left="111" w:right="2176" w:hanging="5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w w:val="95"/>
          <w:sz w:val="14"/>
          <w:szCs w:val="14"/>
        </w:rPr>
        <w:t>©</w:t>
      </w:r>
      <w:r>
        <w:rPr>
          <w:rFonts w:ascii="Times New Roman" w:eastAsia="Times New Roman" w:hAnsi="Times New Roman" w:cs="Times New Roman"/>
          <w:spacing w:val="24"/>
          <w:w w:val="9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14"/>
          <w:szCs w:val="14"/>
        </w:rPr>
        <w:t>2018</w:t>
      </w:r>
      <w:r>
        <w:rPr>
          <w:rFonts w:ascii="Times New Roman" w:eastAsia="Times New Roman" w:hAnsi="Times New Roman" w:cs="Times New Roman"/>
          <w:spacing w:val="24"/>
          <w:w w:val="9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14"/>
          <w:szCs w:val="14"/>
        </w:rPr>
        <w:t>Co</w:t>
      </w:r>
      <w:r>
        <w:rPr>
          <w:rFonts w:ascii="Times New Roman" w:eastAsia="Times New Roman" w:hAnsi="Times New Roman" w:cs="Times New Roman"/>
          <w:spacing w:val="-1"/>
          <w:w w:val="95"/>
          <w:sz w:val="14"/>
          <w:szCs w:val="14"/>
        </w:rPr>
        <w:t>p</w:t>
      </w:r>
      <w:r>
        <w:rPr>
          <w:rFonts w:ascii="Times New Roman" w:eastAsia="Times New Roman" w:hAnsi="Times New Roman" w:cs="Times New Roman"/>
          <w:w w:val="95"/>
          <w:sz w:val="14"/>
          <w:szCs w:val="14"/>
        </w:rPr>
        <w:t>yright</w:t>
      </w:r>
      <w:r>
        <w:rPr>
          <w:rFonts w:ascii="Times New Roman" w:eastAsia="Times New Roman" w:hAnsi="Times New Roman" w:cs="Times New Roman"/>
          <w:spacing w:val="24"/>
          <w:w w:val="9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14"/>
          <w:szCs w:val="14"/>
        </w:rPr>
        <w:t>held</w:t>
      </w:r>
      <w:r>
        <w:rPr>
          <w:rFonts w:ascii="Times New Roman" w:eastAsia="Times New Roman" w:hAnsi="Times New Roman" w:cs="Times New Roman"/>
          <w:spacing w:val="24"/>
          <w:w w:val="9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14"/>
          <w:szCs w:val="14"/>
        </w:rPr>
        <w:t>by</w:t>
      </w:r>
      <w:r>
        <w:rPr>
          <w:rFonts w:ascii="Times New Roman" w:eastAsia="Times New Roman" w:hAnsi="Times New Roman" w:cs="Times New Roman"/>
          <w:spacing w:val="24"/>
          <w:w w:val="9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14"/>
          <w:szCs w:val="14"/>
        </w:rPr>
        <w:t>the</w:t>
      </w:r>
      <w:r>
        <w:rPr>
          <w:rFonts w:ascii="Times New Roman" w:eastAsia="Times New Roman" w:hAnsi="Times New Roman" w:cs="Times New Roman"/>
          <w:spacing w:val="24"/>
          <w:w w:val="9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14"/>
          <w:szCs w:val="14"/>
        </w:rPr>
        <w:t>o</w:t>
      </w:r>
      <w:r>
        <w:rPr>
          <w:rFonts w:ascii="Times New Roman" w:eastAsia="Times New Roman" w:hAnsi="Times New Roman" w:cs="Times New Roman"/>
          <w:w w:val="95"/>
          <w:sz w:val="14"/>
          <w:szCs w:val="14"/>
        </w:rPr>
        <w:t>wner/author</w:t>
      </w:r>
      <w:r>
        <w:rPr>
          <w:rFonts w:ascii="Times New Roman" w:eastAsia="Times New Roman" w:hAnsi="Times New Roman" w:cs="Times New Roman"/>
          <w:spacing w:val="-2"/>
          <w:w w:val="95"/>
          <w:sz w:val="14"/>
          <w:szCs w:val="14"/>
        </w:rPr>
        <w:t>(</w:t>
      </w:r>
      <w:r>
        <w:rPr>
          <w:rFonts w:ascii="Times New Roman" w:eastAsia="Times New Roman" w:hAnsi="Times New Roman" w:cs="Times New Roman"/>
          <w:w w:val="95"/>
          <w:sz w:val="14"/>
          <w:szCs w:val="14"/>
        </w:rPr>
        <w:t>s).</w:t>
      </w:r>
      <w:r>
        <w:rPr>
          <w:rFonts w:ascii="Times New Roman" w:eastAsia="Times New Roman" w:hAnsi="Times New Roman" w:cs="Times New Roman"/>
          <w:w w:val="9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95"/>
          <w:sz w:val="14"/>
          <w:szCs w:val="14"/>
        </w:rPr>
        <w:t>A</w:t>
      </w:r>
      <w:r>
        <w:rPr>
          <w:rFonts w:ascii="Times New Roman" w:eastAsia="Times New Roman" w:hAnsi="Times New Roman" w:cs="Times New Roman"/>
          <w:w w:val="95"/>
          <w:sz w:val="14"/>
          <w:szCs w:val="14"/>
        </w:rPr>
        <w:t>CM</w:t>
      </w:r>
      <w:r>
        <w:rPr>
          <w:rFonts w:ascii="Times New Roman" w:eastAsia="Times New Roman" w:hAnsi="Times New Roman" w:cs="Times New Roman"/>
          <w:spacing w:val="-15"/>
          <w:w w:val="9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14"/>
          <w:szCs w:val="14"/>
        </w:rPr>
        <w:t>ISBN</w:t>
      </w:r>
      <w:r>
        <w:rPr>
          <w:rFonts w:ascii="Times New Roman" w:eastAsia="Times New Roman" w:hAnsi="Times New Roman" w:cs="Times New Roman"/>
          <w:spacing w:val="-14"/>
          <w:w w:val="9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14"/>
          <w:szCs w:val="14"/>
        </w:rPr>
        <w:t>123-4567-24-567/08/06.</w:t>
      </w:r>
    </w:p>
    <w:p w14:paraId="0B496A0E" w14:textId="77777777" w:rsidR="00BD22F5" w:rsidRDefault="0062403D">
      <w:pPr>
        <w:spacing w:line="158" w:lineRule="exact"/>
        <w:ind w:left="115" w:right="3248"/>
        <w:jc w:val="both"/>
        <w:rPr>
          <w:rFonts w:ascii="Times New Roman" w:eastAsia="Times New Roman" w:hAnsi="Times New Roman" w:cs="Times New Roman"/>
          <w:sz w:val="14"/>
          <w:szCs w:val="14"/>
        </w:rPr>
      </w:pPr>
      <w:hyperlink r:id="rId13">
        <w:r w:rsidR="00541216">
          <w:rPr>
            <w:rFonts w:ascii="Times New Roman" w:eastAsia="Times New Roman" w:hAnsi="Times New Roman" w:cs="Times New Roman"/>
            <w:w w:val="95"/>
            <w:sz w:val="14"/>
            <w:szCs w:val="14"/>
          </w:rPr>
          <w:t>https://doi.org/10.475/123_4</w:t>
        </w:r>
      </w:hyperlink>
    </w:p>
    <w:p w14:paraId="1A7653F6" w14:textId="77777777" w:rsidR="00BD22F5" w:rsidRDefault="00541216">
      <w:pPr>
        <w:pStyle w:val="BodyText"/>
        <w:spacing w:before="58" w:line="254" w:lineRule="auto"/>
        <w:ind w:left="106" w:right="105" w:firstLine="6"/>
        <w:jc w:val="both"/>
      </w:pPr>
      <w:r>
        <w:br w:type="column"/>
      </w:r>
      <w:r>
        <w:lastRenderedPageBreak/>
        <w:t>R</w:t>
      </w:r>
      <w:r>
        <w:rPr>
          <w:spacing w:val="-3"/>
        </w:rPr>
        <w:t>e</w:t>
      </w:r>
      <w:r>
        <w:t>vision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crucial</w:t>
      </w:r>
      <w:r>
        <w:rPr>
          <w:spacing w:val="-4"/>
        </w:rPr>
        <w:t xml:space="preserve"> </w:t>
      </w:r>
      <w:r>
        <w:t>com</w:t>
      </w:r>
      <w:r>
        <w:rPr>
          <w:spacing w:val="1"/>
        </w:rPr>
        <w:t>p</w:t>
      </w:r>
      <w:r>
        <w:t>onent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course</w:t>
      </w:r>
      <w:r>
        <w:rPr>
          <w:spacing w:val="-4"/>
        </w:rPr>
        <w:t xml:space="preserve"> </w:t>
      </w:r>
      <w:r>
        <w:t>design.</w:t>
      </w:r>
      <w:r>
        <w:rPr>
          <w:spacing w:val="-4"/>
        </w:rPr>
        <w:t xml:space="preserve"> </w:t>
      </w:r>
      <w:r>
        <w:t>F</w:t>
      </w:r>
      <w:r>
        <w:rPr>
          <w:spacing w:val="-3"/>
        </w:rPr>
        <w:t>r</w:t>
      </w:r>
      <w:r>
        <w:rPr>
          <w:spacing w:val="1"/>
        </w:rPr>
        <w:t>e</w:t>
      </w:r>
      <w:r>
        <w:t>quentl</w:t>
      </w:r>
      <w:r>
        <w:rPr>
          <w:spacing w:val="-11"/>
        </w:rPr>
        <w:t>y</w:t>
      </w:r>
      <w:r>
        <w:t>,</w:t>
      </w:r>
      <w:r>
        <w:rPr>
          <w:spacing w:val="-5"/>
        </w:rPr>
        <w:t xml:space="preserve"> </w:t>
      </w:r>
      <w:r>
        <w:t>h</w:t>
      </w:r>
      <w:r>
        <w:rPr>
          <w:spacing w:val="-2"/>
        </w:rPr>
        <w:t>o</w:t>
      </w:r>
      <w:r>
        <w:t>w-</w:t>
      </w:r>
      <w:r>
        <w:rPr>
          <w:w w:val="101"/>
        </w:rPr>
        <w:t xml:space="preserve"> </w:t>
      </w:r>
      <w:r>
        <w:rPr>
          <w:spacing w:val="-2"/>
        </w:rPr>
        <w:t>e</w:t>
      </w:r>
      <w:r>
        <w:rPr>
          <w:spacing w:val="-3"/>
        </w:rPr>
        <w:t>v</w:t>
      </w:r>
      <w:r>
        <w:t>e</w:t>
      </w:r>
      <w:r>
        <w:rPr>
          <w:spacing w:val="-11"/>
        </w:rPr>
        <w:t>r</w:t>
      </w:r>
      <w:r>
        <w:t>,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original</w:t>
      </w:r>
      <w:r>
        <w:rPr>
          <w:spacing w:val="9"/>
        </w:rPr>
        <w:t xml:space="preserve"> </w:t>
      </w:r>
      <w:r>
        <w:t>instruction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accompanying</w:t>
      </w:r>
      <w:r>
        <w:rPr>
          <w:spacing w:val="9"/>
        </w:rPr>
        <w:t xml:space="preserve"> </w:t>
      </w:r>
      <w:r>
        <w:t>assessments</w:t>
      </w:r>
      <w:r>
        <w:rPr>
          <w:spacing w:val="8"/>
        </w:rPr>
        <w:t xml:space="preserve"> </w:t>
      </w:r>
      <w:r>
        <w:t>ha</w:t>
      </w:r>
      <w:r>
        <w:rPr>
          <w:spacing w:val="-2"/>
        </w:rPr>
        <w:t>v</w:t>
      </w:r>
      <w:r>
        <w:t>e</w:t>
      </w:r>
      <w:r>
        <w:rPr>
          <w:w w:val="99"/>
        </w:rPr>
        <w:t xml:space="preserve"> </w:t>
      </w:r>
      <w:r>
        <w:t>not</w:t>
      </w:r>
      <w:r>
        <w:rPr>
          <w:spacing w:val="7"/>
        </w:rPr>
        <w:t xml:space="preserve"> </w:t>
      </w:r>
      <w:r>
        <w:rPr>
          <w:spacing w:val="1"/>
        </w:rPr>
        <w:t>be</w:t>
      </w:r>
      <w:r>
        <w:t>en</w:t>
      </w:r>
      <w:r>
        <w:rPr>
          <w:spacing w:val="9"/>
        </w:rPr>
        <w:t xml:space="preserve"> </w:t>
      </w:r>
      <w:r>
        <w:t>d</w:t>
      </w:r>
      <w:r>
        <w:rPr>
          <w:spacing w:val="-2"/>
        </w:rPr>
        <w:t>ev</w:t>
      </w:r>
      <w:r>
        <w:t>elo</w:t>
      </w:r>
      <w:r>
        <w:rPr>
          <w:spacing w:val="1"/>
        </w:rPr>
        <w:t>pe</w:t>
      </w:r>
      <w:r>
        <w:t>d</w:t>
      </w:r>
      <w:r>
        <w:rPr>
          <w:spacing w:val="8"/>
        </w:rPr>
        <w:t xml:space="preserve"> </w:t>
      </w:r>
      <w:r>
        <w:t>using</w:t>
      </w:r>
      <w:r>
        <w:rPr>
          <w:spacing w:val="8"/>
        </w:rPr>
        <w:t xml:space="preserve"> </w:t>
      </w:r>
      <w:r>
        <w:t>any</w:t>
      </w:r>
      <w:r>
        <w:rPr>
          <w:spacing w:val="9"/>
        </w:rPr>
        <w:t xml:space="preserve"> </w:t>
      </w:r>
      <w:r>
        <w:t>kind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formal</w:t>
      </w:r>
      <w:r>
        <w:rPr>
          <w:spacing w:val="8"/>
        </w:rPr>
        <w:t xml:space="preserve"> </w:t>
      </w:r>
      <w:r>
        <w:t>p</w:t>
      </w:r>
      <w:r>
        <w:rPr>
          <w:spacing w:val="-2"/>
        </w:rPr>
        <w:t>r</w:t>
      </w:r>
      <w:r>
        <w:rPr>
          <w:spacing w:val="1"/>
        </w:rPr>
        <w:t>o</w:t>
      </w:r>
      <w:r>
        <w:t>cess,</w:t>
      </w:r>
      <w:r>
        <w:rPr>
          <w:spacing w:val="9"/>
        </w:rPr>
        <w:t xml:space="preserve"> </w:t>
      </w:r>
      <w:r>
        <w:t>but</w:t>
      </w:r>
      <w:r>
        <w:rPr>
          <w:spacing w:val="7"/>
        </w:rPr>
        <w:t xml:space="preserve"> </w:t>
      </w:r>
      <w:r>
        <w:t>instead</w:t>
      </w:r>
      <w:r>
        <w:rPr>
          <w:w w:val="104"/>
        </w:rPr>
        <w:t xml:space="preserve"> </w:t>
      </w:r>
      <w:r>
        <w:rPr>
          <w:spacing w:val="-2"/>
        </w:rPr>
        <w:t>w</w:t>
      </w:r>
      <w:r>
        <w:t>e</w:t>
      </w:r>
      <w:r>
        <w:rPr>
          <w:spacing w:val="-2"/>
        </w:rPr>
        <w:t>r</w:t>
      </w:r>
      <w:r>
        <w:t>e</w:t>
      </w:r>
      <w:r>
        <w:rPr>
          <w:spacing w:val="24"/>
        </w:rPr>
        <w:t xml:space="preserve"> </w:t>
      </w:r>
      <w:r>
        <w:t>d</w:t>
      </w:r>
      <w:r>
        <w:rPr>
          <w:spacing w:val="-2"/>
        </w:rPr>
        <w:t>ev</w:t>
      </w:r>
      <w:r>
        <w:t>eloped</w:t>
      </w:r>
      <w:r>
        <w:rPr>
          <w:spacing w:val="25"/>
        </w:rPr>
        <w:t xml:space="preserve"> </w:t>
      </w:r>
      <w:r>
        <w:t>f</w:t>
      </w:r>
      <w:r>
        <w:rPr>
          <w:spacing w:val="-2"/>
        </w:rPr>
        <w:t>r</w:t>
      </w:r>
      <w:r>
        <w:t>om</w:t>
      </w:r>
      <w:r>
        <w:rPr>
          <w:spacing w:val="24"/>
        </w:rPr>
        <w:t xml:space="preserve"> </w:t>
      </w:r>
      <w:r>
        <w:t>informed</w:t>
      </w:r>
      <w:r>
        <w:rPr>
          <w:spacing w:val="25"/>
        </w:rPr>
        <w:t xml:space="preserve"> </w:t>
      </w:r>
      <w:r>
        <w:rPr>
          <w:spacing w:val="-2"/>
        </w:rPr>
        <w:t>e</w:t>
      </w:r>
      <w:r>
        <w:t>xperience</w:t>
      </w:r>
      <w:r>
        <w:rPr>
          <w:spacing w:val="25"/>
        </w:rPr>
        <w:t xml:space="preserve"> </w:t>
      </w:r>
      <w:r>
        <w:t>while</w:t>
      </w:r>
      <w:r>
        <w:rPr>
          <w:spacing w:val="24"/>
        </w:rPr>
        <w:t xml:space="preserve"> </w:t>
      </w:r>
      <w:r>
        <w:t>using</w:t>
      </w:r>
      <w:r>
        <w:rPr>
          <w:spacing w:val="25"/>
        </w:rPr>
        <w:t xml:space="preserve"> </w:t>
      </w:r>
      <w:r>
        <w:t>informal</w:t>
      </w:r>
      <w:r>
        <w:rPr>
          <w:w w:val="103"/>
        </w:rPr>
        <w:t xml:space="preserve"> </w:t>
      </w:r>
      <w:r>
        <w:t>means.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other</w:t>
      </w:r>
      <w:r>
        <w:rPr>
          <w:spacing w:val="15"/>
        </w:rPr>
        <w:t xml:space="preserve"> </w:t>
      </w:r>
      <w:r>
        <w:t>cases,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instruction</w:t>
      </w:r>
      <w:r>
        <w:rPr>
          <w:spacing w:val="15"/>
        </w:rPr>
        <w:t xml:space="preserve"> </w:t>
      </w:r>
      <w:r>
        <w:t>was</w:t>
      </w:r>
      <w:r>
        <w:rPr>
          <w:spacing w:val="14"/>
        </w:rPr>
        <w:t xml:space="preserve"> </w:t>
      </w:r>
      <w:r>
        <w:t>"inherited</w:t>
      </w:r>
      <w:r>
        <w:rPr>
          <w:spacing w:val="-10"/>
        </w:rPr>
        <w:t>"</w:t>
      </w:r>
      <w:r>
        <w:t>,</w:t>
      </w:r>
      <w:r>
        <w:rPr>
          <w:spacing w:val="15"/>
        </w:rPr>
        <w:t xml:space="preserve"> </w:t>
      </w:r>
      <w:r>
        <w:t>often</w:t>
      </w:r>
      <w:r>
        <w:rPr>
          <w:spacing w:val="14"/>
        </w:rPr>
        <w:t xml:space="preserve"> </w:t>
      </w:r>
      <w:r>
        <w:t>with</w:t>
      </w:r>
      <w:r>
        <w:rPr>
          <w:w w:val="106"/>
        </w:rPr>
        <w:t xml:space="preserve"> </w:t>
      </w:r>
      <w:r>
        <w:rPr>
          <w:spacing w:val="-2"/>
        </w:rPr>
        <w:t>ov</w:t>
      </w:r>
      <w:r>
        <w:t>erlapping</w:t>
      </w:r>
      <w:r>
        <w:rPr>
          <w:spacing w:val="39"/>
        </w:rPr>
        <w:t xml:space="preserve"> </w:t>
      </w:r>
      <w:r>
        <w:t>contributions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vi</w:t>
      </w:r>
      <w:r>
        <w:rPr>
          <w:spacing w:val="-2"/>
        </w:rPr>
        <w:t>e</w:t>
      </w:r>
      <w:r>
        <w:t>wpoints</w:t>
      </w:r>
      <w:r>
        <w:rPr>
          <w:spacing w:val="40"/>
        </w:rPr>
        <w:t xml:space="preserve"> </w:t>
      </w:r>
      <w:r>
        <w:t>f</w:t>
      </w:r>
      <w:r>
        <w:rPr>
          <w:spacing w:val="-2"/>
        </w:rPr>
        <w:t>r</w:t>
      </w:r>
      <w:r>
        <w:t>om</w:t>
      </w:r>
      <w:r>
        <w:rPr>
          <w:spacing w:val="40"/>
        </w:rPr>
        <w:t xml:space="preserve"> </w:t>
      </w:r>
      <w:r>
        <w:t>various</w:t>
      </w:r>
      <w:r>
        <w:rPr>
          <w:spacing w:val="40"/>
        </w:rPr>
        <w:t xml:space="preserve"> </w:t>
      </w:r>
      <w:proofErr w:type="spellStart"/>
      <w:r>
        <w:t>instruc</w:t>
      </w:r>
      <w:proofErr w:type="spellEnd"/>
      <w:r>
        <w:t>-</w:t>
      </w:r>
      <w:r>
        <w:rPr>
          <w:w w:val="106"/>
        </w:rPr>
        <w:t xml:space="preserve"> </w:t>
      </w:r>
      <w:r>
        <w:t>tors.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cours</w:t>
      </w:r>
      <w:r>
        <w:rPr>
          <w:spacing w:val="-2"/>
        </w:rPr>
        <w:t>e</w:t>
      </w:r>
      <w:r>
        <w:t>,</w:t>
      </w:r>
      <w:r>
        <w:rPr>
          <w:spacing w:val="-3"/>
        </w:rPr>
        <w:t xml:space="preserve"> e</w:t>
      </w:r>
      <w:r>
        <w:t>x</w:t>
      </w:r>
      <w:r>
        <w:rPr>
          <w:spacing w:val="1"/>
        </w:rPr>
        <w:t>p</w:t>
      </w:r>
      <w:r>
        <w:t>erienc</w:t>
      </w:r>
      <w:r>
        <w:rPr>
          <w:spacing w:val="1"/>
        </w:rPr>
        <w:t>e</w:t>
      </w:r>
      <w:r>
        <w:t>d</w:t>
      </w:r>
      <w:r>
        <w:rPr>
          <w:spacing w:val="-4"/>
        </w:rPr>
        <w:t xml:space="preserve"> </w:t>
      </w:r>
      <w:r>
        <w:t>instructors</w:t>
      </w:r>
      <w:r>
        <w:rPr>
          <w:spacing w:val="-4"/>
        </w:rPr>
        <w:t xml:space="preserve"> </w:t>
      </w:r>
      <w:r>
        <w:t>often</w:t>
      </w:r>
      <w:r>
        <w:rPr>
          <w:spacing w:val="-3"/>
        </w:rPr>
        <w:t xml:space="preserve"> </w:t>
      </w:r>
      <w:r>
        <w:t>ha</w:t>
      </w:r>
      <w:r>
        <w:rPr>
          <w:spacing w:val="-2"/>
        </w:rPr>
        <w:t>v</w:t>
      </w:r>
      <w:r>
        <w:t>e</w:t>
      </w:r>
      <w:r>
        <w:rPr>
          <w:spacing w:val="-3"/>
        </w:rPr>
        <w:t xml:space="preserve"> </w:t>
      </w:r>
      <w:r>
        <w:t>valuable</w:t>
      </w:r>
      <w:r>
        <w:rPr>
          <w:spacing w:val="-4"/>
        </w:rPr>
        <w:t xml:space="preserve"> </w:t>
      </w:r>
      <w:r>
        <w:t>insight</w:t>
      </w:r>
      <w:r>
        <w:rPr>
          <w:w w:val="101"/>
        </w:rPr>
        <w:t xml:space="preserve"> </w:t>
      </w:r>
      <w:r>
        <w:t>into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misconceptions</w:t>
      </w:r>
      <w:r>
        <w:rPr>
          <w:spacing w:val="16"/>
        </w:rPr>
        <w:t xml:space="preserve"> </w:t>
      </w:r>
      <w:r>
        <w:t>held</w:t>
      </w:r>
      <w:r>
        <w:rPr>
          <w:spacing w:val="15"/>
        </w:rPr>
        <w:t xml:space="preserve"> </w:t>
      </w:r>
      <w:r>
        <w:t>by</w:t>
      </w:r>
      <w:r>
        <w:rPr>
          <w:spacing w:val="16"/>
        </w:rPr>
        <w:t xml:space="preserve"> </w:t>
      </w:r>
      <w:r>
        <w:t>students.</w:t>
      </w:r>
      <w:r>
        <w:rPr>
          <w:spacing w:val="16"/>
        </w:rPr>
        <w:t xml:space="preserve"> </w:t>
      </w:r>
      <w:r>
        <w:t>When</w:t>
      </w:r>
      <w:r>
        <w:rPr>
          <w:spacing w:val="16"/>
        </w:rPr>
        <w:t xml:space="preserve"> </w:t>
      </w:r>
      <w:r>
        <w:t>instructors</w:t>
      </w:r>
      <w:r>
        <w:rPr>
          <w:spacing w:val="16"/>
        </w:rPr>
        <w:t xml:space="preserve"> </w:t>
      </w:r>
      <w:r>
        <w:t>ha</w:t>
      </w:r>
      <w:r>
        <w:rPr>
          <w:spacing w:val="-2"/>
        </w:rPr>
        <w:t>v</w:t>
      </w:r>
      <w:r>
        <w:t>e</w:t>
      </w:r>
      <w:r>
        <w:rPr>
          <w:w w:val="10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opportunity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-2"/>
        </w:rPr>
        <w:t>r</w:t>
      </w:r>
      <w:r>
        <w:t>efine</w:t>
      </w:r>
      <w:r>
        <w:rPr>
          <w:spacing w:val="6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curriculum,</w:t>
      </w:r>
      <w:r>
        <w:rPr>
          <w:spacing w:val="6"/>
        </w:rPr>
        <w:t xml:space="preserve"> </w:t>
      </w:r>
      <w:r>
        <w:t>or</w:t>
      </w:r>
      <w:r>
        <w:rPr>
          <w:spacing w:val="6"/>
        </w:rPr>
        <w:t xml:space="preserve"> </w:t>
      </w:r>
      <w:r>
        <w:rPr>
          <w:spacing w:val="-2"/>
        </w:rPr>
        <w:t>e</w:t>
      </w:r>
      <w:r>
        <w:rPr>
          <w:spacing w:val="-3"/>
        </w:rPr>
        <w:t>v</w:t>
      </w:r>
      <w:r>
        <w:t>en</w:t>
      </w:r>
      <w:r>
        <w:rPr>
          <w:spacing w:val="7"/>
        </w:rPr>
        <w:t xml:space="preserve"> </w:t>
      </w:r>
      <w:r>
        <w:rPr>
          <w:spacing w:val="-2"/>
        </w:rPr>
        <w:t>r</w:t>
      </w:r>
      <w:r>
        <w:t>ebuild</w:t>
      </w:r>
      <w:r>
        <w:rPr>
          <w:spacing w:val="6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f</w:t>
      </w:r>
      <w:r>
        <w:rPr>
          <w:spacing w:val="-2"/>
        </w:rPr>
        <w:t>r</w:t>
      </w:r>
      <w:r>
        <w:t>om</w:t>
      </w:r>
      <w:r>
        <w:rPr>
          <w:spacing w:val="6"/>
        </w:rPr>
        <w:t xml:space="preserve"> </w:t>
      </w:r>
      <w:r>
        <w:t>the</w:t>
      </w:r>
      <w:r>
        <w:rPr>
          <w:w w:val="105"/>
        </w:rPr>
        <w:t xml:space="preserve"> </w:t>
      </w:r>
      <w:r>
        <w:t>g</w:t>
      </w:r>
      <w:r>
        <w:rPr>
          <w:spacing w:val="-2"/>
        </w:rPr>
        <w:t>r</w:t>
      </w:r>
      <w:r>
        <w:t>ound</w:t>
      </w:r>
      <w:r>
        <w:rPr>
          <w:spacing w:val="-4"/>
        </w:rPr>
        <w:t xml:space="preserve"> </w:t>
      </w:r>
      <w:r>
        <w:t>u</w:t>
      </w:r>
      <w:r>
        <w:rPr>
          <w:spacing w:val="-2"/>
        </w:rPr>
        <w:t>p</w:t>
      </w:r>
      <w:r>
        <w:t>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</w:t>
      </w:r>
      <w:r>
        <w:rPr>
          <w:spacing w:val="-2"/>
        </w:rPr>
        <w:t>r</w:t>
      </w:r>
      <w:r>
        <w:rPr>
          <w:spacing w:val="1"/>
        </w:rPr>
        <w:t>o</w:t>
      </w:r>
      <w:r>
        <w:t>cess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rPr>
          <w:spacing w:val="1"/>
        </w:rPr>
        <w:t>b</w:t>
      </w:r>
      <w:r>
        <w:t>enefit</w:t>
      </w:r>
      <w:r>
        <w:rPr>
          <w:spacing w:val="-3"/>
        </w:rPr>
        <w:t xml:space="preserve"> </w:t>
      </w:r>
      <w:r>
        <w:t>f</w:t>
      </w:r>
      <w:r>
        <w:rPr>
          <w:spacing w:val="-2"/>
        </w:rPr>
        <w:t>r</w:t>
      </w:r>
      <w:r>
        <w:t>om</w:t>
      </w:r>
      <w:r>
        <w:rPr>
          <w:spacing w:val="-4"/>
        </w:rPr>
        <w:t xml:space="preserve"> </w:t>
      </w:r>
      <w:commentRangeStart w:id="3"/>
      <w:r w:rsidRPr="00F70588">
        <w:t>this</w:t>
      </w:r>
      <w:commentRangeEnd w:id="3"/>
      <w:r w:rsidR="00F70588">
        <w:rPr>
          <w:rStyle w:val="CommentReference"/>
          <w:rFonts w:asciiTheme="minorHAnsi" w:eastAsiaTheme="minorHAnsi" w:hAnsiTheme="minorHAnsi"/>
        </w:rPr>
        <w:commentReference w:id="3"/>
      </w:r>
      <w:r>
        <w:rPr>
          <w:spacing w:val="-3"/>
        </w:rPr>
        <w:t xml:space="preserve"> </w:t>
      </w:r>
      <w:r>
        <w:t>prior</w:t>
      </w:r>
      <w:r>
        <w:rPr>
          <w:spacing w:val="-2"/>
        </w:rPr>
        <w:t xml:space="preserve"> </w:t>
      </w:r>
      <w:r>
        <w:t>kn</w:t>
      </w:r>
      <w:r>
        <w:rPr>
          <w:spacing w:val="-2"/>
        </w:rPr>
        <w:t>o</w:t>
      </w:r>
      <w:r>
        <w:t>wl</w:t>
      </w:r>
      <w:r>
        <w:rPr>
          <w:spacing w:val="1"/>
        </w:rPr>
        <w:t>e</w:t>
      </w:r>
      <w:r>
        <w:t>dg</w:t>
      </w:r>
      <w:r>
        <w:rPr>
          <w:spacing w:val="-3"/>
        </w:rPr>
        <w:t>e</w:t>
      </w:r>
      <w:r>
        <w:t>.</w:t>
      </w:r>
      <w:r>
        <w:rPr>
          <w:spacing w:val="-3"/>
        </w:rPr>
        <w:t xml:space="preserve"> </w:t>
      </w:r>
      <w:r>
        <w:t>Still,</w:t>
      </w:r>
      <w:r>
        <w:rPr>
          <w:w w:val="93"/>
        </w:rPr>
        <w:t xml:space="preserve"> </w:t>
      </w:r>
      <w:r>
        <w:t>using</w:t>
      </w:r>
      <w:r>
        <w:rPr>
          <w:spacing w:val="26"/>
        </w:rPr>
        <w:t xml:space="preserve"> </w:t>
      </w:r>
      <w:r>
        <w:t>ad-hoc</w:t>
      </w:r>
      <w:r>
        <w:rPr>
          <w:spacing w:val="27"/>
        </w:rPr>
        <w:t xml:space="preserve"> </w:t>
      </w:r>
      <w:r>
        <w:t>p</w:t>
      </w:r>
      <w:r>
        <w:rPr>
          <w:spacing w:val="-2"/>
        </w:rPr>
        <w:t>r</w:t>
      </w:r>
      <w:r>
        <w:t>ocesses</w:t>
      </w:r>
      <w:r>
        <w:rPr>
          <w:spacing w:val="26"/>
        </w:rPr>
        <w:t xml:space="preserve"> </w:t>
      </w:r>
      <w:r>
        <w:t>can</w:t>
      </w:r>
      <w:r>
        <w:rPr>
          <w:spacing w:val="27"/>
        </w:rPr>
        <w:t xml:space="preserve"> </w:t>
      </w:r>
      <w:r>
        <w:t>limit</w:t>
      </w:r>
      <w:r>
        <w:rPr>
          <w:spacing w:val="27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eff</w:t>
      </w:r>
      <w:r>
        <w:rPr>
          <w:spacing w:val="1"/>
        </w:rPr>
        <w:t>e</w:t>
      </w:r>
      <w:r>
        <w:t>cti</w:t>
      </w:r>
      <w:r>
        <w:rPr>
          <w:spacing w:val="-2"/>
        </w:rPr>
        <w:t>v</w:t>
      </w:r>
      <w:r>
        <w:t>eness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a</w:t>
      </w:r>
      <w:r>
        <w:rPr>
          <w:spacing w:val="26"/>
        </w:rPr>
        <w:t xml:space="preserve"> </w:t>
      </w:r>
      <w:r>
        <w:rPr>
          <w:spacing w:val="-2"/>
        </w:rPr>
        <w:t>re</w:t>
      </w:r>
      <w:r>
        <w:t>vision</w:t>
      </w:r>
      <w:r>
        <w:rPr>
          <w:w w:val="102"/>
        </w:rPr>
        <w:t xml:space="preserve"> </w:t>
      </w:r>
      <w:r>
        <w:t>opportunity</w:t>
      </w:r>
      <w:r>
        <w:rPr>
          <w:spacing w:val="27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same</w:t>
      </w:r>
      <w:r>
        <w:rPr>
          <w:spacing w:val="28"/>
        </w:rPr>
        <w:t xml:space="preserve"> </w:t>
      </w:r>
      <w:r>
        <w:t>way</w:t>
      </w:r>
      <w:r>
        <w:rPr>
          <w:spacing w:val="28"/>
        </w:rPr>
        <w:t xml:space="preserve"> </w:t>
      </w:r>
      <w:r>
        <w:t>that</w:t>
      </w:r>
      <w:r>
        <w:rPr>
          <w:spacing w:val="28"/>
        </w:rPr>
        <w:t xml:space="preserve"> </w:t>
      </w:r>
      <w:r>
        <w:t>large</w:t>
      </w:r>
      <w:r>
        <w:rPr>
          <w:spacing w:val="27"/>
        </w:rPr>
        <w:t xml:space="preserve"> </w:t>
      </w:r>
      <w:r>
        <w:t>softwa</w:t>
      </w:r>
      <w:r>
        <w:rPr>
          <w:spacing w:val="-2"/>
        </w:rPr>
        <w:t>r</w:t>
      </w:r>
      <w:r>
        <w:t>e</w:t>
      </w:r>
      <w:r>
        <w:rPr>
          <w:spacing w:val="28"/>
        </w:rPr>
        <w:t xml:space="preserve"> </w:t>
      </w:r>
      <w:r>
        <w:t>p</w:t>
      </w:r>
      <w:r>
        <w:rPr>
          <w:spacing w:val="-2"/>
        </w:rPr>
        <w:t>r</w:t>
      </w:r>
      <w:r>
        <w:t>oj</w:t>
      </w:r>
      <w:r>
        <w:rPr>
          <w:spacing w:val="1"/>
        </w:rPr>
        <w:t>e</w:t>
      </w:r>
      <w:r>
        <w:t>cts</w:t>
      </w:r>
      <w:r>
        <w:rPr>
          <w:spacing w:val="28"/>
        </w:rPr>
        <w:t xml:space="preserve"> </w:t>
      </w:r>
      <w:r>
        <w:t>suffer</w:t>
      </w:r>
      <w:r>
        <w:rPr>
          <w:w w:val="101"/>
        </w:rPr>
        <w:t xml:space="preserve"> </w:t>
      </w:r>
      <w:r>
        <w:t>without</w:t>
      </w:r>
      <w:r>
        <w:rPr>
          <w:spacing w:val="7"/>
        </w:rPr>
        <w:t xml:space="preserve"> </w:t>
      </w:r>
      <w:r>
        <w:t>guidance</w:t>
      </w:r>
      <w:r>
        <w:rPr>
          <w:spacing w:val="8"/>
        </w:rPr>
        <w:t xml:space="preserve"> </w:t>
      </w:r>
      <w:r>
        <w:t>f</w:t>
      </w:r>
      <w:r>
        <w:rPr>
          <w:spacing w:val="-2"/>
        </w:rPr>
        <w:t>r</w:t>
      </w:r>
      <w:r>
        <w:t>om</w:t>
      </w:r>
      <w:r>
        <w:rPr>
          <w:spacing w:val="7"/>
        </w:rPr>
        <w:t xml:space="preserve"> </w:t>
      </w:r>
      <w:r>
        <w:t>formal</w:t>
      </w:r>
      <w:r>
        <w:rPr>
          <w:spacing w:val="7"/>
        </w:rPr>
        <w:t xml:space="preserve"> </w:t>
      </w:r>
      <w:r>
        <w:t>design</w:t>
      </w:r>
      <w:r>
        <w:rPr>
          <w:spacing w:val="8"/>
        </w:rPr>
        <w:t xml:space="preserve"> </w:t>
      </w:r>
      <w:r>
        <w:t>methodologies.</w:t>
      </w:r>
    </w:p>
    <w:p w14:paraId="487FB2AC" w14:textId="77777777" w:rsidR="00BD22F5" w:rsidRDefault="00541216">
      <w:pPr>
        <w:pStyle w:val="BodyText"/>
        <w:spacing w:line="254" w:lineRule="auto"/>
        <w:ind w:left="113" w:right="105" w:firstLine="199"/>
        <w:jc w:val="both"/>
      </w:pPr>
      <w:r>
        <w:t>Course</w:t>
      </w:r>
      <w:r>
        <w:rPr>
          <w:spacing w:val="-2"/>
        </w:rPr>
        <w:t xml:space="preserve"> r</w:t>
      </w:r>
      <w:r>
        <w:rPr>
          <w:spacing w:val="-3"/>
        </w:rPr>
        <w:t>e</w:t>
      </w:r>
      <w:r>
        <w:t>vision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</w:t>
      </w:r>
      <w:r>
        <w:rPr>
          <w:spacing w:val="-2"/>
        </w:rPr>
        <w:t>e</w:t>
      </w:r>
      <w:r>
        <w:rPr>
          <w:spacing w:val="-3"/>
        </w:rPr>
        <w:t>v</w:t>
      </w:r>
      <w:r>
        <w:t>elopment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rPr>
          <w:spacing w:val="1"/>
        </w:rPr>
        <w:t>b</w:t>
      </w:r>
      <w:r>
        <w:t>enefit</w:t>
      </w:r>
      <w:r>
        <w:rPr>
          <w:spacing w:val="-2"/>
        </w:rPr>
        <w:t xml:space="preserve"> </w:t>
      </w:r>
      <w:r>
        <w:t>f</w:t>
      </w:r>
      <w:r>
        <w:rPr>
          <w:spacing w:val="-2"/>
        </w:rPr>
        <w:t>r</w:t>
      </w:r>
      <w:r>
        <w:t>om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formal</w:t>
      </w:r>
      <w:r>
        <w:rPr>
          <w:w w:val="99"/>
        </w:rPr>
        <w:t xml:space="preserve"> </w:t>
      </w:r>
      <w:r>
        <w:t>meth</w:t>
      </w:r>
      <w:r>
        <w:rPr>
          <w:spacing w:val="1"/>
        </w:rPr>
        <w:t>o</w:t>
      </w:r>
      <w:r>
        <w:t>ds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Instructional</w:t>
      </w:r>
      <w:r>
        <w:rPr>
          <w:spacing w:val="-4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guide</w:t>
      </w:r>
      <w:r>
        <w:rPr>
          <w:spacing w:val="-4"/>
        </w:rPr>
        <w:t xml:space="preserve"> </w:t>
      </w:r>
      <w:r>
        <w:t>d</w:t>
      </w:r>
      <w:r>
        <w:rPr>
          <w:spacing w:val="-3"/>
        </w:rPr>
        <w:t>ev</w:t>
      </w:r>
      <w:r>
        <w:t>elopment,</w:t>
      </w:r>
      <w:r>
        <w:rPr>
          <w:spacing w:val="-4"/>
        </w:rPr>
        <w:t xml:space="preserve"> </w:t>
      </w:r>
      <w:r>
        <w:t>although</w:t>
      </w:r>
      <w:r>
        <w:rPr>
          <w:spacing w:val="-4"/>
        </w:rPr>
        <w:t xml:space="preserve"> </w:t>
      </w:r>
      <w:r>
        <w:t>in</w:t>
      </w:r>
      <w:r>
        <w:rPr>
          <w:w w:val="102"/>
        </w:rPr>
        <w:t xml:space="preserve"> </w:t>
      </w:r>
      <w:r>
        <w:t>our</w:t>
      </w:r>
      <w:r>
        <w:rPr>
          <w:spacing w:val="12"/>
        </w:rPr>
        <w:t xml:space="preserve"> </w:t>
      </w:r>
      <w:r>
        <w:rPr>
          <w:spacing w:val="-2"/>
        </w:rPr>
        <w:t>e</w:t>
      </w:r>
      <w:r>
        <w:t>x</w:t>
      </w:r>
      <w:r>
        <w:rPr>
          <w:spacing w:val="1"/>
        </w:rPr>
        <w:t>p</w:t>
      </w:r>
      <w:r>
        <w:t>erience</w:t>
      </w:r>
      <w:r>
        <w:rPr>
          <w:spacing w:val="12"/>
        </w:rPr>
        <w:t xml:space="preserve"> </w:t>
      </w:r>
      <w:r>
        <w:t>many</w:t>
      </w:r>
      <w:r>
        <w:rPr>
          <w:spacing w:val="12"/>
        </w:rPr>
        <w:t xml:space="preserve"> </w:t>
      </w:r>
      <w:r>
        <w:t>computing</w:t>
      </w:r>
      <w:r>
        <w:rPr>
          <w:spacing w:val="12"/>
        </w:rPr>
        <w:t xml:space="preserve"> </w:t>
      </w:r>
      <w:r>
        <w:t>instructors</w:t>
      </w:r>
      <w:r>
        <w:rPr>
          <w:spacing w:val="12"/>
        </w:rPr>
        <w:t xml:space="preserve"> </w:t>
      </w:r>
      <w:r>
        <w:t>a</w:t>
      </w:r>
      <w:r>
        <w:rPr>
          <w:spacing w:val="-2"/>
        </w:rPr>
        <w:t>r</w:t>
      </w:r>
      <w:r>
        <w:t>e</w:t>
      </w:r>
      <w:r>
        <w:rPr>
          <w:spacing w:val="12"/>
        </w:rPr>
        <w:t xml:space="preserve"> </w:t>
      </w:r>
      <w:r>
        <w:t>unawa</w:t>
      </w:r>
      <w:r>
        <w:rPr>
          <w:spacing w:val="-2"/>
        </w:rPr>
        <w:t>r</w:t>
      </w:r>
      <w:r>
        <w:t>e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these</w:t>
      </w:r>
      <w:r>
        <w:rPr>
          <w:w w:val="104"/>
        </w:rPr>
        <w:t xml:space="preserve"> </w:t>
      </w:r>
      <w:r>
        <w:t>methodologies.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field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Instructional</w:t>
      </w:r>
      <w:r>
        <w:rPr>
          <w:spacing w:val="6"/>
        </w:rPr>
        <w:t xml:space="preserve"> </w:t>
      </w:r>
      <w:r>
        <w:t>Design</w:t>
      </w:r>
      <w:r>
        <w:rPr>
          <w:spacing w:val="5"/>
        </w:rPr>
        <w:t xml:space="preserve"> </w:t>
      </w:r>
      <w:r>
        <w:t>has</w:t>
      </w:r>
      <w:r>
        <w:rPr>
          <w:spacing w:val="6"/>
        </w:rPr>
        <w:t xml:space="preserve"> </w:t>
      </w:r>
      <w:r>
        <w:rPr>
          <w:spacing w:val="1"/>
        </w:rPr>
        <w:t>be</w:t>
      </w:r>
      <w:r>
        <w:t>en</w:t>
      </w:r>
      <w:r>
        <w:rPr>
          <w:spacing w:val="5"/>
        </w:rPr>
        <w:t xml:space="preserve"> </w:t>
      </w:r>
      <w:r>
        <w:t>a</w:t>
      </w:r>
      <w:r>
        <w:rPr>
          <w:spacing w:val="-2"/>
        </w:rPr>
        <w:t>r</w:t>
      </w:r>
      <w:r>
        <w:t>ound</w:t>
      </w:r>
      <w:r>
        <w:rPr>
          <w:w w:val="104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many</w:t>
      </w:r>
      <w:r>
        <w:rPr>
          <w:spacing w:val="13"/>
        </w:rPr>
        <w:t xml:space="preserve"> </w:t>
      </w:r>
      <w:r>
        <w:t>decades,</w:t>
      </w:r>
      <w:r>
        <w:rPr>
          <w:spacing w:val="11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variety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models</w:t>
      </w:r>
      <w:r>
        <w:rPr>
          <w:spacing w:val="13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fram</w:t>
      </w:r>
      <w:r>
        <w:rPr>
          <w:spacing w:val="-2"/>
        </w:rPr>
        <w:t>ew</w:t>
      </w:r>
      <w:r>
        <w:t>orks</w:t>
      </w:r>
      <w:r>
        <w:rPr>
          <w:spacing w:val="12"/>
        </w:rPr>
        <w:t xml:space="preserve"> </w:t>
      </w:r>
      <w:r>
        <w:rPr>
          <w:spacing w:val="-2"/>
        </w:rPr>
        <w:t>e</w:t>
      </w:r>
      <w:r>
        <w:t>xist</w:t>
      </w:r>
      <w:r>
        <w:rPr>
          <w:w w:val="103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systematize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design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learning</w:t>
      </w:r>
      <w:r>
        <w:rPr>
          <w:spacing w:val="-13"/>
        </w:rPr>
        <w:t xml:space="preserve"> </w:t>
      </w:r>
      <w:r>
        <w:rPr>
          <w:spacing w:val="-3"/>
        </w:rPr>
        <w:t>e</w:t>
      </w:r>
      <w:r>
        <w:t>x</w:t>
      </w:r>
      <w:r>
        <w:rPr>
          <w:spacing w:val="1"/>
        </w:rPr>
        <w:t>p</w:t>
      </w:r>
      <w:r>
        <w:t>eriences</w:t>
      </w:r>
      <w:r>
        <w:rPr>
          <w:spacing w:val="-13"/>
        </w:rPr>
        <w:t xml:space="preserve"> </w:t>
      </w:r>
      <w:r>
        <w:rPr>
          <w:spacing w:val="-1"/>
        </w:rPr>
        <w:t>[</w:t>
      </w:r>
      <w:hyperlink w:anchor="_bookmark10" w:history="1">
        <w:r>
          <w:t>2</w:t>
        </w:r>
      </w:hyperlink>
      <w:r>
        <w:t>,</w:t>
      </w:r>
      <w:r>
        <w:rPr>
          <w:spacing w:val="-14"/>
        </w:rPr>
        <w:t xml:space="preserve"> </w:t>
      </w:r>
      <w:hyperlink w:anchor="_bookmark13" w:history="1">
        <w:r>
          <w:t>4</w:t>
        </w:r>
      </w:hyperlink>
      <w:r>
        <w:t>,</w:t>
      </w:r>
      <w:r>
        <w:rPr>
          <w:spacing w:val="-13"/>
        </w:rPr>
        <w:t xml:space="preserve"> </w:t>
      </w:r>
      <w:hyperlink w:anchor="_bookmark16" w:history="1">
        <w:r>
          <w:t>7</w:t>
        </w:r>
      </w:hyperlink>
      <w:r>
        <w:t>].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f</w:t>
      </w:r>
      <w:r>
        <w:rPr>
          <w:spacing w:val="-3"/>
        </w:rPr>
        <w:t>e</w:t>
      </w:r>
      <w:r>
        <w:t>w</w:t>
      </w:r>
      <w:r>
        <w:rPr>
          <w:w w:val="101"/>
        </w:rPr>
        <w:t xml:space="preserve"> </w:t>
      </w:r>
      <w:r>
        <w:t>cases,</w:t>
      </w:r>
      <w:r>
        <w:rPr>
          <w:spacing w:val="13"/>
        </w:rPr>
        <w:t xml:space="preserve"> </w:t>
      </w:r>
      <w:r>
        <w:rPr>
          <w:spacing w:val="-2"/>
        </w:rPr>
        <w:t>r</w:t>
      </w:r>
      <w:r>
        <w:t>esea</w:t>
      </w:r>
      <w:r>
        <w:rPr>
          <w:spacing w:val="-2"/>
        </w:rPr>
        <w:t>r</w:t>
      </w:r>
      <w:r>
        <w:t>chers</w:t>
      </w:r>
      <w:r>
        <w:rPr>
          <w:spacing w:val="13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computing</w:t>
      </w:r>
      <w:r>
        <w:rPr>
          <w:spacing w:val="12"/>
        </w:rPr>
        <w:t xml:space="preserve"> </w:t>
      </w:r>
      <w:r>
        <w:rPr>
          <w:spacing w:val="1"/>
        </w:rPr>
        <w:t>e</w:t>
      </w:r>
      <w:r>
        <w:t>ducation</w:t>
      </w:r>
      <w:r>
        <w:rPr>
          <w:spacing w:val="13"/>
        </w:rPr>
        <w:t xml:space="preserve"> </w:t>
      </w:r>
      <w:r>
        <w:t>ha</w:t>
      </w:r>
      <w:r>
        <w:rPr>
          <w:spacing w:val="-2"/>
        </w:rPr>
        <w:t>v</w:t>
      </w:r>
      <w:r>
        <w:t>e</w:t>
      </w:r>
      <w:r>
        <w:rPr>
          <w:spacing w:val="13"/>
        </w:rPr>
        <w:t xml:space="preserve"> </w:t>
      </w:r>
      <w:r>
        <w:t>used</w:t>
      </w:r>
      <w:r>
        <w:rPr>
          <w:spacing w:val="14"/>
        </w:rPr>
        <w:t xml:space="preserve"> </w:t>
      </w:r>
      <w:r>
        <w:t>elem</w:t>
      </w:r>
      <w:r>
        <w:rPr>
          <w:spacing w:val="-1"/>
        </w:rPr>
        <w:t>e</w:t>
      </w:r>
      <w:r>
        <w:t>nts</w:t>
      </w:r>
      <w:r>
        <w:rPr>
          <w:spacing w:val="13"/>
        </w:rPr>
        <w:t xml:space="preserve"> </w:t>
      </w:r>
      <w:r>
        <w:t>of</w:t>
      </w:r>
      <w:r>
        <w:rPr>
          <w:w w:val="98"/>
        </w:rPr>
        <w:t xml:space="preserve"> </w:t>
      </w:r>
      <w:r>
        <w:t>formal ID m</w:t>
      </w:r>
      <w:r>
        <w:rPr>
          <w:spacing w:val="1"/>
        </w:rPr>
        <w:t>o</w:t>
      </w:r>
      <w:r>
        <w:t>dels in</w:t>
      </w:r>
      <w:r>
        <w:rPr>
          <w:spacing w:val="1"/>
        </w:rPr>
        <w:t xml:space="preserve"> </w:t>
      </w:r>
      <w:r>
        <w:t xml:space="preserve">their </w:t>
      </w:r>
      <w:r>
        <w:rPr>
          <w:spacing w:val="-2"/>
        </w:rPr>
        <w:t>w</w:t>
      </w:r>
      <w:r>
        <w:t>ork, such as N</w:t>
      </w:r>
      <w:r>
        <w:rPr>
          <w:spacing w:val="1"/>
        </w:rPr>
        <w:t>ee</w:t>
      </w:r>
      <w:r>
        <w:t xml:space="preserve">ds </w:t>
      </w:r>
      <w:r>
        <w:rPr>
          <w:spacing w:val="-4"/>
        </w:rPr>
        <w:t>A</w:t>
      </w:r>
      <w:r>
        <w:t>ssessments [</w:t>
      </w:r>
      <w:hyperlink w:anchor="_bookmark6" w:history="1">
        <w:r>
          <w:t>9</w:t>
        </w:r>
      </w:hyperlink>
      <w:r>
        <w:t>] or</w:t>
      </w:r>
      <w:r>
        <w:rPr>
          <w:w w:val="104"/>
        </w:rPr>
        <w:t xml:space="preserve"> </w:t>
      </w:r>
      <w:r>
        <w:t>comparing</w:t>
      </w:r>
      <w:r>
        <w:rPr>
          <w:spacing w:val="10"/>
        </w:rPr>
        <w:t xml:space="preserve"> </w:t>
      </w:r>
      <w:r>
        <w:t>instructional</w:t>
      </w:r>
      <w:r>
        <w:rPr>
          <w:spacing w:val="11"/>
        </w:rPr>
        <w:t xml:space="preserve"> </w:t>
      </w:r>
      <w:r>
        <w:t>strategies</w:t>
      </w:r>
      <w:r>
        <w:rPr>
          <w:spacing w:val="11"/>
        </w:rPr>
        <w:t xml:space="preserve"> </w:t>
      </w:r>
      <w:r>
        <w:t>[</w:t>
      </w:r>
      <w:hyperlink w:anchor="_bookmark12" w:history="1">
        <w:r>
          <w:t>3</w:t>
        </w:r>
      </w:hyperlink>
      <w:r>
        <w:t>].</w:t>
      </w:r>
      <w:r>
        <w:rPr>
          <w:spacing w:val="10"/>
        </w:rPr>
        <w:t xml:space="preserve"> </w:t>
      </w:r>
      <w:r>
        <w:t>Some</w:t>
      </w:r>
      <w:r>
        <w:rPr>
          <w:spacing w:val="11"/>
        </w:rPr>
        <w:t xml:space="preserve"> </w:t>
      </w:r>
      <w:r>
        <w:rPr>
          <w:spacing w:val="-2"/>
        </w:rPr>
        <w:t>w</w:t>
      </w:r>
      <w:r>
        <w:t>orks</w:t>
      </w:r>
      <w:r>
        <w:rPr>
          <w:spacing w:val="11"/>
        </w:rPr>
        <w:t xml:space="preserve"> </w:t>
      </w:r>
      <w:r>
        <w:rPr>
          <w:spacing w:val="-2"/>
        </w:rPr>
        <w:t>ev</w:t>
      </w:r>
      <w:r>
        <w:t>en</w:t>
      </w:r>
      <w:r>
        <w:rPr>
          <w:spacing w:val="10"/>
        </w:rPr>
        <w:t xml:space="preserve"> </w:t>
      </w:r>
      <w:r>
        <w:t>note</w:t>
      </w:r>
      <w:r>
        <w:rPr>
          <w:spacing w:val="11"/>
        </w:rPr>
        <w:t xml:space="preserve"> </w:t>
      </w:r>
      <w:r>
        <w:t>the</w:t>
      </w:r>
      <w:r>
        <w:rPr>
          <w:w w:val="106"/>
        </w:rPr>
        <w:t xml:space="preserve"> </w:t>
      </w:r>
      <w:r>
        <w:t>parallels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Softwa</w:t>
      </w:r>
      <w:r>
        <w:rPr>
          <w:spacing w:val="-2"/>
        </w:rPr>
        <w:t>r</w:t>
      </w:r>
      <w:r>
        <w:t>e</w:t>
      </w:r>
      <w:r>
        <w:rPr>
          <w:spacing w:val="9"/>
        </w:rPr>
        <w:t xml:space="preserve"> </w:t>
      </w:r>
      <w:r>
        <w:t>Engineering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Instructional</w:t>
      </w:r>
      <w:r>
        <w:rPr>
          <w:spacing w:val="8"/>
        </w:rPr>
        <w:t xml:space="preserve"> </w:t>
      </w:r>
      <w:r>
        <w:t>Design</w:t>
      </w:r>
      <w:r>
        <w:rPr>
          <w:spacing w:val="9"/>
        </w:rPr>
        <w:t xml:space="preserve"> </w:t>
      </w:r>
      <w:r>
        <w:t>[</w:t>
      </w:r>
      <w:hyperlink w:anchor="_bookmark14" w:history="1">
        <w:r>
          <w:t>5</w:t>
        </w:r>
      </w:hyperlink>
      <w:r>
        <w:t>,</w:t>
      </w:r>
      <w:r>
        <w:rPr>
          <w:spacing w:val="8"/>
        </w:rPr>
        <w:t xml:space="preserve"> </w:t>
      </w:r>
      <w:hyperlink w:anchor="_bookmark15" w:history="1">
        <w:r>
          <w:t>6</w:t>
        </w:r>
      </w:hyperlink>
      <w:r>
        <w:t>],</w:t>
      </w:r>
      <w:r>
        <w:rPr>
          <w:w w:val="99"/>
        </w:rPr>
        <w:t xml:space="preserve"> </w:t>
      </w:r>
      <w:r>
        <w:rPr>
          <w:spacing w:val="-2"/>
        </w:rPr>
        <w:t>y</w:t>
      </w:r>
      <w:r>
        <w:t>et</w:t>
      </w:r>
      <w:r>
        <w:rPr>
          <w:spacing w:val="20"/>
        </w:rPr>
        <w:t xml:space="preserve"> </w:t>
      </w:r>
      <w:r>
        <w:t>f</w:t>
      </w:r>
      <w:r>
        <w:rPr>
          <w:spacing w:val="-2"/>
        </w:rPr>
        <w:t>e</w:t>
      </w:r>
      <w:r>
        <w:t>w</w:t>
      </w:r>
      <w:r>
        <w:rPr>
          <w:spacing w:val="20"/>
        </w:rPr>
        <w:t xml:space="preserve"> </w:t>
      </w:r>
      <w:r>
        <w:t>suggest</w:t>
      </w:r>
      <w:r>
        <w:rPr>
          <w:spacing w:val="20"/>
        </w:rPr>
        <w:t xml:space="preserve"> </w:t>
      </w:r>
      <w:r>
        <w:t>targeted</w:t>
      </w:r>
      <w:r>
        <w:rPr>
          <w:spacing w:val="20"/>
        </w:rPr>
        <w:t xml:space="preserve"> </w:t>
      </w:r>
      <w:r>
        <w:t>ways</w:t>
      </w:r>
      <w:r>
        <w:rPr>
          <w:spacing w:val="20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t>computing</w:t>
      </w:r>
      <w:r>
        <w:rPr>
          <w:spacing w:val="20"/>
        </w:rPr>
        <w:t xml:space="preserve"> </w:t>
      </w:r>
      <w:r>
        <w:t>educators</w:t>
      </w:r>
      <w:r>
        <w:rPr>
          <w:spacing w:val="20"/>
        </w:rPr>
        <w:t xml:space="preserve"> </w:t>
      </w:r>
      <w:r>
        <w:t>to</w:t>
      </w:r>
      <w:r>
        <w:rPr>
          <w:spacing w:val="20"/>
        </w:rPr>
        <w:t xml:space="preserve"> </w:t>
      </w:r>
      <w:proofErr w:type="spellStart"/>
      <w:r>
        <w:t>incor</w:t>
      </w:r>
      <w:proofErr w:type="spellEnd"/>
      <w:r>
        <w:t>-</w:t>
      </w:r>
      <w:r>
        <w:rPr>
          <w:w w:val="104"/>
        </w:rPr>
        <w:t xml:space="preserve"> </w:t>
      </w:r>
      <w:proofErr w:type="spellStart"/>
      <w:r>
        <w:t>porate</w:t>
      </w:r>
      <w:proofErr w:type="spellEnd"/>
      <w:r>
        <w:rPr>
          <w:spacing w:val="31"/>
        </w:rPr>
        <w:t xml:space="preserve"> </w:t>
      </w:r>
      <w:r>
        <w:t>ID</w:t>
      </w:r>
      <w:r>
        <w:rPr>
          <w:spacing w:val="31"/>
        </w:rPr>
        <w:t xml:space="preserve"> </w:t>
      </w:r>
      <w:r>
        <w:t>into</w:t>
      </w:r>
      <w:r>
        <w:rPr>
          <w:spacing w:val="31"/>
        </w:rPr>
        <w:t xml:space="preserve"> </w:t>
      </w:r>
      <w:r>
        <w:t>their</w:t>
      </w:r>
      <w:r>
        <w:rPr>
          <w:spacing w:val="32"/>
        </w:rPr>
        <w:t xml:space="preserve"> </w:t>
      </w:r>
      <w:r>
        <w:t>curriculum</w:t>
      </w:r>
      <w:r>
        <w:rPr>
          <w:spacing w:val="31"/>
        </w:rPr>
        <w:t xml:space="preserve"> </w:t>
      </w:r>
      <w:r>
        <w:t>design</w:t>
      </w:r>
      <w:r>
        <w:rPr>
          <w:spacing w:val="31"/>
        </w:rPr>
        <w:t xml:space="preserve"> </w:t>
      </w:r>
      <w:r>
        <w:t>efforts</w:t>
      </w:r>
      <w:r>
        <w:rPr>
          <w:spacing w:val="31"/>
        </w:rPr>
        <w:t xml:space="preserve"> </w:t>
      </w:r>
      <w:r>
        <w:t>[</w:t>
      </w:r>
      <w:hyperlink w:anchor="_bookmark11" w:history="1">
        <w:r>
          <w:t>1</w:t>
        </w:r>
      </w:hyperlink>
      <w:r>
        <w:t>],</w:t>
      </w:r>
      <w:r>
        <w:rPr>
          <w:spacing w:val="32"/>
        </w:rPr>
        <w:t xml:space="preserve"> </w:t>
      </w:r>
      <w:r>
        <w:t>suggesting</w:t>
      </w:r>
      <w:r>
        <w:rPr>
          <w:spacing w:val="31"/>
        </w:rPr>
        <w:t xml:space="preserve"> </w:t>
      </w:r>
      <w:r>
        <w:t>a</w:t>
      </w:r>
      <w:r>
        <w:rPr>
          <w:w w:val="104"/>
        </w:rPr>
        <w:t xml:space="preserve"> </w:t>
      </w:r>
      <w:r>
        <w:t>need</w:t>
      </w:r>
      <w:r>
        <w:rPr>
          <w:spacing w:val="13"/>
        </w:rPr>
        <w:t xml:space="preserve"> </w:t>
      </w:r>
      <w:r>
        <w:t>within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literatu</w:t>
      </w:r>
      <w:r>
        <w:rPr>
          <w:spacing w:val="-2"/>
        </w:rPr>
        <w:t>r</w:t>
      </w:r>
      <w:r>
        <w:t>e</w:t>
      </w:r>
      <w:r>
        <w:rPr>
          <w:spacing w:val="14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-2"/>
        </w:rPr>
        <w:t>w</w:t>
      </w:r>
      <w:r>
        <w:t>ell-descri</w:t>
      </w:r>
      <w:r>
        <w:rPr>
          <w:spacing w:val="1"/>
        </w:rPr>
        <w:t>b</w:t>
      </w:r>
      <w:r>
        <w:t>ed</w:t>
      </w:r>
      <w:r>
        <w:rPr>
          <w:spacing w:val="15"/>
        </w:rPr>
        <w:t xml:space="preserve"> </w:t>
      </w:r>
      <w:r>
        <w:t>model</w:t>
      </w:r>
      <w:r>
        <w:rPr>
          <w:spacing w:val="14"/>
        </w:rPr>
        <w:t xml:space="preserve"> </w:t>
      </w:r>
      <w:r>
        <w:t>suitable</w:t>
      </w:r>
      <w:r>
        <w:rPr>
          <w:spacing w:val="15"/>
        </w:rPr>
        <w:t xml:space="preserve"> </w:t>
      </w:r>
      <w:r>
        <w:t>for</w:t>
      </w:r>
      <w:r>
        <w:rPr>
          <w:w w:val="102"/>
        </w:rPr>
        <w:t xml:space="preserve"> </w:t>
      </w:r>
      <w:r>
        <w:t>computing</w:t>
      </w:r>
      <w:r>
        <w:rPr>
          <w:spacing w:val="22"/>
        </w:rPr>
        <w:t xml:space="preserve"> </w:t>
      </w:r>
      <w:r>
        <w:rPr>
          <w:spacing w:val="1"/>
        </w:rPr>
        <w:t>e</w:t>
      </w:r>
      <w:r>
        <w:t>ducation</w:t>
      </w:r>
      <w:r>
        <w:rPr>
          <w:spacing w:val="22"/>
        </w:rPr>
        <w:t xml:space="preserve"> </w:t>
      </w:r>
      <w:r>
        <w:rPr>
          <w:spacing w:val="-2"/>
        </w:rPr>
        <w:t>r</w:t>
      </w:r>
      <w:r>
        <w:t>esea</w:t>
      </w:r>
      <w:r>
        <w:rPr>
          <w:spacing w:val="-2"/>
        </w:rPr>
        <w:t>r</w:t>
      </w:r>
      <w:r>
        <w:t>chers.</w:t>
      </w:r>
    </w:p>
    <w:p w14:paraId="65F65410" w14:textId="77777777" w:rsidR="00BD22F5" w:rsidRDefault="00541216">
      <w:pPr>
        <w:pStyle w:val="BodyText"/>
        <w:spacing w:line="254" w:lineRule="auto"/>
        <w:ind w:left="113" w:right="105" w:firstLine="199"/>
        <w:jc w:val="both"/>
      </w:pP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pa</w:t>
      </w:r>
      <w:r>
        <w:rPr>
          <w:spacing w:val="1"/>
        </w:rPr>
        <w:t>p</w:t>
      </w:r>
      <w:r>
        <w:t>e</w:t>
      </w:r>
      <w:r>
        <w:rPr>
          <w:spacing w:val="-11"/>
        </w:rPr>
        <w:t>r</w:t>
      </w:r>
      <w:r>
        <w:t>,</w:t>
      </w:r>
      <w:r>
        <w:rPr>
          <w:spacing w:val="-1"/>
        </w:rPr>
        <w:t xml:space="preserve"> </w:t>
      </w:r>
      <w:r>
        <w:rPr>
          <w:spacing w:val="-2"/>
        </w:rPr>
        <w:t>w</w:t>
      </w:r>
      <w:r>
        <w:t>e</w:t>
      </w:r>
      <w:r>
        <w:rPr>
          <w:spacing w:val="-2"/>
        </w:rPr>
        <w:t xml:space="preserve"> </w:t>
      </w:r>
      <w:r>
        <w:t>descri</w:t>
      </w:r>
      <w:r>
        <w:rPr>
          <w:spacing w:val="1"/>
        </w:rPr>
        <w:t>b</w:t>
      </w:r>
      <w:r>
        <w:t>e our</w:t>
      </w:r>
      <w:r>
        <w:rPr>
          <w:spacing w:val="-1"/>
        </w:rPr>
        <w:t xml:space="preserve"> </w:t>
      </w:r>
      <w:r>
        <w:t>activities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practical</w:t>
      </w:r>
      <w:r>
        <w:rPr>
          <w:spacing w:val="-2"/>
        </w:rPr>
        <w:t xml:space="preserve"> </w:t>
      </w:r>
      <w:r>
        <w:t>imp</w:t>
      </w:r>
      <w:r>
        <w:rPr>
          <w:spacing w:val="-2"/>
        </w:rPr>
        <w:t>r</w:t>
      </w:r>
      <w:r>
        <w:rPr>
          <w:spacing w:val="-3"/>
        </w:rPr>
        <w:t>ov</w:t>
      </w:r>
      <w:r>
        <w:t>e-</w:t>
      </w:r>
      <w:r>
        <w:rPr>
          <w:w w:val="98"/>
        </w:rPr>
        <w:t xml:space="preserve"> </w:t>
      </w:r>
      <w:proofErr w:type="spellStart"/>
      <w:r>
        <w:t>ment</w:t>
      </w:r>
      <w:proofErr w:type="spellEnd"/>
      <w:r>
        <w:rPr>
          <w:spacing w:val="1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targeted</w:t>
      </w:r>
      <w:r>
        <w:rPr>
          <w:spacing w:val="15"/>
        </w:rPr>
        <w:t xml:space="preserve"> </w:t>
      </w:r>
      <w:r>
        <w:t>unit</w:t>
      </w:r>
      <w:r>
        <w:rPr>
          <w:spacing w:val="1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rPr>
          <w:spacing w:val="-2"/>
        </w:rPr>
        <w:t>e</w:t>
      </w:r>
      <w:r>
        <w:t>xisting</w:t>
      </w:r>
      <w:r>
        <w:rPr>
          <w:spacing w:val="14"/>
        </w:rPr>
        <w:t xml:space="preserve"> </w:t>
      </w:r>
      <w:r>
        <w:t>instruction.</w:t>
      </w:r>
      <w:r>
        <w:rPr>
          <w:spacing w:val="15"/>
        </w:rPr>
        <w:t xml:space="preserve"> </w:t>
      </w:r>
      <w:r>
        <w:t>This</w:t>
      </w:r>
      <w:r>
        <w:rPr>
          <w:spacing w:val="15"/>
        </w:rPr>
        <w:t xml:space="preserve"> </w:t>
      </w:r>
      <w:r>
        <w:t>paper</w:t>
      </w:r>
      <w:r>
        <w:rPr>
          <w:spacing w:val="14"/>
        </w:rPr>
        <w:t xml:space="preserve"> </w:t>
      </w:r>
      <w:r>
        <w:t>makes</w:t>
      </w:r>
      <w:r>
        <w:rPr>
          <w:w w:val="103"/>
        </w:rPr>
        <w:t xml:space="preserve"> </w:t>
      </w:r>
      <w:r>
        <w:t>t</w:t>
      </w:r>
      <w:r>
        <w:rPr>
          <w:spacing w:val="-2"/>
        </w:rPr>
        <w:t>w</w:t>
      </w:r>
      <w:r>
        <w:t>o</w:t>
      </w:r>
      <w:r>
        <w:rPr>
          <w:spacing w:val="29"/>
        </w:rPr>
        <w:t xml:space="preserve"> </w:t>
      </w:r>
      <w:r>
        <w:t>contributions:</w:t>
      </w:r>
    </w:p>
    <w:p w14:paraId="3603D303" w14:textId="77777777" w:rsidR="00BD22F5" w:rsidRDefault="00BD22F5">
      <w:pPr>
        <w:spacing w:before="9" w:line="110" w:lineRule="exact"/>
        <w:rPr>
          <w:sz w:val="11"/>
          <w:szCs w:val="11"/>
        </w:rPr>
      </w:pPr>
    </w:p>
    <w:p w14:paraId="4BC2F4D4" w14:textId="77777777" w:rsidR="00BD22F5" w:rsidRDefault="00541216">
      <w:pPr>
        <w:pStyle w:val="BodyText"/>
        <w:numPr>
          <w:ilvl w:val="1"/>
          <w:numId w:val="3"/>
        </w:numPr>
        <w:tabs>
          <w:tab w:val="left" w:pos="601"/>
        </w:tabs>
        <w:spacing w:line="254" w:lineRule="auto"/>
        <w:ind w:left="594" w:right="105" w:hanging="163"/>
        <w:jc w:val="both"/>
      </w:pPr>
      <w:r>
        <w:t>The</w:t>
      </w:r>
      <w:r>
        <w:rPr>
          <w:spacing w:val="2"/>
        </w:rPr>
        <w:t xml:space="preserve"> </w:t>
      </w:r>
      <w:r>
        <w:t>d</w:t>
      </w:r>
      <w:r>
        <w:rPr>
          <w:spacing w:val="-2"/>
        </w:rPr>
        <w:t>e</w:t>
      </w:r>
      <w:r>
        <w:rPr>
          <w:spacing w:val="-3"/>
        </w:rPr>
        <w:t>v</w:t>
      </w:r>
      <w:r>
        <w:t>elopment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meth</w:t>
      </w:r>
      <w:r>
        <w:rPr>
          <w:spacing w:val="1"/>
        </w:rPr>
        <w:t>o</w:t>
      </w:r>
      <w:r>
        <w:t>d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imp</w:t>
      </w:r>
      <w:r>
        <w:rPr>
          <w:spacing w:val="-2"/>
        </w:rPr>
        <w:t>r</w:t>
      </w:r>
      <w:r>
        <w:rPr>
          <w:spacing w:val="-3"/>
        </w:rPr>
        <w:t>o</w:t>
      </w:r>
      <w:r>
        <w:t>ving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targeted</w:t>
      </w:r>
      <w:r>
        <w:rPr>
          <w:spacing w:val="1"/>
        </w:rPr>
        <w:t xml:space="preserve"> </w:t>
      </w:r>
      <w:r>
        <w:t>unit</w:t>
      </w:r>
      <w:r>
        <w:rPr>
          <w:w w:val="104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instruction</w:t>
      </w:r>
      <w:r>
        <w:rPr>
          <w:spacing w:val="28"/>
        </w:rPr>
        <w:t xml:space="preserve"> </w:t>
      </w:r>
      <w:r>
        <w:t>that</w:t>
      </w:r>
      <w:r>
        <w:rPr>
          <w:spacing w:val="28"/>
        </w:rPr>
        <w:t xml:space="preserve"> </w:t>
      </w:r>
      <w:r>
        <w:t>combines</w:t>
      </w:r>
      <w:r>
        <w:rPr>
          <w:spacing w:val="28"/>
        </w:rPr>
        <w:t xml:space="preserve"> </w:t>
      </w:r>
      <w:r>
        <w:t>steps</w:t>
      </w:r>
      <w:r>
        <w:rPr>
          <w:spacing w:val="28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instructional</w:t>
      </w:r>
      <w:r>
        <w:rPr>
          <w:spacing w:val="28"/>
        </w:rPr>
        <w:t xml:space="preserve"> </w:t>
      </w:r>
      <w:r>
        <w:t>design</w:t>
      </w:r>
      <w:r>
        <w:rPr>
          <w:w w:val="103"/>
        </w:rPr>
        <w:t xml:space="preserve"> </w:t>
      </w:r>
      <w:r>
        <w:t>with</w:t>
      </w:r>
      <w:r>
        <w:rPr>
          <w:spacing w:val="26"/>
        </w:rPr>
        <w:t xml:space="preserve"> </w:t>
      </w:r>
      <w:r>
        <w:t>elements</w:t>
      </w:r>
      <w:r>
        <w:rPr>
          <w:spacing w:val="27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cogniti</w:t>
      </w:r>
      <w:r>
        <w:rPr>
          <w:spacing w:val="-2"/>
        </w:rPr>
        <w:t>v</w:t>
      </w:r>
      <w:r>
        <w:t>ely-based</w:t>
      </w:r>
      <w:r>
        <w:rPr>
          <w:spacing w:val="27"/>
        </w:rPr>
        <w:t xml:space="preserve"> </w:t>
      </w:r>
      <w:r>
        <w:t>fram</w:t>
      </w:r>
      <w:r>
        <w:rPr>
          <w:spacing w:val="-2"/>
        </w:rPr>
        <w:t>ew</w:t>
      </w:r>
      <w:r>
        <w:t>ork</w:t>
      </w:r>
      <w:r>
        <w:rPr>
          <w:spacing w:val="26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learn-</w:t>
      </w:r>
      <w:r>
        <w:rPr>
          <w:w w:val="105"/>
        </w:rPr>
        <w:t xml:space="preserve"> </w:t>
      </w:r>
      <w:proofErr w:type="spellStart"/>
      <w:r>
        <w:t>ing</w:t>
      </w:r>
      <w:proofErr w:type="spellEnd"/>
      <w:r>
        <w:rPr>
          <w:spacing w:val="20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particularly</w:t>
      </w:r>
      <w:r>
        <w:rPr>
          <w:spacing w:val="21"/>
        </w:rPr>
        <w:t xml:space="preserve"> </w:t>
      </w:r>
      <w:r>
        <w:t>suited</w:t>
      </w:r>
      <w:r>
        <w:rPr>
          <w:spacing w:val="20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design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computing</w:t>
      </w:r>
      <w:r>
        <w:rPr>
          <w:w w:val="104"/>
        </w:rPr>
        <w:t xml:space="preserve"> </w:t>
      </w:r>
      <w:r>
        <w:t>instruction,</w:t>
      </w:r>
      <w:r>
        <w:rPr>
          <w:spacing w:val="31"/>
        </w:rPr>
        <w:t xml:space="preserve"> </w:t>
      </w:r>
      <w:r>
        <w:t>and</w:t>
      </w:r>
    </w:p>
    <w:p w14:paraId="11374196" w14:textId="77777777" w:rsidR="00BD22F5" w:rsidRDefault="00541216">
      <w:pPr>
        <w:pStyle w:val="BodyText"/>
        <w:numPr>
          <w:ilvl w:val="1"/>
          <w:numId w:val="3"/>
        </w:numPr>
        <w:tabs>
          <w:tab w:val="left" w:pos="601"/>
        </w:tabs>
        <w:spacing w:line="254" w:lineRule="auto"/>
        <w:ind w:left="601" w:right="135"/>
        <w:jc w:val="both"/>
      </w:pP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illustration and</w:t>
      </w:r>
      <w:r>
        <w:rPr>
          <w:spacing w:val="-1"/>
          <w:w w:val="105"/>
        </w:rPr>
        <w:t xml:space="preserve"> </w:t>
      </w:r>
      <w:r>
        <w:rPr>
          <w:spacing w:val="-3"/>
          <w:w w:val="105"/>
        </w:rPr>
        <w:t>e</w:t>
      </w:r>
      <w:r>
        <w:rPr>
          <w:w w:val="105"/>
        </w:rPr>
        <w:t xml:space="preserve">valuation </w:t>
      </w:r>
      <w:ins w:id="4" w:author="Katherine Cennamo" w:date="2017-08-29T15:02:00Z">
        <w:r w:rsidR="00711B44">
          <w:rPr>
            <w:w w:val="105"/>
          </w:rPr>
          <w:t xml:space="preserve">of </w:t>
        </w:r>
      </w:ins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meth</w:t>
      </w:r>
      <w:r>
        <w:rPr>
          <w:spacing w:val="1"/>
          <w:w w:val="105"/>
        </w:rPr>
        <w:t>o</w:t>
      </w:r>
      <w:r>
        <w:rPr>
          <w:w w:val="105"/>
        </w:rPr>
        <w:t xml:space="preserve">d </w:t>
      </w:r>
      <w:del w:id="5" w:author="Katherine Cennamo" w:date="2017-08-29T15:02:00Z">
        <w:r w:rsidDel="00711B44">
          <w:rPr>
            <w:w w:val="105"/>
          </w:rPr>
          <w:delText>by</w:delText>
        </w:r>
        <w:r w:rsidDel="00711B44">
          <w:rPr>
            <w:spacing w:val="-1"/>
            <w:w w:val="105"/>
          </w:rPr>
          <w:delText xml:space="preserve"> </w:delText>
        </w:r>
        <w:r w:rsidDel="00711B44">
          <w:rPr>
            <w:w w:val="105"/>
          </w:rPr>
          <w:delText>applying it</w:delText>
        </w:r>
      </w:del>
      <w:ins w:id="6" w:author="Katherine Cennamo" w:date="2017-08-29T15:02:00Z">
        <w:r w:rsidR="00711B44">
          <w:rPr>
            <w:w w:val="105"/>
          </w:rPr>
          <w:t>as applied</w:t>
        </w:r>
      </w:ins>
      <w:r>
        <w:rPr>
          <w:w w:val="107"/>
        </w:rPr>
        <w:t xml:space="preserve"> </w:t>
      </w:r>
      <w:r>
        <w:rPr>
          <w:w w:val="105"/>
        </w:rPr>
        <w:t>to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unit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instruction</w:t>
      </w:r>
      <w:r>
        <w:rPr>
          <w:spacing w:val="9"/>
          <w:w w:val="105"/>
        </w:rPr>
        <w:t xml:space="preserve"> </w:t>
      </w:r>
      <w:r>
        <w:rPr>
          <w:w w:val="105"/>
        </w:rPr>
        <w:t>on</w:t>
      </w:r>
      <w:r>
        <w:rPr>
          <w:spacing w:val="10"/>
          <w:w w:val="105"/>
        </w:rPr>
        <w:t xml:space="preserve"> </w:t>
      </w:r>
      <w:r>
        <w:rPr>
          <w:w w:val="105"/>
        </w:rPr>
        <w:t>coll</w:t>
      </w:r>
      <w:r>
        <w:rPr>
          <w:spacing w:val="1"/>
          <w:w w:val="105"/>
        </w:rPr>
        <w:t>e</w:t>
      </w:r>
      <w:r>
        <w:rPr>
          <w:w w:val="105"/>
        </w:rPr>
        <w:t>ction-bas</w:t>
      </w:r>
      <w:r>
        <w:rPr>
          <w:spacing w:val="1"/>
          <w:w w:val="105"/>
        </w:rPr>
        <w:t>e</w:t>
      </w:r>
      <w:r>
        <w:rPr>
          <w:w w:val="105"/>
        </w:rPr>
        <w:t>d</w:t>
      </w:r>
      <w:r>
        <w:rPr>
          <w:spacing w:val="10"/>
          <w:w w:val="105"/>
        </w:rPr>
        <w:t xml:space="preserve"> </w:t>
      </w:r>
      <w:r>
        <w:rPr>
          <w:w w:val="105"/>
        </w:rPr>
        <w:t>iteration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w w:val="104"/>
        </w:rPr>
        <w:t xml:space="preserve"> </w:t>
      </w:r>
      <w:r>
        <w:t>int</w:t>
      </w:r>
      <w:r>
        <w:rPr>
          <w:spacing w:val="-2"/>
        </w:rPr>
        <w:t>r</w:t>
      </w:r>
      <w:r>
        <w:rPr>
          <w:spacing w:val="1"/>
        </w:rPr>
        <w:t>o</w:t>
      </w:r>
      <w:r>
        <w:t>ducto</w:t>
      </w:r>
      <w:r>
        <w:rPr>
          <w:spacing w:val="1"/>
        </w:rPr>
        <w:t>r</w:t>
      </w:r>
      <w:r>
        <w:t>y</w:t>
      </w:r>
      <w:r>
        <w:rPr>
          <w:spacing w:val="17"/>
        </w:rPr>
        <w:t xml:space="preserve"> </w:t>
      </w:r>
      <w:r>
        <w:t>computing</w:t>
      </w:r>
      <w:r>
        <w:rPr>
          <w:spacing w:val="18"/>
        </w:rPr>
        <w:t xml:space="preserve"> </w:t>
      </w:r>
      <w:commentRangeStart w:id="7"/>
      <w:r>
        <w:t>class</w:t>
      </w:r>
      <w:commentRangeEnd w:id="7"/>
      <w:r w:rsidR="00AD21FC">
        <w:rPr>
          <w:rStyle w:val="CommentReference"/>
          <w:rFonts w:asciiTheme="minorHAnsi" w:eastAsiaTheme="minorHAnsi" w:hAnsiTheme="minorHAnsi"/>
        </w:rPr>
        <w:commentReference w:id="7"/>
      </w:r>
      <w:r>
        <w:t>.</w:t>
      </w:r>
    </w:p>
    <w:p w14:paraId="0FDBBF6F" w14:textId="77777777" w:rsidR="00BD22F5" w:rsidRDefault="00BD22F5">
      <w:pPr>
        <w:spacing w:line="254" w:lineRule="auto"/>
        <w:jc w:val="both"/>
        <w:sectPr w:rsidR="00BD22F5">
          <w:type w:val="continuous"/>
          <w:pgSz w:w="12240" w:h="15840"/>
          <w:pgMar w:top="1480" w:right="940" w:bottom="280" w:left="960" w:header="720" w:footer="720" w:gutter="0"/>
          <w:cols w:num="2" w:space="720" w:equalWidth="0">
            <w:col w:w="4952" w:space="334"/>
            <w:col w:w="5054"/>
          </w:cols>
        </w:sectPr>
      </w:pPr>
    </w:p>
    <w:p w14:paraId="7C4BB1AE" w14:textId="77777777" w:rsidR="00BD22F5" w:rsidRDefault="00BD22F5">
      <w:pPr>
        <w:spacing w:before="7" w:line="100" w:lineRule="exact"/>
        <w:rPr>
          <w:sz w:val="10"/>
          <w:szCs w:val="10"/>
        </w:rPr>
      </w:pPr>
    </w:p>
    <w:p w14:paraId="7EEC4E6D" w14:textId="77777777" w:rsidR="00BD22F5" w:rsidRDefault="00BD22F5">
      <w:pPr>
        <w:spacing w:line="100" w:lineRule="exact"/>
        <w:rPr>
          <w:sz w:val="10"/>
          <w:szCs w:val="10"/>
        </w:rPr>
        <w:sectPr w:rsidR="00BD22F5">
          <w:headerReference w:type="even" r:id="rId16"/>
          <w:headerReference w:type="default" r:id="rId17"/>
          <w:pgSz w:w="12240" w:h="15840"/>
          <w:pgMar w:top="1500" w:right="940" w:bottom="280" w:left="960" w:header="1191" w:footer="0" w:gutter="0"/>
          <w:cols w:space="720"/>
        </w:sectPr>
      </w:pPr>
    </w:p>
    <w:p w14:paraId="4A89B34B" w14:textId="77777777" w:rsidR="00BD22F5" w:rsidRDefault="00541216">
      <w:pPr>
        <w:pStyle w:val="BodyText"/>
        <w:spacing w:before="78" w:line="254" w:lineRule="auto"/>
        <w:ind w:left="109" w:firstLine="205"/>
        <w:jc w:val="both"/>
      </w:pPr>
      <w:r>
        <w:lastRenderedPageBreak/>
        <w:t>The audience for this pa</w:t>
      </w:r>
      <w:r>
        <w:rPr>
          <w:spacing w:val="1"/>
        </w:rPr>
        <w:t>p</w:t>
      </w:r>
      <w:r>
        <w:t>er a</w:t>
      </w:r>
      <w:r>
        <w:rPr>
          <w:spacing w:val="-2"/>
        </w:rPr>
        <w:t>r</w:t>
      </w:r>
      <w:r>
        <w:t>e instructors s</w:t>
      </w:r>
      <w:r>
        <w:rPr>
          <w:spacing w:val="1"/>
        </w:rPr>
        <w:t>e</w:t>
      </w:r>
      <w:r>
        <w:t>eking an</w:t>
      </w:r>
      <w:r>
        <w:rPr>
          <w:spacing w:val="1"/>
        </w:rPr>
        <w:t xml:space="preserve"> </w:t>
      </w:r>
      <w:r>
        <w:t>app</w:t>
      </w:r>
      <w:r>
        <w:rPr>
          <w:spacing w:val="-2"/>
        </w:rPr>
        <w:t>r</w:t>
      </w:r>
      <w:r>
        <w:t>oach-</w:t>
      </w:r>
      <w:r>
        <w:rPr>
          <w:w w:val="99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and effort-conscious way of imp</w:t>
      </w:r>
      <w:r>
        <w:rPr>
          <w:spacing w:val="-2"/>
        </w:rPr>
        <w:t>ro</w:t>
      </w:r>
      <w:r>
        <w:t>ving a s</w:t>
      </w:r>
      <w:r>
        <w:rPr>
          <w:spacing w:val="1"/>
        </w:rPr>
        <w:t>pe</w:t>
      </w:r>
      <w:r>
        <w:t>cific part of</w:t>
      </w:r>
      <w:r>
        <w:rPr>
          <w:spacing w:val="-1"/>
        </w:rPr>
        <w:t xml:space="preserve"> </w:t>
      </w:r>
      <w:r>
        <w:t>their</w:t>
      </w:r>
      <w:r>
        <w:rPr>
          <w:w w:val="105"/>
        </w:rPr>
        <w:t xml:space="preserve"> </w:t>
      </w:r>
      <w:r>
        <w:t>cours</w:t>
      </w:r>
      <w:r>
        <w:rPr>
          <w:spacing w:val="-2"/>
        </w:rPr>
        <w:t>e</w:t>
      </w:r>
      <w:r>
        <w:t>.</w:t>
      </w:r>
      <w:r>
        <w:rPr>
          <w:spacing w:val="-16"/>
        </w:rPr>
        <w:t xml:space="preserve"> W</w:t>
      </w:r>
      <w:r>
        <w:t>e</w:t>
      </w:r>
      <w:r>
        <w:rPr>
          <w:spacing w:val="-15"/>
        </w:rPr>
        <w:t xml:space="preserve"> </w:t>
      </w:r>
      <w:r>
        <w:rPr>
          <w:spacing w:val="1"/>
        </w:rPr>
        <w:t>b</w:t>
      </w:r>
      <w:r>
        <w:t>eli</w:t>
      </w:r>
      <w:r>
        <w:rPr>
          <w:spacing w:val="-3"/>
        </w:rPr>
        <w:t>ev</w:t>
      </w:r>
      <w:r>
        <w:t>e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meth</w:t>
      </w:r>
      <w:r>
        <w:rPr>
          <w:spacing w:val="1"/>
        </w:rPr>
        <w:t>o</w:t>
      </w:r>
      <w:r>
        <w:t>d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app</w:t>
      </w:r>
      <w:r>
        <w:rPr>
          <w:spacing w:val="-2"/>
        </w:rPr>
        <w:t>r</w:t>
      </w:r>
      <w:r>
        <w:t>oachable;</w:t>
      </w:r>
      <w:r>
        <w:rPr>
          <w:spacing w:val="-15"/>
        </w:rPr>
        <w:t xml:space="preserve"> </w:t>
      </w:r>
      <w:r>
        <w:t>while</w:t>
      </w:r>
      <w:r>
        <w:rPr>
          <w:spacing w:val="-15"/>
        </w:rPr>
        <w:t xml:space="preserve"> </w:t>
      </w:r>
      <w:r>
        <w:t>it</w:t>
      </w:r>
      <w:r>
        <w:rPr>
          <w:spacing w:val="-15"/>
        </w:rPr>
        <w:t xml:space="preserve"> </w:t>
      </w:r>
      <w:r>
        <w:t>d</w:t>
      </w:r>
      <w:r>
        <w:rPr>
          <w:spacing w:val="1"/>
        </w:rPr>
        <w:t>o</w:t>
      </w:r>
      <w:r>
        <w:t>es</w:t>
      </w:r>
      <w:r>
        <w:rPr>
          <w:spacing w:val="-15"/>
        </w:rPr>
        <w:t xml:space="preserve"> </w:t>
      </w:r>
      <w:r>
        <w:rPr>
          <w:spacing w:val="-2"/>
        </w:rPr>
        <w:t>r</w:t>
      </w:r>
      <w:r>
        <w:rPr>
          <w:spacing w:val="1"/>
        </w:rPr>
        <w:t>e</w:t>
      </w:r>
      <w:r>
        <w:t>qui</w:t>
      </w:r>
      <w:r>
        <w:rPr>
          <w:spacing w:val="-2"/>
        </w:rPr>
        <w:t>r</w:t>
      </w:r>
      <w:r>
        <w:t>e</w:t>
      </w:r>
      <w:r>
        <w:rPr>
          <w:w w:val="98"/>
        </w:rPr>
        <w:t xml:space="preserve"> </w:t>
      </w:r>
      <w:r>
        <w:t>some</w:t>
      </w:r>
      <w:r>
        <w:rPr>
          <w:spacing w:val="26"/>
        </w:rPr>
        <w:t xml:space="preserve"> </w:t>
      </w:r>
      <w:r>
        <w:rPr>
          <w:spacing w:val="-2"/>
        </w:rPr>
        <w:t>r</w:t>
      </w:r>
      <w:r>
        <w:t>eading</w:t>
      </w:r>
      <w:r>
        <w:rPr>
          <w:spacing w:val="27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p</w:t>
      </w:r>
      <w:r>
        <w:rPr>
          <w:spacing w:val="-2"/>
        </w:rPr>
        <w:t>r</w:t>
      </w:r>
      <w:r>
        <w:t>eparation,</w:t>
      </w:r>
      <w:r>
        <w:rPr>
          <w:spacing w:val="27"/>
        </w:rPr>
        <w:t xml:space="preserve"> </w:t>
      </w:r>
      <w:r>
        <w:t>it</w:t>
      </w:r>
      <w:r>
        <w:rPr>
          <w:spacing w:val="26"/>
        </w:rPr>
        <w:t xml:space="preserve"> </w:t>
      </w:r>
      <w:r>
        <w:t>does</w:t>
      </w:r>
      <w:r>
        <w:rPr>
          <w:spacing w:val="27"/>
        </w:rPr>
        <w:t xml:space="preserve"> </w:t>
      </w:r>
      <w:r>
        <w:t>not</w:t>
      </w:r>
      <w:r>
        <w:rPr>
          <w:spacing w:val="27"/>
        </w:rPr>
        <w:t xml:space="preserve"> </w:t>
      </w:r>
      <w:r>
        <w:rPr>
          <w:spacing w:val="-2"/>
        </w:rPr>
        <w:t>r</w:t>
      </w:r>
      <w:r>
        <w:t>equi</w:t>
      </w:r>
      <w:r>
        <w:rPr>
          <w:spacing w:val="-2"/>
        </w:rPr>
        <w:t>r</w:t>
      </w:r>
      <w:r>
        <w:t>e</w:t>
      </w:r>
      <w:r>
        <w:rPr>
          <w:spacing w:val="27"/>
        </w:rPr>
        <w:t xml:space="preserve"> </w:t>
      </w:r>
      <w:r>
        <w:rPr>
          <w:spacing w:val="-2"/>
        </w:rPr>
        <w:t>e</w:t>
      </w:r>
      <w:r>
        <w:t>xtrao</w:t>
      </w:r>
      <w:r>
        <w:rPr>
          <w:spacing w:val="-2"/>
        </w:rPr>
        <w:t>r</w:t>
      </w:r>
      <w:r>
        <w:t>dina</w:t>
      </w:r>
      <w:r>
        <w:rPr>
          <w:spacing w:val="1"/>
        </w:rPr>
        <w:t>r</w:t>
      </w:r>
      <w:r>
        <w:t>y</w:t>
      </w:r>
      <w:r>
        <w:rPr>
          <w:w w:val="104"/>
        </w:rPr>
        <w:t xml:space="preserve"> </w:t>
      </w:r>
      <w:r>
        <w:t>training</w:t>
      </w:r>
      <w:r>
        <w:rPr>
          <w:spacing w:val="30"/>
        </w:rPr>
        <w:t xml:space="preserve"> </w:t>
      </w:r>
      <w:r>
        <w:t>or</w:t>
      </w:r>
      <w:r>
        <w:rPr>
          <w:spacing w:val="30"/>
        </w:rPr>
        <w:t xml:space="preserve"> </w:t>
      </w:r>
      <w:r>
        <w:rPr>
          <w:spacing w:val="-2"/>
        </w:rPr>
        <w:t>ov</w:t>
      </w:r>
      <w:r>
        <w:t>erly</w:t>
      </w:r>
      <w:r>
        <w:rPr>
          <w:spacing w:val="30"/>
        </w:rPr>
        <w:t xml:space="preserve"> </w:t>
      </w:r>
      <w:r>
        <w:t>sophisticated</w:t>
      </w:r>
      <w:r>
        <w:rPr>
          <w:spacing w:val="31"/>
        </w:rPr>
        <w:t xml:space="preserve"> </w:t>
      </w:r>
      <w:r>
        <w:t>statistical</w:t>
      </w:r>
      <w:r>
        <w:rPr>
          <w:spacing w:val="30"/>
        </w:rPr>
        <w:t xml:space="preserve"> </w:t>
      </w:r>
      <w:r>
        <w:t>analysis.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method</w:t>
      </w:r>
      <w:r>
        <w:rPr>
          <w:w w:val="102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effort-conscious,</w:t>
      </w:r>
      <w:r>
        <w:rPr>
          <w:spacing w:val="19"/>
        </w:rPr>
        <w:t xml:space="preserve"> </w:t>
      </w:r>
      <w:r>
        <w:rPr>
          <w:spacing w:val="-2"/>
        </w:rPr>
        <w:t>r</w:t>
      </w:r>
      <w:r>
        <w:t>equiring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modest</w:t>
      </w:r>
      <w:r>
        <w:rPr>
          <w:spacing w:val="19"/>
        </w:rPr>
        <w:t xml:space="preserve"> </w:t>
      </w:r>
      <w:r>
        <w:t>time</w:t>
      </w:r>
      <w:r>
        <w:rPr>
          <w:spacing w:val="19"/>
        </w:rPr>
        <w:t xml:space="preserve"> </w:t>
      </w:r>
      <w:r>
        <w:t>in</w:t>
      </w:r>
      <w:r>
        <w:rPr>
          <w:spacing w:val="-2"/>
        </w:rPr>
        <w:t>v</w:t>
      </w:r>
      <w:r>
        <w:t>estment.</w:t>
      </w:r>
      <w:r>
        <w:rPr>
          <w:spacing w:val="18"/>
        </w:rPr>
        <w:t xml:space="preserve"> </w:t>
      </w:r>
      <w:r>
        <w:rPr>
          <w:spacing w:val="-15"/>
        </w:rPr>
        <w:t>W</w:t>
      </w:r>
      <w:r>
        <w:t>e</w:t>
      </w:r>
      <w:r>
        <w:rPr>
          <w:spacing w:val="19"/>
        </w:rPr>
        <w:t xml:space="preserve"> </w:t>
      </w:r>
      <w:proofErr w:type="spellStart"/>
      <w:r>
        <w:t>esti</w:t>
      </w:r>
      <w:proofErr w:type="spellEnd"/>
      <w:r>
        <w:t>-</w:t>
      </w:r>
      <w:r>
        <w:rPr>
          <w:w w:val="104"/>
        </w:rPr>
        <w:t xml:space="preserve"> </w:t>
      </w:r>
      <w:r>
        <w:t>mate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c</w:t>
      </w:r>
      <w:r>
        <w:rPr>
          <w:spacing w:val="-2"/>
        </w:rPr>
        <w:t>r</w:t>
      </w:r>
      <w:r>
        <w:t>eating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assessment</w:t>
      </w:r>
      <w:r>
        <w:rPr>
          <w:spacing w:val="5"/>
        </w:rPr>
        <w:t xml:space="preserve"> </w:t>
      </w:r>
      <w:r>
        <w:t>instruments</w:t>
      </w:r>
      <w:r>
        <w:rPr>
          <w:spacing w:val="4"/>
        </w:rPr>
        <w:t xml:space="preserve"> </w:t>
      </w:r>
      <w:r>
        <w:t>(the</w:t>
      </w:r>
      <w:r>
        <w:rPr>
          <w:spacing w:val="5"/>
        </w:rPr>
        <w:t xml:space="preserve"> </w:t>
      </w:r>
      <w:r>
        <w:t>first</w:t>
      </w:r>
      <w:r>
        <w:rPr>
          <w:spacing w:val="4"/>
        </w:rPr>
        <w:t xml:space="preserve"> </w:t>
      </w:r>
      <w:r>
        <w:t>step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w w:val="104"/>
        </w:rPr>
        <w:t xml:space="preserve"> </w:t>
      </w:r>
      <w:r>
        <w:t>meth</w:t>
      </w:r>
      <w:r>
        <w:rPr>
          <w:spacing w:val="1"/>
        </w:rPr>
        <w:t>o</w:t>
      </w:r>
      <w:r>
        <w:t>d)</w:t>
      </w:r>
      <w:r>
        <w:rPr>
          <w:spacing w:val="-8"/>
        </w:rPr>
        <w:t xml:space="preserve"> </w:t>
      </w:r>
      <w:r>
        <w:t>took</w:t>
      </w:r>
      <w:r>
        <w:rPr>
          <w:spacing w:val="-8"/>
        </w:rPr>
        <w:t xml:space="preserve"> </w:t>
      </w:r>
      <w:r>
        <w:t>th</w:t>
      </w:r>
      <w:r>
        <w:rPr>
          <w:spacing w:val="-2"/>
        </w:rPr>
        <w:t>r</w:t>
      </w:r>
      <w:r>
        <w:rPr>
          <w:spacing w:val="1"/>
        </w:rPr>
        <w:t>e</w:t>
      </w:r>
      <w:r>
        <w:t>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co-authors</w:t>
      </w:r>
      <w:r>
        <w:rPr>
          <w:spacing w:val="-8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full</w:t>
      </w:r>
      <w:r>
        <w:rPr>
          <w:spacing w:val="-8"/>
        </w:rPr>
        <w:t xml:space="preserve"> </w:t>
      </w:r>
      <w:r>
        <w:rPr>
          <w:spacing w:val="-2"/>
        </w:rPr>
        <w:t>w</w:t>
      </w:r>
      <w:r>
        <w:rPr>
          <w:spacing w:val="1"/>
        </w:rPr>
        <w:t>e</w:t>
      </w:r>
      <w:r>
        <w:t>ek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effort,</w:t>
      </w:r>
      <w:r>
        <w:rPr>
          <w:spacing w:val="-8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con-</w:t>
      </w:r>
      <w:r>
        <w:rPr>
          <w:w w:val="99"/>
        </w:rPr>
        <w:t xml:space="preserve"> </w:t>
      </w:r>
      <w:proofErr w:type="spellStart"/>
      <w:r>
        <w:t>se</w:t>
      </w:r>
      <w:r>
        <w:rPr>
          <w:spacing w:val="1"/>
        </w:rPr>
        <w:t>r</w:t>
      </w:r>
      <w:r>
        <w:t>vati</w:t>
      </w:r>
      <w:r>
        <w:rPr>
          <w:spacing w:val="-2"/>
        </w:rPr>
        <w:t>v</w:t>
      </w:r>
      <w:r>
        <w:t>ely</w:t>
      </w:r>
      <w:proofErr w:type="spellEnd"/>
      <w:r>
        <w:rPr>
          <w:spacing w:val="12"/>
        </w:rPr>
        <w:t xml:space="preserve"> </w:t>
      </w:r>
      <w:r>
        <w:t>one</w:t>
      </w:r>
      <w:r>
        <w:rPr>
          <w:spacing w:val="13"/>
        </w:rPr>
        <w:t xml:space="preserve"> </w:t>
      </w:r>
      <w:r>
        <w:t>person-month.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analysis</w:t>
      </w:r>
      <w:r>
        <w:rPr>
          <w:spacing w:val="13"/>
        </w:rPr>
        <w:t xml:space="preserve"> </w:t>
      </w:r>
      <w:r>
        <w:t>step</w:t>
      </w:r>
      <w:r>
        <w:rPr>
          <w:spacing w:val="13"/>
        </w:rPr>
        <w:t xml:space="preserve"> </w:t>
      </w:r>
      <w:r>
        <w:t>took</w:t>
      </w:r>
      <w:r>
        <w:rPr>
          <w:spacing w:val="13"/>
        </w:rPr>
        <w:t xml:space="preserve"> </w:t>
      </w:r>
      <w:r>
        <w:t>four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w w:val="107"/>
        </w:rPr>
        <w:t xml:space="preserve"> </w:t>
      </w:r>
      <w:r>
        <w:t>co-authors</w:t>
      </w:r>
      <w:r>
        <w:rPr>
          <w:spacing w:val="5"/>
        </w:rPr>
        <w:t xml:space="preserve"> </w:t>
      </w:r>
      <w:r>
        <w:t>less</w:t>
      </w:r>
      <w:r>
        <w:rPr>
          <w:spacing w:val="6"/>
        </w:rPr>
        <w:t xml:space="preserve"> </w:t>
      </w:r>
      <w:r>
        <w:t>than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-2"/>
        </w:rPr>
        <w:t>w</w:t>
      </w:r>
      <w:r>
        <w:rPr>
          <w:spacing w:val="1"/>
        </w:rPr>
        <w:t>e</w:t>
      </w:r>
      <w:r>
        <w:t>ek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conduct.</w:t>
      </w:r>
      <w:r>
        <w:rPr>
          <w:spacing w:val="6"/>
        </w:rPr>
        <w:t xml:space="preserve"> </w:t>
      </w:r>
      <w:r>
        <w:rPr>
          <w:spacing w:val="-4"/>
        </w:rPr>
        <w:t>A</w:t>
      </w:r>
      <w:r>
        <w:t>gain,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person-month</w:t>
      </w:r>
      <w:r>
        <w:rPr>
          <w:spacing w:val="6"/>
        </w:rPr>
        <w:t xml:space="preserve"> </w:t>
      </w:r>
      <w:r>
        <w:t>of</w:t>
      </w:r>
      <w:r>
        <w:rPr>
          <w:w w:val="97"/>
        </w:rPr>
        <w:t xml:space="preserve"> </w:t>
      </w:r>
      <w:r>
        <w:t>effort.</w:t>
      </w:r>
      <w:r>
        <w:rPr>
          <w:spacing w:val="1"/>
        </w:rPr>
        <w:t xml:space="preserve"> </w:t>
      </w:r>
      <w:r>
        <w:t>Finall</w:t>
      </w:r>
      <w:r>
        <w:rPr>
          <w:spacing w:val="-12"/>
        </w:rPr>
        <w:t>y</w:t>
      </w:r>
      <w:r>
        <w:t>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method is</w:t>
      </w:r>
      <w:r>
        <w:rPr>
          <w:spacing w:val="1"/>
        </w:rPr>
        <w:t xml:space="preserve"> </w:t>
      </w:r>
      <w:r>
        <w:rPr>
          <w:spacing w:val="-4"/>
        </w:rPr>
        <w:t>(</w:t>
      </w:r>
      <w:r>
        <w:t>at</w:t>
      </w:r>
      <w:r>
        <w:rPr>
          <w:spacing w:val="2"/>
        </w:rPr>
        <w:t xml:space="preserve"> </w:t>
      </w:r>
      <w:r>
        <w:t>least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vi</w:t>
      </w:r>
      <w:r>
        <w:rPr>
          <w:spacing w:val="-3"/>
        </w:rPr>
        <w:t>e</w:t>
      </w:r>
      <w:r>
        <w:t>w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use)</w:t>
      </w:r>
      <w:r>
        <w:rPr>
          <w:spacing w:val="1"/>
        </w:rPr>
        <w:t xml:space="preserve"> </w:t>
      </w:r>
      <w:r>
        <w:t>f</w:t>
      </w:r>
      <w:r>
        <w:rPr>
          <w:spacing w:val="1"/>
        </w:rPr>
        <w:t>o</w:t>
      </w:r>
      <w:r>
        <w:t>cus</w:t>
      </w:r>
      <w:r>
        <w:rPr>
          <w:spacing w:val="1"/>
        </w:rPr>
        <w:t>e</w:t>
      </w:r>
      <w:r>
        <w:t>d on</w:t>
      </w:r>
      <w:r>
        <w:rPr>
          <w:spacing w:val="18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“unit”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instruction</w:t>
      </w:r>
      <w:r>
        <w:rPr>
          <w:spacing w:val="19"/>
        </w:rPr>
        <w:t xml:space="preserve"> </w:t>
      </w:r>
      <w:r>
        <w:t>(i.</w:t>
      </w:r>
      <w:r>
        <w:rPr>
          <w:spacing w:val="-3"/>
        </w:rPr>
        <w:t>e</w:t>
      </w:r>
      <w:r>
        <w:t>.,</w:t>
      </w:r>
      <w:r>
        <w:rPr>
          <w:spacing w:val="19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single</w:t>
      </w:r>
      <w:r>
        <w:rPr>
          <w:spacing w:val="19"/>
        </w:rPr>
        <w:t xml:space="preserve"> </w:t>
      </w:r>
      <w:r>
        <w:t>topic)</w:t>
      </w:r>
      <w:r>
        <w:rPr>
          <w:spacing w:val="19"/>
        </w:rPr>
        <w:t xml:space="preserve"> </w:t>
      </w:r>
      <w:r>
        <w:t>which</w:t>
      </w:r>
      <w:r>
        <w:rPr>
          <w:spacing w:val="18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our</w:t>
      </w:r>
      <w:r>
        <w:rPr>
          <w:spacing w:val="19"/>
        </w:rPr>
        <w:t xml:space="preserve"> </w:t>
      </w:r>
      <w:r>
        <w:t>case</w:t>
      </w:r>
      <w:r>
        <w:rPr>
          <w:w w:val="101"/>
        </w:rPr>
        <w:t xml:space="preserve"> </w:t>
      </w:r>
      <w:r>
        <w:t>was</w:t>
      </w:r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unit</w:t>
      </w:r>
      <w:r>
        <w:rPr>
          <w:spacing w:val="7"/>
        </w:rPr>
        <w:t xml:space="preserve"> </w:t>
      </w:r>
      <w:r>
        <w:t>lasting</w:t>
      </w:r>
      <w:r>
        <w:rPr>
          <w:spacing w:val="8"/>
        </w:rPr>
        <w:t xml:space="preserve"> </w:t>
      </w:r>
      <w:r>
        <w:t>four</w:t>
      </w:r>
      <w:r>
        <w:rPr>
          <w:spacing w:val="7"/>
        </w:rPr>
        <w:t xml:space="preserve"> </w:t>
      </w:r>
      <w:r>
        <w:t>class</w:t>
      </w:r>
      <w:r>
        <w:rPr>
          <w:spacing w:val="8"/>
        </w:rPr>
        <w:t xml:space="preserve"> </w:t>
      </w:r>
      <w:r>
        <w:t>days</w:t>
      </w:r>
      <w:r>
        <w:rPr>
          <w:spacing w:val="7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topic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coll</w:t>
      </w:r>
      <w:r>
        <w:rPr>
          <w:spacing w:val="1"/>
        </w:rPr>
        <w:t>e</w:t>
      </w:r>
      <w:r>
        <w:t>ction-based</w:t>
      </w:r>
      <w:r>
        <w:rPr>
          <w:w w:val="102"/>
        </w:rPr>
        <w:t xml:space="preserve"> </w:t>
      </w:r>
      <w:r>
        <w:t>iteration.</w:t>
      </w:r>
      <w:r>
        <w:rPr>
          <w:spacing w:val="4"/>
        </w:rPr>
        <w:t xml:space="preserve"> </w:t>
      </w:r>
      <w:r>
        <w:t>While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method</w:t>
      </w:r>
      <w:r>
        <w:rPr>
          <w:spacing w:val="4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5"/>
        </w:rPr>
        <w:t xml:space="preserve"> </w:t>
      </w:r>
      <w:r>
        <w:t>us</w:t>
      </w:r>
      <w:r>
        <w:rPr>
          <w:spacing w:val="1"/>
        </w:rPr>
        <w:t>e</w:t>
      </w:r>
      <w:r>
        <w:t>d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inc</w:t>
      </w:r>
      <w:r>
        <w:rPr>
          <w:spacing w:val="-2"/>
        </w:rPr>
        <w:t>r</w:t>
      </w:r>
      <w:r>
        <w:t>ementally</w:t>
      </w:r>
      <w:r>
        <w:rPr>
          <w:spacing w:val="5"/>
        </w:rPr>
        <w:t xml:space="preserve"> </w:t>
      </w:r>
      <w:r>
        <w:t>imp</w:t>
      </w:r>
      <w:r>
        <w:rPr>
          <w:spacing w:val="-2"/>
        </w:rPr>
        <w:t>ro</w:t>
      </w:r>
      <w:r>
        <w:rPr>
          <w:spacing w:val="-3"/>
        </w:rPr>
        <w:t>v</w:t>
      </w:r>
      <w:r>
        <w:t>e</w:t>
      </w:r>
      <w:r>
        <w:rPr>
          <w:w w:val="99"/>
        </w:rPr>
        <w:t xml:space="preserve"> </w:t>
      </w:r>
      <w:r>
        <w:t>an</w:t>
      </w:r>
      <w:r>
        <w:rPr>
          <w:spacing w:val="9"/>
        </w:rPr>
        <w:t xml:space="preserve"> </w:t>
      </w:r>
      <w:r>
        <w:t>enti</w:t>
      </w:r>
      <w:r>
        <w:rPr>
          <w:spacing w:val="-2"/>
        </w:rPr>
        <w:t>r</w:t>
      </w:r>
      <w:r>
        <w:t>e</w:t>
      </w:r>
      <w:r>
        <w:rPr>
          <w:spacing w:val="9"/>
        </w:rPr>
        <w:t xml:space="preserve"> </w:t>
      </w:r>
      <w:r>
        <w:t>course</w:t>
      </w:r>
      <w:r>
        <w:rPr>
          <w:spacing w:val="9"/>
        </w:rPr>
        <w:t xml:space="preserve"> </w:t>
      </w:r>
      <w:r>
        <w:t>one</w:t>
      </w:r>
      <w:r>
        <w:rPr>
          <w:spacing w:val="9"/>
        </w:rPr>
        <w:t xml:space="preserve"> </w:t>
      </w:r>
      <w:r>
        <w:t>unit</w:t>
      </w:r>
      <w:r>
        <w:rPr>
          <w:spacing w:val="9"/>
        </w:rPr>
        <w:t xml:space="preserve"> </w:t>
      </w:r>
      <w:r>
        <w:t>at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tim</w:t>
      </w:r>
      <w:r>
        <w:rPr>
          <w:spacing w:val="-2"/>
        </w:rPr>
        <w:t>e</w:t>
      </w:r>
      <w:r>
        <w:t>,</w:t>
      </w:r>
      <w:r>
        <w:rPr>
          <w:spacing w:val="9"/>
        </w:rPr>
        <w:t xml:space="preserve"> </w:t>
      </w:r>
      <w:r>
        <w:rPr>
          <w:spacing w:val="-2"/>
        </w:rPr>
        <w:t>w</w:t>
      </w:r>
      <w:r>
        <w:t>e</w:t>
      </w:r>
      <w:r>
        <w:rPr>
          <w:spacing w:val="9"/>
        </w:rPr>
        <w:t xml:space="preserve"> </w:t>
      </w:r>
      <w:r>
        <w:rPr>
          <w:spacing w:val="-2"/>
        </w:rPr>
        <w:t>r</w:t>
      </w:r>
      <w:r>
        <w:t>ealize</w:t>
      </w:r>
      <w:r>
        <w:rPr>
          <w:spacing w:val="10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practice</w:t>
      </w:r>
      <w:r>
        <w:rPr>
          <w:spacing w:val="9"/>
        </w:rPr>
        <w:t xml:space="preserve"> </w:t>
      </w:r>
      <w:r>
        <w:t>not</w:t>
      </w:r>
      <w:r>
        <w:rPr>
          <w:w w:val="107"/>
        </w:rPr>
        <w:t xml:space="preserve"> </w:t>
      </w:r>
      <w:r>
        <w:t>all</w:t>
      </w:r>
      <w:r>
        <w:rPr>
          <w:spacing w:val="10"/>
        </w:rPr>
        <w:t xml:space="preserve"> </w:t>
      </w:r>
      <w:r>
        <w:t>units</w:t>
      </w:r>
      <w:r>
        <w:rPr>
          <w:spacing w:val="11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course</w:t>
      </w:r>
      <w:r>
        <w:rPr>
          <w:spacing w:val="10"/>
        </w:rPr>
        <w:t xml:space="preserve"> </w:t>
      </w:r>
      <w:r>
        <w:t>may</w:t>
      </w:r>
      <w:r>
        <w:rPr>
          <w:spacing w:val="11"/>
        </w:rPr>
        <w:t xml:space="preserve"> </w:t>
      </w:r>
      <w:r>
        <w:rPr>
          <w:spacing w:val="-2"/>
        </w:rPr>
        <w:t>r</w:t>
      </w:r>
      <w:r>
        <w:rPr>
          <w:spacing w:val="1"/>
        </w:rPr>
        <w:t>e</w:t>
      </w:r>
      <w:r>
        <w:t>qui</w:t>
      </w:r>
      <w:r>
        <w:rPr>
          <w:spacing w:val="-2"/>
        </w:rPr>
        <w:t>r</w:t>
      </w:r>
      <w:r>
        <w:t>e</w:t>
      </w:r>
      <w:r>
        <w:rPr>
          <w:spacing w:val="11"/>
        </w:rPr>
        <w:t xml:space="preserve"> </w:t>
      </w:r>
      <w:r>
        <w:t>imp</w:t>
      </w:r>
      <w:r>
        <w:rPr>
          <w:spacing w:val="-2"/>
        </w:rPr>
        <w:t>rov</w:t>
      </w:r>
      <w:r>
        <w:t>ement.</w:t>
      </w:r>
      <w:r>
        <w:rPr>
          <w:spacing w:val="10"/>
        </w:rPr>
        <w:t xml:space="preserve"> </w:t>
      </w:r>
      <w:r>
        <w:t>Rathe</w:t>
      </w:r>
      <w:r>
        <w:rPr>
          <w:spacing w:val="-11"/>
        </w:rPr>
        <w:t>r</w:t>
      </w:r>
      <w:r>
        <w:t>,</w:t>
      </w:r>
      <w:r>
        <w:rPr>
          <w:spacing w:val="11"/>
        </w:rPr>
        <w:t xml:space="preserve"> </w:t>
      </w:r>
      <w:r>
        <w:t>esp</w:t>
      </w:r>
      <w:r>
        <w:rPr>
          <w:spacing w:val="1"/>
        </w:rPr>
        <w:t>e</w:t>
      </w:r>
      <w:r>
        <w:t>cially critical</w:t>
      </w:r>
      <w:r>
        <w:rPr>
          <w:spacing w:val="7"/>
        </w:rPr>
        <w:t xml:space="preserve"> </w:t>
      </w:r>
      <w:r>
        <w:t>or</w:t>
      </w:r>
      <w:r>
        <w:rPr>
          <w:spacing w:val="7"/>
        </w:rPr>
        <w:t xml:space="preserve"> </w:t>
      </w:r>
      <w:r>
        <w:t>under-performing</w:t>
      </w:r>
      <w:r>
        <w:rPr>
          <w:spacing w:val="8"/>
        </w:rPr>
        <w:t xml:space="preserve"> </w:t>
      </w:r>
      <w:r>
        <w:t>units</w:t>
      </w:r>
      <w:r>
        <w:rPr>
          <w:spacing w:val="7"/>
        </w:rPr>
        <w:t xml:space="preserve"> </w:t>
      </w:r>
      <w:r>
        <w:t>can</w:t>
      </w:r>
      <w:r>
        <w:rPr>
          <w:spacing w:val="7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8"/>
        </w:rPr>
        <w:t xml:space="preserve"> </w:t>
      </w:r>
      <w:r>
        <w:t>targeted.</w:t>
      </w:r>
      <w:r>
        <w:rPr>
          <w:spacing w:val="7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rPr>
          <w:spacing w:val="-2"/>
        </w:rPr>
        <w:t>w</w:t>
      </w:r>
      <w:r>
        <w:t>ork</w:t>
      </w:r>
      <w:r>
        <w:rPr>
          <w:spacing w:val="8"/>
        </w:rPr>
        <w:t xml:space="preserve"> </w:t>
      </w:r>
      <w:r>
        <w:t>also</w:t>
      </w:r>
      <w:r>
        <w:rPr>
          <w:w w:val="99"/>
        </w:rPr>
        <w:t xml:space="preserve"> </w:t>
      </w:r>
      <w:r>
        <w:t>makes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partial</w:t>
      </w:r>
      <w:r>
        <w:rPr>
          <w:spacing w:val="7"/>
        </w:rPr>
        <w:t xml:space="preserve"> </w:t>
      </w:r>
      <w:r>
        <w:t>contribution</w:t>
      </w:r>
      <w:r>
        <w:rPr>
          <w:spacing w:val="7"/>
        </w:rPr>
        <w:t xml:space="preserve"> </w:t>
      </w:r>
      <w:r>
        <w:t>t</w:t>
      </w:r>
      <w:r>
        <w:rPr>
          <w:spacing w:val="-2"/>
        </w:rPr>
        <w:t>o</w:t>
      </w:r>
      <w:r>
        <w:t>wa</w:t>
      </w:r>
      <w:r>
        <w:rPr>
          <w:spacing w:val="-2"/>
        </w:rPr>
        <w:t>r</w:t>
      </w:r>
      <w:r>
        <w:t>d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d</w:t>
      </w:r>
      <w:r>
        <w:rPr>
          <w:spacing w:val="-2"/>
        </w:rPr>
        <w:t>e</w:t>
      </w:r>
      <w:r>
        <w:rPr>
          <w:spacing w:val="-3"/>
        </w:rPr>
        <w:t>v</w:t>
      </w:r>
      <w:r>
        <w:t>elopment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concept</w:t>
      </w:r>
      <w:r>
        <w:rPr>
          <w:w w:val="101"/>
        </w:rPr>
        <w:t xml:space="preserve"> </w:t>
      </w:r>
      <w:r>
        <w:t>in</w:t>
      </w:r>
      <w:r>
        <w:rPr>
          <w:spacing w:val="-2"/>
        </w:rPr>
        <w:t>v</w:t>
      </w:r>
      <w:r>
        <w:t>ento</w:t>
      </w:r>
      <w:r>
        <w:rPr>
          <w:spacing w:val="1"/>
        </w:rPr>
        <w:t>r</w:t>
      </w:r>
      <w:r>
        <w:t xml:space="preserve">y </w:t>
      </w:r>
      <w:hyperlink w:anchor="_bookmark8" w:history="1">
        <w:r>
          <w:t xml:space="preserve">[10, </w:t>
        </w:r>
      </w:hyperlink>
      <w:hyperlink w:anchor="_bookmark9" w:history="1">
        <w:r>
          <w:t xml:space="preserve">11], </w:t>
        </w:r>
      </w:hyperlink>
      <w:r>
        <w:t>s</w:t>
      </w:r>
      <w:r>
        <w:rPr>
          <w:spacing w:val="1"/>
        </w:rPr>
        <w:t>pe</w:t>
      </w:r>
      <w:r>
        <w:t>cifically for the</w:t>
      </w:r>
      <w:r>
        <w:rPr>
          <w:spacing w:val="1"/>
        </w:rPr>
        <w:t xml:space="preserve"> </w:t>
      </w:r>
      <w:r>
        <w:t>topic of iteration.</w:t>
      </w:r>
    </w:p>
    <w:p w14:paraId="1FB01C4A" w14:textId="77777777" w:rsidR="00BD22F5" w:rsidRDefault="00541216">
      <w:pPr>
        <w:pStyle w:val="BodyText"/>
        <w:spacing w:line="254" w:lineRule="auto"/>
        <w:ind w:right="27" w:firstLine="199"/>
        <w:jc w:val="both"/>
      </w:pPr>
      <w:r>
        <w:rPr>
          <w:spacing w:val="-17"/>
          <w:w w:val="105"/>
        </w:rPr>
        <w:t>W</w:t>
      </w:r>
      <w:r>
        <w:rPr>
          <w:w w:val="105"/>
        </w:rPr>
        <w:t>e</w:t>
      </w:r>
      <w:r>
        <w:rPr>
          <w:spacing w:val="-20"/>
          <w:w w:val="105"/>
        </w:rPr>
        <w:t xml:space="preserve"> </w:t>
      </w:r>
      <w:r>
        <w:rPr>
          <w:w w:val="105"/>
        </w:rPr>
        <w:t>gi</w:t>
      </w:r>
      <w:r>
        <w:rPr>
          <w:spacing w:val="-3"/>
          <w:w w:val="105"/>
        </w:rPr>
        <w:t>v</w:t>
      </w:r>
      <w:r>
        <w:rPr>
          <w:w w:val="105"/>
        </w:rPr>
        <w:t>e</w:t>
      </w:r>
      <w:r>
        <w:rPr>
          <w:spacing w:val="-19"/>
          <w:w w:val="105"/>
        </w:rPr>
        <w:t xml:space="preserve"> </w:t>
      </w:r>
      <w:r>
        <w:rPr>
          <w:w w:val="105"/>
        </w:rPr>
        <w:t>an</w:t>
      </w:r>
      <w:r>
        <w:rPr>
          <w:spacing w:val="-20"/>
          <w:w w:val="105"/>
        </w:rPr>
        <w:t xml:space="preserve"> </w:t>
      </w:r>
      <w:r>
        <w:rPr>
          <w:w w:val="105"/>
        </w:rPr>
        <w:t>outline</w:t>
      </w:r>
      <w:r>
        <w:rPr>
          <w:spacing w:val="-19"/>
          <w:w w:val="105"/>
        </w:rPr>
        <w:t xml:space="preserve"> </w:t>
      </w:r>
      <w:r>
        <w:rPr>
          <w:w w:val="105"/>
        </w:rPr>
        <w:t>of</w:t>
      </w:r>
      <w:r>
        <w:rPr>
          <w:spacing w:val="-20"/>
          <w:w w:val="105"/>
        </w:rPr>
        <w:t xml:space="preserve"> </w:t>
      </w:r>
      <w:r>
        <w:rPr>
          <w:w w:val="105"/>
        </w:rPr>
        <w:t>our</w:t>
      </w:r>
      <w:r>
        <w:rPr>
          <w:spacing w:val="-19"/>
          <w:w w:val="105"/>
        </w:rPr>
        <w:t xml:space="preserve"> </w:t>
      </w:r>
      <w:r>
        <w:rPr>
          <w:w w:val="105"/>
        </w:rPr>
        <w:t>meth</w:t>
      </w:r>
      <w:r>
        <w:rPr>
          <w:spacing w:val="1"/>
          <w:w w:val="105"/>
        </w:rPr>
        <w:t>o</w:t>
      </w:r>
      <w:r>
        <w:rPr>
          <w:w w:val="105"/>
        </w:rPr>
        <w:t>d</w:t>
      </w:r>
      <w:r>
        <w:rPr>
          <w:spacing w:val="-20"/>
          <w:w w:val="105"/>
        </w:rPr>
        <w:t xml:space="preserve"> </w:t>
      </w:r>
      <w:r>
        <w:rPr>
          <w:w w:val="105"/>
        </w:rPr>
        <w:t>and</w:t>
      </w:r>
      <w:r>
        <w:rPr>
          <w:spacing w:val="-19"/>
          <w:w w:val="105"/>
        </w:rPr>
        <w:t xml:space="preserve"> </w:t>
      </w:r>
      <w:r>
        <w:rPr>
          <w:w w:val="105"/>
        </w:rPr>
        <w:t>use</w:t>
      </w:r>
      <w:r>
        <w:rPr>
          <w:spacing w:val="-20"/>
          <w:w w:val="105"/>
        </w:rPr>
        <w:t xml:space="preserve"> </w:t>
      </w:r>
      <w:r>
        <w:rPr>
          <w:w w:val="105"/>
        </w:rPr>
        <w:t>this</w:t>
      </w:r>
      <w:r>
        <w:rPr>
          <w:spacing w:val="-19"/>
          <w:w w:val="105"/>
        </w:rPr>
        <w:t xml:space="preserve"> </w:t>
      </w:r>
      <w:r>
        <w:rPr>
          <w:w w:val="105"/>
        </w:rPr>
        <w:t>outline</w:t>
      </w:r>
      <w:r>
        <w:rPr>
          <w:spacing w:val="-19"/>
          <w:w w:val="105"/>
        </w:rPr>
        <w:t xml:space="preserve"> </w:t>
      </w:r>
      <w:r>
        <w:rPr>
          <w:w w:val="105"/>
        </w:rPr>
        <w:t>as</w:t>
      </w:r>
      <w:r>
        <w:rPr>
          <w:spacing w:val="-20"/>
          <w:w w:val="105"/>
        </w:rPr>
        <w:t xml:space="preserve"> </w:t>
      </w:r>
      <w:r>
        <w:rPr>
          <w:w w:val="105"/>
        </w:rPr>
        <w:t>a</w:t>
      </w:r>
      <w:r>
        <w:rPr>
          <w:spacing w:val="-19"/>
          <w:w w:val="105"/>
        </w:rPr>
        <w:t xml:space="preserve"> </w:t>
      </w:r>
      <w:r>
        <w:rPr>
          <w:w w:val="105"/>
        </w:rPr>
        <w:t>guide</w:t>
      </w:r>
      <w:r>
        <w:rPr>
          <w:w w:val="99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organization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r</w:t>
      </w:r>
      <w:r>
        <w:rPr>
          <w:w w:val="105"/>
        </w:rPr>
        <w:t>est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pa</w:t>
      </w:r>
      <w:r>
        <w:rPr>
          <w:spacing w:val="1"/>
          <w:w w:val="105"/>
        </w:rPr>
        <w:t>p</w:t>
      </w:r>
      <w:r>
        <w:rPr>
          <w:w w:val="105"/>
        </w:rPr>
        <w:t>e</w:t>
      </w:r>
      <w:r>
        <w:rPr>
          <w:spacing w:val="-11"/>
          <w:w w:val="105"/>
        </w:rPr>
        <w:t>r</w:t>
      </w:r>
      <w:r>
        <w:rPr>
          <w:w w:val="105"/>
        </w:rPr>
        <w:t>.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meth</w:t>
      </w:r>
      <w:r>
        <w:rPr>
          <w:spacing w:val="1"/>
          <w:w w:val="105"/>
        </w:rPr>
        <w:t>o</w:t>
      </w:r>
      <w:r>
        <w:rPr>
          <w:w w:val="105"/>
        </w:rPr>
        <w:t>d</w:t>
      </w:r>
      <w:r>
        <w:rPr>
          <w:spacing w:val="-3"/>
          <w:w w:val="105"/>
        </w:rPr>
        <w:t xml:space="preserve"> </w:t>
      </w:r>
      <w:r>
        <w:rPr>
          <w:w w:val="105"/>
        </w:rPr>
        <w:t>has</w:t>
      </w:r>
      <w:r>
        <w:rPr>
          <w:spacing w:val="-3"/>
          <w:w w:val="105"/>
        </w:rPr>
        <w:t xml:space="preserve"> </w:t>
      </w:r>
      <w:r>
        <w:rPr>
          <w:w w:val="105"/>
        </w:rPr>
        <w:t>four</w:t>
      </w:r>
      <w:r>
        <w:rPr>
          <w:w w:val="104"/>
        </w:rPr>
        <w:t xml:space="preserve"> </w:t>
      </w:r>
      <w:r>
        <w:rPr>
          <w:w w:val="105"/>
        </w:rPr>
        <w:t>steps:</w:t>
      </w:r>
    </w:p>
    <w:p w14:paraId="423A06C5" w14:textId="77777777" w:rsidR="00BD22F5" w:rsidRDefault="00BD22F5">
      <w:pPr>
        <w:spacing w:before="2" w:line="180" w:lineRule="exact"/>
        <w:rPr>
          <w:sz w:val="18"/>
          <w:szCs w:val="18"/>
        </w:rPr>
      </w:pPr>
    </w:p>
    <w:p w14:paraId="47227CC5" w14:textId="77777777" w:rsidR="00BD22F5" w:rsidRDefault="00541216">
      <w:pPr>
        <w:pStyle w:val="BodyText"/>
        <w:numPr>
          <w:ilvl w:val="1"/>
          <w:numId w:val="4"/>
        </w:numPr>
        <w:tabs>
          <w:tab w:val="left" w:pos="604"/>
        </w:tabs>
        <w:ind w:left="604"/>
      </w:pPr>
      <w:r>
        <w:t>Design</w:t>
      </w:r>
      <w:r>
        <w:rPr>
          <w:spacing w:val="15"/>
        </w:rPr>
        <w:t xml:space="preserve"> </w:t>
      </w:r>
      <w:r>
        <w:t>assessment</w:t>
      </w:r>
    </w:p>
    <w:p w14:paraId="11197D2B" w14:textId="77777777" w:rsidR="00BD22F5" w:rsidRDefault="00541216">
      <w:pPr>
        <w:pStyle w:val="BodyText"/>
        <w:numPr>
          <w:ilvl w:val="2"/>
          <w:numId w:val="4"/>
        </w:numPr>
        <w:tabs>
          <w:tab w:val="left" w:pos="773"/>
        </w:tabs>
        <w:spacing w:before="12"/>
        <w:ind w:left="773"/>
      </w:pPr>
      <w:r>
        <w:t>identify</w:t>
      </w:r>
      <w:r>
        <w:rPr>
          <w:spacing w:val="-3"/>
        </w:rPr>
        <w:t xml:space="preserve"> </w:t>
      </w:r>
      <w:r>
        <w:t>instructional</w:t>
      </w:r>
      <w:r>
        <w:rPr>
          <w:spacing w:val="-2"/>
        </w:rPr>
        <w:t xml:space="preserve"> </w:t>
      </w:r>
      <w:r>
        <w:t>goals</w:t>
      </w:r>
      <w:r>
        <w:rPr>
          <w:spacing w:val="-3"/>
        </w:rPr>
        <w:t xml:space="preserve"> </w:t>
      </w:r>
      <w:r>
        <w:rPr>
          <w:spacing w:val="-4"/>
        </w:rPr>
        <w:t>(</w:t>
      </w:r>
      <w:r>
        <w:t>s</w:t>
      </w:r>
      <w:r>
        <w:rPr>
          <w:spacing w:val="1"/>
        </w:rPr>
        <w:t>e</w:t>
      </w:r>
      <w:r>
        <w:t>c</w:t>
      </w:r>
      <w:r>
        <w:rPr>
          <w:spacing w:val="-2"/>
        </w:rPr>
        <w:t xml:space="preserve"> </w:t>
      </w:r>
      <w:r>
        <w:t>2.1)</w:t>
      </w:r>
    </w:p>
    <w:p w14:paraId="19E387CE" w14:textId="77777777" w:rsidR="00BD22F5" w:rsidRDefault="00541216">
      <w:pPr>
        <w:pStyle w:val="BodyText"/>
        <w:numPr>
          <w:ilvl w:val="2"/>
          <w:numId w:val="4"/>
        </w:numPr>
        <w:tabs>
          <w:tab w:val="left" w:pos="773"/>
        </w:tabs>
        <w:spacing w:before="12"/>
        <w:ind w:left="773"/>
      </w:pPr>
      <w:r>
        <w:t>identify</w:t>
      </w:r>
      <w:r>
        <w:rPr>
          <w:spacing w:val="-7"/>
        </w:rPr>
        <w:t xml:space="preserve"> </w:t>
      </w:r>
      <w:r>
        <w:t>misconceptions</w:t>
      </w:r>
      <w:r>
        <w:rPr>
          <w:spacing w:val="-7"/>
        </w:rPr>
        <w:t xml:space="preserve"> </w:t>
      </w:r>
      <w:r>
        <w:rPr>
          <w:spacing w:val="-4"/>
        </w:rPr>
        <w:t>(</w:t>
      </w:r>
      <w:r>
        <w:t>s</w:t>
      </w:r>
      <w:r>
        <w:rPr>
          <w:spacing w:val="1"/>
        </w:rPr>
        <w:t>e</w:t>
      </w:r>
      <w:r>
        <w:t>c</w:t>
      </w:r>
      <w:r>
        <w:rPr>
          <w:spacing w:val="-7"/>
        </w:rPr>
        <w:t xml:space="preserve"> </w:t>
      </w:r>
      <w:r>
        <w:t>2.2)</w:t>
      </w:r>
    </w:p>
    <w:p w14:paraId="48DDB19E" w14:textId="77777777" w:rsidR="00BD22F5" w:rsidRDefault="00541216">
      <w:pPr>
        <w:pStyle w:val="BodyText"/>
        <w:numPr>
          <w:ilvl w:val="2"/>
          <w:numId w:val="4"/>
        </w:numPr>
        <w:tabs>
          <w:tab w:val="left" w:pos="773"/>
        </w:tabs>
        <w:spacing w:before="12"/>
        <w:ind w:left="773"/>
      </w:pPr>
      <w:r>
        <w:t>conduct</w:t>
      </w:r>
      <w:r>
        <w:rPr>
          <w:spacing w:val="1"/>
        </w:rPr>
        <w:t xml:space="preserve"> </w:t>
      </w:r>
      <w:r>
        <w:t>instructional</w:t>
      </w:r>
      <w:r>
        <w:rPr>
          <w:spacing w:val="1"/>
        </w:rPr>
        <w:t xml:space="preserve"> </w:t>
      </w:r>
      <w:r>
        <w:t>analysis</w:t>
      </w:r>
      <w:r>
        <w:rPr>
          <w:spacing w:val="2"/>
        </w:rPr>
        <w:t xml:space="preserve"> </w:t>
      </w:r>
      <w:r>
        <w:rPr>
          <w:spacing w:val="-4"/>
        </w:rPr>
        <w:t>(</w:t>
      </w:r>
      <w:r>
        <w:t>s</w:t>
      </w:r>
      <w:r>
        <w:rPr>
          <w:spacing w:val="1"/>
        </w:rPr>
        <w:t>e</w:t>
      </w:r>
      <w:r>
        <w:t>c</w:t>
      </w:r>
      <w:r>
        <w:rPr>
          <w:spacing w:val="1"/>
        </w:rPr>
        <w:t xml:space="preserve"> </w:t>
      </w:r>
      <w:r>
        <w:t>2.3)</w:t>
      </w:r>
    </w:p>
    <w:p w14:paraId="7BF3D4AF" w14:textId="77777777" w:rsidR="00BD22F5" w:rsidRDefault="00541216">
      <w:pPr>
        <w:pStyle w:val="BodyText"/>
        <w:numPr>
          <w:ilvl w:val="2"/>
          <w:numId w:val="4"/>
        </w:numPr>
        <w:tabs>
          <w:tab w:val="left" w:pos="773"/>
        </w:tabs>
        <w:spacing w:before="12"/>
        <w:ind w:left="773"/>
      </w:pPr>
      <w:r>
        <w:t>c</w:t>
      </w:r>
      <w:r>
        <w:rPr>
          <w:spacing w:val="-2"/>
        </w:rPr>
        <w:t>r</w:t>
      </w:r>
      <w:r>
        <w:t>eate</w:t>
      </w:r>
      <w:r>
        <w:rPr>
          <w:spacing w:val="5"/>
        </w:rPr>
        <w:t xml:space="preserve"> </w:t>
      </w:r>
      <w:r>
        <w:t>assessment</w:t>
      </w:r>
      <w:r>
        <w:rPr>
          <w:spacing w:val="6"/>
        </w:rPr>
        <w:t xml:space="preserve"> </w:t>
      </w:r>
      <w:r>
        <w:t>instruments</w:t>
      </w:r>
      <w:r>
        <w:rPr>
          <w:spacing w:val="5"/>
        </w:rPr>
        <w:t xml:space="preserve"> </w:t>
      </w:r>
      <w:r>
        <w:rPr>
          <w:spacing w:val="-4"/>
        </w:rPr>
        <w:t>(</w:t>
      </w:r>
      <w:r>
        <w:t>s</w:t>
      </w:r>
      <w:r>
        <w:rPr>
          <w:spacing w:val="1"/>
        </w:rPr>
        <w:t>e</w:t>
      </w:r>
      <w:r>
        <w:t>c</w:t>
      </w:r>
      <w:r>
        <w:rPr>
          <w:spacing w:val="6"/>
        </w:rPr>
        <w:t xml:space="preserve"> </w:t>
      </w:r>
      <w:r>
        <w:t>2.4)</w:t>
      </w:r>
    </w:p>
    <w:p w14:paraId="5433390E" w14:textId="77777777" w:rsidR="00BD22F5" w:rsidRDefault="00541216">
      <w:pPr>
        <w:pStyle w:val="BodyText"/>
        <w:numPr>
          <w:ilvl w:val="1"/>
          <w:numId w:val="4"/>
        </w:numPr>
        <w:tabs>
          <w:tab w:val="left" w:pos="604"/>
        </w:tabs>
        <w:spacing w:before="12"/>
        <w:ind w:left="604"/>
      </w:pPr>
      <w:r>
        <w:t>Coll</w:t>
      </w:r>
      <w:r>
        <w:rPr>
          <w:spacing w:val="1"/>
        </w:rPr>
        <w:t>e</w:t>
      </w:r>
      <w:r>
        <w:t>ct</w:t>
      </w:r>
      <w:r>
        <w:rPr>
          <w:spacing w:val="6"/>
        </w:rPr>
        <w:t xml:space="preserve"> </w:t>
      </w:r>
      <w:r>
        <w:t>assessment</w:t>
      </w:r>
      <w:r>
        <w:rPr>
          <w:spacing w:val="7"/>
        </w:rPr>
        <w:t xml:space="preserve"> </w:t>
      </w:r>
      <w:r>
        <w:t>data</w:t>
      </w:r>
    </w:p>
    <w:p w14:paraId="4C20B51D" w14:textId="77777777" w:rsidR="00BD22F5" w:rsidRDefault="00541216">
      <w:pPr>
        <w:pStyle w:val="BodyText"/>
        <w:numPr>
          <w:ilvl w:val="2"/>
          <w:numId w:val="4"/>
        </w:numPr>
        <w:tabs>
          <w:tab w:val="left" w:pos="773"/>
        </w:tabs>
        <w:spacing w:before="12"/>
        <w:ind w:left="773"/>
      </w:pPr>
      <w:r>
        <w:t>administer</w:t>
      </w:r>
      <w:r>
        <w:rPr>
          <w:spacing w:val="4"/>
        </w:rPr>
        <w:t xml:space="preserve"> </w:t>
      </w:r>
      <w:r>
        <w:t>assessment</w:t>
      </w:r>
      <w:r>
        <w:rPr>
          <w:spacing w:val="4"/>
        </w:rPr>
        <w:t xml:space="preserve"> </w:t>
      </w:r>
      <w:r>
        <w:t>instruments</w:t>
      </w:r>
      <w:r>
        <w:rPr>
          <w:spacing w:val="5"/>
        </w:rPr>
        <w:t xml:space="preserve"> </w:t>
      </w:r>
      <w:r>
        <w:t>(S</w:t>
      </w:r>
      <w:r>
        <w:rPr>
          <w:spacing w:val="1"/>
        </w:rPr>
        <w:t>e</w:t>
      </w:r>
      <w:r>
        <w:t>c</w:t>
      </w:r>
      <w:r>
        <w:rPr>
          <w:spacing w:val="4"/>
        </w:rPr>
        <w:t xml:space="preserve"> </w:t>
      </w:r>
      <w:r>
        <w:t>3.1)</w:t>
      </w:r>
    </w:p>
    <w:p w14:paraId="1DD0EA03" w14:textId="77777777" w:rsidR="00BD22F5" w:rsidRDefault="00541216">
      <w:pPr>
        <w:pStyle w:val="BodyText"/>
        <w:numPr>
          <w:ilvl w:val="2"/>
          <w:numId w:val="4"/>
        </w:numPr>
        <w:tabs>
          <w:tab w:val="left" w:pos="773"/>
        </w:tabs>
        <w:spacing w:before="12" w:line="254" w:lineRule="auto"/>
        <w:ind w:left="773" w:right="30"/>
      </w:pPr>
      <w:r>
        <w:t>tabulate</w:t>
      </w:r>
      <w:r>
        <w:rPr>
          <w:spacing w:val="5"/>
        </w:rPr>
        <w:t xml:space="preserve"> </w:t>
      </w:r>
      <w:r>
        <w:t>student</w:t>
      </w:r>
      <w:r>
        <w:rPr>
          <w:spacing w:val="6"/>
        </w:rPr>
        <w:t xml:space="preserve"> </w:t>
      </w:r>
      <w:r>
        <w:t>performance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learning</w:t>
      </w:r>
      <w:r>
        <w:rPr>
          <w:spacing w:val="5"/>
        </w:rPr>
        <w:t xml:space="preserve"> </w:t>
      </w:r>
      <w:r>
        <w:t>gains</w:t>
      </w:r>
      <w:r>
        <w:rPr>
          <w:spacing w:val="6"/>
        </w:rPr>
        <w:t xml:space="preserve"> </w:t>
      </w:r>
      <w:r>
        <w:t>(S</w:t>
      </w:r>
      <w:r>
        <w:rPr>
          <w:spacing w:val="1"/>
        </w:rPr>
        <w:t>e</w:t>
      </w:r>
      <w:r>
        <w:t>c</w:t>
      </w:r>
      <w:r>
        <w:rPr>
          <w:spacing w:val="6"/>
        </w:rPr>
        <w:t xml:space="preserve"> </w:t>
      </w:r>
      <w:r>
        <w:t>3.2</w:t>
      </w:r>
      <w:r>
        <w:rPr>
          <w:w w:val="9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10"/>
        </w:rPr>
        <w:t>T</w:t>
      </w:r>
      <w:r>
        <w:t>able</w:t>
      </w:r>
      <w:r>
        <w:rPr>
          <w:spacing w:val="-4"/>
        </w:rPr>
        <w:t xml:space="preserve"> </w:t>
      </w:r>
      <w:hyperlink w:anchor="_bookmark0" w:history="1">
        <w:r>
          <w:t>1</w:t>
        </w:r>
        <w:r>
          <w:rPr>
            <w:spacing w:val="-4"/>
          </w:rPr>
          <w:t xml:space="preserve"> </w:t>
        </w:r>
      </w:hyperlink>
      <w:r>
        <w:t>and</w:t>
      </w:r>
      <w:r>
        <w:rPr>
          <w:spacing w:val="-4"/>
        </w:rPr>
        <w:t xml:space="preserve"> </w:t>
      </w:r>
      <w:r>
        <w:t>Figu</w:t>
      </w:r>
      <w:r>
        <w:rPr>
          <w:spacing w:val="-2"/>
        </w:rPr>
        <w:t>r</w:t>
      </w:r>
      <w:r>
        <w:t>e</w:t>
      </w:r>
      <w:r>
        <w:rPr>
          <w:spacing w:val="-4"/>
        </w:rPr>
        <w:t xml:space="preserve"> </w:t>
      </w:r>
      <w:hyperlink w:anchor="_bookmark2" w:history="1">
        <w:r>
          <w:t>2)</w:t>
        </w:r>
      </w:hyperlink>
    </w:p>
    <w:p w14:paraId="72AE2BB6" w14:textId="77777777" w:rsidR="00BD22F5" w:rsidRDefault="00541216">
      <w:pPr>
        <w:pStyle w:val="BodyText"/>
        <w:numPr>
          <w:ilvl w:val="2"/>
          <w:numId w:val="4"/>
        </w:numPr>
        <w:tabs>
          <w:tab w:val="left" w:pos="773"/>
        </w:tabs>
        <w:spacing w:line="254" w:lineRule="auto"/>
        <w:ind w:left="773"/>
      </w:pPr>
      <w:r>
        <w:t>tabulate</w:t>
      </w:r>
      <w:r>
        <w:rPr>
          <w:spacing w:val="13"/>
        </w:rPr>
        <w:t xml:space="preserve"> </w:t>
      </w:r>
      <w:r>
        <w:t>item</w:t>
      </w:r>
      <w:r>
        <w:rPr>
          <w:spacing w:val="14"/>
        </w:rPr>
        <w:t xml:space="preserve"> </w:t>
      </w:r>
      <w:r>
        <w:t>analysis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identify</w:t>
      </w:r>
      <w:r>
        <w:rPr>
          <w:spacing w:val="13"/>
        </w:rPr>
        <w:t xml:space="preserve"> </w:t>
      </w:r>
      <w:r>
        <w:t>item</w:t>
      </w:r>
      <w:r>
        <w:rPr>
          <w:spacing w:val="14"/>
        </w:rPr>
        <w:t xml:space="preserve"> </w:t>
      </w:r>
      <w:r>
        <w:t>difficulty</w:t>
      </w:r>
      <w:r>
        <w:rPr>
          <w:spacing w:val="13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dis-</w:t>
      </w:r>
      <w:r>
        <w:rPr>
          <w:w w:val="102"/>
        </w:rPr>
        <w:t xml:space="preserve"> </w:t>
      </w:r>
      <w:r>
        <w:t>crimination</w:t>
      </w:r>
      <w:r>
        <w:rPr>
          <w:spacing w:val="-8"/>
        </w:rPr>
        <w:t xml:space="preserve"> </w:t>
      </w:r>
      <w:r>
        <w:t>(S</w:t>
      </w:r>
      <w:r>
        <w:rPr>
          <w:spacing w:val="1"/>
        </w:rPr>
        <w:t>e</w:t>
      </w:r>
      <w:r>
        <w:t>c</w:t>
      </w:r>
      <w:r>
        <w:rPr>
          <w:spacing w:val="-7"/>
        </w:rPr>
        <w:t xml:space="preserve"> </w:t>
      </w:r>
      <w:r>
        <w:t>3.2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10"/>
        </w:rPr>
        <w:t>T</w:t>
      </w:r>
      <w:r>
        <w:t>able</w:t>
      </w:r>
      <w:r>
        <w:rPr>
          <w:spacing w:val="-8"/>
        </w:rPr>
        <w:t xml:space="preserve"> </w:t>
      </w:r>
      <w:hyperlink w:anchor="_bookmark1" w:history="1">
        <w:r>
          <w:t>2)</w:t>
        </w:r>
      </w:hyperlink>
    </w:p>
    <w:p w14:paraId="1ECFCEEB" w14:textId="77777777" w:rsidR="00BD22F5" w:rsidRDefault="00541216">
      <w:pPr>
        <w:pStyle w:val="BodyText"/>
        <w:numPr>
          <w:ilvl w:val="1"/>
          <w:numId w:val="4"/>
        </w:numPr>
        <w:tabs>
          <w:tab w:val="left" w:pos="604"/>
        </w:tabs>
        <w:ind w:left="604"/>
      </w:pPr>
      <w:r>
        <w:t>3.</w:t>
      </w:r>
      <w:r>
        <w:rPr>
          <w:spacing w:val="14"/>
        </w:rPr>
        <w:t xml:space="preserve"> </w:t>
      </w:r>
      <w:r>
        <w:t>analyze</w:t>
      </w:r>
      <w:r>
        <w:rPr>
          <w:spacing w:val="15"/>
        </w:rPr>
        <w:t xml:space="preserve"> </w:t>
      </w:r>
      <w:r>
        <w:t>student</w:t>
      </w:r>
      <w:r>
        <w:rPr>
          <w:spacing w:val="14"/>
        </w:rPr>
        <w:t xml:space="preserve"> </w:t>
      </w:r>
      <w:r>
        <w:t>learning</w:t>
      </w:r>
      <w:r>
        <w:rPr>
          <w:spacing w:val="15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assessment</w:t>
      </w:r>
      <w:r>
        <w:rPr>
          <w:spacing w:val="14"/>
        </w:rPr>
        <w:t xml:space="preserve"> </w:t>
      </w:r>
      <w:r>
        <w:t>instruments</w:t>
      </w:r>
    </w:p>
    <w:p w14:paraId="2541D322" w14:textId="77777777" w:rsidR="00BD22F5" w:rsidRDefault="00541216">
      <w:pPr>
        <w:pStyle w:val="BodyText"/>
        <w:numPr>
          <w:ilvl w:val="2"/>
          <w:numId w:val="4"/>
        </w:numPr>
        <w:tabs>
          <w:tab w:val="left" w:pos="773"/>
        </w:tabs>
        <w:spacing w:before="12" w:line="254" w:lineRule="auto"/>
        <w:ind w:left="773"/>
      </w:pPr>
      <w:r>
        <w:t>identify</w:t>
      </w:r>
      <w:r>
        <w:rPr>
          <w:spacing w:val="8"/>
        </w:rPr>
        <w:t xml:space="preserve"> </w:t>
      </w:r>
      <w:r>
        <w:t>items</w:t>
      </w:r>
      <w:r>
        <w:rPr>
          <w:spacing w:val="8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rPr>
          <w:spacing w:val="-2"/>
        </w:rPr>
        <w:t>w</w:t>
      </w:r>
      <w:r>
        <w:t>eak</w:t>
      </w:r>
      <w:r>
        <w:rPr>
          <w:spacing w:val="8"/>
        </w:rPr>
        <w:t xml:space="preserve"> </w:t>
      </w:r>
      <w:r>
        <w:t>learning</w:t>
      </w:r>
      <w:r>
        <w:rPr>
          <w:spacing w:val="8"/>
        </w:rPr>
        <w:t xml:space="preserve"> </w:t>
      </w:r>
      <w:r>
        <w:t>gains</w:t>
      </w:r>
      <w:r>
        <w:rPr>
          <w:spacing w:val="9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valid</w:t>
      </w:r>
      <w:r>
        <w:rPr>
          <w:spacing w:val="8"/>
        </w:rPr>
        <w:t xml:space="preserve"> </w:t>
      </w:r>
      <w:r>
        <w:t xml:space="preserve">assess- </w:t>
      </w:r>
      <w:proofErr w:type="spellStart"/>
      <w:r>
        <w:t>ments</w:t>
      </w:r>
      <w:proofErr w:type="spellEnd"/>
      <w:r>
        <w:rPr>
          <w:spacing w:val="-14"/>
        </w:rPr>
        <w:t xml:space="preserve"> </w:t>
      </w:r>
      <w:r>
        <w:t>(S</w:t>
      </w:r>
      <w:r>
        <w:rPr>
          <w:spacing w:val="1"/>
        </w:rPr>
        <w:t>e</w:t>
      </w:r>
      <w:r>
        <w:t>c</w:t>
      </w:r>
      <w:r>
        <w:rPr>
          <w:spacing w:val="-13"/>
        </w:rPr>
        <w:t xml:space="preserve"> </w:t>
      </w:r>
      <w:r>
        <w:t>4.1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4.2)</w:t>
      </w:r>
    </w:p>
    <w:p w14:paraId="694D76F2" w14:textId="77777777" w:rsidR="00BD22F5" w:rsidRDefault="00541216">
      <w:pPr>
        <w:pStyle w:val="BodyText"/>
        <w:numPr>
          <w:ilvl w:val="2"/>
          <w:numId w:val="4"/>
        </w:numPr>
        <w:tabs>
          <w:tab w:val="left" w:pos="773"/>
        </w:tabs>
        <w:ind w:left="773"/>
      </w:pPr>
      <w:r>
        <w:t>identify</w:t>
      </w:r>
      <w:r>
        <w:rPr>
          <w:spacing w:val="-5"/>
        </w:rPr>
        <w:t xml:space="preserve"> </w:t>
      </w:r>
      <w:r>
        <w:t>implicat</w:t>
      </w:r>
      <w:r>
        <w:rPr>
          <w:spacing w:val="1"/>
        </w:rPr>
        <w:t>e</w:t>
      </w:r>
      <w:r>
        <w:t>d</w:t>
      </w:r>
      <w:r>
        <w:rPr>
          <w:spacing w:val="-5"/>
        </w:rPr>
        <w:t xml:space="preserve"> </w:t>
      </w:r>
      <w:r>
        <w:t>kn</w:t>
      </w:r>
      <w:r>
        <w:rPr>
          <w:spacing w:val="-2"/>
        </w:rPr>
        <w:t>o</w:t>
      </w:r>
      <w:r>
        <w:t>wl</w:t>
      </w:r>
      <w:r>
        <w:rPr>
          <w:spacing w:val="1"/>
        </w:rPr>
        <w:t>e</w:t>
      </w:r>
      <w:r>
        <w:t>dge</w:t>
      </w:r>
      <w:r>
        <w:rPr>
          <w:spacing w:val="-4"/>
        </w:rPr>
        <w:t xml:space="preserve"> </w:t>
      </w:r>
      <w:r>
        <w:t>com</w:t>
      </w:r>
      <w:r>
        <w:rPr>
          <w:spacing w:val="1"/>
        </w:rPr>
        <w:t>p</w:t>
      </w:r>
      <w:r>
        <w:t>onents</w:t>
      </w:r>
      <w:r>
        <w:rPr>
          <w:spacing w:val="-5"/>
        </w:rPr>
        <w:t xml:space="preserve"> </w:t>
      </w:r>
      <w:r>
        <w:t>(S</w:t>
      </w:r>
      <w:r>
        <w:rPr>
          <w:spacing w:val="1"/>
        </w:rPr>
        <w:t>e</w:t>
      </w:r>
      <w:r>
        <w:t>c</w:t>
      </w:r>
      <w:r>
        <w:rPr>
          <w:spacing w:val="-4"/>
        </w:rPr>
        <w:t xml:space="preserve"> </w:t>
      </w:r>
      <w:r>
        <w:t>4.3)</w:t>
      </w:r>
    </w:p>
    <w:p w14:paraId="5BD91993" w14:textId="77777777" w:rsidR="00BD22F5" w:rsidRDefault="00541216">
      <w:pPr>
        <w:pStyle w:val="BodyText"/>
        <w:numPr>
          <w:ilvl w:val="1"/>
          <w:numId w:val="4"/>
        </w:numPr>
        <w:tabs>
          <w:tab w:val="left" w:pos="604"/>
        </w:tabs>
        <w:spacing w:before="12"/>
        <w:ind w:left="604"/>
      </w:pPr>
      <w:r>
        <w:t>4.</w:t>
      </w:r>
      <w:r>
        <w:rPr>
          <w:spacing w:val="7"/>
        </w:rPr>
        <w:t xml:space="preserve"> </w:t>
      </w:r>
      <w:r>
        <w:t>imp</w:t>
      </w:r>
      <w:r>
        <w:rPr>
          <w:spacing w:val="-2"/>
        </w:rPr>
        <w:t>rov</w:t>
      </w:r>
      <w:r>
        <w:t>ement</w:t>
      </w:r>
    </w:p>
    <w:p w14:paraId="32B6F951" w14:textId="77777777" w:rsidR="00BD22F5" w:rsidRDefault="00541216">
      <w:pPr>
        <w:pStyle w:val="BodyText"/>
        <w:numPr>
          <w:ilvl w:val="2"/>
          <w:numId w:val="4"/>
        </w:numPr>
        <w:tabs>
          <w:tab w:val="left" w:pos="773"/>
        </w:tabs>
        <w:spacing w:before="12"/>
        <w:ind w:left="773"/>
      </w:pPr>
      <w:r>
        <w:t>cor</w:t>
      </w:r>
      <w:r>
        <w:rPr>
          <w:spacing w:val="-2"/>
        </w:rPr>
        <w:t>r</w:t>
      </w:r>
      <w:r>
        <w:rPr>
          <w:spacing w:val="1"/>
        </w:rPr>
        <w:t>e</w:t>
      </w:r>
      <w:r>
        <w:t>ct</w:t>
      </w:r>
      <w:r>
        <w:rPr>
          <w:spacing w:val="15"/>
        </w:rPr>
        <w:t xml:space="preserve"> </w:t>
      </w:r>
      <w:r>
        <w:t>susp</w:t>
      </w:r>
      <w:r>
        <w:rPr>
          <w:spacing w:val="1"/>
        </w:rPr>
        <w:t>e</w:t>
      </w:r>
      <w:r>
        <w:t>ct</w:t>
      </w:r>
      <w:r>
        <w:rPr>
          <w:spacing w:val="15"/>
        </w:rPr>
        <w:t xml:space="preserve"> </w:t>
      </w:r>
      <w:r>
        <w:t>items</w:t>
      </w:r>
      <w:r>
        <w:rPr>
          <w:spacing w:val="15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assessment</w:t>
      </w:r>
      <w:r>
        <w:rPr>
          <w:spacing w:val="15"/>
        </w:rPr>
        <w:t xml:space="preserve"> </w:t>
      </w:r>
      <w:r>
        <w:t>instruments</w:t>
      </w:r>
    </w:p>
    <w:p w14:paraId="308754E5" w14:textId="77777777" w:rsidR="00BD22F5" w:rsidRDefault="00541216">
      <w:pPr>
        <w:pStyle w:val="BodyText"/>
        <w:numPr>
          <w:ilvl w:val="2"/>
          <w:numId w:val="4"/>
        </w:numPr>
        <w:tabs>
          <w:tab w:val="left" w:pos="773"/>
        </w:tabs>
        <w:spacing w:before="12"/>
        <w:ind w:left="773"/>
      </w:pPr>
      <w:r>
        <w:t>imp</w:t>
      </w:r>
      <w:r>
        <w:rPr>
          <w:spacing w:val="-2"/>
        </w:rPr>
        <w:t>rov</w:t>
      </w:r>
      <w:r>
        <w:t>e</w:t>
      </w:r>
      <w:r>
        <w:rPr>
          <w:spacing w:val="11"/>
        </w:rPr>
        <w:t xml:space="preserve"> </w:t>
      </w:r>
      <w:r>
        <w:t>instruction</w:t>
      </w:r>
      <w:r>
        <w:rPr>
          <w:spacing w:val="11"/>
        </w:rPr>
        <w:t xml:space="preserve"> </w:t>
      </w:r>
      <w:r>
        <w:t>(p</w:t>
      </w:r>
      <w:r>
        <w:rPr>
          <w:spacing w:val="-2"/>
        </w:rPr>
        <w:t>r</w:t>
      </w:r>
      <w:r>
        <w:t>esentation,</w:t>
      </w:r>
      <w:r>
        <w:rPr>
          <w:spacing w:val="11"/>
        </w:rPr>
        <w:t xml:space="preserve"> </w:t>
      </w:r>
      <w:r>
        <w:t>p</w:t>
      </w:r>
      <w:r>
        <w:rPr>
          <w:spacing w:val="-2"/>
        </w:rPr>
        <w:t>r</w:t>
      </w:r>
      <w:r>
        <w:t>oblems,</w:t>
      </w:r>
      <w:r>
        <w:rPr>
          <w:spacing w:val="12"/>
        </w:rPr>
        <w:t xml:space="preserve"> </w:t>
      </w:r>
      <w:r>
        <w:t>f</w:t>
      </w:r>
      <w:r>
        <w:rPr>
          <w:spacing w:val="1"/>
        </w:rPr>
        <w:t>ee</w:t>
      </w:r>
      <w:r>
        <w:t>dback)</w:t>
      </w:r>
    </w:p>
    <w:p w14:paraId="52D09F12" w14:textId="77777777" w:rsidR="00BD22F5" w:rsidRDefault="00BD22F5">
      <w:pPr>
        <w:spacing w:before="4" w:line="190" w:lineRule="exact"/>
        <w:rPr>
          <w:sz w:val="19"/>
          <w:szCs w:val="19"/>
        </w:rPr>
      </w:pPr>
    </w:p>
    <w:p w14:paraId="28735320" w14:textId="77777777" w:rsidR="00BD22F5" w:rsidRDefault="00541216">
      <w:pPr>
        <w:pStyle w:val="BodyText"/>
        <w:spacing w:line="254" w:lineRule="auto"/>
        <w:ind w:firstLine="199"/>
        <w:jc w:val="both"/>
      </w:pPr>
      <w:r>
        <w:t>Roughl</w:t>
      </w:r>
      <w:r>
        <w:rPr>
          <w:spacing w:val="-12"/>
        </w:rPr>
        <w:t>y</w:t>
      </w:r>
      <w:r>
        <w:t>,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steps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design</w:t>
      </w:r>
      <w:r>
        <w:rPr>
          <w:spacing w:val="2"/>
        </w:rPr>
        <w:t xml:space="preserve"> </w:t>
      </w:r>
      <w:r>
        <w:t>assessment</w:t>
      </w:r>
      <w:r>
        <w:rPr>
          <w:spacing w:val="2"/>
        </w:rPr>
        <w:t xml:space="preserve"> </w:t>
      </w:r>
      <w:r>
        <w:t>step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>r</w:t>
      </w:r>
      <w:r>
        <w:t>e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subset</w:t>
      </w:r>
      <w:r>
        <w:rPr>
          <w:spacing w:val="2"/>
        </w:rPr>
        <w:t xml:space="preserve"> </w:t>
      </w:r>
      <w:r>
        <w:t>of</w:t>
      </w:r>
      <w:r>
        <w:rPr>
          <w:w w:val="9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Dick</w:t>
      </w:r>
      <w:r>
        <w:rPr>
          <w:spacing w:val="8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Ca</w:t>
      </w:r>
      <w:r>
        <w:rPr>
          <w:spacing w:val="-2"/>
        </w:rPr>
        <w:t>re</w:t>
      </w:r>
      <w:r>
        <w:t>y</w:t>
      </w:r>
      <w:r>
        <w:rPr>
          <w:spacing w:val="8"/>
        </w:rPr>
        <w:t xml:space="preserve"> </w:t>
      </w:r>
      <w:r>
        <w:t>instructional</w:t>
      </w:r>
      <w:r>
        <w:rPr>
          <w:spacing w:val="9"/>
        </w:rPr>
        <w:t xml:space="preserve"> </w:t>
      </w:r>
      <w:r>
        <w:t>design</w:t>
      </w:r>
      <w:r>
        <w:rPr>
          <w:spacing w:val="8"/>
        </w:rPr>
        <w:t xml:space="preserve"> </w:t>
      </w:r>
      <w:r>
        <w:t>p</w:t>
      </w:r>
      <w:r>
        <w:rPr>
          <w:spacing w:val="-2"/>
        </w:rPr>
        <w:t>r</w:t>
      </w:r>
      <w:r>
        <w:rPr>
          <w:spacing w:val="1"/>
        </w:rPr>
        <w:t>o</w:t>
      </w:r>
      <w:r>
        <w:t>cess</w:t>
      </w:r>
      <w:r>
        <w:rPr>
          <w:spacing w:val="9"/>
        </w:rPr>
        <w:t xml:space="preserve"> </w:t>
      </w:r>
      <w:r>
        <w:t>[</w:t>
      </w:r>
      <w:hyperlink w:anchor="_bookmark13" w:history="1">
        <w:r>
          <w:t>4</w:t>
        </w:r>
      </w:hyperlink>
      <w:r>
        <w:t>],</w:t>
      </w:r>
      <w:r>
        <w:rPr>
          <w:spacing w:val="8"/>
        </w:rPr>
        <w:t xml:space="preserve"> </w:t>
      </w:r>
      <w:r>
        <w:t>though</w:t>
      </w:r>
      <w:r>
        <w:rPr>
          <w:spacing w:val="9"/>
        </w:rPr>
        <w:t xml:space="preserve"> </w:t>
      </w:r>
      <w:r>
        <w:t>mo</w:t>
      </w:r>
      <w:r>
        <w:rPr>
          <w:spacing w:val="-2"/>
        </w:rPr>
        <w:t>r</w:t>
      </w:r>
      <w:r>
        <w:t>e specializ</w:t>
      </w:r>
      <w:r>
        <w:rPr>
          <w:spacing w:val="1"/>
        </w:rPr>
        <w:t>e</w:t>
      </w:r>
      <w:r>
        <w:t>d.</w:t>
      </w:r>
      <w:r>
        <w:rPr>
          <w:spacing w:val="14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rPr>
          <w:spacing w:val="-2"/>
        </w:rPr>
        <w:t>e</w:t>
      </w:r>
      <w:r>
        <w:t>xampl</w:t>
      </w:r>
      <w:r>
        <w:rPr>
          <w:spacing w:val="-2"/>
        </w:rPr>
        <w:t>e</w:t>
      </w:r>
      <w:r>
        <w:t>,</w:t>
      </w:r>
      <w:r>
        <w:rPr>
          <w:spacing w:val="15"/>
        </w:rPr>
        <w:t xml:space="preserve"> </w:t>
      </w:r>
      <w:ins w:id="8" w:author="Katherine Cennamo" w:date="2017-08-29T15:03:00Z">
        <w:r w:rsidR="00711B44">
          <w:t>in</w:t>
        </w:r>
        <w:r w:rsidR="00711B44">
          <w:rPr>
            <w:spacing w:val="3"/>
          </w:rPr>
          <w:t xml:space="preserve"> </w:t>
        </w:r>
        <w:r w:rsidR="00711B44">
          <w:t>our</w:t>
        </w:r>
        <w:r w:rsidR="00711B44">
          <w:rPr>
            <w:spacing w:val="4"/>
          </w:rPr>
          <w:t xml:space="preserve"> </w:t>
        </w:r>
        <w:r w:rsidR="00711B44">
          <w:t>method</w:t>
        </w:r>
        <w:r w:rsidR="00711B44">
          <w:rPr>
            <w:spacing w:val="4"/>
          </w:rPr>
          <w:t xml:space="preserve">, </w:t>
        </w:r>
      </w:ins>
      <w:r>
        <w:t>the</w:t>
      </w:r>
      <w:r>
        <w:rPr>
          <w:spacing w:val="15"/>
        </w:rPr>
        <w:t xml:space="preserve"> </w:t>
      </w:r>
      <w:r>
        <w:t>Dick</w:t>
      </w:r>
      <w:r>
        <w:rPr>
          <w:spacing w:val="16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Ca</w:t>
      </w:r>
      <w:r>
        <w:rPr>
          <w:spacing w:val="-2"/>
        </w:rPr>
        <w:t>re</w:t>
      </w:r>
      <w:r>
        <w:t>y</w:t>
      </w:r>
      <w:r>
        <w:rPr>
          <w:spacing w:val="15"/>
        </w:rPr>
        <w:t xml:space="preserve"> </w:t>
      </w:r>
      <w:r>
        <w:t>step</w:t>
      </w:r>
      <w:r>
        <w:rPr>
          <w:spacing w:val="15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identifying</w:t>
      </w:r>
      <w:r>
        <w:rPr>
          <w:w w:val="104"/>
        </w:rPr>
        <w:t xml:space="preserve"> </w:t>
      </w:r>
      <w:r>
        <w:t>instructional</w:t>
      </w:r>
      <w:r>
        <w:rPr>
          <w:spacing w:val="3"/>
        </w:rPr>
        <w:t xml:space="preserve"> </w:t>
      </w:r>
      <w:r>
        <w:t>goals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limit</w:t>
      </w:r>
      <w:r>
        <w:rPr>
          <w:spacing w:val="1"/>
        </w:rPr>
        <w:t>e</w:t>
      </w:r>
      <w:r>
        <w:t>d</w:t>
      </w:r>
      <w:r>
        <w:rPr>
          <w:spacing w:val="4"/>
        </w:rPr>
        <w:t xml:space="preserve"> </w:t>
      </w:r>
      <w:del w:id="9" w:author="Katherine Cennamo" w:date="2017-08-29T15:02:00Z">
        <w:r w:rsidDel="00711B44">
          <w:delText>in</w:delText>
        </w:r>
        <w:r w:rsidDel="00711B44">
          <w:rPr>
            <w:spacing w:val="3"/>
          </w:rPr>
          <w:delText xml:space="preserve"> </w:delText>
        </w:r>
        <w:r w:rsidDel="00711B44">
          <w:delText>our</w:delText>
        </w:r>
        <w:r w:rsidDel="00711B44">
          <w:rPr>
            <w:spacing w:val="4"/>
          </w:rPr>
          <w:delText xml:space="preserve"> </w:delText>
        </w:r>
        <w:r w:rsidDel="00711B44">
          <w:delText>method</w:delText>
        </w:r>
        <w:r w:rsidDel="00711B44">
          <w:rPr>
            <w:spacing w:val="4"/>
          </w:rPr>
          <w:delText xml:space="preserve"> </w:delText>
        </w:r>
      </w:del>
      <w:r>
        <w:t>to</w:t>
      </w:r>
      <w:r>
        <w:rPr>
          <w:spacing w:val="4"/>
        </w:rPr>
        <w:t xml:space="preserve"> </w:t>
      </w:r>
      <w:r>
        <w:t>identifying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goal</w:t>
      </w:r>
      <w:r>
        <w:rPr>
          <w:w w:val="9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unit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instruction</w:t>
      </w:r>
      <w:r>
        <w:rPr>
          <w:spacing w:val="19"/>
        </w:rPr>
        <w:t xml:space="preserve"> </w:t>
      </w:r>
      <w:r>
        <w:t>sel</w:t>
      </w:r>
      <w:r>
        <w:rPr>
          <w:spacing w:val="1"/>
        </w:rPr>
        <w:t>e</w:t>
      </w:r>
      <w:r>
        <w:t>cted</w:t>
      </w:r>
      <w:r>
        <w:rPr>
          <w:spacing w:val="18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imp</w:t>
      </w:r>
      <w:r>
        <w:rPr>
          <w:spacing w:val="-2"/>
        </w:rPr>
        <w:t>rov</w:t>
      </w:r>
      <w:r>
        <w:t>eme</w:t>
      </w:r>
      <w:r>
        <w:rPr>
          <w:spacing w:val="-1"/>
        </w:rPr>
        <w:t>n</w:t>
      </w:r>
      <w:r>
        <w:t>t.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identify</w:t>
      </w:r>
      <w:r>
        <w:rPr>
          <w:w w:val="103"/>
        </w:rPr>
        <w:t xml:space="preserve"> </w:t>
      </w:r>
      <w:r>
        <w:t>misconceptions</w:t>
      </w:r>
      <w:r>
        <w:rPr>
          <w:spacing w:val="-1"/>
        </w:rPr>
        <w:t xml:space="preserve"> </w:t>
      </w:r>
      <w:r>
        <w:t>set is the Dick and Ca</w:t>
      </w:r>
      <w:r>
        <w:rPr>
          <w:spacing w:val="-2"/>
        </w:rPr>
        <w:t>re</w:t>
      </w:r>
      <w:r>
        <w:t>y step of Learner and Con- t</w:t>
      </w:r>
      <w:r>
        <w:rPr>
          <w:spacing w:val="-2"/>
        </w:rPr>
        <w:t>e</w:t>
      </w:r>
      <w:r>
        <w:t>xt</w:t>
      </w:r>
      <w:r>
        <w:rPr>
          <w:spacing w:val="1"/>
        </w:rPr>
        <w:t xml:space="preserve"> </w:t>
      </w:r>
      <w:r>
        <w:t>Analysis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f</w:t>
      </w:r>
      <w:r>
        <w:rPr>
          <w:spacing w:val="1"/>
        </w:rPr>
        <w:t>o</w:t>
      </w:r>
      <w:r>
        <w:t>cus</w:t>
      </w:r>
      <w:r>
        <w:rPr>
          <w:spacing w:val="1"/>
        </w:rPr>
        <w:t>e</w:t>
      </w:r>
      <w:r>
        <w:t>d</w:t>
      </w:r>
      <w:r>
        <w:rPr>
          <w:spacing w:val="2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misconceptions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learners</w:t>
      </w:r>
      <w:r>
        <w:rPr>
          <w:w w:val="102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any</w:t>
      </w:r>
      <w:r>
        <w:rPr>
          <w:spacing w:val="17"/>
        </w:rPr>
        <w:t xml:space="preserve"> </w:t>
      </w:r>
      <w:r>
        <w:t>parts</w:t>
      </w:r>
      <w:r>
        <w:rPr>
          <w:spacing w:val="18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cont</w:t>
      </w:r>
      <w:r>
        <w:rPr>
          <w:spacing w:val="-2"/>
        </w:rPr>
        <w:t>e</w:t>
      </w:r>
      <w:r>
        <w:t>xt</w:t>
      </w:r>
      <w:r>
        <w:rPr>
          <w:spacing w:val="18"/>
        </w:rPr>
        <w:t xml:space="preserve"> </w:t>
      </w:r>
      <w:r>
        <w:rPr>
          <w:spacing w:val="-2"/>
        </w:rPr>
        <w:t>r</w:t>
      </w:r>
      <w:r>
        <w:t>el</w:t>
      </w:r>
      <w:r>
        <w:rPr>
          <w:spacing w:val="-2"/>
        </w:rPr>
        <w:t>e</w:t>
      </w:r>
      <w:r>
        <w:t>vant</w:t>
      </w:r>
      <w:r>
        <w:rPr>
          <w:spacing w:val="16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misconceptions.</w:t>
      </w:r>
      <w:r>
        <w:rPr>
          <w:spacing w:val="16"/>
        </w:rPr>
        <w:t xml:space="preserve"> </w:t>
      </w:r>
      <w:r>
        <w:t>The</w:t>
      </w:r>
      <w:r>
        <w:rPr>
          <w:w w:val="103"/>
        </w:rPr>
        <w:t xml:space="preserve"> </w:t>
      </w:r>
      <w:r>
        <w:t>instructional</w:t>
      </w:r>
      <w:r>
        <w:rPr>
          <w:spacing w:val="-8"/>
        </w:rPr>
        <w:t xml:space="preserve"> </w:t>
      </w:r>
      <w:r>
        <w:t>analysis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assessment</w:t>
      </w:r>
      <w:r>
        <w:rPr>
          <w:spacing w:val="-7"/>
        </w:rPr>
        <w:t xml:space="preserve"> </w:t>
      </w:r>
      <w:r>
        <w:t>instrument</w:t>
      </w:r>
      <w:r>
        <w:rPr>
          <w:spacing w:val="-7"/>
        </w:rPr>
        <w:t xml:space="preserve"> </w:t>
      </w:r>
      <w:r>
        <w:t>steps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>r</w:t>
      </w:r>
      <w:r>
        <w:t>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</w:t>
      </w:r>
      <w:r>
        <w:rPr>
          <w:w w:val="99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Dick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Ca</w:t>
      </w:r>
      <w:r>
        <w:rPr>
          <w:spacing w:val="-2"/>
        </w:rPr>
        <w:t>re</w:t>
      </w:r>
      <w:r>
        <w:t>y</w:t>
      </w:r>
      <w:r>
        <w:rPr>
          <w:spacing w:val="2"/>
        </w:rPr>
        <w:t xml:space="preserve"> </w:t>
      </w:r>
      <w:r>
        <w:t>m</w:t>
      </w:r>
      <w:r>
        <w:rPr>
          <w:spacing w:val="1"/>
        </w:rPr>
        <w:t>o</w:t>
      </w:r>
      <w:r>
        <w:t>del.</w:t>
      </w:r>
    </w:p>
    <w:p w14:paraId="6B48C771" w14:textId="77777777" w:rsidR="00BD22F5" w:rsidRDefault="00711B44">
      <w:pPr>
        <w:pStyle w:val="BodyText"/>
        <w:spacing w:line="254" w:lineRule="auto"/>
        <w:ind w:left="109" w:firstLine="205"/>
        <w:jc w:val="both"/>
      </w:pPr>
      <w:commentRangeStart w:id="10"/>
      <w:ins w:id="11" w:author="Katherine Cennamo" w:date="2017-08-29T15:03:00Z">
        <w:r>
          <w:rPr>
            <w:w w:val="105"/>
          </w:rPr>
          <w:t>An</w:t>
        </w:r>
      </w:ins>
      <w:commentRangeEnd w:id="10"/>
      <w:ins w:id="12" w:author="Katherine Cennamo" w:date="2017-08-29T15:09:00Z">
        <w:r>
          <w:rPr>
            <w:rStyle w:val="CommentReference"/>
            <w:rFonts w:asciiTheme="minorHAnsi" w:eastAsiaTheme="minorHAnsi" w:hAnsiTheme="minorHAnsi"/>
          </w:rPr>
          <w:commentReference w:id="10"/>
        </w:r>
      </w:ins>
      <w:ins w:id="13" w:author="Katherine Cennamo" w:date="2017-08-29T15:03:00Z">
        <w:r>
          <w:rPr>
            <w:w w:val="105"/>
          </w:rPr>
          <w:t xml:space="preserve"> understanding of the learner</w:t>
        </w:r>
      </w:ins>
      <w:ins w:id="14" w:author="Katherine Cennamo" w:date="2017-08-29T15:04:00Z">
        <w:r>
          <w:rPr>
            <w:w w:val="105"/>
          </w:rPr>
          <w:t>s</w:t>
        </w:r>
      </w:ins>
      <w:ins w:id="15" w:author="Katherine Cennamo" w:date="2017-08-29T15:03:00Z">
        <w:r>
          <w:rPr>
            <w:w w:val="105"/>
          </w:rPr>
          <w:t xml:space="preserve"> is central to the </w:t>
        </w:r>
      </w:ins>
      <w:del w:id="16" w:author="Katherine Cennamo" w:date="2017-08-29T15:03:00Z">
        <w:r w:rsidR="00541216" w:rsidDel="00711B44">
          <w:rPr>
            <w:w w:val="105"/>
          </w:rPr>
          <w:delText>A</w:delText>
        </w:r>
        <w:r w:rsidR="00541216" w:rsidDel="00711B44">
          <w:rPr>
            <w:spacing w:val="-1"/>
            <w:w w:val="105"/>
          </w:rPr>
          <w:delText xml:space="preserve"> </w:delText>
        </w:r>
        <w:r w:rsidR="00541216" w:rsidDel="00711B44">
          <w:rPr>
            <w:w w:val="105"/>
          </w:rPr>
          <w:delText>deficiency</w:delText>
        </w:r>
        <w:r w:rsidR="00541216" w:rsidDel="00711B44">
          <w:rPr>
            <w:spacing w:val="-1"/>
            <w:w w:val="105"/>
          </w:rPr>
          <w:delText xml:space="preserve"> </w:delText>
        </w:r>
        <w:r w:rsidR="00541216" w:rsidDel="00711B44">
          <w:rPr>
            <w:w w:val="105"/>
          </w:rPr>
          <w:delText>in many</w:delText>
        </w:r>
        <w:r w:rsidR="00541216" w:rsidDel="00711B44">
          <w:rPr>
            <w:spacing w:val="-1"/>
            <w:w w:val="105"/>
          </w:rPr>
          <w:delText xml:space="preserve"> </w:delText>
        </w:r>
      </w:del>
      <w:r w:rsidR="00541216">
        <w:rPr>
          <w:w w:val="105"/>
        </w:rPr>
        <w:t>instructional</w:t>
      </w:r>
      <w:r w:rsidR="00541216">
        <w:rPr>
          <w:spacing w:val="-1"/>
          <w:w w:val="105"/>
        </w:rPr>
        <w:t xml:space="preserve"> </w:t>
      </w:r>
      <w:r w:rsidR="00541216">
        <w:rPr>
          <w:w w:val="105"/>
        </w:rPr>
        <w:t>design p</w:t>
      </w:r>
      <w:r w:rsidR="00541216">
        <w:rPr>
          <w:spacing w:val="-2"/>
          <w:w w:val="105"/>
        </w:rPr>
        <w:t>r</w:t>
      </w:r>
      <w:r w:rsidR="00541216">
        <w:rPr>
          <w:spacing w:val="1"/>
          <w:w w:val="105"/>
        </w:rPr>
        <w:t>o</w:t>
      </w:r>
      <w:r w:rsidR="00541216">
        <w:rPr>
          <w:w w:val="105"/>
        </w:rPr>
        <w:t>cess</w:t>
      </w:r>
      <w:del w:id="17" w:author="Katherine Cennamo" w:date="2017-08-29T15:05:00Z">
        <w:r w:rsidR="00541216" w:rsidDel="00711B44">
          <w:rPr>
            <w:w w:val="105"/>
          </w:rPr>
          <w:delText>es</w:delText>
        </w:r>
      </w:del>
      <w:del w:id="18" w:author="Katherine Cennamo" w:date="2017-08-29T15:03:00Z">
        <w:r w:rsidR="00541216" w:rsidDel="00711B44">
          <w:rPr>
            <w:spacing w:val="-1"/>
            <w:w w:val="105"/>
          </w:rPr>
          <w:delText xml:space="preserve"> </w:delText>
        </w:r>
        <w:r w:rsidR="00541216" w:rsidDel="00711B44">
          <w:rPr>
            <w:w w:val="105"/>
          </w:rPr>
          <w:delText>is a</w:delText>
        </w:r>
        <w:r w:rsidR="00541216" w:rsidDel="00711B44">
          <w:rPr>
            <w:spacing w:val="-1"/>
            <w:w w:val="105"/>
          </w:rPr>
          <w:delText xml:space="preserve"> </w:delText>
        </w:r>
        <w:r w:rsidR="00541216" w:rsidDel="00711B44">
          <w:rPr>
            <w:w w:val="105"/>
          </w:rPr>
          <w:delText>lack</w:delText>
        </w:r>
        <w:r w:rsidR="00541216" w:rsidDel="00711B44">
          <w:rPr>
            <w:w w:val="101"/>
          </w:rPr>
          <w:delText xml:space="preserve"> </w:delText>
        </w:r>
        <w:r w:rsidR="00541216" w:rsidDel="00711B44">
          <w:rPr>
            <w:w w:val="105"/>
          </w:rPr>
          <w:delText>of</w:delText>
        </w:r>
        <w:r w:rsidR="00541216" w:rsidDel="00711B44">
          <w:rPr>
            <w:spacing w:val="-6"/>
            <w:w w:val="105"/>
          </w:rPr>
          <w:delText xml:space="preserve"> </w:delText>
        </w:r>
        <w:r w:rsidR="00541216" w:rsidDel="00711B44">
          <w:rPr>
            <w:w w:val="105"/>
          </w:rPr>
          <w:delText>a</w:delText>
        </w:r>
        <w:r w:rsidR="00541216" w:rsidDel="00711B44">
          <w:rPr>
            <w:spacing w:val="-6"/>
            <w:w w:val="105"/>
          </w:rPr>
          <w:delText xml:space="preserve"> </w:delText>
        </w:r>
        <w:r w:rsidR="00541216" w:rsidDel="00711B44">
          <w:rPr>
            <w:w w:val="105"/>
          </w:rPr>
          <w:delText>m</w:delText>
        </w:r>
        <w:r w:rsidR="00541216" w:rsidDel="00711B44">
          <w:rPr>
            <w:spacing w:val="1"/>
            <w:w w:val="105"/>
          </w:rPr>
          <w:delText>o</w:delText>
        </w:r>
        <w:r w:rsidR="00541216" w:rsidDel="00711B44">
          <w:rPr>
            <w:w w:val="105"/>
          </w:rPr>
          <w:delText>del</w:delText>
        </w:r>
        <w:r w:rsidR="00541216" w:rsidDel="00711B44">
          <w:rPr>
            <w:spacing w:val="-5"/>
            <w:w w:val="105"/>
          </w:rPr>
          <w:delText xml:space="preserve"> </w:delText>
        </w:r>
        <w:r w:rsidR="00541216" w:rsidDel="00711B44">
          <w:rPr>
            <w:w w:val="105"/>
          </w:rPr>
          <w:delText>of</w:delText>
        </w:r>
        <w:r w:rsidR="00541216" w:rsidDel="00711B44">
          <w:rPr>
            <w:spacing w:val="-5"/>
            <w:w w:val="105"/>
          </w:rPr>
          <w:delText xml:space="preserve"> </w:delText>
        </w:r>
        <w:r w:rsidR="00541216" w:rsidDel="00711B44">
          <w:rPr>
            <w:w w:val="105"/>
          </w:rPr>
          <w:delText>the</w:delText>
        </w:r>
        <w:r w:rsidR="00541216" w:rsidDel="00711B44">
          <w:rPr>
            <w:spacing w:val="-6"/>
            <w:w w:val="105"/>
          </w:rPr>
          <w:delText xml:space="preserve"> </w:delText>
        </w:r>
        <w:r w:rsidR="00541216" w:rsidDel="00711B44">
          <w:rPr>
            <w:w w:val="105"/>
          </w:rPr>
          <w:delText>learners’</w:delText>
        </w:r>
        <w:r w:rsidR="00541216" w:rsidDel="00711B44">
          <w:rPr>
            <w:spacing w:val="-6"/>
            <w:w w:val="105"/>
          </w:rPr>
          <w:delText xml:space="preserve"> </w:delText>
        </w:r>
        <w:r w:rsidR="00541216" w:rsidDel="00711B44">
          <w:rPr>
            <w:w w:val="105"/>
          </w:rPr>
          <w:delText>understanding</w:delText>
        </w:r>
      </w:del>
      <w:r w:rsidR="00541216">
        <w:rPr>
          <w:w w:val="105"/>
        </w:rPr>
        <w:t>.</w:t>
      </w:r>
      <w:r w:rsidR="00541216">
        <w:rPr>
          <w:spacing w:val="-5"/>
          <w:w w:val="105"/>
        </w:rPr>
        <w:t xml:space="preserve"> </w:t>
      </w:r>
      <w:ins w:id="19" w:author="Katherine Cennamo" w:date="2017-08-29T15:05:00Z">
        <w:r>
          <w:rPr>
            <w:spacing w:val="-5"/>
            <w:w w:val="105"/>
          </w:rPr>
          <w:t>Th</w:t>
        </w:r>
      </w:ins>
      <w:del w:id="20" w:author="Katherine Cennamo" w:date="2017-08-29T15:04:00Z">
        <w:r w:rsidR="00541216" w:rsidDel="00711B44">
          <w:rPr>
            <w:spacing w:val="-13"/>
            <w:w w:val="105"/>
          </w:rPr>
          <w:delText>T</w:delText>
        </w:r>
        <w:r w:rsidR="00541216" w:rsidDel="00711B44">
          <w:rPr>
            <w:w w:val="105"/>
          </w:rPr>
          <w:delText>o</w:delText>
        </w:r>
        <w:r w:rsidR="00541216" w:rsidDel="00711B44">
          <w:rPr>
            <w:spacing w:val="-6"/>
            <w:w w:val="105"/>
          </w:rPr>
          <w:delText xml:space="preserve"> </w:delText>
        </w:r>
        <w:r w:rsidR="00541216" w:rsidDel="00711B44">
          <w:rPr>
            <w:spacing w:val="-3"/>
            <w:w w:val="105"/>
          </w:rPr>
          <w:delText>ov</w:delText>
        </w:r>
        <w:r w:rsidR="00541216" w:rsidDel="00711B44">
          <w:rPr>
            <w:w w:val="105"/>
          </w:rPr>
          <w:delText>e</w:delText>
        </w:r>
        <w:r w:rsidR="00541216" w:rsidDel="00711B44">
          <w:rPr>
            <w:spacing w:val="-2"/>
            <w:w w:val="105"/>
          </w:rPr>
          <w:delText>r</w:delText>
        </w:r>
        <w:r w:rsidR="00541216" w:rsidDel="00711B44">
          <w:rPr>
            <w:w w:val="105"/>
          </w:rPr>
          <w:delText>come</w:delText>
        </w:r>
        <w:r w:rsidR="00541216" w:rsidDel="00711B44">
          <w:rPr>
            <w:spacing w:val="-5"/>
            <w:w w:val="105"/>
          </w:rPr>
          <w:delText xml:space="preserve"> </w:delText>
        </w:r>
        <w:r w:rsidR="00541216" w:rsidDel="00711B44">
          <w:rPr>
            <w:w w:val="105"/>
          </w:rPr>
          <w:delText>this,</w:delText>
        </w:r>
        <w:r w:rsidR="00541216" w:rsidDel="00711B44">
          <w:rPr>
            <w:spacing w:val="-5"/>
            <w:w w:val="105"/>
          </w:rPr>
          <w:delText xml:space="preserve"> </w:delText>
        </w:r>
      </w:del>
      <w:del w:id="21" w:author="Katherine Cennamo" w:date="2017-08-29T15:05:00Z">
        <w:r w:rsidR="00541216" w:rsidDel="00711B44">
          <w:rPr>
            <w:w w:val="105"/>
          </w:rPr>
          <w:delText>the</w:delText>
        </w:r>
        <w:r w:rsidR="00541216" w:rsidDel="00711B44">
          <w:rPr>
            <w:w w:val="108"/>
          </w:rPr>
          <w:delText xml:space="preserve"> </w:delText>
        </w:r>
        <w:r w:rsidR="00541216" w:rsidDel="00711B44">
          <w:delText>Instructional</w:delText>
        </w:r>
        <w:r w:rsidR="00541216" w:rsidDel="00711B44">
          <w:rPr>
            <w:spacing w:val="-10"/>
          </w:rPr>
          <w:delText xml:space="preserve"> </w:delText>
        </w:r>
        <w:r w:rsidR="00541216" w:rsidDel="00711B44">
          <w:delText>Design</w:delText>
        </w:r>
        <w:r w:rsidR="00541216" w:rsidDel="00711B44">
          <w:rPr>
            <w:spacing w:val="-9"/>
          </w:rPr>
          <w:delText xml:space="preserve"> </w:delText>
        </w:r>
      </w:del>
      <w:ins w:id="22" w:author="Katherine Cennamo" w:date="2017-08-29T15:04:00Z">
        <w:r>
          <w:rPr>
            <w:spacing w:val="-9"/>
          </w:rPr>
          <w:t xml:space="preserve">e </w:t>
        </w:r>
      </w:ins>
      <w:r w:rsidR="00541216">
        <w:t>m</w:t>
      </w:r>
      <w:r w:rsidR="00541216">
        <w:rPr>
          <w:spacing w:val="1"/>
        </w:rPr>
        <w:t>o</w:t>
      </w:r>
      <w:r w:rsidR="00541216">
        <w:t>del</w:t>
      </w:r>
      <w:r w:rsidR="00541216">
        <w:rPr>
          <w:spacing w:val="-10"/>
        </w:rPr>
        <w:t xml:space="preserve"> </w:t>
      </w:r>
      <w:r w:rsidR="00541216">
        <w:t>that</w:t>
      </w:r>
      <w:r w:rsidR="00541216">
        <w:rPr>
          <w:spacing w:val="-9"/>
        </w:rPr>
        <w:t xml:space="preserve"> </w:t>
      </w:r>
      <w:r w:rsidR="00541216">
        <w:rPr>
          <w:spacing w:val="-2"/>
        </w:rPr>
        <w:t>w</w:t>
      </w:r>
      <w:r w:rsidR="00541216">
        <w:t>e</w:t>
      </w:r>
      <w:r w:rsidR="00541216">
        <w:rPr>
          <w:spacing w:val="-9"/>
        </w:rPr>
        <w:t xml:space="preserve"> </w:t>
      </w:r>
      <w:r w:rsidR="00541216">
        <w:t>descri</w:t>
      </w:r>
      <w:r w:rsidR="00541216">
        <w:rPr>
          <w:spacing w:val="1"/>
        </w:rPr>
        <w:t>b</w:t>
      </w:r>
      <w:r w:rsidR="00541216">
        <w:t>e</w:t>
      </w:r>
      <w:r w:rsidR="00541216">
        <w:rPr>
          <w:spacing w:val="-10"/>
        </w:rPr>
        <w:t xml:space="preserve"> </w:t>
      </w:r>
      <w:r w:rsidR="00541216">
        <w:t>l</w:t>
      </w:r>
      <w:r w:rsidR="00541216">
        <w:rPr>
          <w:spacing w:val="-3"/>
        </w:rPr>
        <w:t>ev</w:t>
      </w:r>
      <w:r w:rsidR="00541216">
        <w:t>erages</w:t>
      </w:r>
      <w:r w:rsidR="00541216">
        <w:rPr>
          <w:spacing w:val="-9"/>
        </w:rPr>
        <w:t xml:space="preserve"> </w:t>
      </w:r>
      <w:r w:rsidR="00541216">
        <w:t>the</w:t>
      </w:r>
      <w:r w:rsidR="00541216">
        <w:rPr>
          <w:spacing w:val="-9"/>
        </w:rPr>
        <w:t xml:space="preserve"> </w:t>
      </w:r>
      <w:r w:rsidR="00541216">
        <w:t>cogniti</w:t>
      </w:r>
      <w:r w:rsidR="00541216">
        <w:rPr>
          <w:spacing w:val="-2"/>
        </w:rPr>
        <w:t>v</w:t>
      </w:r>
      <w:r w:rsidR="00541216">
        <w:t>e</w:t>
      </w:r>
      <w:r w:rsidR="00541216">
        <w:rPr>
          <w:w w:val="98"/>
        </w:rPr>
        <w:t xml:space="preserve"> </w:t>
      </w:r>
      <w:r w:rsidR="00541216">
        <w:rPr>
          <w:w w:val="105"/>
        </w:rPr>
        <w:t>m</w:t>
      </w:r>
      <w:r w:rsidR="00541216">
        <w:rPr>
          <w:spacing w:val="1"/>
          <w:w w:val="105"/>
        </w:rPr>
        <w:t>o</w:t>
      </w:r>
      <w:r w:rsidR="00541216">
        <w:rPr>
          <w:w w:val="105"/>
        </w:rPr>
        <w:t>deling</w:t>
      </w:r>
      <w:r w:rsidR="00541216">
        <w:rPr>
          <w:spacing w:val="-11"/>
          <w:w w:val="105"/>
        </w:rPr>
        <w:t xml:space="preserve"> </w:t>
      </w:r>
      <w:r w:rsidR="00541216">
        <w:rPr>
          <w:w w:val="105"/>
        </w:rPr>
        <w:t>as</w:t>
      </w:r>
      <w:r w:rsidR="00541216">
        <w:rPr>
          <w:spacing w:val="1"/>
          <w:w w:val="105"/>
        </w:rPr>
        <w:t>pe</w:t>
      </w:r>
      <w:r w:rsidR="00541216">
        <w:rPr>
          <w:w w:val="105"/>
        </w:rPr>
        <w:t>cts</w:t>
      </w:r>
      <w:r w:rsidR="00541216">
        <w:rPr>
          <w:spacing w:val="-11"/>
          <w:w w:val="105"/>
        </w:rPr>
        <w:t xml:space="preserve"> </w:t>
      </w:r>
      <w:r w:rsidR="00541216">
        <w:rPr>
          <w:w w:val="105"/>
        </w:rPr>
        <w:t>of</w:t>
      </w:r>
      <w:r w:rsidR="00541216">
        <w:rPr>
          <w:spacing w:val="-11"/>
          <w:w w:val="105"/>
        </w:rPr>
        <w:t xml:space="preserve"> </w:t>
      </w:r>
      <w:r w:rsidR="00541216">
        <w:rPr>
          <w:w w:val="105"/>
        </w:rPr>
        <w:t>the</w:t>
      </w:r>
      <w:r w:rsidR="00541216">
        <w:rPr>
          <w:spacing w:val="-11"/>
          <w:w w:val="105"/>
        </w:rPr>
        <w:t xml:space="preserve"> </w:t>
      </w:r>
      <w:r w:rsidR="00541216">
        <w:rPr>
          <w:w w:val="105"/>
        </w:rPr>
        <w:t>Kn</w:t>
      </w:r>
      <w:r w:rsidR="00541216">
        <w:rPr>
          <w:spacing w:val="-3"/>
          <w:w w:val="105"/>
        </w:rPr>
        <w:t>o</w:t>
      </w:r>
      <w:r w:rsidR="00541216">
        <w:rPr>
          <w:w w:val="105"/>
        </w:rPr>
        <w:t>wl</w:t>
      </w:r>
      <w:r w:rsidR="00541216">
        <w:rPr>
          <w:spacing w:val="1"/>
          <w:w w:val="105"/>
        </w:rPr>
        <w:t>e</w:t>
      </w:r>
      <w:r w:rsidR="00541216">
        <w:rPr>
          <w:w w:val="105"/>
        </w:rPr>
        <w:t>dge</w:t>
      </w:r>
      <w:r w:rsidR="00541216">
        <w:rPr>
          <w:spacing w:val="-12"/>
          <w:w w:val="105"/>
        </w:rPr>
        <w:t xml:space="preserve"> </w:t>
      </w:r>
      <w:r w:rsidR="00541216">
        <w:rPr>
          <w:w w:val="105"/>
        </w:rPr>
        <w:t>Learning</w:t>
      </w:r>
      <w:r w:rsidR="00541216">
        <w:rPr>
          <w:spacing w:val="-11"/>
          <w:w w:val="105"/>
        </w:rPr>
        <w:t xml:space="preserve"> </w:t>
      </w:r>
      <w:r w:rsidR="00541216">
        <w:rPr>
          <w:w w:val="105"/>
        </w:rPr>
        <w:t>Instruction</w:t>
      </w:r>
      <w:r w:rsidR="00541216">
        <w:rPr>
          <w:spacing w:val="-11"/>
          <w:w w:val="105"/>
        </w:rPr>
        <w:t xml:space="preserve"> </w:t>
      </w:r>
      <w:r w:rsidR="00541216">
        <w:rPr>
          <w:w w:val="105"/>
        </w:rPr>
        <w:t>Frame</w:t>
      </w:r>
      <w:del w:id="23" w:author="Katherine Cennamo" w:date="2017-08-29T15:06:00Z">
        <w:r w:rsidR="00541216" w:rsidDel="00711B44">
          <w:rPr>
            <w:w w:val="105"/>
          </w:rPr>
          <w:delText>-</w:delText>
        </w:r>
        <w:r w:rsidR="00541216" w:rsidDel="00711B44">
          <w:rPr>
            <w:w w:val="101"/>
          </w:rPr>
          <w:delText xml:space="preserve"> </w:delText>
        </w:r>
      </w:del>
      <w:r w:rsidR="00541216">
        <w:rPr>
          <w:spacing w:val="-2"/>
        </w:rPr>
        <w:t>w</w:t>
      </w:r>
      <w:r w:rsidR="00541216">
        <w:t>ork</w:t>
      </w:r>
      <w:r w:rsidR="00541216">
        <w:rPr>
          <w:spacing w:val="-14"/>
        </w:rPr>
        <w:t xml:space="preserve"> </w:t>
      </w:r>
      <w:r w:rsidR="00541216">
        <w:t>(KLI)</w:t>
      </w:r>
      <w:r w:rsidR="00541216">
        <w:rPr>
          <w:spacing w:val="-14"/>
        </w:rPr>
        <w:t xml:space="preserve"> </w:t>
      </w:r>
      <w:r w:rsidR="00541216">
        <w:t>[</w:t>
      </w:r>
      <w:hyperlink w:anchor="_bookmark7" w:history="1">
        <w:r w:rsidR="00541216">
          <w:t>8</w:t>
        </w:r>
      </w:hyperlink>
      <w:r w:rsidR="00541216">
        <w:t>]</w:t>
      </w:r>
      <w:r w:rsidR="00541216">
        <w:rPr>
          <w:spacing w:val="-14"/>
        </w:rPr>
        <w:t xml:space="preserve"> </w:t>
      </w:r>
      <w:ins w:id="24" w:author="Katherine Cennamo" w:date="2017-08-29T15:06:00Z">
        <w:r>
          <w:rPr>
            <w:spacing w:val="-14"/>
          </w:rPr>
          <w:t xml:space="preserve">to enhance </w:t>
        </w:r>
      </w:ins>
      <w:del w:id="25" w:author="Katherine Cennamo" w:date="2017-08-29T15:06:00Z">
        <w:r w:rsidR="00541216" w:rsidDel="00711B44">
          <w:delText>within</w:delText>
        </w:r>
        <w:r w:rsidR="00541216" w:rsidDel="00711B44">
          <w:rPr>
            <w:spacing w:val="-14"/>
          </w:rPr>
          <w:delText xml:space="preserve"> </w:delText>
        </w:r>
      </w:del>
      <w:r w:rsidR="00541216">
        <w:t>a</w:t>
      </w:r>
      <w:r w:rsidR="00541216">
        <w:rPr>
          <w:spacing w:val="-14"/>
        </w:rPr>
        <w:t xml:space="preserve"> </w:t>
      </w:r>
      <w:r w:rsidR="00541216">
        <w:t>sub-set</w:t>
      </w:r>
      <w:r w:rsidR="00541216">
        <w:rPr>
          <w:spacing w:val="-14"/>
        </w:rPr>
        <w:t xml:space="preserve"> </w:t>
      </w:r>
      <w:r w:rsidR="00541216">
        <w:t>of</w:t>
      </w:r>
      <w:r w:rsidR="00541216">
        <w:rPr>
          <w:spacing w:val="-14"/>
        </w:rPr>
        <w:t xml:space="preserve"> </w:t>
      </w:r>
      <w:r w:rsidR="00541216">
        <w:t>a</w:t>
      </w:r>
      <w:r w:rsidR="00541216">
        <w:rPr>
          <w:spacing w:val="-14"/>
        </w:rPr>
        <w:t xml:space="preserve"> </w:t>
      </w:r>
      <w:r w:rsidR="00541216">
        <w:t>formaliz</w:t>
      </w:r>
      <w:r w:rsidR="00541216">
        <w:rPr>
          <w:spacing w:val="1"/>
        </w:rPr>
        <w:t>e</w:t>
      </w:r>
      <w:r w:rsidR="00541216">
        <w:t>d</w:t>
      </w:r>
      <w:r w:rsidR="00541216">
        <w:rPr>
          <w:spacing w:val="-14"/>
        </w:rPr>
        <w:t xml:space="preserve"> </w:t>
      </w:r>
      <w:r w:rsidR="00541216">
        <w:t>Instructional</w:t>
      </w:r>
      <w:r w:rsidR="00541216">
        <w:rPr>
          <w:spacing w:val="-14"/>
        </w:rPr>
        <w:t xml:space="preserve"> </w:t>
      </w:r>
      <w:r w:rsidR="00541216">
        <w:t>Design</w:t>
      </w:r>
    </w:p>
    <w:p w14:paraId="62182B91" w14:textId="77777777" w:rsidR="00BD22F5" w:rsidRDefault="00541216">
      <w:pPr>
        <w:pStyle w:val="BodyText"/>
        <w:spacing w:before="78" w:line="254" w:lineRule="auto"/>
        <w:ind w:left="109" w:right="105" w:firstLine="8"/>
        <w:jc w:val="both"/>
      </w:pPr>
      <w:r>
        <w:br w:type="column"/>
      </w:r>
      <w:r>
        <w:lastRenderedPageBreak/>
        <w:t>p</w:t>
      </w:r>
      <w:r>
        <w:rPr>
          <w:spacing w:val="-2"/>
        </w:rPr>
        <w:t>r</w:t>
      </w:r>
      <w:r>
        <w:rPr>
          <w:spacing w:val="1"/>
        </w:rPr>
        <w:t>o</w:t>
      </w:r>
      <w:r>
        <w:t>cess</w:t>
      </w:r>
      <w:r>
        <w:rPr>
          <w:spacing w:val="2"/>
        </w:rPr>
        <w:t xml:space="preserve"> </w:t>
      </w:r>
      <w:r>
        <w:t>[</w:t>
      </w:r>
      <w:hyperlink w:anchor="_bookmark13" w:history="1">
        <w:r>
          <w:t>4</w:t>
        </w:r>
      </w:hyperlink>
      <w:r>
        <w:t>]</w:t>
      </w:r>
      <w:ins w:id="26" w:author="Katherine Cennamo" w:date="2017-08-29T15:06:00Z">
        <w:r w:rsidR="00711B44">
          <w:t>.</w:t>
        </w:r>
      </w:ins>
      <w:del w:id="27" w:author="Katherine Cennamo" w:date="2017-08-29T15:06:00Z">
        <w:r w:rsidDel="00711B44">
          <w:delText>,</w:delText>
        </w:r>
      </w:del>
      <w:r>
        <w:rPr>
          <w:spacing w:val="2"/>
        </w:rPr>
        <w:t xml:space="preserve"> </w:t>
      </w:r>
      <w:ins w:id="28" w:author="Katherine Cennamo" w:date="2017-08-29T15:08:00Z">
        <w:r w:rsidR="00711B44">
          <w:rPr>
            <w:spacing w:val="2"/>
          </w:rPr>
          <w:t>A</w:t>
        </w:r>
      </w:ins>
      <w:del w:id="29" w:author="Katherine Cennamo" w:date="2017-08-29T15:06:00Z">
        <w:r w:rsidDel="00711B44">
          <w:delText>with</w:delText>
        </w:r>
        <w:r w:rsidDel="00711B44">
          <w:rPr>
            <w:spacing w:val="2"/>
          </w:rPr>
          <w:delText xml:space="preserve"> </w:delText>
        </w:r>
        <w:r w:rsidDel="00711B44">
          <w:delText>a</w:delText>
        </w:r>
      </w:del>
      <w:r>
        <w:t>n</w:t>
      </w:r>
      <w:r>
        <w:rPr>
          <w:spacing w:val="2"/>
        </w:rPr>
        <w:t xml:space="preserve"> </w:t>
      </w:r>
      <w:r>
        <w:t>o</w:t>
      </w:r>
      <w:r>
        <w:rPr>
          <w:spacing w:val="1"/>
        </w:rPr>
        <w:t>p</w:t>
      </w:r>
      <w:r>
        <w:t>erational</w:t>
      </w:r>
      <w:r>
        <w:rPr>
          <w:spacing w:val="2"/>
        </w:rPr>
        <w:t xml:space="preserve"> </w:t>
      </w:r>
      <w:r>
        <w:t>definition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Kn</w:t>
      </w:r>
      <w:r>
        <w:rPr>
          <w:spacing w:val="-3"/>
        </w:rPr>
        <w:t>o</w:t>
      </w:r>
      <w:r>
        <w:t>wl</w:t>
      </w:r>
      <w:r>
        <w:rPr>
          <w:spacing w:val="1"/>
        </w:rPr>
        <w:t>e</w:t>
      </w:r>
      <w:r>
        <w:t>dge</w:t>
      </w:r>
      <w:r>
        <w:rPr>
          <w:spacing w:val="2"/>
        </w:rPr>
        <w:t xml:space="preserve"> </w:t>
      </w:r>
      <w:r>
        <w:t>Com-</w:t>
      </w:r>
      <w:r>
        <w:rPr>
          <w:w w:val="99"/>
        </w:rPr>
        <w:t xml:space="preserve"> </w:t>
      </w:r>
      <w:proofErr w:type="spellStart"/>
      <w:r>
        <w:t>ponent</w:t>
      </w:r>
      <w:proofErr w:type="spellEnd"/>
      <w:r>
        <w:rPr>
          <w:spacing w:val="9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"an</w:t>
      </w:r>
      <w:r>
        <w:rPr>
          <w:spacing w:val="9"/>
        </w:rPr>
        <w:t xml:space="preserve"> </w:t>
      </w:r>
      <w:r>
        <w:t>acqui</w:t>
      </w:r>
      <w:r>
        <w:rPr>
          <w:spacing w:val="-2"/>
        </w:rPr>
        <w:t>r</w:t>
      </w:r>
      <w:r>
        <w:rPr>
          <w:spacing w:val="1"/>
        </w:rPr>
        <w:t>e</w:t>
      </w:r>
      <w:r>
        <w:t>d</w:t>
      </w:r>
      <w:r>
        <w:rPr>
          <w:spacing w:val="10"/>
        </w:rPr>
        <w:t xml:space="preserve"> </w:t>
      </w:r>
      <w:r>
        <w:t>unit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cogniti</w:t>
      </w:r>
      <w:r>
        <w:rPr>
          <w:spacing w:val="-2"/>
        </w:rPr>
        <w:t>v</w:t>
      </w:r>
      <w:r>
        <w:t>e</w:t>
      </w:r>
      <w:r>
        <w:rPr>
          <w:spacing w:val="9"/>
        </w:rPr>
        <w:t xml:space="preserve"> </w:t>
      </w:r>
      <w:r>
        <w:t>function</w:t>
      </w:r>
      <w:r>
        <w:rPr>
          <w:spacing w:val="10"/>
        </w:rPr>
        <w:t xml:space="preserve"> </w:t>
      </w:r>
      <w:r>
        <w:t>or</w:t>
      </w:r>
      <w:r>
        <w:rPr>
          <w:spacing w:val="9"/>
        </w:rPr>
        <w:t xml:space="preserve"> </w:t>
      </w:r>
      <w:r>
        <w:t>structu</w:t>
      </w:r>
      <w:r>
        <w:rPr>
          <w:spacing w:val="-2"/>
        </w:rPr>
        <w:t>r</w:t>
      </w:r>
      <w:r>
        <w:t>e</w:t>
      </w:r>
      <w:r>
        <w:rPr>
          <w:spacing w:val="10"/>
        </w:rPr>
        <w:t xml:space="preserve"> </w:t>
      </w:r>
      <w:r>
        <w:t>that</w:t>
      </w:r>
      <w:r>
        <w:rPr>
          <w:w w:val="108"/>
        </w:rPr>
        <w:t xml:space="preserve"> </w:t>
      </w:r>
      <w:r>
        <w:t>can</w:t>
      </w:r>
      <w:r>
        <w:rPr>
          <w:spacing w:val="24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25"/>
        </w:rPr>
        <w:t xml:space="preserve"> </w:t>
      </w:r>
      <w:r>
        <w:t>infer</w:t>
      </w:r>
      <w:r>
        <w:rPr>
          <w:spacing w:val="-2"/>
        </w:rPr>
        <w:t>r</w:t>
      </w:r>
      <w:r>
        <w:t>ed</w:t>
      </w:r>
      <w:r>
        <w:rPr>
          <w:spacing w:val="24"/>
        </w:rPr>
        <w:t xml:space="preserve"> </w:t>
      </w:r>
      <w:r>
        <w:t>f</w:t>
      </w:r>
      <w:r>
        <w:rPr>
          <w:spacing w:val="-2"/>
        </w:rPr>
        <w:t>r</w:t>
      </w:r>
      <w:r>
        <w:t>om</w:t>
      </w:r>
      <w:r>
        <w:rPr>
          <w:spacing w:val="26"/>
        </w:rPr>
        <w:t xml:space="preserve"> </w:t>
      </w:r>
      <w:r>
        <w:t>performance</w:t>
      </w:r>
      <w:r>
        <w:rPr>
          <w:spacing w:val="24"/>
        </w:rPr>
        <w:t xml:space="preserve"> </w:t>
      </w:r>
      <w:r>
        <w:t>on</w:t>
      </w:r>
      <w:r>
        <w:rPr>
          <w:spacing w:val="25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set</w:t>
      </w:r>
      <w:r>
        <w:rPr>
          <w:spacing w:val="24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rPr>
          <w:spacing w:val="-2"/>
        </w:rPr>
        <w:t>r</w:t>
      </w:r>
      <w:r>
        <w:t>elated</w:t>
      </w:r>
      <w:r>
        <w:rPr>
          <w:spacing w:val="24"/>
        </w:rPr>
        <w:t xml:space="preserve"> </w:t>
      </w:r>
      <w:r>
        <w:t>tasks"</w:t>
      </w:r>
      <w:r>
        <w:rPr>
          <w:spacing w:val="25"/>
        </w:rPr>
        <w:t xml:space="preserve"> </w:t>
      </w:r>
      <w:r>
        <w:rPr>
          <w:spacing w:val="-1"/>
        </w:rPr>
        <w:t>[</w:t>
      </w:r>
      <w:hyperlink w:anchor="_bookmark7" w:history="1">
        <w:r>
          <w:t>8</w:t>
        </w:r>
      </w:hyperlink>
      <w:r>
        <w:t xml:space="preserve">]. </w:t>
      </w:r>
      <w:del w:id="30" w:author="Katherine Cennamo" w:date="2017-08-29T15:08:00Z">
        <w:r w:rsidDel="00711B44">
          <w:rPr>
            <w:spacing w:val="-15"/>
          </w:rPr>
          <w:delText>W</w:delText>
        </w:r>
        <w:r w:rsidDel="00711B44">
          <w:delText>e</w:delText>
        </w:r>
        <w:r w:rsidDel="00711B44">
          <w:rPr>
            <w:spacing w:val="8"/>
          </w:rPr>
          <w:delText xml:space="preserve"> </w:delText>
        </w:r>
        <w:r w:rsidDel="00711B44">
          <w:delText>do</w:delText>
        </w:r>
        <w:r w:rsidDel="00711B44">
          <w:rPr>
            <w:spacing w:val="8"/>
          </w:rPr>
          <w:delText xml:space="preserve"> </w:delText>
        </w:r>
        <w:r w:rsidDel="00711B44">
          <w:delText>not</w:delText>
        </w:r>
        <w:r w:rsidDel="00711B44">
          <w:rPr>
            <w:spacing w:val="9"/>
          </w:rPr>
          <w:delText xml:space="preserve"> </w:delText>
        </w:r>
        <w:r w:rsidDel="00711B44">
          <w:delText>claim</w:delText>
        </w:r>
        <w:r w:rsidDel="00711B44">
          <w:rPr>
            <w:spacing w:val="8"/>
          </w:rPr>
          <w:delText xml:space="preserve"> </w:delText>
        </w:r>
        <w:r w:rsidDel="00711B44">
          <w:delText>that</w:delText>
        </w:r>
        <w:r w:rsidDel="00711B44">
          <w:rPr>
            <w:spacing w:val="9"/>
          </w:rPr>
          <w:delText xml:space="preserve"> </w:delText>
        </w:r>
        <w:r w:rsidDel="00711B44">
          <w:delText>the</w:delText>
        </w:r>
      </w:del>
      <w:ins w:id="31" w:author="Katherine Cennamo" w:date="2017-08-29T15:08:00Z">
        <w:r w:rsidR="00711B44">
          <w:rPr>
            <w:spacing w:val="-15"/>
          </w:rPr>
          <w:t>Through this</w:t>
        </w:r>
      </w:ins>
      <w:r>
        <w:rPr>
          <w:spacing w:val="8"/>
        </w:rPr>
        <w:t xml:space="preserve"> </w:t>
      </w:r>
      <w:r>
        <w:t>method</w:t>
      </w:r>
      <w:r>
        <w:rPr>
          <w:spacing w:val="9"/>
        </w:rPr>
        <w:t xml:space="preserve"> </w:t>
      </w:r>
      <w:del w:id="32" w:author="Katherine Cennamo" w:date="2017-08-29T15:08:00Z">
        <w:r w:rsidDel="00711B44">
          <w:delText>is</w:delText>
        </w:r>
        <w:r w:rsidDel="00711B44">
          <w:rPr>
            <w:spacing w:val="8"/>
          </w:rPr>
          <w:delText xml:space="preserve"> </w:delText>
        </w:r>
        <w:r w:rsidDel="00711B44">
          <w:delText>unique</w:delText>
        </w:r>
        <w:r w:rsidDel="00711B44">
          <w:rPr>
            <w:spacing w:val="9"/>
          </w:rPr>
          <w:delText xml:space="preserve"> </w:delText>
        </w:r>
        <w:r w:rsidDel="00711B44">
          <w:delText>in</w:delText>
        </w:r>
        <w:r w:rsidDel="00711B44">
          <w:rPr>
            <w:spacing w:val="8"/>
          </w:rPr>
          <w:delText xml:space="preserve"> </w:delText>
        </w:r>
        <w:r w:rsidDel="00711B44">
          <w:delText>conception,</w:delText>
        </w:r>
        <w:r w:rsidDel="00711B44">
          <w:rPr>
            <w:spacing w:val="9"/>
          </w:rPr>
          <w:delText xml:space="preserve"> </w:delText>
        </w:r>
        <w:r w:rsidDel="00711B44">
          <w:delText>but</w:delText>
        </w:r>
        <w:r w:rsidDel="00711B44">
          <w:rPr>
            <w:spacing w:val="8"/>
          </w:rPr>
          <w:delText xml:space="preserve"> </w:delText>
        </w:r>
        <w:r w:rsidDel="00711B44">
          <w:delText>is</w:delText>
        </w:r>
        <w:r w:rsidDel="00711B44">
          <w:rPr>
            <w:spacing w:val="9"/>
          </w:rPr>
          <w:delText xml:space="preserve"> </w:delText>
        </w:r>
        <w:r w:rsidDel="00711B44">
          <w:delText>a</w:delText>
        </w:r>
        <w:r w:rsidDel="00711B44">
          <w:rPr>
            <w:w w:val="103"/>
          </w:rPr>
          <w:delText xml:space="preserve"> </w:delText>
        </w:r>
        <w:r w:rsidDel="00711B44">
          <w:delText>ca</w:delText>
        </w:r>
        <w:r w:rsidDel="00711B44">
          <w:rPr>
            <w:spacing w:val="-2"/>
          </w:rPr>
          <w:delText>r</w:delText>
        </w:r>
        <w:r w:rsidDel="00711B44">
          <w:delText>eful</w:delText>
        </w:r>
        <w:r w:rsidDel="00711B44">
          <w:rPr>
            <w:spacing w:val="8"/>
          </w:rPr>
          <w:delText xml:space="preserve"> </w:delText>
        </w:r>
        <w:r w:rsidDel="00711B44">
          <w:delText>sel</w:delText>
        </w:r>
        <w:r w:rsidDel="00711B44">
          <w:rPr>
            <w:spacing w:val="1"/>
          </w:rPr>
          <w:delText>e</w:delText>
        </w:r>
        <w:r w:rsidDel="00711B44">
          <w:delText>ction</w:delText>
        </w:r>
        <w:r w:rsidDel="00711B44">
          <w:rPr>
            <w:spacing w:val="9"/>
          </w:rPr>
          <w:delText xml:space="preserve"> </w:delText>
        </w:r>
        <w:r w:rsidDel="00711B44">
          <w:delText>and</w:delText>
        </w:r>
        <w:r w:rsidDel="00711B44">
          <w:rPr>
            <w:spacing w:val="9"/>
          </w:rPr>
          <w:delText xml:space="preserve"> </w:delText>
        </w:r>
      </w:del>
      <w:ins w:id="33" w:author="Katherine Cennamo" w:date="2017-08-29T15:08:00Z">
        <w:r w:rsidR="00711B44">
          <w:t xml:space="preserve">we build on and </w:t>
        </w:r>
      </w:ins>
      <w:del w:id="34" w:author="Katherine Cennamo" w:date="2017-08-29T15:08:00Z">
        <w:r w:rsidDel="00711B44">
          <w:delText>integration</w:delText>
        </w:r>
        <w:r w:rsidDel="00711B44">
          <w:rPr>
            <w:spacing w:val="9"/>
          </w:rPr>
          <w:delText xml:space="preserve"> </w:delText>
        </w:r>
      </w:del>
      <w:ins w:id="35" w:author="Katherine Cennamo" w:date="2017-08-29T15:08:00Z">
        <w:r w:rsidR="00711B44">
          <w:t>integrate</w:t>
        </w:r>
        <w:r w:rsidR="00711B44">
          <w:rPr>
            <w:spacing w:val="9"/>
          </w:rPr>
          <w:t xml:space="preserve"> </w:t>
        </w:r>
      </w:ins>
      <w:del w:id="36" w:author="Katherine Cennamo" w:date="2017-08-29T15:08:00Z">
        <w:r w:rsidDel="00711B44">
          <w:delText>of</w:delText>
        </w:r>
        <w:r w:rsidDel="00711B44">
          <w:rPr>
            <w:spacing w:val="9"/>
          </w:rPr>
          <w:delText xml:space="preserve"> </w:delText>
        </w:r>
      </w:del>
      <w:r>
        <w:rPr>
          <w:spacing w:val="-2"/>
        </w:rPr>
        <w:t>e</w:t>
      </w:r>
      <w:r>
        <w:t>xisting</w:t>
      </w:r>
      <w:r>
        <w:rPr>
          <w:spacing w:val="9"/>
        </w:rPr>
        <w:t xml:space="preserve"> </w:t>
      </w:r>
      <w:r>
        <w:t>techniques.</w:t>
      </w:r>
    </w:p>
    <w:p w14:paraId="544C3AB5" w14:textId="77777777" w:rsidR="00BD22F5" w:rsidRDefault="00541216">
      <w:pPr>
        <w:pStyle w:val="BodyText"/>
        <w:spacing w:line="254" w:lineRule="auto"/>
        <w:ind w:left="112" w:right="105" w:firstLine="204"/>
        <w:jc w:val="both"/>
      </w:pP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steps</w:t>
      </w:r>
      <w:r>
        <w:rPr>
          <w:spacing w:val="9"/>
          <w:w w:val="105"/>
        </w:rPr>
        <w:t xml:space="preserve"> </w:t>
      </w:r>
      <w:r>
        <w:rPr>
          <w:w w:val="105"/>
        </w:rPr>
        <w:t>to</w:t>
      </w:r>
      <w:r>
        <w:rPr>
          <w:spacing w:val="9"/>
          <w:w w:val="105"/>
        </w:rPr>
        <w:t xml:space="preserve"> </w:t>
      </w:r>
      <w:r>
        <w:rPr>
          <w:w w:val="105"/>
        </w:rPr>
        <w:t>analyze</w:t>
      </w:r>
      <w:r>
        <w:rPr>
          <w:spacing w:val="9"/>
          <w:w w:val="105"/>
        </w:rPr>
        <w:t xml:space="preserve"> </w:t>
      </w:r>
      <w:r>
        <w:rPr>
          <w:w w:val="105"/>
        </w:rPr>
        <w:t>student</w:t>
      </w:r>
      <w:r>
        <w:rPr>
          <w:spacing w:val="9"/>
          <w:w w:val="105"/>
        </w:rPr>
        <w:t xml:space="preserve"> </w:t>
      </w:r>
      <w:r>
        <w:rPr>
          <w:w w:val="105"/>
        </w:rPr>
        <w:t>learning</w:t>
      </w:r>
      <w:r>
        <w:rPr>
          <w:spacing w:val="9"/>
          <w:w w:val="105"/>
        </w:rPr>
        <w:t xml:space="preserve"> </w:t>
      </w:r>
      <w:r>
        <w:rPr>
          <w:w w:val="105"/>
        </w:rPr>
        <w:t>and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assessment</w:t>
      </w:r>
      <w:r>
        <w:rPr>
          <w:spacing w:val="9"/>
          <w:w w:val="105"/>
        </w:rPr>
        <w:t xml:space="preserve"> </w:t>
      </w:r>
      <w:r>
        <w:rPr>
          <w:w w:val="105"/>
        </w:rPr>
        <w:t xml:space="preserve">in- </w:t>
      </w:r>
      <w:proofErr w:type="spellStart"/>
      <w:r>
        <w:rPr>
          <w:w w:val="105"/>
        </w:rPr>
        <w:t>struments</w:t>
      </w:r>
      <w:proofErr w:type="spellEnd"/>
      <w:r>
        <w:rPr>
          <w:spacing w:val="-3"/>
          <w:w w:val="105"/>
        </w:rPr>
        <w:t xml:space="preserve"> </w:t>
      </w:r>
      <w:r>
        <w:rPr>
          <w:w w:val="105"/>
        </w:rPr>
        <w:t>use</w:t>
      </w:r>
      <w:r>
        <w:rPr>
          <w:spacing w:val="-3"/>
          <w:w w:val="105"/>
        </w:rPr>
        <w:t xml:space="preserve"> </w:t>
      </w:r>
      <w:r>
        <w:rPr>
          <w:w w:val="105"/>
        </w:rPr>
        <w:t>standa</w:t>
      </w:r>
      <w:r>
        <w:rPr>
          <w:spacing w:val="-2"/>
          <w:w w:val="105"/>
        </w:rPr>
        <w:t>r</w:t>
      </w:r>
      <w:r>
        <w:rPr>
          <w:w w:val="105"/>
        </w:rPr>
        <w:t>d</w:t>
      </w:r>
      <w:r>
        <w:rPr>
          <w:spacing w:val="-3"/>
          <w:w w:val="105"/>
        </w:rPr>
        <w:t xml:space="preserve"> </w:t>
      </w:r>
      <w:r>
        <w:rPr>
          <w:w w:val="105"/>
        </w:rPr>
        <w:t>statistical</w:t>
      </w:r>
      <w:r>
        <w:rPr>
          <w:spacing w:val="-3"/>
          <w:w w:val="105"/>
        </w:rPr>
        <w:t xml:space="preserve"> </w:t>
      </w:r>
      <w:r>
        <w:rPr>
          <w:w w:val="105"/>
        </w:rPr>
        <w:t>techniques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study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assess-</w:t>
      </w:r>
      <w:r>
        <w:rPr>
          <w:w w:val="102"/>
        </w:rPr>
        <w:t xml:space="preserve"> </w:t>
      </w:r>
      <w:proofErr w:type="spellStart"/>
      <w:r>
        <w:rPr>
          <w:w w:val="105"/>
        </w:rPr>
        <w:t>ment</w:t>
      </w:r>
      <w:proofErr w:type="spellEnd"/>
      <w:r>
        <w:rPr>
          <w:spacing w:val="-17"/>
          <w:w w:val="105"/>
        </w:rPr>
        <w:t xml:space="preserve"> </w:t>
      </w:r>
      <w:r>
        <w:rPr>
          <w:w w:val="105"/>
        </w:rPr>
        <w:t>data</w:t>
      </w:r>
      <w:r>
        <w:rPr>
          <w:spacing w:val="-16"/>
          <w:w w:val="105"/>
        </w:rPr>
        <w:t xml:space="preserve"> </w:t>
      </w:r>
      <w:r>
        <w:rPr>
          <w:w w:val="105"/>
        </w:rPr>
        <w:t>coll</w:t>
      </w:r>
      <w:r>
        <w:rPr>
          <w:spacing w:val="1"/>
          <w:w w:val="105"/>
        </w:rPr>
        <w:t>e</w:t>
      </w:r>
      <w:r>
        <w:rPr>
          <w:w w:val="105"/>
        </w:rPr>
        <w:t>ct</w:t>
      </w:r>
      <w:r>
        <w:rPr>
          <w:spacing w:val="1"/>
          <w:w w:val="105"/>
        </w:rPr>
        <w:t>e</w:t>
      </w:r>
      <w:r>
        <w:rPr>
          <w:w w:val="105"/>
        </w:rPr>
        <w:t>d</w:t>
      </w:r>
      <w:r>
        <w:rPr>
          <w:spacing w:val="-16"/>
          <w:w w:val="105"/>
        </w:rPr>
        <w:t xml:space="preserve"> </w:t>
      </w:r>
      <w:r>
        <w:rPr>
          <w:w w:val="105"/>
        </w:rPr>
        <w:t>by</w:t>
      </w:r>
      <w:r>
        <w:rPr>
          <w:spacing w:val="-16"/>
          <w:w w:val="105"/>
        </w:rPr>
        <w:t xml:space="preserve"> </w:t>
      </w:r>
      <w:r>
        <w:rPr>
          <w:w w:val="105"/>
        </w:rPr>
        <w:t>administering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assessment</w:t>
      </w:r>
      <w:r>
        <w:rPr>
          <w:spacing w:val="-16"/>
          <w:w w:val="105"/>
        </w:rPr>
        <w:t xml:space="preserve"> </w:t>
      </w:r>
      <w:r>
        <w:rPr>
          <w:w w:val="105"/>
        </w:rPr>
        <w:t>instruments.</w:t>
      </w:r>
      <w:r>
        <w:rPr>
          <w:w w:val="104"/>
        </w:rPr>
        <w:t xml:space="preserve"> </w:t>
      </w:r>
      <w:r>
        <w:rPr>
          <w:w w:val="105"/>
        </w:rPr>
        <w:t>Th</w:t>
      </w:r>
      <w:r>
        <w:rPr>
          <w:spacing w:val="-2"/>
          <w:w w:val="105"/>
        </w:rPr>
        <w:t>r</w:t>
      </w:r>
      <w:r>
        <w:rPr>
          <w:w w:val="105"/>
        </w:rPr>
        <w:t>ough</w:t>
      </w:r>
      <w:r>
        <w:rPr>
          <w:spacing w:val="-15"/>
          <w:w w:val="105"/>
        </w:rPr>
        <w:t xml:space="preserve"> </w:t>
      </w:r>
      <w:r>
        <w:rPr>
          <w:w w:val="105"/>
        </w:rPr>
        <w:t>this</w:t>
      </w:r>
      <w:r>
        <w:rPr>
          <w:spacing w:val="-15"/>
          <w:w w:val="105"/>
        </w:rPr>
        <w:t xml:space="preserve"> </w:t>
      </w:r>
      <w:r>
        <w:rPr>
          <w:w w:val="105"/>
        </w:rPr>
        <w:t>analysis,</w:t>
      </w:r>
      <w:r>
        <w:rPr>
          <w:spacing w:val="-15"/>
          <w:w w:val="105"/>
        </w:rPr>
        <w:t xml:space="preserve"> </w:t>
      </w:r>
      <w:r>
        <w:rPr>
          <w:w w:val="105"/>
        </w:rPr>
        <w:t>s</w:t>
      </w:r>
      <w:r>
        <w:rPr>
          <w:spacing w:val="1"/>
          <w:w w:val="105"/>
        </w:rPr>
        <w:t>pe</w:t>
      </w:r>
      <w:r>
        <w:rPr>
          <w:w w:val="105"/>
        </w:rPr>
        <w:t>cific</w:t>
      </w:r>
      <w:r>
        <w:rPr>
          <w:spacing w:val="-15"/>
          <w:w w:val="105"/>
        </w:rPr>
        <w:t xml:space="preserve"> </w:t>
      </w:r>
      <w:r>
        <w:rPr>
          <w:w w:val="105"/>
        </w:rPr>
        <w:t>kn</w:t>
      </w:r>
      <w:r>
        <w:rPr>
          <w:spacing w:val="-2"/>
          <w:w w:val="105"/>
        </w:rPr>
        <w:t>o</w:t>
      </w:r>
      <w:r>
        <w:rPr>
          <w:w w:val="105"/>
        </w:rPr>
        <w:t>wl</w:t>
      </w:r>
      <w:r>
        <w:rPr>
          <w:spacing w:val="1"/>
          <w:w w:val="105"/>
        </w:rPr>
        <w:t>e</w:t>
      </w:r>
      <w:r>
        <w:rPr>
          <w:w w:val="105"/>
        </w:rPr>
        <w:t>dge</w:t>
      </w:r>
      <w:r>
        <w:rPr>
          <w:spacing w:val="-15"/>
          <w:w w:val="105"/>
        </w:rPr>
        <w:t xml:space="preserve"> </w:t>
      </w:r>
      <w:r>
        <w:rPr>
          <w:w w:val="105"/>
        </w:rPr>
        <w:t>com</w:t>
      </w:r>
      <w:r>
        <w:rPr>
          <w:spacing w:val="1"/>
          <w:w w:val="105"/>
        </w:rPr>
        <w:t>p</w:t>
      </w:r>
      <w:r>
        <w:rPr>
          <w:w w:val="105"/>
        </w:rPr>
        <w:t>onents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>r</w:t>
      </w:r>
      <w:r>
        <w:rPr>
          <w:w w:val="105"/>
        </w:rPr>
        <w:t>e</w:t>
      </w:r>
      <w:r>
        <w:rPr>
          <w:spacing w:val="-15"/>
          <w:w w:val="105"/>
        </w:rPr>
        <w:t xml:space="preserve"> </w:t>
      </w:r>
      <w:proofErr w:type="spellStart"/>
      <w:r>
        <w:rPr>
          <w:w w:val="105"/>
        </w:rPr>
        <w:t>impli</w:t>
      </w:r>
      <w:proofErr w:type="spellEnd"/>
      <w:r>
        <w:rPr>
          <w:w w:val="105"/>
        </w:rPr>
        <w:t>-</w:t>
      </w:r>
      <w:r>
        <w:rPr>
          <w:w w:val="101"/>
        </w:rPr>
        <w:t xml:space="preserve"> </w:t>
      </w:r>
      <w:proofErr w:type="spellStart"/>
      <w:r>
        <w:rPr>
          <w:w w:val="105"/>
        </w:rPr>
        <w:t>cat</w:t>
      </w:r>
      <w:r>
        <w:rPr>
          <w:spacing w:val="1"/>
          <w:w w:val="105"/>
        </w:rPr>
        <w:t>e</w:t>
      </w:r>
      <w:r>
        <w:rPr>
          <w:w w:val="105"/>
        </w:rPr>
        <w:t>d</w:t>
      </w:r>
      <w:proofErr w:type="spellEnd"/>
      <w:r>
        <w:rPr>
          <w:spacing w:val="-24"/>
          <w:w w:val="105"/>
        </w:rPr>
        <w:t xml:space="preserve"> </w:t>
      </w:r>
      <w:r>
        <w:rPr>
          <w:w w:val="105"/>
        </w:rPr>
        <w:t>by</w:t>
      </w:r>
      <w:r>
        <w:rPr>
          <w:spacing w:val="-23"/>
          <w:w w:val="105"/>
        </w:rPr>
        <w:t xml:space="preserve"> </w:t>
      </w:r>
      <w:r>
        <w:rPr>
          <w:w w:val="105"/>
        </w:rPr>
        <w:t>assessment</w:t>
      </w:r>
      <w:r>
        <w:rPr>
          <w:spacing w:val="-23"/>
          <w:w w:val="105"/>
        </w:rPr>
        <w:t xml:space="preserve"> </w:t>
      </w:r>
      <w:r>
        <w:rPr>
          <w:w w:val="105"/>
        </w:rPr>
        <w:t>items</w:t>
      </w:r>
      <w:r>
        <w:rPr>
          <w:spacing w:val="-23"/>
          <w:w w:val="105"/>
        </w:rPr>
        <w:t xml:space="preserve"> </w:t>
      </w:r>
      <w:r>
        <w:rPr>
          <w:w w:val="105"/>
        </w:rPr>
        <w:t>with</w:t>
      </w:r>
      <w:r>
        <w:rPr>
          <w:spacing w:val="-23"/>
          <w:w w:val="105"/>
        </w:rPr>
        <w:t xml:space="preserve"> </w:t>
      </w:r>
      <w:r>
        <w:rPr>
          <w:spacing w:val="-2"/>
          <w:w w:val="105"/>
        </w:rPr>
        <w:t>r</w:t>
      </w:r>
      <w:r>
        <w:rPr>
          <w:w w:val="105"/>
        </w:rPr>
        <w:t>easonable</w:t>
      </w:r>
      <w:r>
        <w:rPr>
          <w:spacing w:val="-24"/>
          <w:w w:val="105"/>
        </w:rPr>
        <w:t xml:space="preserve"> </w:t>
      </w:r>
      <w:r>
        <w:rPr>
          <w:w w:val="105"/>
        </w:rPr>
        <w:t>difficulty</w:t>
      </w:r>
      <w:r>
        <w:rPr>
          <w:spacing w:val="-23"/>
          <w:w w:val="105"/>
        </w:rPr>
        <w:t xml:space="preserve"> </w:t>
      </w:r>
      <w:r>
        <w:rPr>
          <w:w w:val="105"/>
        </w:rPr>
        <w:t>and</w:t>
      </w:r>
      <w:r>
        <w:rPr>
          <w:spacing w:val="-23"/>
          <w:w w:val="105"/>
        </w:rPr>
        <w:t xml:space="preserve"> </w:t>
      </w:r>
      <w:proofErr w:type="spellStart"/>
      <w:r>
        <w:rPr>
          <w:w w:val="105"/>
        </w:rPr>
        <w:t>discrimi</w:t>
      </w:r>
      <w:proofErr w:type="spellEnd"/>
      <w:r>
        <w:rPr>
          <w:w w:val="105"/>
        </w:rPr>
        <w:t>-</w:t>
      </w:r>
      <w:r>
        <w:t xml:space="preserve"> </w:t>
      </w:r>
      <w:r>
        <w:rPr>
          <w:w w:val="105"/>
        </w:rPr>
        <w:t>nation</w:t>
      </w:r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with</w:t>
      </w:r>
      <w:r>
        <w:rPr>
          <w:spacing w:val="-15"/>
          <w:w w:val="105"/>
        </w:rPr>
        <w:t xml:space="preserve"> </w:t>
      </w:r>
      <w:r>
        <w:rPr>
          <w:w w:val="105"/>
        </w:rPr>
        <w:t>less</w:t>
      </w:r>
      <w:r>
        <w:rPr>
          <w:spacing w:val="-15"/>
          <w:w w:val="105"/>
        </w:rPr>
        <w:t xml:space="preserve"> </w:t>
      </w:r>
      <w:r>
        <w:rPr>
          <w:w w:val="105"/>
        </w:rPr>
        <w:t>th</w:t>
      </w:r>
      <w:r>
        <w:rPr>
          <w:spacing w:val="-1"/>
          <w:w w:val="105"/>
        </w:rPr>
        <w:t>a</w:t>
      </w:r>
      <w:r>
        <w:rPr>
          <w:w w:val="105"/>
        </w:rPr>
        <w:t>n</w:t>
      </w:r>
      <w:r>
        <w:rPr>
          <w:spacing w:val="-14"/>
          <w:w w:val="105"/>
        </w:rPr>
        <w:t xml:space="preserve"> </w:t>
      </w:r>
      <w:r>
        <w:rPr>
          <w:w w:val="105"/>
        </w:rPr>
        <w:t>desi</w:t>
      </w:r>
      <w:r>
        <w:rPr>
          <w:spacing w:val="-3"/>
          <w:w w:val="105"/>
        </w:rPr>
        <w:t>r</w:t>
      </w:r>
      <w:r>
        <w:rPr>
          <w:spacing w:val="1"/>
          <w:w w:val="105"/>
        </w:rPr>
        <w:t>e</w:t>
      </w:r>
      <w:r>
        <w:rPr>
          <w:w w:val="105"/>
        </w:rPr>
        <w:t>d</w:t>
      </w:r>
      <w:r>
        <w:rPr>
          <w:spacing w:val="-15"/>
          <w:w w:val="105"/>
        </w:rPr>
        <w:t xml:space="preserve"> </w:t>
      </w:r>
      <w:r>
        <w:rPr>
          <w:w w:val="105"/>
        </w:rPr>
        <w:t>student</w:t>
      </w:r>
      <w:r>
        <w:rPr>
          <w:spacing w:val="-15"/>
          <w:w w:val="105"/>
        </w:rPr>
        <w:t xml:space="preserve"> </w:t>
      </w:r>
      <w:r>
        <w:rPr>
          <w:spacing w:val="1"/>
          <w:w w:val="105"/>
        </w:rPr>
        <w:t>p</w:t>
      </w:r>
      <w:r>
        <w:rPr>
          <w:w w:val="105"/>
        </w:rPr>
        <w:t>erformance</w:t>
      </w:r>
      <w:r>
        <w:rPr>
          <w:spacing w:val="-15"/>
          <w:w w:val="105"/>
        </w:rPr>
        <w:t xml:space="preserve"> </w:t>
      </w:r>
      <w:r>
        <w:rPr>
          <w:w w:val="105"/>
        </w:rPr>
        <w:t>or</w:t>
      </w:r>
      <w:r>
        <w:rPr>
          <w:spacing w:val="-14"/>
          <w:w w:val="105"/>
        </w:rPr>
        <w:t xml:space="preserve"> </w:t>
      </w:r>
      <w:r>
        <w:rPr>
          <w:w w:val="105"/>
        </w:rPr>
        <w:t>learning</w:t>
      </w:r>
      <w:r>
        <w:rPr>
          <w:w w:val="102"/>
        </w:rPr>
        <w:t xml:space="preserve"> </w:t>
      </w:r>
      <w:r>
        <w:rPr>
          <w:w w:val="105"/>
        </w:rPr>
        <w:t>gains.</w:t>
      </w:r>
      <w:r>
        <w:rPr>
          <w:spacing w:val="-6"/>
          <w:w w:val="105"/>
        </w:rPr>
        <w:t xml:space="preserve"> </w:t>
      </w:r>
      <w:r>
        <w:rPr>
          <w:w w:val="105"/>
        </w:rPr>
        <w:t>Comparison</w:t>
      </w:r>
      <w:r>
        <w:rPr>
          <w:spacing w:val="-6"/>
          <w:w w:val="105"/>
        </w:rPr>
        <w:t xml:space="preserve"> </w:t>
      </w:r>
      <w:r>
        <w:rPr>
          <w:w w:val="105"/>
        </w:rPr>
        <w:t>ac</w:t>
      </w:r>
      <w:r>
        <w:rPr>
          <w:spacing w:val="-2"/>
          <w:w w:val="105"/>
        </w:rPr>
        <w:t>r</w:t>
      </w:r>
      <w:r>
        <w:rPr>
          <w:w w:val="105"/>
        </w:rPr>
        <w:t>oss</w:t>
      </w:r>
      <w:r>
        <w:rPr>
          <w:spacing w:val="-5"/>
          <w:w w:val="105"/>
        </w:rPr>
        <w:t xml:space="preserve"> </w:t>
      </w:r>
      <w:r>
        <w:rPr>
          <w:w w:val="105"/>
        </w:rPr>
        <w:t>diffe</w:t>
      </w:r>
      <w:r>
        <w:rPr>
          <w:spacing w:val="-3"/>
          <w:w w:val="105"/>
        </w:rPr>
        <w:t>r</w:t>
      </w:r>
      <w:r>
        <w:rPr>
          <w:w w:val="105"/>
        </w:rPr>
        <w:t>ent</w:t>
      </w:r>
      <w:r>
        <w:rPr>
          <w:spacing w:val="-6"/>
          <w:w w:val="105"/>
        </w:rPr>
        <w:t xml:space="preserve"> </w:t>
      </w:r>
      <w:r>
        <w:rPr>
          <w:w w:val="105"/>
        </w:rPr>
        <w:t>assessment</w:t>
      </w:r>
      <w:r>
        <w:rPr>
          <w:spacing w:val="-6"/>
          <w:w w:val="105"/>
        </w:rPr>
        <w:t xml:space="preserve"> </w:t>
      </w:r>
      <w:r>
        <w:rPr>
          <w:w w:val="105"/>
        </w:rPr>
        <w:t>items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>r</w:t>
      </w:r>
      <w:r>
        <w:rPr>
          <w:w w:val="105"/>
        </w:rPr>
        <w:t>e</w:t>
      </w:r>
      <w:r>
        <w:rPr>
          <w:spacing w:val="-6"/>
          <w:w w:val="105"/>
        </w:rPr>
        <w:t xml:space="preserve"> </w:t>
      </w:r>
      <w:r>
        <w:rPr>
          <w:w w:val="105"/>
        </w:rPr>
        <w:t>us</w:t>
      </w:r>
      <w:r>
        <w:rPr>
          <w:spacing w:val="1"/>
          <w:w w:val="105"/>
        </w:rPr>
        <w:t>e</w:t>
      </w:r>
      <w:r>
        <w:rPr>
          <w:w w:val="105"/>
        </w:rPr>
        <w:t>d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w w:val="107"/>
        </w:rPr>
        <w:t xml:space="preserve"> </w:t>
      </w:r>
      <w:r>
        <w:rPr>
          <w:spacing w:val="-2"/>
          <w:w w:val="105"/>
        </w:rPr>
        <w:t>r</w:t>
      </w:r>
      <w:r>
        <w:rPr>
          <w:w w:val="105"/>
        </w:rPr>
        <w:t>efine</w:t>
      </w:r>
      <w:r>
        <w:rPr>
          <w:spacing w:val="-26"/>
          <w:w w:val="105"/>
        </w:rPr>
        <w:t xml:space="preserve"> </w:t>
      </w:r>
      <w:r>
        <w:rPr>
          <w:w w:val="105"/>
        </w:rPr>
        <w:t>the</w:t>
      </w:r>
      <w:r>
        <w:rPr>
          <w:spacing w:val="-26"/>
          <w:w w:val="105"/>
        </w:rPr>
        <w:t xml:space="preserve"> </w:t>
      </w:r>
      <w:r>
        <w:rPr>
          <w:w w:val="105"/>
        </w:rPr>
        <w:t>list</w:t>
      </w:r>
      <w:r>
        <w:rPr>
          <w:spacing w:val="-26"/>
          <w:w w:val="105"/>
        </w:rPr>
        <w:t xml:space="preserve"> </w:t>
      </w:r>
      <w:r>
        <w:rPr>
          <w:w w:val="105"/>
        </w:rPr>
        <w:t>of</w:t>
      </w:r>
      <w:r>
        <w:rPr>
          <w:spacing w:val="-26"/>
          <w:w w:val="105"/>
        </w:rPr>
        <w:t xml:space="preserve"> </w:t>
      </w:r>
      <w:r>
        <w:rPr>
          <w:w w:val="105"/>
        </w:rPr>
        <w:t>implicat</w:t>
      </w:r>
      <w:r>
        <w:rPr>
          <w:spacing w:val="1"/>
          <w:w w:val="105"/>
        </w:rPr>
        <w:t>e</w:t>
      </w:r>
      <w:r>
        <w:rPr>
          <w:w w:val="105"/>
        </w:rPr>
        <w:t>d</w:t>
      </w:r>
      <w:r>
        <w:rPr>
          <w:spacing w:val="-25"/>
          <w:w w:val="105"/>
        </w:rPr>
        <w:t xml:space="preserve"> </w:t>
      </w:r>
      <w:r>
        <w:rPr>
          <w:w w:val="105"/>
        </w:rPr>
        <w:t>kn</w:t>
      </w:r>
      <w:r>
        <w:rPr>
          <w:spacing w:val="-3"/>
          <w:w w:val="105"/>
        </w:rPr>
        <w:t>o</w:t>
      </w:r>
      <w:r>
        <w:rPr>
          <w:w w:val="105"/>
        </w:rPr>
        <w:t>wl</w:t>
      </w:r>
      <w:r>
        <w:rPr>
          <w:spacing w:val="1"/>
          <w:w w:val="105"/>
        </w:rPr>
        <w:t>e</w:t>
      </w:r>
      <w:r>
        <w:rPr>
          <w:w w:val="105"/>
        </w:rPr>
        <w:t>dge</w:t>
      </w:r>
      <w:r>
        <w:rPr>
          <w:spacing w:val="-26"/>
          <w:w w:val="105"/>
        </w:rPr>
        <w:t xml:space="preserve"> </w:t>
      </w:r>
      <w:r>
        <w:rPr>
          <w:w w:val="105"/>
        </w:rPr>
        <w:t>com</w:t>
      </w:r>
      <w:r>
        <w:rPr>
          <w:spacing w:val="1"/>
          <w:w w:val="105"/>
        </w:rPr>
        <w:t>p</w:t>
      </w:r>
      <w:r>
        <w:rPr>
          <w:w w:val="105"/>
        </w:rPr>
        <w:t>onents.</w:t>
      </w:r>
    </w:p>
    <w:p w14:paraId="0B751437" w14:textId="77777777" w:rsidR="00BD22F5" w:rsidRDefault="00BD22F5">
      <w:pPr>
        <w:spacing w:before="18" w:line="240" w:lineRule="exact"/>
        <w:rPr>
          <w:sz w:val="24"/>
          <w:szCs w:val="24"/>
        </w:rPr>
      </w:pPr>
    </w:p>
    <w:p w14:paraId="25952905" w14:textId="77777777" w:rsidR="00BD22F5" w:rsidRDefault="00541216">
      <w:pPr>
        <w:pStyle w:val="Heading2"/>
        <w:numPr>
          <w:ilvl w:val="0"/>
          <w:numId w:val="4"/>
        </w:numPr>
        <w:tabs>
          <w:tab w:val="left" w:pos="448"/>
        </w:tabs>
        <w:ind w:left="448" w:right="2376"/>
        <w:jc w:val="both"/>
        <w:rPr>
          <w:b w:val="0"/>
          <w:bCs w:val="0"/>
        </w:rPr>
      </w:pPr>
      <w:bookmarkStart w:id="37" w:name="2_Design_Assessment"/>
      <w:bookmarkEnd w:id="37"/>
      <w:r>
        <w:rPr>
          <w:w w:val="95"/>
        </w:rPr>
        <w:t>DESIGN</w:t>
      </w:r>
      <w:r>
        <w:rPr>
          <w:spacing w:val="-22"/>
          <w:w w:val="95"/>
        </w:rPr>
        <w:t xml:space="preserve"> </w:t>
      </w:r>
      <w:r>
        <w:rPr>
          <w:w w:val="95"/>
        </w:rPr>
        <w:t>ASSESSME</w:t>
      </w:r>
      <w:r>
        <w:rPr>
          <w:spacing w:val="8"/>
          <w:w w:val="95"/>
        </w:rPr>
        <w:t>N</w:t>
      </w:r>
      <w:r>
        <w:rPr>
          <w:w w:val="95"/>
        </w:rPr>
        <w:t>T</w:t>
      </w:r>
    </w:p>
    <w:p w14:paraId="665370A4" w14:textId="77777777" w:rsidR="00BD22F5" w:rsidRDefault="00541216">
      <w:pPr>
        <w:pStyle w:val="BodyText"/>
        <w:spacing w:before="58" w:line="254" w:lineRule="auto"/>
        <w:ind w:left="111" w:right="135"/>
        <w:jc w:val="both"/>
      </w:pPr>
      <w:r>
        <w:rPr>
          <w:spacing w:val="-4"/>
        </w:rPr>
        <w:t>A</w:t>
      </w:r>
      <w:r>
        <w:t>ssessment-dri</w:t>
      </w:r>
      <w:r>
        <w:rPr>
          <w:spacing w:val="-2"/>
        </w:rPr>
        <w:t>v</w:t>
      </w:r>
      <w:r>
        <w:t>en</w:t>
      </w:r>
      <w:r>
        <w:rPr>
          <w:spacing w:val="-14"/>
        </w:rPr>
        <w:t xml:space="preserve"> </w:t>
      </w:r>
      <w:r>
        <w:t>imp</w:t>
      </w:r>
      <w:r>
        <w:rPr>
          <w:spacing w:val="-2"/>
        </w:rPr>
        <w:t>r</w:t>
      </w:r>
      <w:r>
        <w:rPr>
          <w:spacing w:val="-3"/>
        </w:rPr>
        <w:t>ov</w:t>
      </w:r>
      <w:r>
        <w:t>ement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i</w:t>
      </w:r>
      <w:r>
        <w:rPr>
          <w:spacing w:val="-1"/>
        </w:rPr>
        <w:t>n</w:t>
      </w:r>
      <w:r>
        <w:t>struction</w:t>
      </w:r>
      <w:r>
        <w:rPr>
          <w:spacing w:val="-13"/>
        </w:rPr>
        <w:t xml:space="preserve"> </w:t>
      </w:r>
      <w:r>
        <w:rPr>
          <w:spacing w:val="-2"/>
        </w:rPr>
        <w:t>r</w:t>
      </w:r>
      <w:r>
        <w:t>elies</w:t>
      </w:r>
      <w:r>
        <w:rPr>
          <w:spacing w:val="-13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assessment instruments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a</w:t>
      </w:r>
      <w:r>
        <w:rPr>
          <w:spacing w:val="-2"/>
        </w:rPr>
        <w:t>r</w:t>
      </w:r>
      <w:r>
        <w:t>e</w:t>
      </w:r>
      <w:r>
        <w:rPr>
          <w:spacing w:val="40"/>
        </w:rPr>
        <w:t xml:space="preserve"> </w:t>
      </w:r>
      <w:r>
        <w:t>di</w:t>
      </w:r>
      <w:r>
        <w:rPr>
          <w:spacing w:val="-2"/>
        </w:rPr>
        <w:t>r</w:t>
      </w:r>
      <w:r>
        <w:t>ectly</w:t>
      </w:r>
      <w:r>
        <w:rPr>
          <w:spacing w:val="41"/>
        </w:rPr>
        <w:t xml:space="preserve"> </w:t>
      </w:r>
      <w:r>
        <w:rPr>
          <w:spacing w:val="-2"/>
        </w:rPr>
        <w:t>r</w:t>
      </w:r>
      <w:r>
        <w:t>elatable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instruction.</w:t>
      </w:r>
      <w:r>
        <w:rPr>
          <w:spacing w:val="40"/>
        </w:rPr>
        <w:t xml:space="preserve"> </w:t>
      </w:r>
      <w:r>
        <w:t>Some</w:t>
      </w:r>
      <w:r>
        <w:rPr>
          <w:w w:val="99"/>
        </w:rPr>
        <w:t xml:space="preserve"> </w:t>
      </w:r>
      <w:r>
        <w:t>systematic</w:t>
      </w:r>
      <w:r>
        <w:rPr>
          <w:spacing w:val="26"/>
        </w:rPr>
        <w:t xml:space="preserve"> </w:t>
      </w:r>
      <w:r>
        <w:t>instructional</w:t>
      </w:r>
      <w:r>
        <w:rPr>
          <w:spacing w:val="26"/>
        </w:rPr>
        <w:t xml:space="preserve"> </w:t>
      </w:r>
      <w:r>
        <w:t>design</w:t>
      </w:r>
      <w:r>
        <w:rPr>
          <w:spacing w:val="26"/>
        </w:rPr>
        <w:t xml:space="preserve"> </w:t>
      </w:r>
      <w:r>
        <w:t>p</w:t>
      </w:r>
      <w:r>
        <w:rPr>
          <w:spacing w:val="-2"/>
        </w:rPr>
        <w:t>r</w:t>
      </w:r>
      <w:r>
        <w:t>ocess</w:t>
      </w:r>
      <w:r>
        <w:rPr>
          <w:spacing w:val="27"/>
        </w:rPr>
        <w:t xml:space="preserve"> </w:t>
      </w:r>
      <w:r>
        <w:t>must</w:t>
      </w:r>
      <w:r>
        <w:rPr>
          <w:spacing w:val="26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26"/>
        </w:rPr>
        <w:t xml:space="preserve"> </w:t>
      </w:r>
      <w:r>
        <w:t>used</w:t>
      </w:r>
      <w:r>
        <w:rPr>
          <w:spacing w:val="26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achi</w:t>
      </w:r>
      <w:r>
        <w:rPr>
          <w:spacing w:val="-2"/>
        </w:rPr>
        <w:t>ev</w:t>
      </w:r>
      <w:r>
        <w:t>e</w:t>
      </w:r>
      <w:r>
        <w:rPr>
          <w:w w:val="102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linkag</w:t>
      </w:r>
      <w:r>
        <w:rPr>
          <w:spacing w:val="-2"/>
        </w:rPr>
        <w:t>e</w:t>
      </w:r>
      <w:r>
        <w:t>.</w:t>
      </w:r>
      <w:r>
        <w:rPr>
          <w:spacing w:val="8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our</w:t>
      </w:r>
      <w:r>
        <w:rPr>
          <w:spacing w:val="7"/>
        </w:rPr>
        <w:t xml:space="preserve"> </w:t>
      </w:r>
      <w:r>
        <w:t>cas</w:t>
      </w:r>
      <w:r>
        <w:rPr>
          <w:spacing w:val="-2"/>
        </w:rPr>
        <w:t>e</w:t>
      </w:r>
      <w:r>
        <w:t>,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subset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Dick</w:t>
      </w:r>
      <w:r>
        <w:rPr>
          <w:spacing w:val="7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Ca</w:t>
      </w:r>
      <w:r>
        <w:rPr>
          <w:spacing w:val="1"/>
        </w:rPr>
        <w:t>r</w:t>
      </w:r>
      <w:r>
        <w:t>y</w:t>
      </w:r>
      <w:r>
        <w:rPr>
          <w:spacing w:val="8"/>
        </w:rPr>
        <w:t xml:space="preserve"> </w:t>
      </w:r>
      <w:r>
        <w:t>model</w:t>
      </w:r>
      <w:r>
        <w:rPr>
          <w:spacing w:val="7"/>
        </w:rPr>
        <w:t xml:space="preserve"> </w:t>
      </w:r>
      <w:r>
        <w:t>[</w:t>
      </w:r>
      <w:hyperlink w:anchor="_bookmark13" w:history="1">
        <w:r>
          <w:t>4</w:t>
        </w:r>
      </w:hyperlink>
      <w:r>
        <w:t>]</w:t>
      </w:r>
      <w:r>
        <w:rPr>
          <w:w w:val="108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us</w:t>
      </w:r>
      <w:r>
        <w:rPr>
          <w:spacing w:val="1"/>
        </w:rPr>
        <w:t>e</w:t>
      </w:r>
      <w:r>
        <w:t>d</w:t>
      </w:r>
      <w:r>
        <w:rPr>
          <w:spacing w:val="-2"/>
        </w:rPr>
        <w:t xml:space="preserve"> </w:t>
      </w:r>
      <w:r>
        <w:t>whe</w:t>
      </w:r>
      <w:r>
        <w:rPr>
          <w:spacing w:val="-2"/>
        </w:rPr>
        <w:t>r</w:t>
      </w:r>
      <w:r>
        <w:t>e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steps</w:t>
      </w:r>
      <w:r>
        <w:rPr>
          <w:spacing w:val="-2"/>
        </w:rPr>
        <w:t xml:space="preserve"> w</w:t>
      </w:r>
      <w:r>
        <w:t>e</w:t>
      </w:r>
      <w:r>
        <w:rPr>
          <w:spacing w:val="-2"/>
        </w:rPr>
        <w:t>r</w:t>
      </w:r>
      <w:r>
        <w:t>e</w:t>
      </w:r>
      <w:r>
        <w:rPr>
          <w:spacing w:val="-2"/>
        </w:rPr>
        <w:t xml:space="preserve"> </w:t>
      </w:r>
      <w:r>
        <w:t>nar</w:t>
      </w:r>
      <w:r>
        <w:rPr>
          <w:spacing w:val="-2"/>
        </w:rPr>
        <w:t>r</w:t>
      </w:r>
      <w:r>
        <w:rPr>
          <w:spacing w:val="-3"/>
        </w:rPr>
        <w:t>o</w:t>
      </w:r>
      <w:r>
        <w:rPr>
          <w:spacing w:val="-2"/>
        </w:rPr>
        <w:t>w</w:t>
      </w:r>
      <w:r>
        <w:rPr>
          <w:spacing w:val="1"/>
        </w:rPr>
        <w:t>e</w:t>
      </w:r>
      <w:r>
        <w:t>d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rPr>
          <w:spacing w:val="-2"/>
        </w:rPr>
        <w:t>r</w:t>
      </w:r>
      <w:r>
        <w:t>efin</w:t>
      </w:r>
      <w:r>
        <w:rPr>
          <w:spacing w:val="1"/>
        </w:rPr>
        <w:t>e</w:t>
      </w:r>
      <w:r>
        <w:t>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w w:val="104"/>
        </w:rPr>
        <w:t xml:space="preserve"> </w:t>
      </w:r>
      <w:r>
        <w:t>task</w:t>
      </w:r>
      <w:r>
        <w:rPr>
          <w:spacing w:val="11"/>
        </w:rPr>
        <w:t xml:space="preserve"> </w:t>
      </w:r>
      <w:r>
        <w:t>at</w:t>
      </w:r>
      <w:r>
        <w:rPr>
          <w:spacing w:val="11"/>
        </w:rPr>
        <w:t xml:space="preserve"> </w:t>
      </w:r>
      <w:r>
        <w:t>hand.</w:t>
      </w:r>
    </w:p>
    <w:p w14:paraId="2A153CE4" w14:textId="77777777" w:rsidR="00BD22F5" w:rsidRDefault="00BD22F5">
      <w:pPr>
        <w:spacing w:before="18" w:line="240" w:lineRule="exact"/>
        <w:rPr>
          <w:sz w:val="24"/>
          <w:szCs w:val="24"/>
        </w:rPr>
      </w:pPr>
    </w:p>
    <w:p w14:paraId="0BCDAD3B" w14:textId="77777777" w:rsidR="00BD22F5" w:rsidRDefault="00541216">
      <w:pPr>
        <w:pStyle w:val="Heading2"/>
        <w:numPr>
          <w:ilvl w:val="1"/>
          <w:numId w:val="2"/>
        </w:numPr>
        <w:tabs>
          <w:tab w:val="left" w:pos="613"/>
        </w:tabs>
        <w:ind w:left="613" w:right="1371"/>
        <w:jc w:val="both"/>
        <w:rPr>
          <w:b w:val="0"/>
          <w:bCs w:val="0"/>
        </w:rPr>
      </w:pPr>
      <w:bookmarkStart w:id="38" w:name="2.1_Identifying_Instructional_Goals"/>
      <w:bookmarkEnd w:id="38"/>
      <w:r>
        <w:rPr>
          <w:w w:val="105"/>
        </w:rPr>
        <w:t>Identifying</w:t>
      </w:r>
      <w:r>
        <w:rPr>
          <w:spacing w:val="1"/>
          <w:w w:val="105"/>
        </w:rPr>
        <w:t xml:space="preserve"> </w:t>
      </w:r>
      <w:r>
        <w:rPr>
          <w:w w:val="105"/>
        </w:rPr>
        <w:t>Instructional</w:t>
      </w:r>
      <w:r>
        <w:rPr>
          <w:spacing w:val="1"/>
          <w:w w:val="105"/>
        </w:rPr>
        <w:t xml:space="preserve"> </w:t>
      </w:r>
      <w:r>
        <w:rPr>
          <w:w w:val="105"/>
        </w:rPr>
        <w:t>Goals</w:t>
      </w:r>
    </w:p>
    <w:p w14:paraId="6C7B5EF6" w14:textId="77777777" w:rsidR="00BD22F5" w:rsidRDefault="00541216">
      <w:pPr>
        <w:pStyle w:val="BodyText"/>
        <w:spacing w:before="58" w:line="254" w:lineRule="auto"/>
        <w:ind w:left="117" w:right="105" w:hanging="9"/>
        <w:jc w:val="both"/>
      </w:pPr>
      <w:r>
        <w:rPr>
          <w:spacing w:val="-15"/>
        </w:rPr>
        <w:t>W</w:t>
      </w:r>
      <w:r>
        <w:t>e</w:t>
      </w:r>
      <w:r>
        <w:rPr>
          <w:spacing w:val="19"/>
        </w:rPr>
        <w:t xml:space="preserve"> </w:t>
      </w:r>
      <w:r>
        <w:t>targeted</w:t>
      </w:r>
      <w:r>
        <w:rPr>
          <w:spacing w:val="20"/>
        </w:rPr>
        <w:t xml:space="preserve"> </w:t>
      </w:r>
      <w:r>
        <w:t>one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most</w:t>
      </w:r>
      <w:r>
        <w:rPr>
          <w:spacing w:val="20"/>
        </w:rPr>
        <w:t xml:space="preserve"> </w:t>
      </w:r>
      <w:r>
        <w:t>difficult</w:t>
      </w:r>
      <w:r>
        <w:rPr>
          <w:spacing w:val="19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important</w:t>
      </w:r>
      <w:r>
        <w:rPr>
          <w:spacing w:val="19"/>
        </w:rPr>
        <w:t xml:space="preserve"> </w:t>
      </w:r>
      <w:r>
        <w:t>parts</w:t>
      </w:r>
      <w:r>
        <w:rPr>
          <w:spacing w:val="20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our</w:t>
      </w:r>
      <w:r>
        <w:rPr>
          <w:w w:val="107"/>
        </w:rPr>
        <w:t xml:space="preserve"> </w:t>
      </w:r>
      <w:r>
        <w:t>curriculum,</w:t>
      </w:r>
      <w:r>
        <w:rPr>
          <w:spacing w:val="-4"/>
        </w:rPr>
        <w:t xml:space="preserve"> </w:t>
      </w:r>
      <w:r>
        <w:t>coll</w:t>
      </w:r>
      <w:r>
        <w:rPr>
          <w:spacing w:val="1"/>
        </w:rPr>
        <w:t>e</w:t>
      </w:r>
      <w:r>
        <w:t>ction</w:t>
      </w:r>
      <w:r>
        <w:rPr>
          <w:spacing w:val="-3"/>
        </w:rPr>
        <w:t xml:space="preserve"> </w:t>
      </w:r>
      <w:r>
        <w:t>bas</w:t>
      </w:r>
      <w:r>
        <w:rPr>
          <w:spacing w:val="1"/>
        </w:rPr>
        <w:t>e</w:t>
      </w:r>
      <w:r>
        <w:t>d</w:t>
      </w:r>
      <w:r>
        <w:rPr>
          <w:spacing w:val="-3"/>
        </w:rPr>
        <w:t xml:space="preserve"> </w:t>
      </w:r>
      <w:r>
        <w:t>iteration.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coll</w:t>
      </w:r>
      <w:r>
        <w:rPr>
          <w:spacing w:val="1"/>
        </w:rPr>
        <w:t>e</w:t>
      </w:r>
      <w:r>
        <w:t>ction-bas</w:t>
      </w:r>
      <w:r>
        <w:rPr>
          <w:spacing w:val="1"/>
        </w:rPr>
        <w:t>e</w:t>
      </w:r>
      <w:r>
        <w:t>d</w:t>
      </w:r>
      <w:r>
        <w:rPr>
          <w:w w:val="99"/>
        </w:rPr>
        <w:t xml:space="preserve"> </w:t>
      </w:r>
      <w:r>
        <w:t>iteration</w:t>
      </w:r>
      <w:r>
        <w:rPr>
          <w:spacing w:val="25"/>
        </w:rPr>
        <w:t xml:space="preserve"> </w:t>
      </w:r>
      <w:r>
        <w:t>one</w:t>
      </w:r>
      <w:r>
        <w:rPr>
          <w:spacing w:val="25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mo</w:t>
      </w:r>
      <w:r>
        <w:rPr>
          <w:spacing w:val="-2"/>
        </w:rPr>
        <w:t>r</w:t>
      </w:r>
      <w:r>
        <w:t>e</w:t>
      </w:r>
      <w:r>
        <w:rPr>
          <w:spacing w:val="26"/>
        </w:rPr>
        <w:t xml:space="preserve"> </w:t>
      </w:r>
      <w:r>
        <w:t>difficult</w:t>
      </w:r>
      <w:r>
        <w:rPr>
          <w:spacing w:val="25"/>
        </w:rPr>
        <w:t xml:space="preserve"> </w:t>
      </w:r>
      <w:r>
        <w:t>items</w:t>
      </w:r>
      <w:r>
        <w:rPr>
          <w:spacing w:val="26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our</w:t>
      </w:r>
      <w:r>
        <w:rPr>
          <w:spacing w:val="25"/>
        </w:rPr>
        <w:t xml:space="preserve"> </w:t>
      </w:r>
      <w:r>
        <w:t>curriculum,</w:t>
      </w:r>
      <w:r>
        <w:rPr>
          <w:spacing w:val="26"/>
        </w:rPr>
        <w:t xml:space="preserve"> </w:t>
      </w:r>
      <w:r>
        <w:t>it</w:t>
      </w:r>
      <w:r>
        <w:rPr>
          <w:spacing w:val="25"/>
        </w:rPr>
        <w:t xml:space="preserve"> </w:t>
      </w:r>
      <w:r>
        <w:t>is also</w:t>
      </w:r>
      <w:r>
        <w:rPr>
          <w:spacing w:val="3"/>
        </w:rPr>
        <w:t xml:space="preserve"> </w:t>
      </w:r>
      <w:r>
        <w:t>central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our</w:t>
      </w:r>
      <w:r>
        <w:rPr>
          <w:spacing w:val="4"/>
        </w:rPr>
        <w:t xml:space="preserve"> </w:t>
      </w:r>
      <w:r>
        <w:t>curriculum</w:t>
      </w:r>
      <w:r>
        <w:rPr>
          <w:spacing w:val="4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rPr>
          <w:spacing w:val="-2"/>
        </w:rPr>
        <w:t>re</w:t>
      </w:r>
      <w:r>
        <w:rPr>
          <w:spacing w:val="-3"/>
        </w:rPr>
        <w:t>v</w:t>
      </w:r>
      <w:r>
        <w:t>ol</w:t>
      </w:r>
      <w:r>
        <w:rPr>
          <w:spacing w:val="-3"/>
        </w:rPr>
        <w:t>v</w:t>
      </w:r>
      <w:r>
        <w:t>es</w:t>
      </w:r>
      <w:r>
        <w:rPr>
          <w:spacing w:val="4"/>
        </w:rPr>
        <w:t xml:space="preserve"> </w:t>
      </w:r>
      <w:r>
        <w:t>a</w:t>
      </w:r>
      <w:r>
        <w:rPr>
          <w:spacing w:val="-2"/>
        </w:rPr>
        <w:t>r</w:t>
      </w:r>
      <w:r>
        <w:t>ound</w:t>
      </w:r>
      <w:r>
        <w:rPr>
          <w:spacing w:val="4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scienc</w:t>
      </w:r>
      <w:r>
        <w:rPr>
          <w:spacing w:val="-2"/>
        </w:rPr>
        <w:t>e</w:t>
      </w:r>
      <w:r>
        <w:t>.</w:t>
      </w:r>
      <w:r>
        <w:rPr>
          <w:w w:val="86"/>
        </w:rPr>
        <w:t xml:space="preserve"> </w:t>
      </w:r>
      <w:r>
        <w:t>S</w:t>
      </w:r>
      <w:r>
        <w:rPr>
          <w:spacing w:val="1"/>
        </w:rPr>
        <w:t>pe</w:t>
      </w:r>
      <w:r>
        <w:t>cificall</w:t>
      </w:r>
      <w:r>
        <w:rPr>
          <w:spacing w:val="-12"/>
        </w:rPr>
        <w:t>y</w:t>
      </w:r>
      <w:r>
        <w:t>,</w:t>
      </w:r>
      <w:r>
        <w:rPr>
          <w:spacing w:val="-19"/>
        </w:rPr>
        <w:t xml:space="preserve"> </w:t>
      </w:r>
      <w:r>
        <w:t>students</w:t>
      </w:r>
      <w:r>
        <w:rPr>
          <w:spacing w:val="-18"/>
        </w:rPr>
        <w:t xml:space="preserve"> </w:t>
      </w:r>
      <w:r>
        <w:t>must</w:t>
      </w:r>
      <w:r>
        <w:rPr>
          <w:spacing w:val="-19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-18"/>
        </w:rPr>
        <w:t xml:space="preserve"> </w:t>
      </w:r>
      <w:r>
        <w:t>able</w:t>
      </w:r>
      <w:r>
        <w:rPr>
          <w:spacing w:val="-18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use</w:t>
      </w:r>
      <w:r>
        <w:rPr>
          <w:spacing w:val="-18"/>
        </w:rPr>
        <w:t xml:space="preserve"> </w:t>
      </w:r>
      <w:r>
        <w:t>iteration</w:t>
      </w:r>
      <w:r>
        <w:rPr>
          <w:spacing w:val="-18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compute</w:t>
      </w:r>
      <w:r>
        <w:rPr>
          <w:spacing w:val="-18"/>
        </w:rPr>
        <w:t xml:space="preserve"> </w:t>
      </w:r>
      <w:r>
        <w:t>simple</w:t>
      </w:r>
      <w:r>
        <w:rPr>
          <w:w w:val="98"/>
        </w:rPr>
        <w:t xml:space="preserve"> </w:t>
      </w:r>
      <w:r>
        <w:t>quantitati</w:t>
      </w:r>
      <w:r>
        <w:rPr>
          <w:spacing w:val="-2"/>
        </w:rPr>
        <w:t>v</w:t>
      </w:r>
      <w:r>
        <w:t>e</w:t>
      </w:r>
      <w:r>
        <w:rPr>
          <w:spacing w:val="-2"/>
        </w:rPr>
        <w:t xml:space="preserve"> </w:t>
      </w:r>
      <w:r>
        <w:t>measu</w:t>
      </w:r>
      <w:r>
        <w:rPr>
          <w:spacing w:val="-2"/>
        </w:rPr>
        <w:t>r</w:t>
      </w:r>
      <w:r>
        <w:t>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list-orient</w:t>
      </w:r>
      <w:r>
        <w:rPr>
          <w:spacing w:val="1"/>
        </w:rPr>
        <w:t>e</w:t>
      </w:r>
      <w:r>
        <w:t>d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rPr>
          <w:spacing w:val="-4"/>
        </w:rPr>
        <w:t>(</w:t>
      </w:r>
      <w:r>
        <w:rPr>
          <w:spacing w:val="-2"/>
        </w:rPr>
        <w:t>e</w:t>
      </w:r>
      <w:r>
        <w:t>.g.,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>v</w:t>
      </w:r>
      <w:r>
        <w:t>erages)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 xml:space="preserve">gen- </w:t>
      </w:r>
      <w:proofErr w:type="spellStart"/>
      <w:r>
        <w:t>erate</w:t>
      </w:r>
      <w:proofErr w:type="spellEnd"/>
      <w:r>
        <w:rPr>
          <w:spacing w:val="19"/>
        </w:rPr>
        <w:t xml:space="preserve"> </w:t>
      </w:r>
      <w:r>
        <w:t>standa</w:t>
      </w:r>
      <w:r>
        <w:rPr>
          <w:spacing w:val="-2"/>
        </w:rPr>
        <w:t>r</w:t>
      </w:r>
      <w:r>
        <w:t>d</w:t>
      </w:r>
      <w:r>
        <w:rPr>
          <w:spacing w:val="19"/>
        </w:rPr>
        <w:t xml:space="preserve"> </w:t>
      </w:r>
      <w:r>
        <w:t>visualizations</w:t>
      </w:r>
      <w:r>
        <w:rPr>
          <w:spacing w:val="20"/>
        </w:rPr>
        <w:t xml:space="preserve"> </w:t>
      </w:r>
      <w:r>
        <w:rPr>
          <w:spacing w:val="-5"/>
        </w:rPr>
        <w:t>(</w:t>
      </w:r>
      <w:r>
        <w:rPr>
          <w:spacing w:val="-2"/>
        </w:rPr>
        <w:t>e</w:t>
      </w:r>
      <w:r>
        <w:t>.g.</w:t>
      </w:r>
      <w:r>
        <w:rPr>
          <w:spacing w:val="19"/>
        </w:rPr>
        <w:t xml:space="preserve"> </w:t>
      </w:r>
      <w:r>
        <w:t>histograms).</w:t>
      </w:r>
      <w:r>
        <w:rPr>
          <w:spacing w:val="19"/>
        </w:rPr>
        <w:t xml:space="preserve"> </w:t>
      </w:r>
      <w:r>
        <w:rPr>
          <w:spacing w:val="-10"/>
        </w:rPr>
        <w:t>T</w:t>
      </w:r>
      <w:r>
        <w:rPr>
          <w:spacing w:val="-2"/>
        </w:rPr>
        <w:t>w</w:t>
      </w:r>
      <w:r>
        <w:t>o</w:t>
      </w:r>
      <w:r>
        <w:rPr>
          <w:spacing w:val="20"/>
        </w:rPr>
        <w:t xml:space="preserve"> </w:t>
      </w:r>
      <w:r>
        <w:t>instructional</w:t>
      </w:r>
      <w:r>
        <w:rPr>
          <w:w w:val="105"/>
        </w:rPr>
        <w:t xml:space="preserve"> </w:t>
      </w:r>
      <w:r>
        <w:t>goals</w:t>
      </w:r>
      <w:r>
        <w:rPr>
          <w:spacing w:val="-1"/>
        </w:rPr>
        <w:t xml:space="preserve"> </w:t>
      </w:r>
      <w:r>
        <w:t>emerg</w:t>
      </w:r>
      <w:r>
        <w:rPr>
          <w:spacing w:val="1"/>
        </w:rPr>
        <w:t>e</w:t>
      </w:r>
      <w:r>
        <w:t>d: "Construct an algorithm</w:t>
      </w:r>
      <w:r>
        <w:rPr>
          <w:spacing w:val="-1"/>
        </w:rPr>
        <w:t xml:space="preserve"> </w:t>
      </w:r>
      <w:r>
        <w:t>that outputs a quantitati</w:t>
      </w:r>
      <w:r>
        <w:rPr>
          <w:spacing w:val="-2"/>
        </w:rPr>
        <w:t>v</w:t>
      </w:r>
      <w:r>
        <w:t>e</w:t>
      </w:r>
      <w:r>
        <w:rPr>
          <w:w w:val="98"/>
        </w:rPr>
        <w:t xml:space="preserve"> </w:t>
      </w:r>
      <w:r>
        <w:t>measu</w:t>
      </w:r>
      <w:r>
        <w:rPr>
          <w:spacing w:val="-2"/>
        </w:rPr>
        <w:t>r</w:t>
      </w:r>
      <w:r>
        <w:t>e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values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gi</w:t>
      </w:r>
      <w:r>
        <w:rPr>
          <w:spacing w:val="-3"/>
        </w:rPr>
        <w:t>v</w:t>
      </w:r>
      <w:r>
        <w:t>en</w:t>
      </w:r>
      <w:r>
        <w:rPr>
          <w:spacing w:val="3"/>
        </w:rPr>
        <w:t xml:space="preserve"> </w:t>
      </w:r>
      <w:r>
        <w:t>list"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"Construct</w:t>
      </w:r>
      <w:r>
        <w:rPr>
          <w:spacing w:val="3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algorithm</w:t>
      </w:r>
      <w:r>
        <w:rPr>
          <w:w w:val="102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p</w:t>
      </w:r>
      <w:r>
        <w:rPr>
          <w:spacing w:val="-2"/>
        </w:rPr>
        <w:t>r</w:t>
      </w:r>
      <w:r>
        <w:t>oduces</w:t>
      </w:r>
      <w:r>
        <w:rPr>
          <w:spacing w:val="14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visualization</w:t>
      </w:r>
      <w:r>
        <w:rPr>
          <w:spacing w:val="15"/>
        </w:rPr>
        <w:t xml:space="preserve"> </w:t>
      </w:r>
      <w:r>
        <w:t>based</w:t>
      </w:r>
      <w:r>
        <w:rPr>
          <w:spacing w:val="16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values</w:t>
      </w:r>
      <w:r>
        <w:rPr>
          <w:spacing w:val="16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gi</w:t>
      </w:r>
      <w:r>
        <w:rPr>
          <w:spacing w:val="-2"/>
        </w:rPr>
        <w:t>v</w:t>
      </w:r>
      <w:r>
        <w:t>en</w:t>
      </w:r>
      <w:r>
        <w:rPr>
          <w:spacing w:val="16"/>
        </w:rPr>
        <w:t xml:space="preserve"> </w:t>
      </w:r>
      <w:r>
        <w:t>list</w:t>
      </w:r>
      <w:r>
        <w:rPr>
          <w:spacing w:val="-10"/>
        </w:rPr>
        <w:t>"</w:t>
      </w:r>
      <w:r>
        <w:t>.</w:t>
      </w:r>
      <w:r>
        <w:rPr>
          <w:w w:val="89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goal</w:t>
      </w:r>
      <w:r>
        <w:rPr>
          <w:spacing w:val="-6"/>
        </w:rPr>
        <w:t xml:space="preserve"> </w:t>
      </w:r>
      <w:r>
        <w:rPr>
          <w:spacing w:val="-3"/>
        </w:rPr>
        <w:t>e</w:t>
      </w:r>
      <w:r>
        <w:t>xp</w:t>
      </w:r>
      <w:r>
        <w:rPr>
          <w:spacing w:val="-2"/>
        </w:rPr>
        <w:t>r</w:t>
      </w:r>
      <w:r>
        <w:t>esses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obse</w:t>
      </w:r>
      <w:r>
        <w:rPr>
          <w:spacing w:val="2"/>
        </w:rPr>
        <w:t>r</w:t>
      </w:r>
      <w:r>
        <w:t>vable</w:t>
      </w:r>
      <w:r>
        <w:rPr>
          <w:spacing w:val="-7"/>
        </w:rPr>
        <w:t xml:space="preserve"> </w:t>
      </w:r>
      <w:r>
        <w:t>skill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rPr>
          <w:spacing w:val="-2"/>
        </w:rPr>
        <w:t>w</w:t>
      </w:r>
      <w:r>
        <w:t>e</w:t>
      </w:r>
      <w:r>
        <w:rPr>
          <w:spacing w:val="-6"/>
        </w:rPr>
        <w:t xml:space="preserve"> </w:t>
      </w:r>
      <w:r>
        <w:rPr>
          <w:spacing w:val="-3"/>
        </w:rPr>
        <w:t>e</w:t>
      </w:r>
      <w:r>
        <w:t>x</w:t>
      </w:r>
      <w:r>
        <w:rPr>
          <w:spacing w:val="1"/>
        </w:rPr>
        <w:t>pe</w:t>
      </w:r>
      <w:r>
        <w:t>ct</w:t>
      </w:r>
      <w:r>
        <w:rPr>
          <w:spacing w:val="-6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students</w:t>
      </w:r>
      <w:r>
        <w:rPr>
          <w:w w:val="102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learn</w:t>
      </w:r>
      <w:r>
        <w:rPr>
          <w:spacing w:val="9"/>
        </w:rPr>
        <w:t xml:space="preserve"> </w:t>
      </w:r>
      <w:r>
        <w:t>f</w:t>
      </w:r>
      <w:r>
        <w:rPr>
          <w:spacing w:val="-2"/>
        </w:rPr>
        <w:t>r</w:t>
      </w:r>
      <w:r>
        <w:t>om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instruction.</w:t>
      </w:r>
      <w:r>
        <w:rPr>
          <w:spacing w:val="7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b</w:t>
      </w:r>
      <w:r>
        <w:rPr>
          <w:spacing w:val="-2"/>
        </w:rPr>
        <w:t>re</w:t>
      </w:r>
      <w:r>
        <w:t>vit</w:t>
      </w:r>
      <w:r>
        <w:rPr>
          <w:spacing w:val="-11"/>
        </w:rPr>
        <w:t>y</w:t>
      </w:r>
      <w:r>
        <w:t>,</w:t>
      </w:r>
      <w:r>
        <w:rPr>
          <w:spacing w:val="7"/>
        </w:rPr>
        <w:t xml:space="preserve"> </w:t>
      </w:r>
      <w:r>
        <w:t>only</w:t>
      </w:r>
      <w:r>
        <w:rPr>
          <w:spacing w:val="9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first</w:t>
      </w:r>
      <w:r>
        <w:rPr>
          <w:spacing w:val="7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these</w:t>
      </w:r>
      <w:r>
        <w:rPr>
          <w:spacing w:val="6"/>
        </w:rPr>
        <w:t xml:space="preserve"> </w:t>
      </w:r>
      <w:r>
        <w:t>is</w:t>
      </w:r>
      <w:r>
        <w:rPr>
          <w:w w:val="99"/>
        </w:rPr>
        <w:t xml:space="preserve"> </w:t>
      </w:r>
      <w:r>
        <w:t>conside</w:t>
      </w:r>
      <w:r>
        <w:rPr>
          <w:spacing w:val="-2"/>
        </w:rPr>
        <w:t>r</w:t>
      </w:r>
      <w:r>
        <w:rPr>
          <w:spacing w:val="1"/>
        </w:rPr>
        <w:t>e</w:t>
      </w:r>
      <w:r>
        <w:t>d</w:t>
      </w:r>
      <w:r>
        <w:rPr>
          <w:spacing w:val="9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this</w:t>
      </w:r>
      <w:r>
        <w:rPr>
          <w:spacing w:val="10"/>
        </w:rPr>
        <w:t xml:space="preserve"> </w:t>
      </w:r>
      <w:r>
        <w:t>pape</w:t>
      </w:r>
      <w:r>
        <w:rPr>
          <w:spacing w:val="-11"/>
        </w:rPr>
        <w:t>r</w:t>
      </w:r>
      <w:r>
        <w:t>.</w:t>
      </w:r>
    </w:p>
    <w:p w14:paraId="53F6FBDA" w14:textId="77777777" w:rsidR="00BD22F5" w:rsidRDefault="00BD22F5">
      <w:pPr>
        <w:spacing w:before="18" w:line="240" w:lineRule="exact"/>
        <w:rPr>
          <w:sz w:val="24"/>
          <w:szCs w:val="24"/>
        </w:rPr>
      </w:pPr>
    </w:p>
    <w:p w14:paraId="4528B708" w14:textId="77777777" w:rsidR="00BD22F5" w:rsidRDefault="00541216">
      <w:pPr>
        <w:pStyle w:val="Heading2"/>
        <w:numPr>
          <w:ilvl w:val="1"/>
          <w:numId w:val="2"/>
        </w:numPr>
        <w:tabs>
          <w:tab w:val="left" w:pos="613"/>
        </w:tabs>
        <w:ind w:left="613" w:right="2048"/>
        <w:jc w:val="both"/>
        <w:rPr>
          <w:b w:val="0"/>
          <w:bCs w:val="0"/>
        </w:rPr>
      </w:pPr>
      <w:bookmarkStart w:id="39" w:name="2.2_Identify_Misconceptions"/>
      <w:bookmarkEnd w:id="39"/>
      <w:r>
        <w:rPr>
          <w:w w:val="105"/>
        </w:rPr>
        <w:t>Identify</w:t>
      </w:r>
      <w:r>
        <w:rPr>
          <w:spacing w:val="25"/>
          <w:w w:val="105"/>
        </w:rPr>
        <w:t xml:space="preserve"> </w:t>
      </w:r>
      <w:r>
        <w:rPr>
          <w:w w:val="105"/>
        </w:rPr>
        <w:t>Misconceptions</w:t>
      </w:r>
    </w:p>
    <w:p w14:paraId="460289C5" w14:textId="77777777" w:rsidR="00BD22F5" w:rsidRDefault="00541216">
      <w:pPr>
        <w:pStyle w:val="BodyText"/>
        <w:spacing w:before="58" w:line="254" w:lineRule="auto"/>
        <w:ind w:left="112" w:right="105" w:hanging="1"/>
        <w:jc w:val="both"/>
      </w:pPr>
      <w:r>
        <w:t>An</w:t>
      </w:r>
      <w:r>
        <w:rPr>
          <w:spacing w:val="31"/>
        </w:rPr>
        <w:t xml:space="preserve"> </w:t>
      </w:r>
      <w:r>
        <w:t>initial</w:t>
      </w:r>
      <w:r>
        <w:rPr>
          <w:spacing w:val="32"/>
        </w:rPr>
        <w:t xml:space="preserve"> </w:t>
      </w:r>
      <w:r>
        <w:t>list</w:t>
      </w:r>
      <w:r>
        <w:rPr>
          <w:spacing w:val="32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st</w:t>
      </w:r>
      <w:r>
        <w:rPr>
          <w:spacing w:val="-1"/>
        </w:rPr>
        <w:t>u</w:t>
      </w:r>
      <w:r>
        <w:t>dent</w:t>
      </w:r>
      <w:r>
        <w:rPr>
          <w:spacing w:val="31"/>
        </w:rPr>
        <w:t xml:space="preserve"> </w:t>
      </w:r>
      <w:r>
        <w:t>misconceptions</w:t>
      </w:r>
      <w:r>
        <w:rPr>
          <w:spacing w:val="32"/>
        </w:rPr>
        <w:t xml:space="preserve"> </w:t>
      </w:r>
      <w:r>
        <w:t>about</w:t>
      </w:r>
      <w:r>
        <w:rPr>
          <w:spacing w:val="32"/>
        </w:rPr>
        <w:t xml:space="preserve"> </w:t>
      </w:r>
      <w:r>
        <w:t>coll</w:t>
      </w:r>
      <w:r>
        <w:rPr>
          <w:spacing w:val="1"/>
        </w:rPr>
        <w:t>e</w:t>
      </w:r>
      <w:r>
        <w:t>ction-based</w:t>
      </w:r>
      <w:r>
        <w:rPr>
          <w:w w:val="102"/>
        </w:rPr>
        <w:t xml:space="preserve"> </w:t>
      </w:r>
      <w:r>
        <w:t>iteration</w:t>
      </w:r>
      <w:r>
        <w:rPr>
          <w:spacing w:val="27"/>
        </w:rPr>
        <w:t xml:space="preserve"> </w:t>
      </w:r>
      <w:r>
        <w:t>was</w:t>
      </w:r>
      <w:r>
        <w:rPr>
          <w:spacing w:val="27"/>
        </w:rPr>
        <w:t xml:space="preserve"> </w:t>
      </w:r>
      <w:r>
        <w:t>d</w:t>
      </w:r>
      <w:r>
        <w:rPr>
          <w:spacing w:val="-2"/>
        </w:rPr>
        <w:t>ev</w:t>
      </w:r>
      <w:r>
        <w:t>eloped</w:t>
      </w:r>
      <w:r>
        <w:rPr>
          <w:spacing w:val="27"/>
        </w:rPr>
        <w:t xml:space="preserve"> </w:t>
      </w:r>
      <w:r>
        <w:t>th</w:t>
      </w:r>
      <w:r>
        <w:rPr>
          <w:spacing w:val="-2"/>
        </w:rPr>
        <w:t>r</w:t>
      </w:r>
      <w:r>
        <w:t>ough</w:t>
      </w:r>
      <w:r>
        <w:rPr>
          <w:spacing w:val="27"/>
        </w:rPr>
        <w:t xml:space="preserve"> </w:t>
      </w:r>
      <w:r>
        <w:t>personal</w:t>
      </w:r>
      <w:r>
        <w:rPr>
          <w:spacing w:val="27"/>
        </w:rPr>
        <w:t xml:space="preserve"> </w:t>
      </w:r>
      <w:r>
        <w:t>obse</w:t>
      </w:r>
      <w:r>
        <w:rPr>
          <w:spacing w:val="1"/>
        </w:rPr>
        <w:t>r</w:t>
      </w:r>
      <w:r>
        <w:t>vation</w:t>
      </w:r>
      <w:r>
        <w:rPr>
          <w:spacing w:val="27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semi-</w:t>
      </w:r>
      <w:r>
        <w:rPr>
          <w:w w:val="102"/>
        </w:rPr>
        <w:t xml:space="preserve"> </w:t>
      </w:r>
      <w:r>
        <w:t>automated</w:t>
      </w:r>
      <w:r>
        <w:rPr>
          <w:spacing w:val="14"/>
        </w:rPr>
        <w:t xml:space="preserve"> </w:t>
      </w:r>
      <w:r>
        <w:t>analysis.</w:t>
      </w:r>
      <w:r>
        <w:rPr>
          <w:spacing w:val="15"/>
        </w:rPr>
        <w:t xml:space="preserve"> </w:t>
      </w:r>
      <w:r>
        <w:t>Personal</w:t>
      </w:r>
      <w:r>
        <w:rPr>
          <w:spacing w:val="13"/>
        </w:rPr>
        <w:t xml:space="preserve"> </w:t>
      </w:r>
      <w:r>
        <w:t>obse</w:t>
      </w:r>
      <w:r>
        <w:rPr>
          <w:spacing w:val="1"/>
        </w:rPr>
        <w:t>r</w:t>
      </w:r>
      <w:r>
        <w:t>vations</w:t>
      </w:r>
      <w:r>
        <w:rPr>
          <w:spacing w:val="15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class</w:t>
      </w:r>
      <w:r>
        <w:rPr>
          <w:spacing w:val="-2"/>
        </w:rPr>
        <w:t>r</w:t>
      </w:r>
      <w:r>
        <w:rPr>
          <w:spacing w:val="1"/>
        </w:rPr>
        <w:t>o</w:t>
      </w:r>
      <w:r>
        <w:t>om</w:t>
      </w:r>
      <w:r>
        <w:rPr>
          <w:spacing w:val="13"/>
        </w:rPr>
        <w:t xml:space="preserve"> </w:t>
      </w:r>
      <w:r>
        <w:rPr>
          <w:spacing w:val="-2"/>
        </w:rPr>
        <w:t>w</w:t>
      </w:r>
      <w:r>
        <w:t>e</w:t>
      </w:r>
      <w:r>
        <w:rPr>
          <w:spacing w:val="-2"/>
        </w:rPr>
        <w:t>r</w:t>
      </w:r>
      <w:r>
        <w:t>e</w:t>
      </w:r>
      <w:r>
        <w:rPr>
          <w:w w:val="101"/>
        </w:rPr>
        <w:t xml:space="preserve"> </w:t>
      </w:r>
      <w:r>
        <w:t>done</w:t>
      </w:r>
      <w:r>
        <w:rPr>
          <w:spacing w:val="-10"/>
        </w:rPr>
        <w:t xml:space="preserve"> </w:t>
      </w:r>
      <w:r>
        <w:t>informall</w:t>
      </w:r>
      <w:r>
        <w:rPr>
          <w:spacing w:val="-12"/>
        </w:rPr>
        <w:t>y</w:t>
      </w:r>
      <w:r>
        <w:t>.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our</w:t>
      </w:r>
      <w:r>
        <w:rPr>
          <w:spacing w:val="-10"/>
        </w:rPr>
        <w:t xml:space="preserve"> </w:t>
      </w:r>
      <w:r>
        <w:t>class</w:t>
      </w:r>
      <w:r>
        <w:rPr>
          <w:spacing w:val="-9"/>
        </w:rPr>
        <w:t xml:space="preserve"> </w:t>
      </w:r>
      <w:r>
        <w:t>format,</w:t>
      </w:r>
      <w:r>
        <w:rPr>
          <w:spacing w:val="-10"/>
        </w:rPr>
        <w:t xml:space="preserve"> </w:t>
      </w:r>
      <w:r>
        <w:t>instructors</w:t>
      </w:r>
      <w:r>
        <w:rPr>
          <w:spacing w:val="-9"/>
        </w:rPr>
        <w:t xml:space="preserve"> </w:t>
      </w:r>
      <w:r>
        <w:rPr>
          <w:spacing w:val="-2"/>
        </w:rPr>
        <w:t>w</w:t>
      </w:r>
      <w:r>
        <w:t>ould</w:t>
      </w:r>
      <w:r>
        <w:rPr>
          <w:spacing w:val="-10"/>
        </w:rPr>
        <w:t xml:space="preserve"> </w:t>
      </w:r>
      <w:r>
        <w:t>walk</w:t>
      </w:r>
      <w:r>
        <w:rPr>
          <w:spacing w:val="-9"/>
        </w:rPr>
        <w:t xml:space="preserve"> </w:t>
      </w:r>
      <w:r>
        <w:t>a</w:t>
      </w:r>
      <w:r>
        <w:rPr>
          <w:spacing w:val="-2"/>
        </w:rPr>
        <w:t>r</w:t>
      </w:r>
      <w:r>
        <w:t>ound</w:t>
      </w:r>
      <w:r>
        <w:rPr>
          <w:w w:val="10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class</w:t>
      </w:r>
      <w:r>
        <w:rPr>
          <w:spacing w:val="-3"/>
        </w:rPr>
        <w:t>r</w:t>
      </w:r>
      <w:r>
        <w:rPr>
          <w:spacing w:val="1"/>
        </w:rPr>
        <w:t>o</w:t>
      </w:r>
      <w:r>
        <w:t>om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help</w:t>
      </w:r>
      <w:r>
        <w:rPr>
          <w:spacing w:val="-7"/>
        </w:rPr>
        <w:t xml:space="preserve"> </w:t>
      </w:r>
      <w:r>
        <w:t>students</w:t>
      </w:r>
      <w:r>
        <w:rPr>
          <w:spacing w:val="-7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>r</w:t>
      </w:r>
      <w:r>
        <w:t>e</w:t>
      </w:r>
      <w:r>
        <w:rPr>
          <w:spacing w:val="-7"/>
        </w:rPr>
        <w:t xml:space="preserve"> </w:t>
      </w:r>
      <w:r>
        <w:t>engag</w:t>
      </w:r>
      <w:r>
        <w:rPr>
          <w:spacing w:val="1"/>
        </w:rPr>
        <w:t>e</w:t>
      </w:r>
      <w:r>
        <w:t>d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acti</w:t>
      </w:r>
      <w:r>
        <w:rPr>
          <w:spacing w:val="-2"/>
        </w:rPr>
        <w:t>v</w:t>
      </w:r>
      <w:r>
        <w:t>e</w:t>
      </w:r>
      <w:r>
        <w:rPr>
          <w:spacing w:val="-7"/>
        </w:rPr>
        <w:t xml:space="preserve"> </w:t>
      </w:r>
      <w:r>
        <w:t>learning</w:t>
      </w:r>
      <w:r>
        <w:rPr>
          <w:w w:val="101"/>
        </w:rPr>
        <w:t xml:space="preserve"> </w:t>
      </w:r>
      <w:r>
        <w:rPr>
          <w:spacing w:val="-3"/>
        </w:rPr>
        <w:t>e</w:t>
      </w:r>
      <w:r>
        <w:t>xe</w:t>
      </w:r>
      <w:r>
        <w:rPr>
          <w:spacing w:val="-2"/>
        </w:rPr>
        <w:t>r</w:t>
      </w:r>
      <w:r>
        <w:t>cises</w:t>
      </w:r>
      <w:r>
        <w:rPr>
          <w:spacing w:val="-1"/>
        </w:rPr>
        <w:t xml:space="preserve"> </w:t>
      </w:r>
      <w:r>
        <w:t>with other students. The interaction with students</w:t>
      </w:r>
      <w:r>
        <w:rPr>
          <w:spacing w:val="-1"/>
        </w:rPr>
        <w:t xml:space="preserve"> </w:t>
      </w:r>
      <w:r>
        <w:t>hel</w:t>
      </w:r>
      <w:r>
        <w:rPr>
          <w:spacing w:val="1"/>
        </w:rPr>
        <w:t>pe</w:t>
      </w:r>
      <w:r>
        <w:t>d</w:t>
      </w:r>
      <w:r>
        <w:rPr>
          <w:w w:val="98"/>
        </w:rPr>
        <w:t xml:space="preserve"> </w:t>
      </w:r>
      <w:r>
        <w:t>build</w:t>
      </w:r>
      <w:r>
        <w:rPr>
          <w:spacing w:val="24"/>
        </w:rPr>
        <w:t xml:space="preserve"> </w:t>
      </w:r>
      <w:r>
        <w:t>our</w:t>
      </w:r>
      <w:r>
        <w:rPr>
          <w:spacing w:val="24"/>
        </w:rPr>
        <w:t xml:space="preserve"> </w:t>
      </w:r>
      <w:r>
        <w:t>intuition</w:t>
      </w:r>
      <w:r>
        <w:rPr>
          <w:spacing w:val="24"/>
        </w:rPr>
        <w:t xml:space="preserve"> </w:t>
      </w:r>
      <w:r>
        <w:rPr>
          <w:spacing w:val="-2"/>
        </w:rPr>
        <w:t>r</w:t>
      </w:r>
      <w:r>
        <w:t>ega</w:t>
      </w:r>
      <w:r>
        <w:rPr>
          <w:spacing w:val="-2"/>
        </w:rPr>
        <w:t>r</w:t>
      </w:r>
      <w:r>
        <w:t>ding</w:t>
      </w:r>
      <w:r>
        <w:rPr>
          <w:spacing w:val="24"/>
        </w:rPr>
        <w:t xml:space="preserve"> </w:t>
      </w:r>
      <w:r>
        <w:t>misconceptions</w:t>
      </w:r>
      <w:r>
        <w:rPr>
          <w:spacing w:val="24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student</w:t>
      </w:r>
      <w:r>
        <w:rPr>
          <w:spacing w:val="24"/>
        </w:rPr>
        <w:t xml:space="preserve"> </w:t>
      </w:r>
      <w:proofErr w:type="spellStart"/>
      <w:r>
        <w:t>kn</w:t>
      </w:r>
      <w:r>
        <w:rPr>
          <w:spacing w:val="-2"/>
        </w:rPr>
        <w:t>o</w:t>
      </w:r>
      <w:r>
        <w:t>wl</w:t>
      </w:r>
      <w:proofErr w:type="spellEnd"/>
      <w:r>
        <w:t>-</w:t>
      </w:r>
      <w:r>
        <w:rPr>
          <w:w w:val="102"/>
        </w:rPr>
        <w:t xml:space="preserve"> </w:t>
      </w:r>
      <w:r>
        <w:rPr>
          <w:spacing w:val="1"/>
        </w:rPr>
        <w:t>e</w:t>
      </w:r>
      <w:r>
        <w:t>dg</w:t>
      </w:r>
      <w:r>
        <w:rPr>
          <w:spacing w:val="-3"/>
        </w:rPr>
        <w:t>e</w:t>
      </w:r>
      <w:r>
        <w:t>.</w:t>
      </w:r>
      <w:r>
        <w:rPr>
          <w:spacing w:val="-18"/>
        </w:rPr>
        <w:t xml:space="preserve"> </w:t>
      </w:r>
      <w:r>
        <w:t>Semi-automat</w:t>
      </w:r>
      <w:r>
        <w:rPr>
          <w:spacing w:val="1"/>
        </w:rPr>
        <w:t>e</w:t>
      </w:r>
      <w:r>
        <w:t>d</w:t>
      </w:r>
      <w:r>
        <w:rPr>
          <w:spacing w:val="-17"/>
        </w:rPr>
        <w:t xml:space="preserve"> </w:t>
      </w:r>
      <w:r>
        <w:t>ins</w:t>
      </w:r>
      <w:r>
        <w:rPr>
          <w:spacing w:val="1"/>
        </w:rPr>
        <w:t>pe</w:t>
      </w:r>
      <w:r>
        <w:t>ction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p</w:t>
      </w:r>
      <w:r>
        <w:rPr>
          <w:spacing w:val="-2"/>
        </w:rPr>
        <w:t>r</w:t>
      </w:r>
      <w:r>
        <w:rPr>
          <w:spacing w:val="-3"/>
        </w:rPr>
        <w:t>e</w:t>
      </w:r>
      <w:r>
        <w:t>vious</w:t>
      </w:r>
      <w:r>
        <w:rPr>
          <w:spacing w:val="-17"/>
        </w:rPr>
        <w:t xml:space="preserve"> </w:t>
      </w:r>
      <w:r>
        <w:t>student</w:t>
      </w:r>
      <w:r>
        <w:rPr>
          <w:spacing w:val="-17"/>
        </w:rPr>
        <w:t xml:space="preserve"> </w:t>
      </w:r>
      <w:r>
        <w:t>c</w:t>
      </w:r>
      <w:r>
        <w:rPr>
          <w:spacing w:val="1"/>
        </w:rPr>
        <w:t>o</w:t>
      </w:r>
      <w:r>
        <w:t>de</w:t>
      </w:r>
      <w:r>
        <w:rPr>
          <w:spacing w:val="-18"/>
        </w:rPr>
        <w:t xml:space="preserve"> </w:t>
      </w:r>
      <w:r>
        <w:rPr>
          <w:spacing w:val="1"/>
        </w:rPr>
        <w:t>b</w:t>
      </w:r>
      <w:r>
        <w:t>olste</w:t>
      </w:r>
      <w:r>
        <w:rPr>
          <w:spacing w:val="-2"/>
        </w:rPr>
        <w:t>r</w:t>
      </w:r>
      <w:r>
        <w:rPr>
          <w:spacing w:val="1"/>
        </w:rPr>
        <w:t>e</w:t>
      </w:r>
      <w:r>
        <w:t>d</w:t>
      </w:r>
      <w:r>
        <w:rPr>
          <w:w w:val="98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rPr>
          <w:spacing w:val="1"/>
        </w:rPr>
        <w:t>p</w:t>
      </w:r>
      <w:r>
        <w:t>ersonal</w:t>
      </w:r>
      <w:r>
        <w:rPr>
          <w:spacing w:val="-8"/>
        </w:rPr>
        <w:t xml:space="preserve"> </w:t>
      </w:r>
      <w:r>
        <w:t>obse</w:t>
      </w:r>
      <w:r>
        <w:rPr>
          <w:spacing w:val="2"/>
        </w:rPr>
        <w:t>r</w:t>
      </w:r>
      <w:r>
        <w:t>vations.</w:t>
      </w:r>
      <w:r>
        <w:rPr>
          <w:spacing w:val="-8"/>
        </w:rPr>
        <w:t xml:space="preserve"> </w:t>
      </w:r>
      <w:commentRangeStart w:id="40"/>
      <w:r>
        <w:t>For</w:t>
      </w:r>
      <w:r>
        <w:rPr>
          <w:spacing w:val="-9"/>
        </w:rPr>
        <w:t xml:space="preserve"> </w:t>
      </w:r>
      <w:r>
        <w:t>b</w:t>
      </w:r>
      <w:r>
        <w:rPr>
          <w:spacing w:val="-2"/>
        </w:rPr>
        <w:t>r</w:t>
      </w:r>
      <w:r>
        <w:rPr>
          <w:spacing w:val="-3"/>
        </w:rPr>
        <w:t>e</w:t>
      </w:r>
      <w:r>
        <w:t>vit</w:t>
      </w:r>
      <w:r>
        <w:rPr>
          <w:spacing w:val="-11"/>
        </w:rPr>
        <w:t>y</w:t>
      </w:r>
      <w:r>
        <w:t>,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tools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meth</w:t>
      </w:r>
      <w:r>
        <w:rPr>
          <w:spacing w:val="1"/>
        </w:rPr>
        <w:t>o</w:t>
      </w:r>
      <w:r>
        <w:t>dologies</w:t>
      </w:r>
      <w:r>
        <w:rPr>
          <w:w w:val="97"/>
        </w:rPr>
        <w:t xml:space="preserve"> </w:t>
      </w:r>
      <w:r>
        <w:t>used</w:t>
      </w:r>
      <w:r>
        <w:rPr>
          <w:spacing w:val="23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semi-automated</w:t>
      </w:r>
      <w:r>
        <w:rPr>
          <w:spacing w:val="23"/>
        </w:rPr>
        <w:t xml:space="preserve"> </w:t>
      </w:r>
      <w:r>
        <w:t>inspection</w:t>
      </w:r>
      <w:r>
        <w:rPr>
          <w:spacing w:val="23"/>
        </w:rPr>
        <w:t xml:space="preserve"> </w:t>
      </w:r>
      <w:r>
        <w:t>a</w:t>
      </w:r>
      <w:r>
        <w:rPr>
          <w:spacing w:val="-2"/>
        </w:rPr>
        <w:t>r</w:t>
      </w:r>
      <w:r>
        <w:t>e</w:t>
      </w:r>
      <w:r>
        <w:rPr>
          <w:spacing w:val="25"/>
        </w:rPr>
        <w:t xml:space="preserve"> </w:t>
      </w:r>
      <w:r>
        <w:t>omitted</w:t>
      </w:r>
      <w:commentRangeEnd w:id="40"/>
      <w:r w:rsidR="009C1740">
        <w:rPr>
          <w:rStyle w:val="CommentReference"/>
          <w:rFonts w:asciiTheme="minorHAnsi" w:eastAsiaTheme="minorHAnsi" w:hAnsiTheme="minorHAnsi"/>
        </w:rPr>
        <w:commentReference w:id="40"/>
      </w:r>
      <w:r>
        <w:t>.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proofErr w:type="spellStart"/>
      <w:r>
        <w:t>miscon</w:t>
      </w:r>
      <w:proofErr w:type="spellEnd"/>
      <w:r>
        <w:t>-</w:t>
      </w:r>
      <w:r>
        <w:rPr>
          <w:w w:val="103"/>
        </w:rPr>
        <w:t xml:space="preserve"> </w:t>
      </w:r>
      <w:proofErr w:type="spellStart"/>
      <w:r>
        <w:t>ceptions</w:t>
      </w:r>
      <w:proofErr w:type="spellEnd"/>
      <w:r>
        <w:rPr>
          <w:spacing w:val="8"/>
        </w:rPr>
        <w:t xml:space="preserve"> </w:t>
      </w:r>
      <w:r>
        <w:t>pla</w:t>
      </w:r>
      <w:r>
        <w:rPr>
          <w:spacing w:val="-2"/>
        </w:rPr>
        <w:t>y</w:t>
      </w:r>
      <w:r>
        <w:rPr>
          <w:spacing w:val="1"/>
        </w:rPr>
        <w:t>e</w:t>
      </w:r>
      <w:r>
        <w:t>d</w:t>
      </w:r>
      <w:r>
        <w:rPr>
          <w:spacing w:val="8"/>
        </w:rPr>
        <w:t xml:space="preserve"> </w:t>
      </w:r>
      <w:r>
        <w:t>a</w:t>
      </w:r>
      <w:r>
        <w:rPr>
          <w:spacing w:val="9"/>
        </w:rPr>
        <w:t xml:space="preserve"> </w:t>
      </w:r>
      <w:r>
        <w:rPr>
          <w:spacing w:val="-2"/>
        </w:rPr>
        <w:t>r</w:t>
      </w:r>
      <w:r>
        <w:t>ole</w:t>
      </w:r>
      <w:r>
        <w:rPr>
          <w:spacing w:val="8"/>
        </w:rPr>
        <w:t xml:space="preserve"> </w:t>
      </w:r>
      <w:r>
        <w:rPr>
          <w:spacing w:val="1"/>
        </w:rPr>
        <w:t>b</w:t>
      </w:r>
      <w:r>
        <w:t>oth</w:t>
      </w:r>
      <w:r>
        <w:rPr>
          <w:spacing w:val="9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identifying</w:t>
      </w:r>
      <w:r>
        <w:rPr>
          <w:spacing w:val="9"/>
        </w:rPr>
        <w:t xml:space="preserve"> </w:t>
      </w:r>
      <w:r>
        <w:t>kn</w:t>
      </w:r>
      <w:r>
        <w:rPr>
          <w:spacing w:val="-2"/>
        </w:rPr>
        <w:t>o</w:t>
      </w:r>
      <w:r>
        <w:t>wl</w:t>
      </w:r>
      <w:r>
        <w:rPr>
          <w:spacing w:val="1"/>
        </w:rPr>
        <w:t>e</w:t>
      </w:r>
      <w:r>
        <w:t>dge</w:t>
      </w:r>
      <w:r>
        <w:rPr>
          <w:spacing w:val="8"/>
        </w:rPr>
        <w:t xml:space="preserve"> </w:t>
      </w:r>
      <w:r>
        <w:t>com</w:t>
      </w:r>
      <w:r>
        <w:rPr>
          <w:spacing w:val="1"/>
        </w:rPr>
        <w:t>p</w:t>
      </w:r>
      <w:r>
        <w:t>onents</w:t>
      </w:r>
      <w:r>
        <w:rPr>
          <w:w w:val="104"/>
        </w:rPr>
        <w:t xml:space="preserve"> </w:t>
      </w:r>
      <w:r>
        <w:rPr>
          <w:spacing w:val="-4"/>
        </w:rPr>
        <w:t>(</w:t>
      </w:r>
      <w:r>
        <w:t>a</w:t>
      </w:r>
      <w:r>
        <w:rPr>
          <w:spacing w:val="-5"/>
        </w:rPr>
        <w:t xml:space="preserve"> </w:t>
      </w:r>
      <w:r>
        <w:t>misconception</w:t>
      </w:r>
      <w:r>
        <w:rPr>
          <w:spacing w:val="-4"/>
        </w:rPr>
        <w:t xml:space="preserve"> </w:t>
      </w:r>
      <w:r>
        <w:t>suggests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mo</w:t>
      </w:r>
      <w:r>
        <w:rPr>
          <w:spacing w:val="-2"/>
        </w:rPr>
        <w:t>r</w:t>
      </w:r>
      <w:r>
        <w:t>e</w:t>
      </w:r>
      <w:r>
        <w:rPr>
          <w:spacing w:val="-4"/>
        </w:rPr>
        <w:t xml:space="preserve"> </w:t>
      </w:r>
      <w:r>
        <w:t>partially</w:t>
      </w:r>
      <w:r>
        <w:rPr>
          <w:spacing w:val="-4"/>
        </w:rPr>
        <w:t xml:space="preserve"> </w:t>
      </w:r>
      <w:r>
        <w:t>understo</w:t>
      </w:r>
      <w:r>
        <w:rPr>
          <w:spacing w:val="1"/>
        </w:rPr>
        <w:t>o</w:t>
      </w:r>
      <w:r>
        <w:t>d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proofErr w:type="spellStart"/>
      <w:r>
        <w:t>mis</w:t>
      </w:r>
      <w:proofErr w:type="spellEnd"/>
      <w:r>
        <w:t>-</w:t>
      </w:r>
      <w:r>
        <w:rPr>
          <w:w w:val="98"/>
        </w:rPr>
        <w:t xml:space="preserve"> </w:t>
      </w:r>
      <w:r>
        <w:t>understo</w:t>
      </w:r>
      <w:r>
        <w:rPr>
          <w:spacing w:val="1"/>
        </w:rPr>
        <w:t>o</w:t>
      </w:r>
      <w:r>
        <w:t>d</w:t>
      </w:r>
      <w:r>
        <w:rPr>
          <w:spacing w:val="15"/>
        </w:rPr>
        <w:t xml:space="preserve"> </w:t>
      </w:r>
      <w:r>
        <w:t>kn</w:t>
      </w:r>
      <w:r>
        <w:rPr>
          <w:spacing w:val="-2"/>
        </w:rPr>
        <w:t>o</w:t>
      </w:r>
      <w:r>
        <w:t>wl</w:t>
      </w:r>
      <w:r>
        <w:rPr>
          <w:spacing w:val="1"/>
        </w:rPr>
        <w:t>e</w:t>
      </w:r>
      <w:r>
        <w:t>dge</w:t>
      </w:r>
      <w:r>
        <w:rPr>
          <w:spacing w:val="16"/>
        </w:rPr>
        <w:t xml:space="preserve"> </w:t>
      </w:r>
      <w:r>
        <w:t>com</w:t>
      </w:r>
      <w:r>
        <w:rPr>
          <w:spacing w:val="1"/>
        </w:rPr>
        <w:t>p</w:t>
      </w:r>
      <w:r>
        <w:t>onent)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d</w:t>
      </w:r>
      <w:r>
        <w:rPr>
          <w:spacing w:val="-2"/>
        </w:rPr>
        <w:t>ev</w:t>
      </w:r>
      <w:r>
        <w:t>eloping</w:t>
      </w:r>
      <w:r>
        <w:rPr>
          <w:spacing w:val="15"/>
        </w:rPr>
        <w:t xml:space="preserve"> </w:t>
      </w:r>
      <w:r>
        <w:t>distractors</w:t>
      </w:r>
      <w:r>
        <w:rPr>
          <w:w w:val="104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multiple</w:t>
      </w:r>
      <w:r>
        <w:rPr>
          <w:spacing w:val="9"/>
        </w:rPr>
        <w:t xml:space="preserve"> </w:t>
      </w:r>
      <w:r>
        <w:t>choice</w:t>
      </w:r>
      <w:r>
        <w:rPr>
          <w:spacing w:val="9"/>
        </w:rPr>
        <w:t xml:space="preserve"> </w:t>
      </w:r>
      <w:r>
        <w:t>assessment</w:t>
      </w:r>
      <w:r>
        <w:rPr>
          <w:spacing w:val="9"/>
        </w:rPr>
        <w:t xml:space="preserve"> </w:t>
      </w:r>
      <w:r>
        <w:t>questions.</w:t>
      </w:r>
    </w:p>
    <w:p w14:paraId="6A6C1891" w14:textId="3D1D000A" w:rsidR="00BD22F5" w:rsidRDefault="00541216">
      <w:pPr>
        <w:pStyle w:val="BodyText"/>
        <w:spacing w:line="254" w:lineRule="auto"/>
        <w:ind w:left="117" w:right="131" w:firstLine="199"/>
        <w:jc w:val="both"/>
      </w:pPr>
      <w:r>
        <w:rPr>
          <w:w w:val="105"/>
        </w:rPr>
        <w:t>While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w w:val="105"/>
        </w:rPr>
        <w:t>e</w:t>
      </w:r>
      <w:r>
        <w:rPr>
          <w:spacing w:val="-5"/>
          <w:w w:val="105"/>
        </w:rPr>
        <w:t xml:space="preserve"> </w:t>
      </w:r>
      <w:r>
        <w:rPr>
          <w:w w:val="105"/>
        </w:rPr>
        <w:t>d</w:t>
      </w:r>
      <w:r>
        <w:rPr>
          <w:spacing w:val="-3"/>
          <w:w w:val="105"/>
        </w:rPr>
        <w:t>ev</w:t>
      </w:r>
      <w:r>
        <w:rPr>
          <w:w w:val="105"/>
        </w:rPr>
        <w:t>elo</w:t>
      </w:r>
      <w:r>
        <w:rPr>
          <w:spacing w:val="1"/>
          <w:w w:val="105"/>
        </w:rPr>
        <w:t>pe</w:t>
      </w:r>
      <w:r>
        <w:rPr>
          <w:w w:val="105"/>
        </w:rPr>
        <w:t>d</w:t>
      </w:r>
      <w:r>
        <w:rPr>
          <w:spacing w:val="-5"/>
          <w:w w:val="105"/>
        </w:rPr>
        <w:t xml:space="preserve"> </w:t>
      </w:r>
      <w:r>
        <w:rPr>
          <w:w w:val="105"/>
        </w:rPr>
        <w:t>tools</w:t>
      </w:r>
      <w:r>
        <w:rPr>
          <w:spacing w:val="-5"/>
          <w:w w:val="105"/>
        </w:rPr>
        <w:t xml:space="preserve"> </w:t>
      </w:r>
      <w:r>
        <w:rPr>
          <w:w w:val="105"/>
        </w:rPr>
        <w:t>for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semi-automat</w:t>
      </w:r>
      <w:r>
        <w:rPr>
          <w:spacing w:val="1"/>
          <w:w w:val="105"/>
        </w:rPr>
        <w:t>e</w:t>
      </w:r>
      <w:r>
        <w:rPr>
          <w:w w:val="105"/>
        </w:rPr>
        <w:t>d</w:t>
      </w:r>
      <w:r>
        <w:rPr>
          <w:spacing w:val="-4"/>
          <w:w w:val="105"/>
        </w:rPr>
        <w:t xml:space="preserve"> </w:t>
      </w:r>
      <w:r>
        <w:rPr>
          <w:w w:val="105"/>
        </w:rPr>
        <w:t>analysis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w w:val="99"/>
        </w:rPr>
        <w:t xml:space="preserve"> </w:t>
      </w:r>
      <w:r>
        <w:rPr>
          <w:w w:val="105"/>
        </w:rPr>
        <w:t>student</w:t>
      </w:r>
      <w:r>
        <w:rPr>
          <w:spacing w:val="-6"/>
          <w:w w:val="105"/>
        </w:rPr>
        <w:t xml:space="preserve"> </w:t>
      </w:r>
      <w:r>
        <w:rPr>
          <w:w w:val="105"/>
        </w:rPr>
        <w:t>c</w:t>
      </w:r>
      <w:r>
        <w:rPr>
          <w:spacing w:val="1"/>
          <w:w w:val="105"/>
        </w:rPr>
        <w:t>o</w:t>
      </w:r>
      <w:r>
        <w:rPr>
          <w:w w:val="105"/>
        </w:rPr>
        <w:t>d</w:t>
      </w:r>
      <w:r>
        <w:rPr>
          <w:spacing w:val="-3"/>
          <w:w w:val="105"/>
        </w:rPr>
        <w:t>e</w:t>
      </w:r>
      <w:r>
        <w:rPr>
          <w:w w:val="105"/>
        </w:rPr>
        <w:t>,</w:t>
      </w:r>
      <w:r>
        <w:rPr>
          <w:spacing w:val="-5"/>
          <w:w w:val="105"/>
        </w:rPr>
        <w:t xml:space="preserve"> </w:t>
      </w:r>
      <w:r>
        <w:rPr>
          <w:w w:val="105"/>
        </w:rPr>
        <w:t>this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not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r</w:t>
      </w:r>
      <w:r>
        <w:rPr>
          <w:spacing w:val="1"/>
          <w:w w:val="105"/>
        </w:rPr>
        <w:t>e</w:t>
      </w:r>
      <w:r>
        <w:rPr>
          <w:w w:val="105"/>
        </w:rPr>
        <w:t>qui</w:t>
      </w:r>
      <w:r>
        <w:rPr>
          <w:spacing w:val="-2"/>
          <w:w w:val="105"/>
        </w:rPr>
        <w:t>r</w:t>
      </w:r>
      <w:r>
        <w:rPr>
          <w:w w:val="105"/>
        </w:rPr>
        <w:t>ement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using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meth</w:t>
      </w:r>
      <w:r>
        <w:rPr>
          <w:spacing w:val="1"/>
          <w:w w:val="105"/>
        </w:rPr>
        <w:t>o</w:t>
      </w:r>
      <w:r>
        <w:rPr>
          <w:w w:val="105"/>
        </w:rPr>
        <w:t>d.</w:t>
      </w:r>
      <w:r>
        <w:rPr>
          <w:spacing w:val="-6"/>
          <w:w w:val="105"/>
        </w:rPr>
        <w:t xml:space="preserve"> </w:t>
      </w:r>
      <w:r>
        <w:rPr>
          <w:w w:val="105"/>
        </w:rPr>
        <w:t>Any</w:t>
      </w:r>
      <w:r>
        <w:rPr>
          <w:w w:val="103"/>
        </w:rPr>
        <w:t xml:space="preserve"> </w:t>
      </w:r>
      <w:r>
        <w:rPr>
          <w:w w:val="105"/>
        </w:rPr>
        <w:t>information</w:t>
      </w:r>
      <w:r>
        <w:rPr>
          <w:spacing w:val="-27"/>
          <w:w w:val="105"/>
        </w:rPr>
        <w:t xml:space="preserve"> </w:t>
      </w:r>
      <w:r>
        <w:rPr>
          <w:spacing w:val="-2"/>
          <w:w w:val="105"/>
        </w:rPr>
        <w:t>r</w:t>
      </w:r>
      <w:r>
        <w:rPr>
          <w:w w:val="105"/>
        </w:rPr>
        <w:t>ega</w:t>
      </w:r>
      <w:r>
        <w:rPr>
          <w:spacing w:val="-3"/>
          <w:w w:val="105"/>
        </w:rPr>
        <w:t>r</w:t>
      </w:r>
      <w:r>
        <w:rPr>
          <w:w w:val="105"/>
        </w:rPr>
        <w:t>ding</w:t>
      </w:r>
      <w:r>
        <w:rPr>
          <w:spacing w:val="-27"/>
          <w:w w:val="105"/>
        </w:rPr>
        <w:t xml:space="preserve"> </w:t>
      </w:r>
      <w:r>
        <w:rPr>
          <w:w w:val="105"/>
        </w:rPr>
        <w:t>student</w:t>
      </w:r>
      <w:r>
        <w:rPr>
          <w:spacing w:val="-26"/>
          <w:w w:val="105"/>
        </w:rPr>
        <w:t xml:space="preserve"> </w:t>
      </w:r>
      <w:r>
        <w:rPr>
          <w:w w:val="105"/>
        </w:rPr>
        <w:t>misconceptions</w:t>
      </w:r>
      <w:ins w:id="41" w:author="Katherine Cennamo" w:date="2017-08-29T15:16:00Z">
        <w:r w:rsidR="009C1740">
          <w:rPr>
            <w:w w:val="105"/>
          </w:rPr>
          <w:t xml:space="preserve">, </w:t>
        </w:r>
        <w:commentRangeStart w:id="42"/>
        <w:r w:rsidR="009C1740">
          <w:rPr>
            <w:w w:val="105"/>
          </w:rPr>
          <w:t xml:space="preserve">from any formal or informal data source, </w:t>
        </w:r>
      </w:ins>
      <w:del w:id="43" w:author="Katherine Cennamo" w:date="2017-08-29T15:16:00Z">
        <w:r w:rsidDel="009C1740">
          <w:rPr>
            <w:spacing w:val="-27"/>
            <w:w w:val="105"/>
          </w:rPr>
          <w:delText xml:space="preserve"> </w:delText>
        </w:r>
      </w:del>
      <w:r>
        <w:rPr>
          <w:w w:val="105"/>
        </w:rPr>
        <w:t>is</w:t>
      </w:r>
      <w:r>
        <w:rPr>
          <w:spacing w:val="-26"/>
          <w:w w:val="105"/>
        </w:rPr>
        <w:t xml:space="preserve"> </w:t>
      </w:r>
      <w:r>
        <w:rPr>
          <w:w w:val="105"/>
        </w:rPr>
        <w:t>useful.</w:t>
      </w:r>
      <w:commentRangeEnd w:id="42"/>
      <w:r w:rsidR="00EF48D5">
        <w:rPr>
          <w:rStyle w:val="CommentReference"/>
          <w:rFonts w:asciiTheme="minorHAnsi" w:eastAsiaTheme="minorHAnsi" w:hAnsiTheme="minorHAnsi"/>
        </w:rPr>
        <w:commentReference w:id="42"/>
      </w:r>
    </w:p>
    <w:p w14:paraId="4FF74FE3" w14:textId="77777777" w:rsidR="00BD22F5" w:rsidRDefault="00BD22F5">
      <w:pPr>
        <w:spacing w:line="254" w:lineRule="auto"/>
        <w:jc w:val="both"/>
        <w:sectPr w:rsidR="00BD22F5">
          <w:type w:val="continuous"/>
          <w:pgSz w:w="12240" w:h="15840"/>
          <w:pgMar w:top="1480" w:right="940" w:bottom="280" w:left="960" w:header="720" w:footer="720" w:gutter="0"/>
          <w:cols w:num="2" w:space="720" w:equalWidth="0">
            <w:col w:w="4952" w:space="329"/>
            <w:col w:w="5059"/>
          </w:cols>
        </w:sectPr>
      </w:pPr>
    </w:p>
    <w:p w14:paraId="5DC08FCE" w14:textId="77777777" w:rsidR="00BD22F5" w:rsidRDefault="00BD22F5">
      <w:pPr>
        <w:spacing w:before="4" w:line="150" w:lineRule="exact"/>
        <w:rPr>
          <w:sz w:val="15"/>
          <w:szCs w:val="15"/>
        </w:rPr>
      </w:pPr>
    </w:p>
    <w:p w14:paraId="3F59B198" w14:textId="669F955B" w:rsidR="00BD22F5" w:rsidRDefault="008A0578">
      <w:pPr>
        <w:ind w:left="3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1C6A48B4" wp14:editId="77F755B2">
            <wp:extent cx="6172200" cy="3287395"/>
            <wp:effectExtent l="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28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EF34D" w14:textId="77777777" w:rsidR="00BD22F5" w:rsidRDefault="00BD22F5">
      <w:pPr>
        <w:spacing w:line="160" w:lineRule="exact"/>
        <w:rPr>
          <w:sz w:val="16"/>
          <w:szCs w:val="16"/>
        </w:rPr>
      </w:pPr>
    </w:p>
    <w:p w14:paraId="45C8BE11" w14:textId="77777777" w:rsidR="00BD22F5" w:rsidRDefault="00541216">
      <w:pPr>
        <w:pStyle w:val="Heading3"/>
        <w:spacing w:before="67"/>
        <w:ind w:left="2866"/>
        <w:rPr>
          <w:b w:val="0"/>
          <w:bCs w:val="0"/>
        </w:rPr>
      </w:pPr>
      <w:r>
        <w:rPr>
          <w:w w:val="105"/>
        </w:rPr>
        <w:t>Figu</w:t>
      </w:r>
      <w:r>
        <w:rPr>
          <w:spacing w:val="-3"/>
          <w:w w:val="105"/>
        </w:rPr>
        <w:t>r</w:t>
      </w:r>
      <w:r>
        <w:rPr>
          <w:w w:val="105"/>
        </w:rPr>
        <w:t>e</w:t>
      </w:r>
      <w:r>
        <w:rPr>
          <w:spacing w:val="-6"/>
          <w:w w:val="105"/>
        </w:rPr>
        <w:t xml:space="preserve"> </w:t>
      </w:r>
      <w:r>
        <w:rPr>
          <w:w w:val="105"/>
        </w:rPr>
        <w:t>1:</w:t>
      </w:r>
      <w:r>
        <w:rPr>
          <w:spacing w:val="-5"/>
          <w:w w:val="105"/>
        </w:rPr>
        <w:t xml:space="preserve"> </w:t>
      </w:r>
      <w:r>
        <w:rPr>
          <w:w w:val="105"/>
        </w:rPr>
        <w:t>Final</w:t>
      </w:r>
      <w:r>
        <w:rPr>
          <w:spacing w:val="-5"/>
          <w:w w:val="105"/>
        </w:rPr>
        <w:t xml:space="preserve"> </w:t>
      </w:r>
      <w:r>
        <w:rPr>
          <w:w w:val="105"/>
        </w:rPr>
        <w:t>iteration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Instructional</w:t>
      </w:r>
      <w:r>
        <w:rPr>
          <w:spacing w:val="-5"/>
          <w:w w:val="105"/>
        </w:rPr>
        <w:t xml:space="preserve"> </w:t>
      </w:r>
      <w:r>
        <w:rPr>
          <w:w w:val="105"/>
        </w:rPr>
        <w:t>Design</w:t>
      </w:r>
      <w:r>
        <w:rPr>
          <w:spacing w:val="-6"/>
          <w:w w:val="105"/>
        </w:rPr>
        <w:t xml:space="preserve"> </w:t>
      </w:r>
      <w:r>
        <w:rPr>
          <w:w w:val="105"/>
        </w:rPr>
        <w:t>Diagram</w:t>
      </w:r>
    </w:p>
    <w:p w14:paraId="41307DFF" w14:textId="77777777" w:rsidR="00BD22F5" w:rsidRDefault="00BD22F5">
      <w:pPr>
        <w:spacing w:line="260" w:lineRule="exact"/>
        <w:rPr>
          <w:sz w:val="26"/>
          <w:szCs w:val="26"/>
        </w:rPr>
      </w:pPr>
    </w:p>
    <w:p w14:paraId="7C5E8815" w14:textId="77777777" w:rsidR="00BD22F5" w:rsidRDefault="00BD22F5">
      <w:pPr>
        <w:spacing w:line="260" w:lineRule="exact"/>
        <w:rPr>
          <w:sz w:val="26"/>
          <w:szCs w:val="26"/>
        </w:rPr>
        <w:sectPr w:rsidR="00BD22F5">
          <w:pgSz w:w="12240" w:h="15840"/>
          <w:pgMar w:top="1500" w:right="940" w:bottom="280" w:left="960" w:header="1121" w:footer="0" w:gutter="0"/>
          <w:cols w:space="720"/>
        </w:sectPr>
      </w:pPr>
    </w:p>
    <w:p w14:paraId="519795C6" w14:textId="77777777" w:rsidR="00BD22F5" w:rsidRDefault="00541216">
      <w:pPr>
        <w:numPr>
          <w:ilvl w:val="1"/>
          <w:numId w:val="2"/>
        </w:numPr>
        <w:tabs>
          <w:tab w:val="left" w:pos="611"/>
        </w:tabs>
        <w:spacing w:before="59"/>
        <w:ind w:left="611" w:right="2136"/>
        <w:jc w:val="both"/>
        <w:rPr>
          <w:rFonts w:ascii="Times New Roman" w:eastAsia="Times New Roman" w:hAnsi="Times New Roman" w:cs="Times New Roman"/>
        </w:rPr>
      </w:pPr>
      <w:bookmarkStart w:id="44" w:name="2.3_Instructional_Analysis"/>
      <w:bookmarkEnd w:id="44"/>
      <w:commentRangeStart w:id="45"/>
      <w:r>
        <w:rPr>
          <w:rFonts w:ascii="Times New Roman" w:eastAsia="Times New Roman" w:hAnsi="Times New Roman" w:cs="Times New Roman"/>
          <w:b/>
          <w:bCs/>
          <w:w w:val="105"/>
        </w:rPr>
        <w:lastRenderedPageBreak/>
        <w:t>Instructional</w:t>
      </w:r>
      <w:r>
        <w:rPr>
          <w:rFonts w:ascii="Times New Roman" w:eastAsia="Times New Roman" w:hAnsi="Times New Roman" w:cs="Times New Roman"/>
          <w:b/>
          <w:bCs/>
          <w:spacing w:val="12"/>
          <w:w w:val="10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</w:rPr>
        <w:t>Analysis</w:t>
      </w:r>
      <w:commentRangeEnd w:id="45"/>
      <w:r>
        <w:rPr>
          <w:rStyle w:val="CommentReference"/>
        </w:rPr>
        <w:commentReference w:id="45"/>
      </w:r>
    </w:p>
    <w:p w14:paraId="3F59A86B" w14:textId="0E9C4883" w:rsidR="00BD22F5" w:rsidRDefault="00541216">
      <w:pPr>
        <w:pStyle w:val="BodyText"/>
        <w:spacing w:before="58" w:line="254" w:lineRule="auto"/>
        <w:ind w:left="109" w:firstLine="6"/>
        <w:jc w:val="both"/>
      </w:pPr>
      <w:r>
        <w:rPr>
          <w:w w:val="105"/>
        </w:rPr>
        <w:t>For</w:t>
      </w:r>
      <w:r>
        <w:rPr>
          <w:spacing w:val="-15"/>
          <w:w w:val="105"/>
        </w:rPr>
        <w:t xml:space="preserve"> </w:t>
      </w:r>
      <w:r>
        <w:rPr>
          <w:w w:val="105"/>
        </w:rPr>
        <w:t>our</w:t>
      </w:r>
      <w:r>
        <w:rPr>
          <w:spacing w:val="-15"/>
          <w:w w:val="105"/>
        </w:rPr>
        <w:t xml:space="preserve"> </w:t>
      </w:r>
      <w:r>
        <w:rPr>
          <w:w w:val="105"/>
        </w:rPr>
        <w:t>instructional</w:t>
      </w:r>
      <w:r>
        <w:rPr>
          <w:spacing w:val="-15"/>
          <w:w w:val="105"/>
        </w:rPr>
        <w:t xml:space="preserve"> </w:t>
      </w:r>
      <w:r>
        <w:rPr>
          <w:w w:val="105"/>
        </w:rPr>
        <w:t>goal</w:t>
      </w:r>
      <w:r>
        <w:rPr>
          <w:spacing w:val="-15"/>
          <w:w w:val="105"/>
        </w:rPr>
        <w:t xml:space="preserve"> </w:t>
      </w:r>
      <w:r>
        <w:rPr>
          <w:spacing w:val="-3"/>
          <w:w w:val="105"/>
        </w:rPr>
        <w:t>w</w:t>
      </w:r>
      <w:r>
        <w:rPr>
          <w:w w:val="105"/>
        </w:rPr>
        <w:t>e</w:t>
      </w:r>
      <w:r>
        <w:rPr>
          <w:spacing w:val="-14"/>
          <w:w w:val="105"/>
        </w:rPr>
        <w:t xml:space="preserve"> </w:t>
      </w:r>
      <w:r>
        <w:rPr>
          <w:w w:val="105"/>
        </w:rPr>
        <w:t>determin</w:t>
      </w:r>
      <w:r>
        <w:rPr>
          <w:spacing w:val="1"/>
          <w:w w:val="105"/>
        </w:rPr>
        <w:t>e</w:t>
      </w:r>
      <w:r>
        <w:rPr>
          <w:w w:val="105"/>
        </w:rPr>
        <w:t>d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baseline</w:t>
      </w:r>
      <w:r>
        <w:rPr>
          <w:spacing w:val="-15"/>
          <w:w w:val="105"/>
        </w:rPr>
        <w:t xml:space="preserve"> </w:t>
      </w:r>
      <w:r>
        <w:rPr>
          <w:w w:val="105"/>
        </w:rPr>
        <w:t>kn</w:t>
      </w:r>
      <w:r>
        <w:rPr>
          <w:spacing w:val="-2"/>
          <w:w w:val="105"/>
        </w:rPr>
        <w:t>o</w:t>
      </w:r>
      <w:r>
        <w:rPr>
          <w:w w:val="105"/>
        </w:rPr>
        <w:t>wl</w:t>
      </w:r>
      <w:r>
        <w:rPr>
          <w:spacing w:val="1"/>
          <w:w w:val="105"/>
        </w:rPr>
        <w:t>e</w:t>
      </w:r>
      <w:r>
        <w:rPr>
          <w:w w:val="105"/>
        </w:rPr>
        <w:t>dge</w:t>
      </w:r>
      <w:r>
        <w:rPr>
          <w:w w:val="101"/>
        </w:rPr>
        <w:t xml:space="preserve"> </w:t>
      </w:r>
      <w:r>
        <w:rPr>
          <w:spacing w:val="-3"/>
          <w:w w:val="105"/>
        </w:rPr>
        <w:t>w</w:t>
      </w:r>
      <w:r>
        <w:rPr>
          <w:w w:val="105"/>
        </w:rPr>
        <w:t>e</w:t>
      </w:r>
      <w:r>
        <w:rPr>
          <w:spacing w:val="-18"/>
          <w:w w:val="105"/>
        </w:rPr>
        <w:t xml:space="preserve"> </w:t>
      </w:r>
      <w:r>
        <w:rPr>
          <w:spacing w:val="-3"/>
          <w:w w:val="105"/>
        </w:rPr>
        <w:t>e</w:t>
      </w:r>
      <w:r>
        <w:rPr>
          <w:w w:val="105"/>
        </w:rPr>
        <w:t>x</w:t>
      </w:r>
      <w:r>
        <w:rPr>
          <w:spacing w:val="1"/>
          <w:w w:val="105"/>
        </w:rPr>
        <w:t>pe</w:t>
      </w:r>
      <w:r>
        <w:rPr>
          <w:w w:val="105"/>
        </w:rPr>
        <w:t>ct</w:t>
      </w:r>
      <w:r>
        <w:rPr>
          <w:spacing w:val="1"/>
          <w:w w:val="105"/>
        </w:rPr>
        <w:t>e</w:t>
      </w:r>
      <w:r>
        <w:rPr>
          <w:w w:val="105"/>
        </w:rPr>
        <w:t>d</w:t>
      </w:r>
      <w:r>
        <w:rPr>
          <w:spacing w:val="-17"/>
          <w:w w:val="105"/>
        </w:rPr>
        <w:t xml:space="preserve"> </w:t>
      </w:r>
      <w:r>
        <w:rPr>
          <w:w w:val="105"/>
        </w:rPr>
        <w:t>students</w:t>
      </w:r>
      <w:r>
        <w:rPr>
          <w:spacing w:val="-17"/>
          <w:w w:val="105"/>
        </w:rPr>
        <w:t xml:space="preserve"> </w:t>
      </w:r>
      <w:r>
        <w:rPr>
          <w:w w:val="105"/>
        </w:rPr>
        <w:t>to</w:t>
      </w:r>
      <w:r>
        <w:rPr>
          <w:spacing w:val="-17"/>
          <w:w w:val="105"/>
        </w:rPr>
        <w:t xml:space="preserve"> </w:t>
      </w:r>
      <w:r>
        <w:rPr>
          <w:w w:val="105"/>
        </w:rPr>
        <w:t>ha</w:t>
      </w:r>
      <w:r>
        <w:rPr>
          <w:spacing w:val="-3"/>
          <w:w w:val="105"/>
        </w:rPr>
        <w:t>v</w:t>
      </w:r>
      <w:r>
        <w:rPr>
          <w:w w:val="105"/>
        </w:rPr>
        <w:t>e</w:t>
      </w:r>
      <w:r>
        <w:rPr>
          <w:spacing w:val="-18"/>
          <w:w w:val="105"/>
        </w:rPr>
        <w:t xml:space="preserve"> </w:t>
      </w:r>
      <w:r>
        <w:rPr>
          <w:w w:val="105"/>
        </w:rPr>
        <w:t>at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spacing w:val="1"/>
          <w:w w:val="105"/>
        </w:rPr>
        <w:t>b</w:t>
      </w:r>
      <w:r>
        <w:rPr>
          <w:w w:val="105"/>
        </w:rPr>
        <w:t>eginning</w:t>
      </w:r>
      <w:r>
        <w:rPr>
          <w:spacing w:val="-17"/>
          <w:w w:val="105"/>
        </w:rPr>
        <w:t xml:space="preserve"> </w:t>
      </w:r>
      <w:r>
        <w:rPr>
          <w:w w:val="105"/>
        </w:rPr>
        <w:t>of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w w:val="105"/>
        </w:rPr>
        <w:t>iteration</w:t>
      </w:r>
      <w:r>
        <w:rPr>
          <w:spacing w:val="-16"/>
          <w:w w:val="105"/>
        </w:rPr>
        <w:t xml:space="preserve"> </w:t>
      </w:r>
      <w:r>
        <w:rPr>
          <w:w w:val="105"/>
        </w:rPr>
        <w:t>unit.</w:t>
      </w:r>
      <w:r>
        <w:rPr>
          <w:w w:val="101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units</w:t>
      </w:r>
      <w:r>
        <w:rPr>
          <w:spacing w:val="-10"/>
          <w:w w:val="105"/>
        </w:rPr>
        <w:t xml:space="preserve"> </w:t>
      </w:r>
      <w:r>
        <w:rPr>
          <w:w w:val="105"/>
        </w:rPr>
        <w:t>prior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iteration</w:t>
      </w:r>
      <w:r>
        <w:rPr>
          <w:spacing w:val="-10"/>
          <w:w w:val="105"/>
        </w:rPr>
        <w:t xml:space="preserve"> </w:t>
      </w:r>
      <w:r>
        <w:rPr>
          <w:w w:val="105"/>
        </w:rPr>
        <w:t>p</w:t>
      </w:r>
      <w:r>
        <w:rPr>
          <w:spacing w:val="-2"/>
          <w:w w:val="105"/>
        </w:rPr>
        <w:t>r</w:t>
      </w:r>
      <w:r>
        <w:rPr>
          <w:spacing w:val="-3"/>
          <w:w w:val="105"/>
        </w:rPr>
        <w:t>o</w:t>
      </w:r>
      <w:r>
        <w:rPr>
          <w:w w:val="105"/>
        </w:rPr>
        <w:t>vide</w:t>
      </w:r>
      <w:r>
        <w:rPr>
          <w:spacing w:val="-10"/>
          <w:w w:val="105"/>
        </w:rPr>
        <w:t xml:space="preserve"> </w:t>
      </w:r>
      <w:r>
        <w:rPr>
          <w:w w:val="105"/>
        </w:rPr>
        <w:t>instruction</w:t>
      </w:r>
      <w:r>
        <w:rPr>
          <w:spacing w:val="-9"/>
          <w:w w:val="105"/>
        </w:rPr>
        <w:t xml:space="preserve"> </w:t>
      </w:r>
      <w:r>
        <w:rPr>
          <w:w w:val="105"/>
        </w:rPr>
        <w:t>on</w:t>
      </w:r>
      <w:r>
        <w:rPr>
          <w:spacing w:val="-10"/>
          <w:w w:val="105"/>
        </w:rPr>
        <w:t xml:space="preserve"> </w:t>
      </w:r>
      <w:r>
        <w:rPr>
          <w:w w:val="105"/>
        </w:rPr>
        <w:t>basic</w:t>
      </w:r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initializa</w:t>
      </w:r>
      <w:proofErr w:type="spellEnd"/>
      <w:r>
        <w:rPr>
          <w:w w:val="105"/>
        </w:rPr>
        <w:t>-</w:t>
      </w:r>
      <w:r>
        <w:rPr>
          <w:w w:val="101"/>
        </w:rPr>
        <w:t xml:space="preserve"> </w:t>
      </w:r>
      <w:proofErr w:type="spellStart"/>
      <w:r>
        <w:rPr>
          <w:w w:val="105"/>
        </w:rPr>
        <w:t>tion</w:t>
      </w:r>
      <w:proofErr w:type="spellEnd"/>
      <w:r>
        <w:rPr>
          <w:w w:val="105"/>
        </w:rPr>
        <w:t>,</w:t>
      </w:r>
      <w:r>
        <w:rPr>
          <w:spacing w:val="-29"/>
          <w:w w:val="105"/>
        </w:rPr>
        <w:t xml:space="preserve"> </w:t>
      </w:r>
      <w:r>
        <w:rPr>
          <w:w w:val="105"/>
        </w:rPr>
        <w:t>B</w:t>
      </w:r>
      <w:r>
        <w:rPr>
          <w:spacing w:val="1"/>
          <w:w w:val="105"/>
        </w:rPr>
        <w:t>o</w:t>
      </w:r>
      <w:r>
        <w:rPr>
          <w:w w:val="105"/>
        </w:rPr>
        <w:t>olean</w:t>
      </w:r>
      <w:r>
        <w:rPr>
          <w:spacing w:val="-29"/>
          <w:w w:val="105"/>
        </w:rPr>
        <w:t xml:space="preserve"> </w:t>
      </w:r>
      <w:r>
        <w:rPr>
          <w:w w:val="105"/>
        </w:rPr>
        <w:t>logic,</w:t>
      </w:r>
      <w:r>
        <w:rPr>
          <w:spacing w:val="-29"/>
          <w:w w:val="105"/>
        </w:rPr>
        <w:t xml:space="preserve"> </w:t>
      </w:r>
      <w:r>
        <w:rPr>
          <w:w w:val="105"/>
        </w:rPr>
        <w:t>if-else</w:t>
      </w:r>
      <w:r>
        <w:rPr>
          <w:spacing w:val="-29"/>
          <w:w w:val="105"/>
        </w:rPr>
        <w:t xml:space="preserve"> </w:t>
      </w:r>
      <w:r>
        <w:rPr>
          <w:w w:val="105"/>
        </w:rPr>
        <w:t>constructs,</w:t>
      </w:r>
      <w:r>
        <w:rPr>
          <w:spacing w:val="-29"/>
          <w:w w:val="105"/>
        </w:rPr>
        <w:t xml:space="preserve"> </w:t>
      </w:r>
      <w:r>
        <w:rPr>
          <w:w w:val="105"/>
        </w:rPr>
        <w:t>as</w:t>
      </w:r>
      <w:r>
        <w:rPr>
          <w:spacing w:val="-29"/>
          <w:w w:val="105"/>
        </w:rPr>
        <w:t xml:space="preserve"> </w:t>
      </w:r>
      <w:r>
        <w:rPr>
          <w:spacing w:val="-3"/>
          <w:w w:val="105"/>
        </w:rPr>
        <w:t>w</w:t>
      </w:r>
      <w:r>
        <w:rPr>
          <w:w w:val="105"/>
        </w:rPr>
        <w:t>ell</w:t>
      </w:r>
      <w:r>
        <w:rPr>
          <w:spacing w:val="-29"/>
          <w:w w:val="105"/>
        </w:rPr>
        <w:t xml:space="preserve"> </w:t>
      </w:r>
      <w:r>
        <w:rPr>
          <w:w w:val="105"/>
        </w:rPr>
        <w:t>as</w:t>
      </w:r>
      <w:r>
        <w:rPr>
          <w:spacing w:val="-29"/>
          <w:w w:val="105"/>
        </w:rPr>
        <w:t xml:space="preserve"> </w:t>
      </w:r>
      <w:r>
        <w:rPr>
          <w:w w:val="105"/>
        </w:rPr>
        <w:t>a</w:t>
      </w:r>
      <w:r>
        <w:rPr>
          <w:spacing w:val="-29"/>
          <w:w w:val="105"/>
        </w:rPr>
        <w:t xml:space="preserve"> </w:t>
      </w:r>
      <w:r>
        <w:rPr>
          <w:w w:val="105"/>
        </w:rPr>
        <w:t>kn</w:t>
      </w:r>
      <w:r>
        <w:rPr>
          <w:spacing w:val="-3"/>
          <w:w w:val="105"/>
        </w:rPr>
        <w:t>o</w:t>
      </w:r>
      <w:r>
        <w:rPr>
          <w:w w:val="105"/>
        </w:rPr>
        <w:t>wl</w:t>
      </w:r>
      <w:r>
        <w:rPr>
          <w:spacing w:val="1"/>
          <w:w w:val="105"/>
        </w:rPr>
        <w:t>e</w:t>
      </w:r>
      <w:r>
        <w:rPr>
          <w:w w:val="105"/>
        </w:rPr>
        <w:t>dge</w:t>
      </w:r>
      <w:r>
        <w:rPr>
          <w:spacing w:val="-29"/>
          <w:w w:val="105"/>
        </w:rPr>
        <w:t xml:space="preserve"> </w:t>
      </w:r>
      <w:r>
        <w:rPr>
          <w:w w:val="105"/>
        </w:rPr>
        <w:t>of</w:t>
      </w:r>
      <w:r>
        <w:rPr>
          <w:spacing w:val="-29"/>
          <w:w w:val="105"/>
        </w:rPr>
        <w:t xml:space="preserve"> </w:t>
      </w:r>
      <w:r>
        <w:rPr>
          <w:w w:val="105"/>
        </w:rPr>
        <w:t>the</w:t>
      </w:r>
      <w:r>
        <w:rPr>
          <w:w w:val="104"/>
        </w:rPr>
        <w:t xml:space="preserve"> </w:t>
      </w:r>
      <w:r>
        <w:rPr>
          <w:w w:val="105"/>
        </w:rPr>
        <w:t>basic</w:t>
      </w:r>
      <w:r>
        <w:rPr>
          <w:spacing w:val="-14"/>
          <w:w w:val="105"/>
        </w:rPr>
        <w:t xml:space="preserve"> </w:t>
      </w:r>
      <w:r>
        <w:rPr>
          <w:w w:val="105"/>
        </w:rPr>
        <w:t>data</w:t>
      </w:r>
      <w:r>
        <w:rPr>
          <w:spacing w:val="-14"/>
          <w:w w:val="105"/>
        </w:rPr>
        <w:t xml:space="preserve"> </w:t>
      </w:r>
      <w:r>
        <w:rPr>
          <w:w w:val="105"/>
        </w:rPr>
        <w:t>ty</w:t>
      </w:r>
      <w:r>
        <w:rPr>
          <w:spacing w:val="1"/>
          <w:w w:val="105"/>
        </w:rPr>
        <w:t>p</w:t>
      </w:r>
      <w:r>
        <w:rPr>
          <w:w w:val="105"/>
        </w:rPr>
        <w:t>es</w:t>
      </w:r>
      <w:r>
        <w:rPr>
          <w:spacing w:val="-13"/>
          <w:w w:val="105"/>
        </w:rPr>
        <w:t xml:space="preserve"> </w:t>
      </w:r>
      <w:r>
        <w:rPr>
          <w:spacing w:val="-4"/>
          <w:w w:val="105"/>
        </w:rPr>
        <w:t>(</w:t>
      </w:r>
      <w:r>
        <w:rPr>
          <w:w w:val="105"/>
        </w:rPr>
        <w:t>string,</w:t>
      </w:r>
      <w:r>
        <w:rPr>
          <w:spacing w:val="-13"/>
          <w:w w:val="105"/>
        </w:rPr>
        <w:t xml:space="preserve"> </w:t>
      </w:r>
      <w:r>
        <w:rPr>
          <w:w w:val="105"/>
        </w:rPr>
        <w:t>intege</w:t>
      </w:r>
      <w:r>
        <w:rPr>
          <w:spacing w:val="-11"/>
          <w:w w:val="105"/>
        </w:rPr>
        <w:t>r</w:t>
      </w:r>
      <w:r>
        <w:rPr>
          <w:w w:val="105"/>
        </w:rPr>
        <w:t>,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float).</w:t>
      </w:r>
      <w:r>
        <w:rPr>
          <w:spacing w:val="-13"/>
          <w:w w:val="105"/>
        </w:rPr>
        <w:t xml:space="preserve"> </w:t>
      </w:r>
      <w:r>
        <w:rPr>
          <w:w w:val="105"/>
        </w:rPr>
        <w:t>Determining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base-</w:t>
      </w:r>
      <w:r>
        <w:rPr>
          <w:w w:val="101"/>
        </w:rPr>
        <w:t xml:space="preserve"> </w:t>
      </w:r>
      <w:r>
        <w:rPr>
          <w:w w:val="105"/>
        </w:rPr>
        <w:t>line</w:t>
      </w:r>
      <w:r>
        <w:rPr>
          <w:spacing w:val="-2"/>
          <w:w w:val="105"/>
        </w:rPr>
        <w:t xml:space="preserve"> </w:t>
      </w:r>
      <w:r>
        <w:rPr>
          <w:w w:val="105"/>
        </w:rPr>
        <w:t>kn</w:t>
      </w:r>
      <w:r>
        <w:rPr>
          <w:spacing w:val="-2"/>
          <w:w w:val="105"/>
        </w:rPr>
        <w:t>o</w:t>
      </w:r>
      <w:r>
        <w:rPr>
          <w:w w:val="105"/>
        </w:rPr>
        <w:t>wl</w:t>
      </w:r>
      <w:r>
        <w:rPr>
          <w:spacing w:val="1"/>
          <w:w w:val="105"/>
        </w:rPr>
        <w:t>e</w:t>
      </w:r>
      <w:r>
        <w:rPr>
          <w:w w:val="105"/>
        </w:rPr>
        <w:t>dge</w:t>
      </w:r>
      <w:r>
        <w:rPr>
          <w:spacing w:val="-2"/>
          <w:w w:val="105"/>
        </w:rPr>
        <w:t xml:space="preserve"> </w:t>
      </w:r>
      <w:ins w:id="46" w:author="Katherine Cennamo" w:date="2017-08-29T15:19:00Z">
        <w:r>
          <w:rPr>
            <w:spacing w:val="-2"/>
            <w:w w:val="105"/>
          </w:rPr>
          <w:t xml:space="preserve">of </w:t>
        </w:r>
      </w:ins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students</w:t>
      </w:r>
      <w:r>
        <w:rPr>
          <w:spacing w:val="-2"/>
          <w:w w:val="105"/>
        </w:rPr>
        <w:t xml:space="preserve"> </w:t>
      </w:r>
      <w:r>
        <w:rPr>
          <w:w w:val="105"/>
        </w:rPr>
        <w:t>is</w:t>
      </w:r>
      <w:r>
        <w:rPr>
          <w:spacing w:val="-2"/>
          <w:w w:val="105"/>
        </w:rPr>
        <w:t xml:space="preserve"> </w:t>
      </w:r>
      <w:r>
        <w:rPr>
          <w:w w:val="105"/>
        </w:rPr>
        <w:t>im</w:t>
      </w:r>
      <w:r>
        <w:rPr>
          <w:spacing w:val="1"/>
          <w:w w:val="105"/>
        </w:rPr>
        <w:t>p</w:t>
      </w:r>
      <w:r>
        <w:rPr>
          <w:w w:val="105"/>
        </w:rPr>
        <w:t>ortant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having</w:t>
      </w:r>
      <w:r>
        <w:rPr>
          <w:spacing w:val="-2"/>
          <w:w w:val="105"/>
        </w:rPr>
        <w:t xml:space="preserve"> w</w:t>
      </w:r>
      <w:r>
        <w:rPr>
          <w:w w:val="105"/>
        </w:rPr>
        <w:t>ell</w:t>
      </w:r>
      <w:r>
        <w:rPr>
          <w:spacing w:val="-2"/>
          <w:w w:val="105"/>
        </w:rPr>
        <w:t xml:space="preserve"> </w:t>
      </w:r>
      <w:r>
        <w:rPr>
          <w:w w:val="105"/>
        </w:rPr>
        <w:t>defin</w:t>
      </w:r>
      <w:r>
        <w:rPr>
          <w:spacing w:val="1"/>
          <w:w w:val="105"/>
        </w:rPr>
        <w:t>e</w:t>
      </w:r>
      <w:r>
        <w:rPr>
          <w:w w:val="105"/>
        </w:rPr>
        <w:t>d</w:t>
      </w:r>
      <w:r>
        <w:rPr>
          <w:w w:val="102"/>
        </w:rPr>
        <w:t xml:space="preserve"> </w:t>
      </w:r>
      <w:r>
        <w:rPr>
          <w:spacing w:val="1"/>
          <w:w w:val="105"/>
        </w:rPr>
        <w:t>b</w:t>
      </w:r>
      <w:r>
        <w:rPr>
          <w:w w:val="105"/>
        </w:rPr>
        <w:t>oundaries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>b</w:t>
      </w:r>
      <w:r>
        <w:rPr>
          <w:w w:val="105"/>
        </w:rPr>
        <w:t>out</w:t>
      </w:r>
      <w:r>
        <w:rPr>
          <w:spacing w:val="-2"/>
          <w:w w:val="105"/>
        </w:rPr>
        <w:t xml:space="preserve"> </w:t>
      </w:r>
      <w:r>
        <w:rPr>
          <w:w w:val="105"/>
        </w:rPr>
        <w:t>what</w:t>
      </w:r>
      <w:r>
        <w:rPr>
          <w:spacing w:val="-1"/>
          <w:w w:val="105"/>
        </w:rPr>
        <w:t xml:space="preserve"> </w:t>
      </w:r>
      <w:r>
        <w:rPr>
          <w:w w:val="105"/>
        </w:rPr>
        <w:t>was</w:t>
      </w:r>
      <w:ins w:id="47" w:author="Katherine Cennamo" w:date="2017-08-29T15:18:00Z">
        <w:r w:rsidR="00675FE2">
          <w:rPr>
            <w:w w:val="105"/>
          </w:rPr>
          <w:t>, and was not,</w:t>
        </w:r>
      </w:ins>
      <w:r>
        <w:rPr>
          <w:spacing w:val="-2"/>
          <w:w w:val="105"/>
        </w:rPr>
        <w:t xml:space="preserve"> </w:t>
      </w:r>
      <w:r>
        <w:rPr>
          <w:w w:val="105"/>
        </w:rPr>
        <w:t>out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sco</w:t>
      </w:r>
      <w:r>
        <w:rPr>
          <w:spacing w:val="1"/>
          <w:w w:val="105"/>
        </w:rPr>
        <w:t>p</w:t>
      </w:r>
      <w:r>
        <w:rPr>
          <w:w w:val="105"/>
        </w:rPr>
        <w:t>e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our</w:t>
      </w:r>
      <w:r>
        <w:rPr>
          <w:spacing w:val="-1"/>
          <w:w w:val="105"/>
        </w:rPr>
        <w:t xml:space="preserve"> </w:t>
      </w:r>
      <w:r>
        <w:rPr>
          <w:w w:val="105"/>
        </w:rPr>
        <w:t>instructional analysis.</w:t>
      </w:r>
    </w:p>
    <w:p w14:paraId="6D9EE264" w14:textId="77777777" w:rsidR="00BD22F5" w:rsidRDefault="00541216">
      <w:pPr>
        <w:pStyle w:val="BodyText"/>
        <w:spacing w:line="254" w:lineRule="auto"/>
        <w:ind w:left="109" w:firstLine="205"/>
        <w:jc w:val="both"/>
      </w:pPr>
      <w:r>
        <w:t>Using</w:t>
      </w:r>
      <w:r>
        <w:rPr>
          <w:spacing w:val="-4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instructional</w:t>
      </w:r>
      <w:r>
        <w:rPr>
          <w:spacing w:val="-2"/>
        </w:rPr>
        <w:t xml:space="preserve"> </w:t>
      </w:r>
      <w:r>
        <w:t>goal,</w:t>
      </w:r>
      <w:r>
        <w:rPr>
          <w:spacing w:val="-3"/>
        </w:rPr>
        <w:t xml:space="preserve"> </w:t>
      </w:r>
      <w:r>
        <w:t>Bl</w:t>
      </w:r>
      <w:r>
        <w:rPr>
          <w:spacing w:val="1"/>
        </w:rPr>
        <w:t>o</w:t>
      </w:r>
      <w:r>
        <w:t>om’s</w:t>
      </w:r>
      <w:r>
        <w:rPr>
          <w:spacing w:val="-3"/>
        </w:rPr>
        <w:t xml:space="preserve"> </w:t>
      </w:r>
      <w:r>
        <w:t>taxonom</w:t>
      </w:r>
      <w:r>
        <w:rPr>
          <w:spacing w:val="-11"/>
        </w:rPr>
        <w:t>y</w:t>
      </w:r>
      <w:r>
        <w:t>,</w:t>
      </w:r>
      <w:r>
        <w:rPr>
          <w:spacing w:val="-2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proofErr w:type="spellStart"/>
      <w:r>
        <w:t>mis</w:t>
      </w:r>
      <w:proofErr w:type="spellEnd"/>
      <w:r>
        <w:t>-</w:t>
      </w:r>
      <w:r>
        <w:rPr>
          <w:w w:val="99"/>
        </w:rPr>
        <w:t xml:space="preserve"> </w:t>
      </w:r>
      <w:r>
        <w:t>conceptions,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baseline</w:t>
      </w:r>
      <w:r>
        <w:rPr>
          <w:spacing w:val="-1"/>
        </w:rPr>
        <w:t xml:space="preserve"> </w:t>
      </w:r>
      <w:r>
        <w:t>kn</w:t>
      </w:r>
      <w:r>
        <w:rPr>
          <w:spacing w:val="-2"/>
        </w:rPr>
        <w:t>o</w:t>
      </w:r>
      <w:r>
        <w:t>wl</w:t>
      </w:r>
      <w:r>
        <w:rPr>
          <w:spacing w:val="1"/>
        </w:rPr>
        <w:t>e</w:t>
      </w:r>
      <w:r>
        <w:t>dg</w:t>
      </w:r>
      <w:r>
        <w:rPr>
          <w:spacing w:val="-3"/>
        </w:rPr>
        <w:t>e</w:t>
      </w:r>
      <w:r>
        <w:t>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</w:t>
      </w:r>
      <w:r>
        <w:rPr>
          <w:spacing w:val="-2"/>
        </w:rPr>
        <w:t>r</w:t>
      </w:r>
      <w:r>
        <w:rPr>
          <w:spacing w:val="-3"/>
        </w:rPr>
        <w:t>e</w:t>
      </w:r>
      <w:r>
        <w:t>vious course</w:t>
      </w:r>
      <w:r>
        <w:rPr>
          <w:spacing w:val="-1"/>
        </w:rPr>
        <w:t xml:space="preserve"> </w:t>
      </w:r>
      <w:r>
        <w:t>material</w:t>
      </w:r>
      <w:r>
        <w:rPr>
          <w:w w:val="101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guides,</w:t>
      </w:r>
      <w:r>
        <w:rPr>
          <w:spacing w:val="5"/>
        </w:rPr>
        <w:t xml:space="preserve"> </w:t>
      </w:r>
      <w:r>
        <w:rPr>
          <w:spacing w:val="-2"/>
        </w:rPr>
        <w:t>w</w:t>
      </w:r>
      <w:r>
        <w:t>e</w:t>
      </w:r>
      <w:r>
        <w:rPr>
          <w:spacing w:val="5"/>
        </w:rPr>
        <w:t xml:space="preserve"> </w:t>
      </w:r>
      <w:r>
        <w:t>c</w:t>
      </w:r>
      <w:r>
        <w:rPr>
          <w:spacing w:val="-2"/>
        </w:rPr>
        <w:t>r</w:t>
      </w:r>
      <w:r>
        <w:t>eated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2"/>
        </w:rPr>
        <w:t>r</w:t>
      </w:r>
      <w:r>
        <w:t>ough</w:t>
      </w:r>
      <w:r>
        <w:rPr>
          <w:spacing w:val="5"/>
        </w:rPr>
        <w:t xml:space="preserve"> </w:t>
      </w:r>
      <w:r>
        <w:t>task</w:t>
      </w:r>
      <w:r>
        <w:rPr>
          <w:spacing w:val="5"/>
        </w:rPr>
        <w:t xml:space="preserve"> </w:t>
      </w:r>
      <w:r>
        <w:t>analysis</w:t>
      </w:r>
      <w:r>
        <w:rPr>
          <w:spacing w:val="5"/>
        </w:rPr>
        <w:t xml:space="preserve"> </w:t>
      </w:r>
      <w:r>
        <w:t>diagram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skills</w:t>
      </w:r>
      <w:r>
        <w:rPr>
          <w:spacing w:val="5"/>
        </w:rPr>
        <w:t xml:space="preserve"> </w:t>
      </w:r>
      <w:r>
        <w:rPr>
          <w:spacing w:val="-2"/>
        </w:rPr>
        <w:t>w</w:t>
      </w:r>
      <w:r>
        <w:t>e</w:t>
      </w:r>
      <w:r>
        <w:rPr>
          <w:w w:val="101"/>
        </w:rPr>
        <w:t xml:space="preserve"> </w:t>
      </w:r>
      <w:r>
        <w:t>wanted</w:t>
      </w:r>
      <w:r>
        <w:rPr>
          <w:spacing w:val="20"/>
        </w:rPr>
        <w:t xml:space="preserve"> </w:t>
      </w:r>
      <w:r>
        <w:t>our</w:t>
      </w:r>
      <w:r>
        <w:rPr>
          <w:spacing w:val="22"/>
        </w:rPr>
        <w:t xml:space="preserve"> </w:t>
      </w:r>
      <w:r>
        <w:t>students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22"/>
        </w:rPr>
        <w:t xml:space="preserve"> </w:t>
      </w:r>
      <w:r>
        <w:t>able</w:t>
      </w:r>
      <w:r>
        <w:rPr>
          <w:spacing w:val="22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perform.</w:t>
      </w:r>
      <w:r>
        <w:rPr>
          <w:spacing w:val="22"/>
        </w:rPr>
        <w:t xml:space="preserve"> </w:t>
      </w:r>
      <w:r>
        <w:rPr>
          <w:spacing w:val="-13"/>
        </w:rPr>
        <w:t>T</w:t>
      </w:r>
      <w:r>
        <w:t>o</w:t>
      </w:r>
      <w:r>
        <w:rPr>
          <w:spacing w:val="22"/>
        </w:rPr>
        <w:t xml:space="preserve"> </w:t>
      </w:r>
      <w:r>
        <w:t>b</w:t>
      </w:r>
      <w:r>
        <w:rPr>
          <w:spacing w:val="-2"/>
        </w:rPr>
        <w:t>r</w:t>
      </w:r>
      <w:r>
        <w:t>eak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proofErr w:type="spellStart"/>
      <w:r>
        <w:t>instruc</w:t>
      </w:r>
      <w:proofErr w:type="spellEnd"/>
      <w:r>
        <w:t>-</w:t>
      </w:r>
      <w:r>
        <w:rPr>
          <w:w w:val="106"/>
        </w:rPr>
        <w:t xml:space="preserve"> </w:t>
      </w:r>
      <w:proofErr w:type="spellStart"/>
      <w:r>
        <w:t>tional</w:t>
      </w:r>
      <w:proofErr w:type="spellEnd"/>
      <w:r>
        <w:rPr>
          <w:spacing w:val="31"/>
        </w:rPr>
        <w:t xml:space="preserve"> </w:t>
      </w:r>
      <w:r>
        <w:t>goal</w:t>
      </w:r>
      <w:r>
        <w:rPr>
          <w:spacing w:val="31"/>
        </w:rPr>
        <w:t xml:space="preserve"> </w:t>
      </w:r>
      <w:r>
        <w:t>d</w:t>
      </w:r>
      <w:r>
        <w:rPr>
          <w:spacing w:val="-2"/>
        </w:rPr>
        <w:t>o</w:t>
      </w:r>
      <w:r>
        <w:t>wn</w:t>
      </w:r>
      <w:r>
        <w:rPr>
          <w:spacing w:val="31"/>
        </w:rPr>
        <w:t xml:space="preserve"> </w:t>
      </w:r>
      <w:r>
        <w:t>into</w:t>
      </w:r>
      <w:r>
        <w:rPr>
          <w:spacing w:val="31"/>
        </w:rPr>
        <w:t xml:space="preserve"> </w:t>
      </w:r>
      <w:r>
        <w:t>subtasks</w:t>
      </w:r>
      <w:r>
        <w:rPr>
          <w:spacing w:val="32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steps,</w:t>
      </w:r>
      <w:r>
        <w:rPr>
          <w:spacing w:val="31"/>
        </w:rPr>
        <w:t xml:space="preserve"> </w:t>
      </w:r>
      <w:r>
        <w:rPr>
          <w:spacing w:val="-2"/>
        </w:rPr>
        <w:t>w</w:t>
      </w:r>
      <w:r>
        <w:t>e</w:t>
      </w:r>
      <w:r>
        <w:rPr>
          <w:spacing w:val="31"/>
        </w:rPr>
        <w:t xml:space="preserve"> </w:t>
      </w:r>
      <w:r>
        <w:rPr>
          <w:spacing w:val="-2"/>
        </w:rPr>
        <w:t>w</w:t>
      </w:r>
      <w:r>
        <w:t>ent</w:t>
      </w:r>
      <w:r>
        <w:rPr>
          <w:spacing w:val="31"/>
        </w:rPr>
        <w:t xml:space="preserve"> </w:t>
      </w:r>
      <w:r>
        <w:t>th</w:t>
      </w:r>
      <w:r>
        <w:rPr>
          <w:spacing w:val="-2"/>
        </w:rPr>
        <w:t>r</w:t>
      </w:r>
      <w:r>
        <w:t>ough</w:t>
      </w:r>
      <w:r>
        <w:rPr>
          <w:spacing w:val="32"/>
        </w:rPr>
        <w:t xml:space="preserve"> </w:t>
      </w:r>
      <w:r>
        <w:t>the</w:t>
      </w:r>
      <w:r>
        <w:rPr>
          <w:w w:val="108"/>
        </w:rPr>
        <w:t xml:space="preserve"> </w:t>
      </w:r>
      <w:r>
        <w:t>p</w:t>
      </w:r>
      <w:r>
        <w:rPr>
          <w:spacing w:val="-2"/>
        </w:rPr>
        <w:t>r</w:t>
      </w:r>
      <w:r>
        <w:rPr>
          <w:spacing w:val="1"/>
        </w:rPr>
        <w:t>o</w:t>
      </w:r>
      <w:r>
        <w:t>cess of discerning what skills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e</w:t>
      </w:r>
      <w:r>
        <w:rPr>
          <w:spacing w:val="-2"/>
        </w:rPr>
        <w:t>r</w:t>
      </w:r>
      <w:r>
        <w:t xml:space="preserve">e </w:t>
      </w:r>
      <w:r>
        <w:rPr>
          <w:spacing w:val="1"/>
        </w:rPr>
        <w:t>b</w:t>
      </w:r>
      <w:r>
        <w:t xml:space="preserve">eing </w:t>
      </w:r>
      <w:r>
        <w:rPr>
          <w:spacing w:val="-2"/>
        </w:rPr>
        <w:t>e</w:t>
      </w:r>
      <w:r>
        <w:t>xe</w:t>
      </w:r>
      <w:r>
        <w:rPr>
          <w:spacing w:val="-2"/>
        </w:rPr>
        <w:t>r</w:t>
      </w:r>
      <w:r>
        <w:t>cis</w:t>
      </w:r>
      <w:r>
        <w:rPr>
          <w:spacing w:val="1"/>
        </w:rPr>
        <w:t>e</w:t>
      </w:r>
      <w:r>
        <w:t>d and us</w:t>
      </w:r>
      <w:r>
        <w:rPr>
          <w:spacing w:val="1"/>
        </w:rPr>
        <w:t>e</w:t>
      </w:r>
      <w:r>
        <w:t>d to</w:t>
      </w:r>
      <w:r>
        <w:rPr>
          <w:w w:val="104"/>
        </w:rPr>
        <w:t xml:space="preserve"> </w:t>
      </w:r>
      <w:r>
        <w:t>p</w:t>
      </w:r>
      <w:r>
        <w:rPr>
          <w:spacing w:val="-2"/>
        </w:rPr>
        <w:t>r</w:t>
      </w:r>
      <w:r>
        <w:rPr>
          <w:spacing w:val="1"/>
        </w:rPr>
        <w:t>o</w:t>
      </w:r>
      <w:r>
        <w:t>duce</w:t>
      </w:r>
      <w:r>
        <w:rPr>
          <w:spacing w:val="-14"/>
        </w:rPr>
        <w:t xml:space="preserve"> </w:t>
      </w:r>
      <w:r>
        <w:t>our</w:t>
      </w:r>
      <w:r>
        <w:rPr>
          <w:spacing w:val="-13"/>
        </w:rPr>
        <w:t xml:space="preserve"> </w:t>
      </w:r>
      <w:r>
        <w:t>learning</w:t>
      </w:r>
      <w:r>
        <w:rPr>
          <w:spacing w:val="-13"/>
        </w:rPr>
        <w:t xml:space="preserve"> </w:t>
      </w:r>
      <w:r>
        <w:t>goal.</w:t>
      </w:r>
      <w:r>
        <w:rPr>
          <w:spacing w:val="-13"/>
        </w:rPr>
        <w:t xml:space="preserve"> </w:t>
      </w:r>
      <w:r>
        <w:rPr>
          <w:spacing w:val="-16"/>
        </w:rPr>
        <w:t>W</w:t>
      </w:r>
      <w:r>
        <w:t>e</w:t>
      </w:r>
      <w:r>
        <w:rPr>
          <w:spacing w:val="-13"/>
        </w:rPr>
        <w:t xml:space="preserve"> </w:t>
      </w:r>
      <w:r>
        <w:t>us</w:t>
      </w:r>
      <w:r>
        <w:rPr>
          <w:spacing w:val="1"/>
        </w:rPr>
        <w:t>e</w:t>
      </w:r>
      <w:r>
        <w:t>d</w:t>
      </w:r>
      <w:r>
        <w:rPr>
          <w:spacing w:val="-13"/>
        </w:rPr>
        <w:t xml:space="preserve"> </w:t>
      </w:r>
      <w:r>
        <w:t>Bl</w:t>
      </w:r>
      <w:r>
        <w:rPr>
          <w:spacing w:val="1"/>
        </w:rPr>
        <w:t>o</w:t>
      </w:r>
      <w:r>
        <w:t>om’s</w:t>
      </w:r>
      <w:r>
        <w:rPr>
          <w:spacing w:val="-13"/>
        </w:rPr>
        <w:t xml:space="preserve"> </w:t>
      </w:r>
      <w:r>
        <w:t>taxonomy</w:t>
      </w:r>
      <w:r>
        <w:rPr>
          <w:spacing w:val="-13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guide</w:t>
      </w:r>
      <w:r>
        <w:rPr>
          <w:spacing w:val="-13"/>
        </w:rPr>
        <w:t xml:space="preserve"> </w:t>
      </w:r>
      <w:r>
        <w:t>to</w:t>
      </w:r>
      <w:r>
        <w:rPr>
          <w:w w:val="103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su</w:t>
      </w:r>
      <w:r>
        <w:rPr>
          <w:spacing w:val="-2"/>
        </w:rPr>
        <w:t>r</w:t>
      </w:r>
      <w:r>
        <w:t>e</w:t>
      </w:r>
      <w:r>
        <w:rPr>
          <w:spacing w:val="-5"/>
        </w:rPr>
        <w:t xml:space="preserve"> </w:t>
      </w:r>
      <w:r>
        <w:rPr>
          <w:spacing w:val="-2"/>
        </w:rPr>
        <w:t>w</w:t>
      </w:r>
      <w:r>
        <w:t>e</w:t>
      </w:r>
      <w:r>
        <w:rPr>
          <w:spacing w:val="-5"/>
        </w:rPr>
        <w:t xml:space="preserve"> </w:t>
      </w:r>
      <w:r>
        <w:t>includ</w:t>
      </w:r>
      <w:r>
        <w:rPr>
          <w:spacing w:val="1"/>
        </w:rPr>
        <w:t>e</w:t>
      </w:r>
      <w:r>
        <w:t>d</w:t>
      </w:r>
      <w:r>
        <w:rPr>
          <w:spacing w:val="-5"/>
        </w:rPr>
        <w:t xml:space="preserve"> </w:t>
      </w:r>
      <w:r>
        <w:t>items</w:t>
      </w:r>
      <w:r>
        <w:rPr>
          <w:spacing w:val="-5"/>
        </w:rPr>
        <w:t xml:space="preserve"> </w:t>
      </w:r>
      <w:r>
        <w:t>f</w:t>
      </w:r>
      <w:r>
        <w:rPr>
          <w:spacing w:val="-2"/>
        </w:rPr>
        <w:t>r</w:t>
      </w:r>
      <w:r>
        <w:t>om</w:t>
      </w:r>
      <w:r>
        <w:rPr>
          <w:spacing w:val="-5"/>
        </w:rPr>
        <w:t xml:space="preserve"> </w:t>
      </w:r>
      <w:r>
        <w:t>l</w:t>
      </w:r>
      <w:r>
        <w:rPr>
          <w:spacing w:val="-3"/>
        </w:rPr>
        <w:t>o</w:t>
      </w:r>
      <w:r>
        <w:rPr>
          <w:spacing w:val="-2"/>
        </w:rPr>
        <w:t>w</w:t>
      </w:r>
      <w:r>
        <w:t>er</w:t>
      </w:r>
      <w:r>
        <w:rPr>
          <w:spacing w:val="-5"/>
        </w:rPr>
        <w:t xml:space="preserve"> </w:t>
      </w:r>
      <w:r>
        <w:t>cogniti</w:t>
      </w:r>
      <w:r>
        <w:rPr>
          <w:spacing w:val="-2"/>
        </w:rPr>
        <w:t>v</w:t>
      </w:r>
      <w:r>
        <w:t>e</w:t>
      </w:r>
      <w:r>
        <w:rPr>
          <w:spacing w:val="-5"/>
        </w:rPr>
        <w:t xml:space="preserve"> </w:t>
      </w:r>
      <w:r>
        <w:t>l</w:t>
      </w:r>
      <w:r>
        <w:rPr>
          <w:spacing w:val="-3"/>
        </w:rPr>
        <w:t>ev</w:t>
      </w:r>
      <w:r>
        <w:t>els,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higher</w:t>
      </w:r>
      <w:r>
        <w:rPr>
          <w:w w:val="101"/>
        </w:rPr>
        <w:t xml:space="preserve"> </w:t>
      </w:r>
      <w:r>
        <w:t>cogniti</w:t>
      </w:r>
      <w:r>
        <w:rPr>
          <w:spacing w:val="-2"/>
        </w:rPr>
        <w:t>v</w:t>
      </w:r>
      <w:r>
        <w:t>e</w:t>
      </w:r>
      <w:r>
        <w:rPr>
          <w:spacing w:val="-12"/>
        </w:rPr>
        <w:t xml:space="preserve"> </w:t>
      </w:r>
      <w:r>
        <w:t>l</w:t>
      </w:r>
      <w:r>
        <w:rPr>
          <w:spacing w:val="-3"/>
        </w:rPr>
        <w:t>ev</w:t>
      </w:r>
      <w:r>
        <w:t>els.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list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misconceptions</w:t>
      </w:r>
      <w:r>
        <w:rPr>
          <w:spacing w:val="-11"/>
        </w:rPr>
        <w:t xml:space="preserve"> </w:t>
      </w:r>
      <w:r>
        <w:t>hel</w:t>
      </w:r>
      <w:r>
        <w:rPr>
          <w:spacing w:val="1"/>
        </w:rPr>
        <w:t>pe</w:t>
      </w:r>
      <w:r>
        <w:t>d</w:t>
      </w:r>
      <w:r>
        <w:rPr>
          <w:spacing w:val="-12"/>
        </w:rPr>
        <w:t xml:space="preserve"> </w:t>
      </w:r>
      <w:r>
        <w:t>us</w:t>
      </w:r>
      <w:r>
        <w:rPr>
          <w:spacing w:val="-12"/>
        </w:rPr>
        <w:t xml:space="preserve"> </w:t>
      </w:r>
      <w:r>
        <w:t>identify</w:t>
      </w:r>
      <w:r>
        <w:rPr>
          <w:spacing w:val="-12"/>
        </w:rPr>
        <w:t xml:space="preserve"> </w:t>
      </w:r>
      <w:r>
        <w:t>items</w:t>
      </w:r>
      <w:r>
        <w:rPr>
          <w:w w:val="99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diagram.</w:t>
      </w:r>
      <w:r>
        <w:rPr>
          <w:spacing w:val="16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rPr>
          <w:spacing w:val="-2"/>
        </w:rPr>
        <w:t>e</w:t>
      </w:r>
      <w:r>
        <w:t>xampl</w:t>
      </w:r>
      <w:r>
        <w:rPr>
          <w:spacing w:val="-2"/>
        </w:rPr>
        <w:t>e</w:t>
      </w:r>
      <w:r>
        <w:t>,</w:t>
      </w:r>
      <w:r>
        <w:rPr>
          <w:spacing w:val="16"/>
        </w:rPr>
        <w:t xml:space="preserve"> </w:t>
      </w:r>
      <w:r>
        <w:rPr>
          <w:spacing w:val="-2"/>
        </w:rPr>
        <w:t>w</w:t>
      </w:r>
      <w:r>
        <w:t>e</w:t>
      </w:r>
      <w:r>
        <w:rPr>
          <w:spacing w:val="16"/>
        </w:rPr>
        <w:t xml:space="preserve"> </w:t>
      </w:r>
      <w:r>
        <w:t>included</w:t>
      </w:r>
      <w:r>
        <w:rPr>
          <w:spacing w:val="17"/>
        </w:rPr>
        <w:t xml:space="preserve"> </w:t>
      </w:r>
      <w:r>
        <w:t>"Identify</w:t>
      </w:r>
      <w:r>
        <w:rPr>
          <w:spacing w:val="16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subtype</w:t>
      </w:r>
      <w:r>
        <w:rPr>
          <w:spacing w:val="17"/>
        </w:rPr>
        <w:t xml:space="preserve"> </w:t>
      </w:r>
      <w:r>
        <w:t>of</w:t>
      </w:r>
      <w:r>
        <w:rPr>
          <w:w w:val="99"/>
        </w:rPr>
        <w:t xml:space="preserve"> </w:t>
      </w:r>
      <w:r>
        <w:t>list"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task</w:t>
      </w:r>
      <w:r>
        <w:rPr>
          <w:spacing w:val="-6"/>
        </w:rPr>
        <w:t xml:space="preserve"> </w:t>
      </w:r>
      <w:r>
        <w:rPr>
          <w:spacing w:val="1"/>
        </w:rPr>
        <w:t>be</w:t>
      </w:r>
      <w:r>
        <w:t>cause</w:t>
      </w:r>
      <w:r>
        <w:rPr>
          <w:spacing w:val="-6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obse</w:t>
      </w:r>
      <w:r>
        <w:rPr>
          <w:spacing w:val="2"/>
        </w:rPr>
        <w:t>r</w:t>
      </w:r>
      <w:r>
        <w:t>vations</w:t>
      </w:r>
      <w:r>
        <w:rPr>
          <w:spacing w:val="-5"/>
        </w:rPr>
        <w:t xml:space="preserve"> </w:t>
      </w:r>
      <w:r>
        <w:t>sh</w:t>
      </w:r>
      <w:r>
        <w:rPr>
          <w:spacing w:val="-2"/>
        </w:rPr>
        <w:t>ow</w:t>
      </w:r>
      <w:r>
        <w:rPr>
          <w:spacing w:val="1"/>
        </w:rPr>
        <w:t>e</w:t>
      </w:r>
      <w:r>
        <w:t>d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students</w:t>
      </w:r>
      <w:r>
        <w:rPr>
          <w:spacing w:val="-6"/>
        </w:rPr>
        <w:t xml:space="preserve"> </w:t>
      </w:r>
      <w:r>
        <w:rPr>
          <w:spacing w:val="-2"/>
        </w:rPr>
        <w:t>w</w:t>
      </w:r>
      <w:r>
        <w:t>ould</w:t>
      </w:r>
      <w:r>
        <w:rPr>
          <w:w w:val="99"/>
        </w:rPr>
        <w:t xml:space="preserve"> </w:t>
      </w:r>
      <w:r>
        <w:t>occasionally</w:t>
      </w:r>
      <w:r>
        <w:rPr>
          <w:spacing w:val="17"/>
        </w:rPr>
        <w:t xml:space="preserve"> </w:t>
      </w:r>
      <w:r>
        <w:t>use</w:t>
      </w:r>
      <w:r>
        <w:rPr>
          <w:spacing w:val="17"/>
        </w:rPr>
        <w:t xml:space="preserve"> </w:t>
      </w:r>
      <w:r>
        <w:t>strings</w:t>
      </w:r>
      <w:r>
        <w:rPr>
          <w:spacing w:val="17"/>
        </w:rPr>
        <w:t xml:space="preserve"> </w:t>
      </w:r>
      <w:r>
        <w:t>instead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numbers</w:t>
      </w:r>
      <w:r>
        <w:rPr>
          <w:spacing w:val="17"/>
        </w:rPr>
        <w:t xml:space="preserve"> </w:t>
      </w:r>
      <w:r>
        <w:t>when</w:t>
      </w:r>
      <w:r>
        <w:rPr>
          <w:spacing w:val="18"/>
        </w:rPr>
        <w:t xml:space="preserve"> </w:t>
      </w:r>
      <w:r>
        <w:t>constructing</w:t>
      </w:r>
      <w:r>
        <w:rPr>
          <w:spacing w:val="17"/>
        </w:rPr>
        <w:t xml:space="preserve"> </w:t>
      </w:r>
      <w:r>
        <w:t>a</w:t>
      </w:r>
      <w:r>
        <w:rPr>
          <w:w w:val="104"/>
        </w:rPr>
        <w:t xml:space="preserve"> </w:t>
      </w:r>
      <w:r>
        <w:t>list.</w:t>
      </w:r>
      <w:r>
        <w:rPr>
          <w:spacing w:val="-1"/>
        </w:rPr>
        <w:t xml:space="preserve"> </w:t>
      </w:r>
      <w:r>
        <w:t>After establishing</w:t>
      </w:r>
      <w:r>
        <w:rPr>
          <w:spacing w:val="-1"/>
        </w:rPr>
        <w:t xml:space="preserve"> </w:t>
      </w:r>
      <w:r>
        <w:t>a hiera</w:t>
      </w:r>
      <w:r>
        <w:rPr>
          <w:spacing w:val="-2"/>
        </w:rPr>
        <w:t>r</w:t>
      </w:r>
      <w:r>
        <w:t>chy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tasks,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e</w:t>
      </w:r>
      <w:r>
        <w:rPr>
          <w:spacing w:val="-1"/>
        </w:rPr>
        <w:t xml:space="preserve"> </w:t>
      </w:r>
      <w:r>
        <w:t>formaliz</w:t>
      </w:r>
      <w:r>
        <w:rPr>
          <w:spacing w:val="1"/>
        </w:rPr>
        <w:t>e</w:t>
      </w:r>
      <w:r>
        <w:t>d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task</w:t>
      </w:r>
      <w:r>
        <w:rPr>
          <w:w w:val="102"/>
        </w:rPr>
        <w:t xml:space="preserve"> </w:t>
      </w:r>
      <w:r>
        <w:t>analysis</w:t>
      </w:r>
      <w:r>
        <w:rPr>
          <w:spacing w:val="5"/>
        </w:rPr>
        <w:t xml:space="preserve"> </w:t>
      </w:r>
      <w:r>
        <w:t>into</w:t>
      </w:r>
      <w:r>
        <w:rPr>
          <w:spacing w:val="5"/>
        </w:rPr>
        <w:t xml:space="preserve"> </w:t>
      </w:r>
      <w:r>
        <w:t>an</w:t>
      </w:r>
      <w:r>
        <w:rPr>
          <w:spacing w:val="5"/>
        </w:rPr>
        <w:t xml:space="preserve"> </w:t>
      </w:r>
      <w:r>
        <w:t>instructional</w:t>
      </w:r>
      <w:r>
        <w:rPr>
          <w:spacing w:val="6"/>
        </w:rPr>
        <w:t xml:space="preserve"> </w:t>
      </w:r>
      <w:r>
        <w:t>design</w:t>
      </w:r>
      <w:r>
        <w:rPr>
          <w:spacing w:val="5"/>
        </w:rPr>
        <w:t xml:space="preserve"> </w:t>
      </w:r>
      <w:r>
        <w:t>diagram.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diagram</w:t>
      </w:r>
      <w:r>
        <w:rPr>
          <w:spacing w:val="6"/>
        </w:rPr>
        <w:t xml:space="preserve"> </w:t>
      </w:r>
      <w:r>
        <w:t>sh</w:t>
      </w:r>
      <w:r>
        <w:rPr>
          <w:spacing w:val="-2"/>
        </w:rPr>
        <w:t>o</w:t>
      </w:r>
      <w:r>
        <w:t>wn</w:t>
      </w:r>
      <w:r>
        <w:rPr>
          <w:w w:val="104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Figu</w:t>
      </w:r>
      <w:r>
        <w:rPr>
          <w:spacing w:val="-3"/>
        </w:rPr>
        <w:t>r</w:t>
      </w:r>
      <w:r>
        <w:t>e</w:t>
      </w:r>
      <w:r>
        <w:rPr>
          <w:spacing w:val="-12"/>
        </w:rPr>
        <w:t xml:space="preserve"> </w:t>
      </w:r>
      <w:r>
        <w:t>1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final</w:t>
      </w:r>
      <w:r>
        <w:rPr>
          <w:spacing w:val="-11"/>
        </w:rPr>
        <w:t xml:space="preserve"> </w:t>
      </w:r>
      <w:r>
        <w:t>iteration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diagram</w:t>
      </w:r>
      <w:r>
        <w:rPr>
          <w:spacing w:val="-12"/>
        </w:rPr>
        <w:t xml:space="preserve"> </w:t>
      </w:r>
      <w:r>
        <w:t>after</w:t>
      </w:r>
      <w:r>
        <w:rPr>
          <w:spacing w:val="-12"/>
        </w:rPr>
        <w:t xml:space="preserve"> </w:t>
      </w:r>
      <w:r>
        <w:t>multiple</w:t>
      </w:r>
      <w:r>
        <w:rPr>
          <w:spacing w:val="-11"/>
        </w:rPr>
        <w:t xml:space="preserve"> </w:t>
      </w:r>
      <w:r>
        <w:t>iterations</w:t>
      </w:r>
      <w:r>
        <w:rPr>
          <w:w w:val="102"/>
        </w:rPr>
        <w:t xml:space="preserve"> </w:t>
      </w:r>
      <w:r>
        <w:t>of</w:t>
      </w:r>
      <w:r>
        <w:rPr>
          <w:spacing w:val="6"/>
        </w:rPr>
        <w:t xml:space="preserve"> </w:t>
      </w:r>
      <w:r>
        <w:rPr>
          <w:spacing w:val="-2"/>
        </w:rPr>
        <w:t>r</w:t>
      </w:r>
      <w:r>
        <w:t>efining</w:t>
      </w:r>
      <w:r>
        <w:rPr>
          <w:spacing w:val="6"/>
        </w:rPr>
        <w:t xml:space="preserve"> </w:t>
      </w:r>
      <w:r>
        <w:t>our</w:t>
      </w:r>
      <w:r>
        <w:rPr>
          <w:spacing w:val="6"/>
        </w:rPr>
        <w:t xml:space="preserve"> </w:t>
      </w:r>
      <w:r>
        <w:t>performance</w:t>
      </w:r>
      <w:r>
        <w:rPr>
          <w:spacing w:val="6"/>
        </w:rPr>
        <w:t xml:space="preserve"> </w:t>
      </w:r>
      <w:r>
        <w:t>obj</w:t>
      </w:r>
      <w:r>
        <w:rPr>
          <w:spacing w:val="1"/>
        </w:rPr>
        <w:t>e</w:t>
      </w:r>
      <w:r>
        <w:t>cti</w:t>
      </w:r>
      <w:r>
        <w:rPr>
          <w:spacing w:val="-2"/>
        </w:rPr>
        <w:t>v</w:t>
      </w:r>
      <w:r>
        <w:t>es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commentRangeStart w:id="48"/>
      <w:r>
        <w:t>tasks</w:t>
      </w:r>
      <w:commentRangeEnd w:id="48"/>
      <w:r>
        <w:rPr>
          <w:rStyle w:val="CommentReference"/>
          <w:rFonts w:asciiTheme="minorHAnsi" w:eastAsiaTheme="minorHAnsi" w:hAnsiTheme="minorHAnsi"/>
        </w:rPr>
        <w:commentReference w:id="48"/>
      </w:r>
      <w:r>
        <w:t>.</w:t>
      </w:r>
    </w:p>
    <w:p w14:paraId="03600826" w14:textId="77777777" w:rsidR="00BD22F5" w:rsidRDefault="00541216">
      <w:pPr>
        <w:pStyle w:val="BodyText"/>
        <w:spacing w:line="254" w:lineRule="auto"/>
        <w:ind w:left="109" w:right="2" w:firstLine="205"/>
        <w:jc w:val="both"/>
      </w:pPr>
      <w:r>
        <w:rPr>
          <w:spacing w:val="-16"/>
          <w:w w:val="105"/>
        </w:rPr>
        <w:t>W</w:t>
      </w:r>
      <w:r>
        <w:rPr>
          <w:w w:val="105"/>
        </w:rPr>
        <w:t>e</w:t>
      </w:r>
      <w:r>
        <w:rPr>
          <w:spacing w:val="-11"/>
          <w:w w:val="105"/>
        </w:rPr>
        <w:t xml:space="preserve"> </w:t>
      </w:r>
      <w:r>
        <w:rPr>
          <w:w w:val="105"/>
        </w:rPr>
        <w:t>also</w:t>
      </w:r>
      <w:r>
        <w:rPr>
          <w:spacing w:val="-9"/>
          <w:w w:val="105"/>
        </w:rPr>
        <w:t xml:space="preserve"> </w:t>
      </w:r>
      <w:r>
        <w:rPr>
          <w:w w:val="105"/>
        </w:rPr>
        <w:t>g</w:t>
      </w:r>
      <w:r>
        <w:rPr>
          <w:spacing w:val="-2"/>
          <w:w w:val="105"/>
        </w:rPr>
        <w:t>e</w:t>
      </w:r>
      <w:r>
        <w:rPr>
          <w:w w:val="105"/>
        </w:rPr>
        <w:t>n</w:t>
      </w:r>
      <w:r>
        <w:rPr>
          <w:spacing w:val="-2"/>
          <w:w w:val="105"/>
        </w:rPr>
        <w:t>e</w:t>
      </w:r>
      <w:r>
        <w:rPr>
          <w:w w:val="105"/>
        </w:rPr>
        <w:t>rated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p</w:t>
      </w:r>
      <w:r>
        <w:rPr>
          <w:w w:val="105"/>
        </w:rPr>
        <w:t>erformance</w:t>
      </w:r>
      <w:r>
        <w:rPr>
          <w:spacing w:val="-9"/>
          <w:w w:val="105"/>
        </w:rPr>
        <w:t xml:space="preserve"> </w:t>
      </w:r>
      <w:r>
        <w:rPr>
          <w:w w:val="105"/>
        </w:rPr>
        <w:t>obj</w:t>
      </w:r>
      <w:r>
        <w:rPr>
          <w:spacing w:val="1"/>
          <w:w w:val="105"/>
        </w:rPr>
        <w:t>e</w:t>
      </w:r>
      <w:r>
        <w:rPr>
          <w:w w:val="105"/>
        </w:rPr>
        <w:t>cti</w:t>
      </w:r>
      <w:r>
        <w:rPr>
          <w:spacing w:val="-3"/>
          <w:w w:val="105"/>
        </w:rPr>
        <w:t>v</w:t>
      </w:r>
      <w:r>
        <w:rPr>
          <w:w w:val="105"/>
        </w:rPr>
        <w:t>es</w:t>
      </w:r>
      <w:r>
        <w:rPr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each</w:t>
      </w:r>
      <w:r>
        <w:rPr>
          <w:spacing w:val="-10"/>
          <w:w w:val="105"/>
        </w:rPr>
        <w:t xml:space="preserve"> </w:t>
      </w:r>
      <w:r>
        <w:rPr>
          <w:w w:val="105"/>
        </w:rPr>
        <w:t>task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w w:val="107"/>
        </w:rPr>
        <w:t xml:space="preserve"> </w:t>
      </w:r>
      <w:r>
        <w:rPr>
          <w:w w:val="105"/>
        </w:rPr>
        <w:t>diagram.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p</w:t>
      </w:r>
      <w:r>
        <w:rPr>
          <w:w w:val="105"/>
        </w:rPr>
        <w:t>erformance</w:t>
      </w:r>
      <w:r>
        <w:rPr>
          <w:spacing w:val="-10"/>
          <w:w w:val="105"/>
        </w:rPr>
        <w:t xml:space="preserve"> </w:t>
      </w:r>
      <w:r>
        <w:rPr>
          <w:w w:val="105"/>
        </w:rPr>
        <w:t>obj</w:t>
      </w:r>
      <w:r>
        <w:rPr>
          <w:spacing w:val="1"/>
          <w:w w:val="105"/>
        </w:rPr>
        <w:t>e</w:t>
      </w:r>
      <w:r>
        <w:rPr>
          <w:w w:val="105"/>
        </w:rPr>
        <w:t>c</w:t>
      </w:r>
      <w:r>
        <w:rPr>
          <w:spacing w:val="-1"/>
          <w:w w:val="105"/>
        </w:rPr>
        <w:t>t</w:t>
      </w:r>
      <w:r>
        <w:rPr>
          <w:w w:val="105"/>
        </w:rPr>
        <w:t>i</w:t>
      </w:r>
      <w:r>
        <w:rPr>
          <w:spacing w:val="-3"/>
          <w:w w:val="105"/>
        </w:rPr>
        <w:t>v</w:t>
      </w:r>
      <w:r>
        <w:rPr>
          <w:w w:val="105"/>
        </w:rPr>
        <w:t>e</w:t>
      </w:r>
      <w:r>
        <w:rPr>
          <w:spacing w:val="-10"/>
          <w:w w:val="105"/>
        </w:rPr>
        <w:t xml:space="preserve"> </w:t>
      </w:r>
      <w:r>
        <w:rPr>
          <w:w w:val="105"/>
        </w:rPr>
        <w:t>identifies</w:t>
      </w:r>
      <w:r>
        <w:rPr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gi</w:t>
      </w:r>
      <w:r>
        <w:rPr>
          <w:spacing w:val="-3"/>
          <w:w w:val="105"/>
        </w:rPr>
        <w:t>v</w:t>
      </w:r>
      <w:r>
        <w:rPr>
          <w:w w:val="105"/>
        </w:rPr>
        <w:t>en</w:t>
      </w:r>
      <w:r>
        <w:rPr>
          <w:spacing w:val="-10"/>
          <w:w w:val="105"/>
        </w:rPr>
        <w:t xml:space="preserve"> </w:t>
      </w:r>
      <w:r>
        <w:rPr>
          <w:w w:val="105"/>
        </w:rPr>
        <w:t>p</w:t>
      </w:r>
      <w:r>
        <w:rPr>
          <w:spacing w:val="-2"/>
          <w:w w:val="105"/>
        </w:rPr>
        <w:t>r</w:t>
      </w:r>
      <w:r>
        <w:rPr>
          <w:w w:val="105"/>
        </w:rPr>
        <w:t>oblem</w:t>
      </w:r>
      <w:r>
        <w:rPr>
          <w:w w:val="101"/>
        </w:rPr>
        <w:t xml:space="preserve"> </w:t>
      </w:r>
      <w:r>
        <w:rPr>
          <w:w w:val="105"/>
        </w:rPr>
        <w:t>what</w:t>
      </w:r>
      <w:r>
        <w:rPr>
          <w:spacing w:val="-30"/>
          <w:w w:val="105"/>
        </w:rPr>
        <w:t xml:space="preserve"> </w:t>
      </w:r>
      <w:r>
        <w:rPr>
          <w:w w:val="105"/>
        </w:rPr>
        <w:t>the</w:t>
      </w:r>
      <w:r>
        <w:rPr>
          <w:spacing w:val="-30"/>
          <w:w w:val="105"/>
        </w:rPr>
        <w:t xml:space="preserve"> </w:t>
      </w:r>
      <w:r>
        <w:rPr>
          <w:w w:val="105"/>
        </w:rPr>
        <w:t>student</w:t>
      </w:r>
      <w:r>
        <w:rPr>
          <w:spacing w:val="-29"/>
          <w:w w:val="105"/>
        </w:rPr>
        <w:t xml:space="preserve"> </w:t>
      </w:r>
      <w:r>
        <w:rPr>
          <w:w w:val="105"/>
        </w:rPr>
        <w:t>will</w:t>
      </w:r>
      <w:r>
        <w:rPr>
          <w:spacing w:val="-30"/>
          <w:w w:val="105"/>
        </w:rPr>
        <w:t xml:space="preserve"> </w:t>
      </w:r>
      <w:r>
        <w:rPr>
          <w:spacing w:val="1"/>
          <w:w w:val="105"/>
        </w:rPr>
        <w:t>b</w:t>
      </w:r>
      <w:r>
        <w:rPr>
          <w:w w:val="105"/>
        </w:rPr>
        <w:t>e</w:t>
      </w:r>
      <w:r>
        <w:rPr>
          <w:spacing w:val="-30"/>
          <w:w w:val="105"/>
        </w:rPr>
        <w:t xml:space="preserve"> </w:t>
      </w:r>
      <w:r>
        <w:rPr>
          <w:w w:val="105"/>
        </w:rPr>
        <w:t>able</w:t>
      </w:r>
      <w:r>
        <w:rPr>
          <w:spacing w:val="-29"/>
          <w:w w:val="105"/>
        </w:rPr>
        <w:t xml:space="preserve"> </w:t>
      </w:r>
      <w:r>
        <w:rPr>
          <w:w w:val="105"/>
        </w:rPr>
        <w:t>to</w:t>
      </w:r>
      <w:r>
        <w:rPr>
          <w:spacing w:val="-30"/>
          <w:w w:val="105"/>
        </w:rPr>
        <w:t xml:space="preserve"> </w:t>
      </w:r>
      <w:r>
        <w:rPr>
          <w:w w:val="105"/>
        </w:rPr>
        <w:t>accomplish</w:t>
      </w:r>
      <w:r>
        <w:rPr>
          <w:spacing w:val="-29"/>
          <w:w w:val="105"/>
        </w:rPr>
        <w:t xml:space="preserve"> </w:t>
      </w:r>
      <w:r>
        <w:rPr>
          <w:w w:val="105"/>
        </w:rPr>
        <w:t>and</w:t>
      </w:r>
      <w:r>
        <w:rPr>
          <w:spacing w:val="-30"/>
          <w:w w:val="105"/>
        </w:rPr>
        <w:t xml:space="preserve"> </w:t>
      </w:r>
      <w:r>
        <w:rPr>
          <w:w w:val="105"/>
        </w:rPr>
        <w:t>with</w:t>
      </w:r>
      <w:r>
        <w:rPr>
          <w:spacing w:val="-30"/>
          <w:w w:val="105"/>
        </w:rPr>
        <w:t xml:space="preserve"> </w:t>
      </w:r>
      <w:r>
        <w:rPr>
          <w:w w:val="105"/>
        </w:rPr>
        <w:t>what</w:t>
      </w:r>
      <w:r>
        <w:rPr>
          <w:spacing w:val="-29"/>
          <w:w w:val="105"/>
        </w:rPr>
        <w:t xml:space="preserve"> </w:t>
      </w:r>
      <w:r>
        <w:rPr>
          <w:w w:val="105"/>
        </w:rPr>
        <w:t>accurac</w:t>
      </w:r>
      <w:r>
        <w:rPr>
          <w:spacing w:val="-12"/>
          <w:w w:val="105"/>
        </w:rPr>
        <w:t>y</w:t>
      </w:r>
      <w:r>
        <w:rPr>
          <w:w w:val="105"/>
        </w:rPr>
        <w:t>.</w:t>
      </w:r>
    </w:p>
    <w:p w14:paraId="162549FD" w14:textId="77777777" w:rsidR="00BD22F5" w:rsidRDefault="00541216">
      <w:pPr>
        <w:pStyle w:val="BodyText"/>
        <w:spacing w:before="97" w:line="254" w:lineRule="auto"/>
        <w:ind w:right="135"/>
        <w:jc w:val="both"/>
      </w:pPr>
      <w:r>
        <w:br w:type="column"/>
      </w:r>
      <w:r>
        <w:lastRenderedPageBreak/>
        <w:t>For</w:t>
      </w:r>
      <w:r>
        <w:rPr>
          <w:spacing w:val="-6"/>
        </w:rPr>
        <w:t xml:space="preserve"> </w:t>
      </w:r>
      <w:r>
        <w:rPr>
          <w:spacing w:val="-3"/>
        </w:rPr>
        <w:t>e</w:t>
      </w:r>
      <w:r>
        <w:t>xampl</w:t>
      </w:r>
      <w:r>
        <w:rPr>
          <w:spacing w:val="-3"/>
        </w:rPr>
        <w:t>e</w:t>
      </w:r>
      <w:r>
        <w:t>,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10"/>
        </w:rPr>
        <w:t>T</w:t>
      </w:r>
      <w:r>
        <w:t>ask</w:t>
      </w:r>
      <w:r>
        <w:rPr>
          <w:spacing w:val="-6"/>
        </w:rPr>
        <w:t xml:space="preserve"> </w:t>
      </w:r>
      <w:r>
        <w:t>1.1.1</w:t>
      </w:r>
      <w:r>
        <w:rPr>
          <w:spacing w:val="-5"/>
        </w:rPr>
        <w:t xml:space="preserve"> </w:t>
      </w:r>
      <w:r>
        <w:t>"Construct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proofErr w:type="spellStart"/>
      <w:r>
        <w:t>interation</w:t>
      </w:r>
      <w:proofErr w:type="spellEnd"/>
      <w:r>
        <w:rPr>
          <w:spacing w:val="-6"/>
        </w:rPr>
        <w:t xml:space="preserve"> </w:t>
      </w:r>
      <w:r>
        <w:t>p</w:t>
      </w:r>
      <w:r>
        <w:rPr>
          <w:spacing w:val="-2"/>
        </w:rPr>
        <w:t>r</w:t>
      </w:r>
      <w:r>
        <w:t>o</w:t>
      </w:r>
      <w:r>
        <w:rPr>
          <w:spacing w:val="1"/>
        </w:rPr>
        <w:t>p</w:t>
      </w:r>
      <w:r>
        <w:t>erty</w:t>
      </w:r>
      <w:r>
        <w:rPr>
          <w:spacing w:val="-10"/>
        </w:rPr>
        <w:t>"</w:t>
      </w:r>
      <w:r>
        <w:t>,</w:t>
      </w:r>
      <w:r>
        <w:rPr>
          <w:spacing w:val="-6"/>
        </w:rPr>
        <w:t xml:space="preserve"> </w:t>
      </w:r>
      <w:r>
        <w:t>t</w:t>
      </w:r>
      <w:r>
        <w:rPr>
          <w:spacing w:val="-2"/>
        </w:rPr>
        <w:t>w</w:t>
      </w:r>
      <w:r>
        <w:t>o</w:t>
      </w:r>
      <w:r>
        <w:rPr>
          <w:w w:val="98"/>
        </w:rPr>
        <w:t xml:space="preserve"> </w:t>
      </w:r>
      <w:r>
        <w:t>performance</w:t>
      </w:r>
      <w:r>
        <w:rPr>
          <w:spacing w:val="7"/>
        </w:rPr>
        <w:t xml:space="preserve"> </w:t>
      </w:r>
      <w:r>
        <w:t>obj</w:t>
      </w:r>
      <w:r>
        <w:rPr>
          <w:spacing w:val="1"/>
        </w:rPr>
        <w:t>e</w:t>
      </w:r>
      <w:r>
        <w:t>cti</w:t>
      </w:r>
      <w:r>
        <w:rPr>
          <w:spacing w:val="-2"/>
        </w:rPr>
        <w:t>v</w:t>
      </w:r>
      <w:r>
        <w:t>es</w:t>
      </w:r>
      <w:r>
        <w:rPr>
          <w:spacing w:val="8"/>
        </w:rPr>
        <w:t xml:space="preserve"> </w:t>
      </w:r>
      <w:r>
        <w:t>a</w:t>
      </w:r>
      <w:r>
        <w:rPr>
          <w:spacing w:val="-2"/>
        </w:rPr>
        <w:t>r</w:t>
      </w:r>
      <w:r>
        <w:t>e:</w:t>
      </w:r>
    </w:p>
    <w:p w14:paraId="2F941A85" w14:textId="77777777" w:rsidR="00BD22F5" w:rsidRDefault="00BD22F5">
      <w:pPr>
        <w:spacing w:before="3" w:line="120" w:lineRule="exact"/>
        <w:rPr>
          <w:sz w:val="12"/>
          <w:szCs w:val="12"/>
        </w:rPr>
      </w:pPr>
    </w:p>
    <w:p w14:paraId="5FCA2F37" w14:textId="77777777" w:rsidR="00BD22F5" w:rsidRDefault="00541216">
      <w:pPr>
        <w:pStyle w:val="BodyText"/>
        <w:numPr>
          <w:ilvl w:val="2"/>
          <w:numId w:val="2"/>
        </w:numPr>
        <w:tabs>
          <w:tab w:val="left" w:pos="604"/>
        </w:tabs>
        <w:spacing w:line="254" w:lineRule="auto"/>
        <w:ind w:left="597" w:right="131" w:hanging="264"/>
      </w:pPr>
      <w:r>
        <w:t>Gi</w:t>
      </w:r>
      <w:r>
        <w:rPr>
          <w:spacing w:val="-3"/>
        </w:rPr>
        <w:t>v</w:t>
      </w:r>
      <w:r>
        <w:t>en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rPr>
          <w:spacing w:val="-3"/>
        </w:rPr>
        <w:t>e</w:t>
      </w:r>
      <w:r>
        <w:t>xplain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iteration</w:t>
      </w:r>
      <w:r>
        <w:rPr>
          <w:spacing w:val="-4"/>
        </w:rPr>
        <w:t xml:space="preserve"> </w:t>
      </w:r>
      <w:r>
        <w:t>p</w:t>
      </w:r>
      <w:r>
        <w:rPr>
          <w:spacing w:val="-2"/>
        </w:rPr>
        <w:t>r</w:t>
      </w:r>
      <w:r>
        <w:t>o</w:t>
      </w:r>
      <w:r>
        <w:rPr>
          <w:spacing w:val="1"/>
        </w:rPr>
        <w:t>p</w:t>
      </w:r>
      <w:r>
        <w:t>erty</w:t>
      </w:r>
      <w:r>
        <w:rPr>
          <w:w w:val="10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ha</w:t>
      </w:r>
      <w:r>
        <w:rPr>
          <w:spacing w:val="-2"/>
        </w:rPr>
        <w:t>ve</w:t>
      </w:r>
      <w:r>
        <w:t>.</w:t>
      </w:r>
    </w:p>
    <w:p w14:paraId="6A823515" w14:textId="77777777" w:rsidR="00BD22F5" w:rsidRDefault="00541216">
      <w:pPr>
        <w:pStyle w:val="BodyText"/>
        <w:numPr>
          <w:ilvl w:val="2"/>
          <w:numId w:val="2"/>
        </w:numPr>
        <w:tabs>
          <w:tab w:val="left" w:pos="604"/>
        </w:tabs>
        <w:spacing w:line="254" w:lineRule="auto"/>
        <w:ind w:left="604" w:right="135"/>
      </w:pPr>
      <w:r>
        <w:rPr>
          <w:w w:val="105"/>
        </w:rPr>
        <w:t>Gi</w:t>
      </w:r>
      <w:r>
        <w:rPr>
          <w:spacing w:val="-3"/>
          <w:w w:val="105"/>
        </w:rPr>
        <w:t>v</w:t>
      </w:r>
      <w:r>
        <w:rPr>
          <w:w w:val="105"/>
        </w:rPr>
        <w:t>en</w:t>
      </w:r>
      <w:r>
        <w:rPr>
          <w:spacing w:val="3"/>
          <w:w w:val="105"/>
        </w:rPr>
        <w:t xml:space="preserve"> </w:t>
      </w:r>
      <w:r>
        <w:rPr>
          <w:w w:val="105"/>
        </w:rPr>
        <w:t>a</w:t>
      </w:r>
      <w:r>
        <w:rPr>
          <w:spacing w:val="4"/>
          <w:w w:val="105"/>
        </w:rPr>
        <w:t xml:space="preserve"> </w:t>
      </w:r>
      <w:r>
        <w:rPr>
          <w:w w:val="105"/>
        </w:rPr>
        <w:t>list</w:t>
      </w:r>
      <w:r>
        <w:rPr>
          <w:spacing w:val="4"/>
          <w:w w:val="105"/>
        </w:rPr>
        <w:t xml:space="preserve"> </w:t>
      </w:r>
      <w:r>
        <w:rPr>
          <w:w w:val="105"/>
        </w:rPr>
        <w:t>sel</w:t>
      </w:r>
      <w:r>
        <w:rPr>
          <w:spacing w:val="1"/>
          <w:w w:val="105"/>
        </w:rPr>
        <w:t>e</w:t>
      </w:r>
      <w:r>
        <w:rPr>
          <w:w w:val="105"/>
        </w:rPr>
        <w:t>ct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type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iteration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r</w:t>
      </w:r>
      <w:r>
        <w:rPr>
          <w:w w:val="105"/>
        </w:rPr>
        <w:t>o</w:t>
      </w:r>
      <w:r>
        <w:rPr>
          <w:spacing w:val="1"/>
          <w:w w:val="105"/>
        </w:rPr>
        <w:t>p</w:t>
      </w:r>
      <w:r>
        <w:rPr>
          <w:w w:val="105"/>
        </w:rPr>
        <w:t>erty</w:t>
      </w:r>
      <w:r>
        <w:rPr>
          <w:spacing w:val="4"/>
          <w:w w:val="105"/>
        </w:rPr>
        <w:t xml:space="preserve"> </w:t>
      </w:r>
      <w:r>
        <w:rPr>
          <w:w w:val="105"/>
        </w:rPr>
        <w:t>f</w:t>
      </w:r>
      <w:r>
        <w:rPr>
          <w:spacing w:val="-2"/>
          <w:w w:val="105"/>
        </w:rPr>
        <w:t>r</w:t>
      </w:r>
      <w:r>
        <w:rPr>
          <w:w w:val="105"/>
        </w:rPr>
        <w:t>om</w:t>
      </w:r>
      <w:r>
        <w:rPr>
          <w:w w:val="102"/>
        </w:rPr>
        <w:t xml:space="preserve"> </w:t>
      </w:r>
      <w:r>
        <w:t>among</w:t>
      </w:r>
      <w:r>
        <w:rPr>
          <w:spacing w:val="3"/>
        </w:rPr>
        <w:t xml:space="preserve"> </w:t>
      </w:r>
      <w:r>
        <w:t>s</w:t>
      </w:r>
      <w:r>
        <w:rPr>
          <w:spacing w:val="-2"/>
        </w:rPr>
        <w:t>ev</w:t>
      </w:r>
      <w:r>
        <w:t>eral</w:t>
      </w:r>
      <w:r>
        <w:rPr>
          <w:spacing w:val="3"/>
        </w:rPr>
        <w:t xml:space="preserve"> </w:t>
      </w:r>
      <w:r>
        <w:t>choices.</w:t>
      </w:r>
    </w:p>
    <w:p w14:paraId="203B5A3F" w14:textId="77777777" w:rsidR="00BD22F5" w:rsidRDefault="00BD22F5">
      <w:pPr>
        <w:spacing w:before="3" w:line="120" w:lineRule="exact"/>
        <w:rPr>
          <w:sz w:val="12"/>
          <w:szCs w:val="12"/>
        </w:rPr>
      </w:pPr>
    </w:p>
    <w:p w14:paraId="2001E0C8" w14:textId="77777777" w:rsidR="00BD22F5" w:rsidRDefault="00541216">
      <w:pPr>
        <w:pStyle w:val="BodyText"/>
        <w:spacing w:line="254" w:lineRule="auto"/>
        <w:ind w:left="110" w:right="105" w:firstLine="204"/>
        <w:jc w:val="both"/>
      </w:pPr>
      <w:r>
        <w:t>Many</w:t>
      </w:r>
      <w:r>
        <w:rPr>
          <w:spacing w:val="25"/>
        </w:rPr>
        <w:t xml:space="preserve"> </w:t>
      </w:r>
      <w:r>
        <w:t>other</w:t>
      </w:r>
      <w:r>
        <w:rPr>
          <w:spacing w:val="25"/>
        </w:rPr>
        <w:t xml:space="preserve"> </w:t>
      </w:r>
      <w:r>
        <w:t>performance</w:t>
      </w:r>
      <w:r>
        <w:rPr>
          <w:spacing w:val="25"/>
        </w:rPr>
        <w:t xml:space="preserve"> </w:t>
      </w:r>
      <w:r>
        <w:t>obj</w:t>
      </w:r>
      <w:r>
        <w:rPr>
          <w:spacing w:val="1"/>
        </w:rPr>
        <w:t>e</w:t>
      </w:r>
      <w:r>
        <w:t>cti</w:t>
      </w:r>
      <w:r>
        <w:rPr>
          <w:spacing w:val="-2"/>
        </w:rPr>
        <w:t>v</w:t>
      </w:r>
      <w:r>
        <w:t>es</w:t>
      </w:r>
      <w:r>
        <w:rPr>
          <w:spacing w:val="26"/>
        </w:rPr>
        <w:t xml:space="preserve"> </w:t>
      </w:r>
      <w:r>
        <w:t>a</w:t>
      </w:r>
      <w:r>
        <w:rPr>
          <w:spacing w:val="-2"/>
        </w:rPr>
        <w:t>r</w:t>
      </w:r>
      <w:r>
        <w:t>e</w:t>
      </w:r>
      <w:r>
        <w:rPr>
          <w:spacing w:val="25"/>
        </w:rPr>
        <w:t xml:space="preserve"> </w:t>
      </w:r>
      <w:r>
        <w:t>possible</w:t>
      </w:r>
      <w:r>
        <w:rPr>
          <w:spacing w:val="25"/>
        </w:rPr>
        <w:t xml:space="preserve"> </w:t>
      </w:r>
      <w:r>
        <w:t>for</w:t>
      </w:r>
      <w:r>
        <w:rPr>
          <w:spacing w:val="26"/>
        </w:rPr>
        <w:t xml:space="preserve"> </w:t>
      </w:r>
      <w:r>
        <w:t>this</w:t>
      </w:r>
      <w:r>
        <w:rPr>
          <w:spacing w:val="25"/>
        </w:rPr>
        <w:t xml:space="preserve"> </w:t>
      </w:r>
      <w:r>
        <w:t>task.</w:t>
      </w:r>
      <w:r>
        <w:rPr>
          <w:w w:val="10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value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stating</w:t>
      </w:r>
      <w:r>
        <w:rPr>
          <w:spacing w:val="3"/>
        </w:rPr>
        <w:t xml:space="preserve"> </w:t>
      </w:r>
      <w:r>
        <w:t>these</w:t>
      </w:r>
      <w:r>
        <w:rPr>
          <w:spacing w:val="2"/>
        </w:rPr>
        <w:t xml:space="preserve"> </w:t>
      </w:r>
      <w:r>
        <w:t>performance</w:t>
      </w:r>
      <w:r>
        <w:rPr>
          <w:spacing w:val="3"/>
        </w:rPr>
        <w:t xml:space="preserve"> </w:t>
      </w:r>
      <w:r>
        <w:t>obj</w:t>
      </w:r>
      <w:r>
        <w:rPr>
          <w:spacing w:val="1"/>
        </w:rPr>
        <w:t>e</w:t>
      </w:r>
      <w:r>
        <w:t>cti</w:t>
      </w:r>
      <w:r>
        <w:rPr>
          <w:spacing w:val="-2"/>
        </w:rPr>
        <w:t>v</w:t>
      </w:r>
      <w:r>
        <w:t>es</w:t>
      </w:r>
      <w:r>
        <w:rPr>
          <w:spacing w:val="2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th</w:t>
      </w:r>
      <w:r>
        <w:rPr>
          <w:spacing w:val="-2"/>
        </w:rPr>
        <w:t>e</w:t>
      </w:r>
      <w:r>
        <w:t>y</w:t>
      </w:r>
      <w:r>
        <w:rPr>
          <w:spacing w:val="2"/>
        </w:rPr>
        <w:t xml:space="preserve"> </w:t>
      </w:r>
      <w:r>
        <w:t>lead</w:t>
      </w:r>
      <w:r>
        <w:rPr>
          <w:w w:val="99"/>
        </w:rPr>
        <w:t xml:space="preserve"> </w:t>
      </w:r>
      <w:r>
        <w:t>di</w:t>
      </w:r>
      <w:r>
        <w:rPr>
          <w:spacing w:val="-2"/>
        </w:rPr>
        <w:t>r</w:t>
      </w:r>
      <w:r>
        <w:t>ectly</w:t>
      </w:r>
      <w:r>
        <w:rPr>
          <w:spacing w:val="28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formation</w:t>
      </w:r>
      <w:r>
        <w:rPr>
          <w:spacing w:val="29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assessment</w:t>
      </w:r>
      <w:r>
        <w:rPr>
          <w:spacing w:val="29"/>
        </w:rPr>
        <w:t xml:space="preserve"> </w:t>
      </w:r>
      <w:r>
        <w:t>questions.</w:t>
      </w:r>
      <w:r>
        <w:rPr>
          <w:spacing w:val="29"/>
        </w:rPr>
        <w:t xml:space="preserve"> </w:t>
      </w:r>
      <w:r>
        <w:t>Th</w:t>
      </w:r>
      <w:r>
        <w:rPr>
          <w:spacing w:val="-2"/>
        </w:rPr>
        <w:t>e</w:t>
      </w:r>
      <w:r>
        <w:t>y</w:t>
      </w:r>
      <w:r>
        <w:rPr>
          <w:spacing w:val="28"/>
        </w:rPr>
        <w:t xml:space="preserve"> </w:t>
      </w:r>
      <w:r>
        <w:t>a</w:t>
      </w:r>
      <w:r>
        <w:rPr>
          <w:spacing w:val="-2"/>
        </w:rPr>
        <w:t>r</w:t>
      </w:r>
      <w:r>
        <w:t>e</w:t>
      </w:r>
      <w:r>
        <w:rPr>
          <w:spacing w:val="29"/>
        </w:rPr>
        <w:t xml:space="preserve"> </w:t>
      </w:r>
      <w:r>
        <w:t>the</w:t>
      </w:r>
      <w:r>
        <w:rPr>
          <w:w w:val="108"/>
        </w:rPr>
        <w:t xml:space="preserve"> </w:t>
      </w:r>
      <w:r>
        <w:t>linkage</w:t>
      </w:r>
      <w:r>
        <w:rPr>
          <w:spacing w:val="-3"/>
        </w:rPr>
        <w:t xml:space="preserve"> </w:t>
      </w:r>
      <w:r>
        <w:rPr>
          <w:spacing w:val="1"/>
        </w:rPr>
        <w:t>b</w:t>
      </w:r>
      <w:r>
        <w:t>et</w:t>
      </w:r>
      <w:r>
        <w:rPr>
          <w:spacing w:val="-2"/>
        </w:rPr>
        <w:t>w</w:t>
      </w:r>
      <w:r>
        <w:rPr>
          <w:spacing w:val="1"/>
        </w:rPr>
        <w:t>e</w:t>
      </w:r>
      <w:r>
        <w:t>en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assessment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gathe</w:t>
      </w:r>
      <w:r>
        <w:rPr>
          <w:spacing w:val="-2"/>
        </w:rPr>
        <w:t>r</w:t>
      </w:r>
      <w:r>
        <w:rPr>
          <w:spacing w:val="1"/>
        </w:rPr>
        <w:t>e</w:t>
      </w:r>
      <w:r>
        <w:t>d</w:t>
      </w:r>
      <w:r>
        <w:rPr>
          <w:spacing w:val="-2"/>
        </w:rPr>
        <w:t xml:space="preserve"> </w:t>
      </w:r>
      <w:r>
        <w:t>later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instruc</w:t>
      </w:r>
      <w:proofErr w:type="spellEnd"/>
      <w:r>
        <w:t>-</w:t>
      </w:r>
      <w:r>
        <w:rPr>
          <w:w w:val="101"/>
        </w:rPr>
        <w:t xml:space="preserve"> </w:t>
      </w:r>
      <w:proofErr w:type="spellStart"/>
      <w:r>
        <w:t>tional</w:t>
      </w:r>
      <w:proofErr w:type="spellEnd"/>
      <w:r>
        <w:rPr>
          <w:spacing w:val="15"/>
        </w:rPr>
        <w:t xml:space="preserve"> </w:t>
      </w:r>
      <w:r>
        <w:t>steps.</w:t>
      </w:r>
    </w:p>
    <w:p w14:paraId="03190D7C" w14:textId="77777777" w:rsidR="00BD22F5" w:rsidRDefault="00BD22F5">
      <w:pPr>
        <w:spacing w:before="14" w:line="240" w:lineRule="exact"/>
        <w:rPr>
          <w:sz w:val="24"/>
          <w:szCs w:val="24"/>
        </w:rPr>
      </w:pPr>
    </w:p>
    <w:p w14:paraId="732703B1" w14:textId="77777777" w:rsidR="00BD22F5" w:rsidRDefault="00541216">
      <w:pPr>
        <w:pStyle w:val="Heading2"/>
        <w:numPr>
          <w:ilvl w:val="1"/>
          <w:numId w:val="2"/>
        </w:numPr>
        <w:tabs>
          <w:tab w:val="left" w:pos="611"/>
        </w:tabs>
        <w:ind w:left="611" w:right="2016"/>
        <w:jc w:val="both"/>
        <w:rPr>
          <w:b w:val="0"/>
          <w:bCs w:val="0"/>
        </w:rPr>
      </w:pPr>
      <w:bookmarkStart w:id="49" w:name="2.4_Assessment_Instruments"/>
      <w:bookmarkEnd w:id="49"/>
      <w:r>
        <w:rPr>
          <w:spacing w:val="-4"/>
          <w:w w:val="105"/>
        </w:rPr>
        <w:t>A</w:t>
      </w:r>
      <w:r>
        <w:rPr>
          <w:w w:val="105"/>
        </w:rPr>
        <w:t>ssessment</w:t>
      </w:r>
      <w:r>
        <w:rPr>
          <w:spacing w:val="29"/>
          <w:w w:val="105"/>
        </w:rPr>
        <w:t xml:space="preserve"> </w:t>
      </w:r>
      <w:r>
        <w:rPr>
          <w:w w:val="105"/>
        </w:rPr>
        <w:t>Instruments</w:t>
      </w:r>
    </w:p>
    <w:p w14:paraId="3AC59F9B" w14:textId="6DB78598" w:rsidR="00BD22F5" w:rsidRDefault="00541216">
      <w:pPr>
        <w:pStyle w:val="BodyText"/>
        <w:spacing w:before="58" w:line="254" w:lineRule="auto"/>
        <w:ind w:left="109" w:right="135" w:firstLine="6"/>
        <w:jc w:val="both"/>
      </w:pPr>
      <w:r>
        <w:rPr>
          <w:w w:val="105"/>
        </w:rPr>
        <w:t>Our</w:t>
      </w:r>
      <w:r>
        <w:rPr>
          <w:spacing w:val="-3"/>
          <w:w w:val="105"/>
        </w:rPr>
        <w:t xml:space="preserve"> </w:t>
      </w:r>
      <w:r>
        <w:rPr>
          <w:w w:val="105"/>
        </w:rPr>
        <w:t>assessment</w:t>
      </w:r>
      <w:r>
        <w:rPr>
          <w:spacing w:val="-2"/>
          <w:w w:val="105"/>
        </w:rPr>
        <w:t xml:space="preserve"> </w:t>
      </w:r>
      <w:r>
        <w:rPr>
          <w:w w:val="105"/>
        </w:rPr>
        <w:t>instruments</w:t>
      </w:r>
      <w:r>
        <w:rPr>
          <w:spacing w:val="-3"/>
          <w:w w:val="105"/>
        </w:rPr>
        <w:t xml:space="preserve"> </w:t>
      </w:r>
      <w:r>
        <w:rPr>
          <w:w w:val="105"/>
        </w:rPr>
        <w:t>(the</w:t>
      </w:r>
      <w:r>
        <w:rPr>
          <w:spacing w:val="-2"/>
          <w:w w:val="105"/>
        </w:rPr>
        <w:t xml:space="preserve"> </w:t>
      </w:r>
      <w:r>
        <w:rPr>
          <w:w w:val="105"/>
        </w:rPr>
        <w:t>p</w:t>
      </w:r>
      <w:r>
        <w:rPr>
          <w:spacing w:val="-2"/>
          <w:w w:val="105"/>
        </w:rPr>
        <w:t>r</w:t>
      </w:r>
      <w:r>
        <w:rPr>
          <w:w w:val="105"/>
        </w:rPr>
        <w:t>etest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spacing w:val="1"/>
          <w:w w:val="105"/>
        </w:rPr>
        <w:t>p</w:t>
      </w:r>
      <w:r>
        <w:rPr>
          <w:w w:val="105"/>
        </w:rPr>
        <w:t>ost-tests)</w:t>
      </w:r>
      <w:r>
        <w:rPr>
          <w:spacing w:val="-2"/>
          <w:w w:val="105"/>
        </w:rPr>
        <w:t xml:space="preserve"> </w:t>
      </w:r>
      <w:r>
        <w:rPr>
          <w:w w:val="105"/>
        </w:rPr>
        <w:t>had</w:t>
      </w:r>
      <w:r>
        <w:rPr>
          <w:spacing w:val="-3"/>
          <w:w w:val="105"/>
        </w:rPr>
        <w:t xml:space="preserve"> </w:t>
      </w:r>
      <w:r>
        <w:rPr>
          <w:w w:val="105"/>
        </w:rPr>
        <w:t>t</w:t>
      </w:r>
      <w:r>
        <w:rPr>
          <w:spacing w:val="-2"/>
          <w:w w:val="105"/>
        </w:rPr>
        <w:t>w</w:t>
      </w:r>
      <w:r>
        <w:rPr>
          <w:w w:val="105"/>
        </w:rPr>
        <w:t>o</w:t>
      </w:r>
      <w:r>
        <w:rPr>
          <w:w w:val="102"/>
        </w:rPr>
        <w:t xml:space="preserve"> </w:t>
      </w:r>
      <w:r>
        <w:rPr>
          <w:w w:val="105"/>
        </w:rPr>
        <w:t>parts.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first</w:t>
      </w:r>
      <w:r>
        <w:rPr>
          <w:spacing w:val="3"/>
          <w:w w:val="105"/>
        </w:rPr>
        <w:t xml:space="preserve"> </w:t>
      </w:r>
      <w:r>
        <w:rPr>
          <w:w w:val="105"/>
        </w:rPr>
        <w:t>part</w:t>
      </w:r>
      <w:r>
        <w:rPr>
          <w:spacing w:val="4"/>
          <w:w w:val="105"/>
        </w:rPr>
        <w:t xml:space="preserve"> </w:t>
      </w:r>
      <w:r>
        <w:rPr>
          <w:w w:val="105"/>
        </w:rPr>
        <w:t>was</w:t>
      </w:r>
      <w:r>
        <w:rPr>
          <w:spacing w:val="3"/>
          <w:w w:val="105"/>
        </w:rPr>
        <w:t xml:space="preserve"> </w:t>
      </w:r>
      <w:r>
        <w:rPr>
          <w:w w:val="105"/>
        </w:rPr>
        <w:t>a</w:t>
      </w:r>
      <w:r>
        <w:rPr>
          <w:spacing w:val="4"/>
          <w:w w:val="105"/>
        </w:rPr>
        <w:t xml:space="preserve"> </w:t>
      </w:r>
      <w:r>
        <w:rPr>
          <w:w w:val="105"/>
        </w:rPr>
        <w:t>multiple</w:t>
      </w:r>
      <w:r>
        <w:rPr>
          <w:spacing w:val="3"/>
          <w:w w:val="105"/>
        </w:rPr>
        <w:t xml:space="preserve"> </w:t>
      </w:r>
      <w:r>
        <w:rPr>
          <w:w w:val="105"/>
        </w:rPr>
        <w:t>choice</w:t>
      </w:r>
      <w:r>
        <w:rPr>
          <w:spacing w:val="4"/>
          <w:w w:val="105"/>
        </w:rPr>
        <w:t xml:space="preserve"> </w:t>
      </w:r>
      <w:r>
        <w:rPr>
          <w:w w:val="105"/>
        </w:rPr>
        <w:t>test</w:t>
      </w:r>
      <w:r>
        <w:rPr>
          <w:spacing w:val="3"/>
          <w:w w:val="105"/>
        </w:rPr>
        <w:t xml:space="preserve"> </w:t>
      </w:r>
      <w:r>
        <w:rPr>
          <w:w w:val="105"/>
        </w:rPr>
        <w:t>that</w:t>
      </w:r>
      <w:r>
        <w:rPr>
          <w:spacing w:val="4"/>
          <w:w w:val="105"/>
        </w:rPr>
        <w:t xml:space="preserve"> </w:t>
      </w:r>
      <w:r>
        <w:rPr>
          <w:w w:val="105"/>
        </w:rPr>
        <w:t>assess</w:t>
      </w:r>
      <w:r>
        <w:rPr>
          <w:spacing w:val="1"/>
          <w:w w:val="105"/>
        </w:rPr>
        <w:t>e</w:t>
      </w:r>
      <w:r>
        <w:rPr>
          <w:w w:val="105"/>
        </w:rPr>
        <w:t>d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w w:val="108"/>
        </w:rPr>
        <w:t xml:space="preserve"> </w:t>
      </w:r>
      <w:r>
        <w:rPr>
          <w:w w:val="105"/>
        </w:rPr>
        <w:t>individual</w:t>
      </w:r>
      <w:r>
        <w:rPr>
          <w:spacing w:val="-13"/>
          <w:w w:val="105"/>
        </w:rPr>
        <w:t xml:space="preserve"> </w:t>
      </w:r>
      <w:r>
        <w:rPr>
          <w:w w:val="105"/>
        </w:rPr>
        <w:t>subtasks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instructional</w:t>
      </w:r>
      <w:r>
        <w:rPr>
          <w:spacing w:val="-12"/>
          <w:w w:val="105"/>
        </w:rPr>
        <w:t xml:space="preserve"> </w:t>
      </w:r>
      <w:ins w:id="50" w:author="Katherine Cennamo" w:date="2017-08-29T15:26:00Z">
        <w:r w:rsidR="00DB1DDA">
          <w:rPr>
            <w:spacing w:val="-12"/>
            <w:w w:val="105"/>
          </w:rPr>
          <w:t xml:space="preserve">analysis </w:t>
        </w:r>
      </w:ins>
      <w:r>
        <w:rPr>
          <w:w w:val="105"/>
        </w:rPr>
        <w:t>diagram.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s</w:t>
      </w:r>
      <w:r>
        <w:rPr>
          <w:spacing w:val="1"/>
          <w:w w:val="105"/>
        </w:rPr>
        <w:t>e</w:t>
      </w:r>
      <w:r>
        <w:rPr>
          <w:w w:val="105"/>
        </w:rPr>
        <w:t>cond</w:t>
      </w:r>
      <w:r>
        <w:rPr>
          <w:spacing w:val="-12"/>
          <w:w w:val="105"/>
        </w:rPr>
        <w:t xml:space="preserve"> </w:t>
      </w:r>
      <w:r>
        <w:rPr>
          <w:w w:val="105"/>
        </w:rPr>
        <w:t>part</w:t>
      </w:r>
      <w:r>
        <w:rPr>
          <w:w w:val="107"/>
        </w:rPr>
        <w:t xml:space="preserve"> </w:t>
      </w:r>
      <w:r>
        <w:rPr>
          <w:w w:val="105"/>
        </w:rPr>
        <w:t>was</w:t>
      </w:r>
      <w:r>
        <w:rPr>
          <w:spacing w:val="-1"/>
          <w:w w:val="105"/>
        </w:rPr>
        <w:t xml:space="preserve"> </w:t>
      </w:r>
      <w:r>
        <w:rPr>
          <w:w w:val="105"/>
        </w:rPr>
        <w:t>a f</w:t>
      </w:r>
      <w:r>
        <w:rPr>
          <w:spacing w:val="-2"/>
          <w:w w:val="105"/>
        </w:rPr>
        <w:t>r</w:t>
      </w:r>
      <w:r>
        <w:rPr>
          <w:spacing w:val="1"/>
          <w:w w:val="105"/>
        </w:rPr>
        <w:t>e</w:t>
      </w:r>
      <w:r>
        <w:rPr>
          <w:w w:val="105"/>
        </w:rPr>
        <w:t xml:space="preserve">e </w:t>
      </w:r>
      <w:r>
        <w:rPr>
          <w:spacing w:val="-2"/>
          <w:w w:val="105"/>
        </w:rPr>
        <w:t>r</w:t>
      </w:r>
      <w:r>
        <w:rPr>
          <w:w w:val="105"/>
        </w:rPr>
        <w:t>es</w:t>
      </w:r>
      <w:r>
        <w:rPr>
          <w:spacing w:val="1"/>
          <w:w w:val="105"/>
        </w:rPr>
        <w:t>p</w:t>
      </w:r>
      <w:r>
        <w:rPr>
          <w:w w:val="105"/>
        </w:rPr>
        <w:t>onse c</w:t>
      </w:r>
      <w:r>
        <w:rPr>
          <w:spacing w:val="1"/>
          <w:w w:val="105"/>
        </w:rPr>
        <w:t>o</w:t>
      </w:r>
      <w:r>
        <w:rPr>
          <w:w w:val="105"/>
        </w:rPr>
        <w:t>ding questions</w:t>
      </w:r>
      <w:r>
        <w:rPr>
          <w:spacing w:val="-1"/>
          <w:w w:val="105"/>
        </w:rPr>
        <w:t xml:space="preserve"> </w:t>
      </w:r>
      <w:r>
        <w:rPr>
          <w:w w:val="105"/>
        </w:rPr>
        <w:t>that assess</w:t>
      </w:r>
      <w:r>
        <w:rPr>
          <w:spacing w:val="1"/>
          <w:w w:val="105"/>
        </w:rPr>
        <w:t>e</w:t>
      </w:r>
      <w:r>
        <w:rPr>
          <w:w w:val="105"/>
        </w:rPr>
        <w:t>d the top l</w:t>
      </w:r>
      <w:r>
        <w:rPr>
          <w:spacing w:val="-3"/>
          <w:w w:val="105"/>
        </w:rPr>
        <w:t>ev</w:t>
      </w:r>
      <w:r>
        <w:rPr>
          <w:w w:val="105"/>
        </w:rPr>
        <w:t>el</w:t>
      </w:r>
      <w:r>
        <w:t xml:space="preserve"> </w:t>
      </w:r>
      <w:r>
        <w:rPr>
          <w:w w:val="105"/>
        </w:rPr>
        <w:t>instructional</w:t>
      </w:r>
      <w:r>
        <w:rPr>
          <w:spacing w:val="-11"/>
          <w:w w:val="105"/>
        </w:rPr>
        <w:t xml:space="preserve"> </w:t>
      </w:r>
      <w:r>
        <w:rPr>
          <w:w w:val="105"/>
        </w:rPr>
        <w:t>goal.</w:t>
      </w:r>
      <w:r>
        <w:rPr>
          <w:spacing w:val="-11"/>
          <w:w w:val="105"/>
        </w:rPr>
        <w:t xml:space="preserve"> </w:t>
      </w:r>
      <w:r>
        <w:rPr>
          <w:spacing w:val="-13"/>
          <w:w w:val="105"/>
        </w:rPr>
        <w:t>T</w:t>
      </w:r>
      <w:r>
        <w:rPr>
          <w:w w:val="105"/>
        </w:rPr>
        <w:t>o</w:t>
      </w:r>
      <w:r>
        <w:rPr>
          <w:spacing w:val="-11"/>
          <w:w w:val="105"/>
        </w:rPr>
        <w:t xml:space="preserve"> </w:t>
      </w:r>
      <w:r>
        <w:rPr>
          <w:w w:val="105"/>
        </w:rPr>
        <w:t>generate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multiple</w:t>
      </w:r>
      <w:r>
        <w:rPr>
          <w:spacing w:val="-11"/>
          <w:w w:val="105"/>
        </w:rPr>
        <w:t xml:space="preserve"> </w:t>
      </w:r>
      <w:r>
        <w:rPr>
          <w:w w:val="105"/>
        </w:rPr>
        <w:t>choice</w:t>
      </w:r>
      <w:r>
        <w:rPr>
          <w:spacing w:val="-10"/>
          <w:w w:val="105"/>
        </w:rPr>
        <w:t xml:space="preserve"> </w:t>
      </w:r>
      <w:r>
        <w:rPr>
          <w:w w:val="105"/>
        </w:rPr>
        <w:t>questions,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w w:val="105"/>
        </w:rPr>
        <w:t>e</w:t>
      </w:r>
      <w:r>
        <w:rPr>
          <w:w w:val="102"/>
        </w:rPr>
        <w:t xml:space="preserve"> </w:t>
      </w:r>
      <w:r>
        <w:rPr>
          <w:w w:val="105"/>
        </w:rPr>
        <w:t>d</w:t>
      </w:r>
      <w:r>
        <w:rPr>
          <w:spacing w:val="-2"/>
          <w:w w:val="105"/>
        </w:rPr>
        <w:t>r</w:t>
      </w:r>
      <w:r>
        <w:rPr>
          <w:spacing w:val="-3"/>
          <w:w w:val="105"/>
        </w:rPr>
        <w:t>e</w:t>
      </w:r>
      <w:r>
        <w:rPr>
          <w:w w:val="105"/>
        </w:rPr>
        <w:t>w</w:t>
      </w:r>
      <w:r>
        <w:rPr>
          <w:spacing w:val="-23"/>
          <w:w w:val="105"/>
        </w:rPr>
        <w:t xml:space="preserve"> </w:t>
      </w:r>
      <w:r>
        <w:rPr>
          <w:w w:val="105"/>
        </w:rPr>
        <w:t>u</w:t>
      </w:r>
      <w:r>
        <w:rPr>
          <w:spacing w:val="1"/>
          <w:w w:val="105"/>
        </w:rPr>
        <w:t>p</w:t>
      </w:r>
      <w:r>
        <w:rPr>
          <w:w w:val="105"/>
        </w:rPr>
        <w:t>on</w:t>
      </w:r>
      <w:r>
        <w:rPr>
          <w:spacing w:val="-22"/>
          <w:w w:val="105"/>
        </w:rPr>
        <w:t xml:space="preserve"> </w:t>
      </w:r>
      <w:r>
        <w:rPr>
          <w:w w:val="105"/>
        </w:rPr>
        <w:t>the</w:t>
      </w:r>
      <w:r>
        <w:rPr>
          <w:spacing w:val="-22"/>
          <w:w w:val="105"/>
        </w:rPr>
        <w:t xml:space="preserve"> </w:t>
      </w:r>
      <w:r>
        <w:rPr>
          <w:spacing w:val="1"/>
          <w:w w:val="105"/>
        </w:rPr>
        <w:t>p</w:t>
      </w:r>
      <w:r>
        <w:rPr>
          <w:w w:val="105"/>
        </w:rPr>
        <w:t>erformance</w:t>
      </w:r>
      <w:r>
        <w:rPr>
          <w:spacing w:val="-22"/>
          <w:w w:val="105"/>
        </w:rPr>
        <w:t xml:space="preserve"> </w:t>
      </w:r>
      <w:r>
        <w:rPr>
          <w:w w:val="105"/>
        </w:rPr>
        <w:t>obj</w:t>
      </w:r>
      <w:r>
        <w:rPr>
          <w:spacing w:val="1"/>
          <w:w w:val="105"/>
        </w:rPr>
        <w:t>e</w:t>
      </w:r>
      <w:r>
        <w:rPr>
          <w:w w:val="105"/>
        </w:rPr>
        <w:t>cti</w:t>
      </w:r>
      <w:r>
        <w:rPr>
          <w:spacing w:val="-3"/>
          <w:w w:val="105"/>
        </w:rPr>
        <w:t>v</w:t>
      </w:r>
      <w:r>
        <w:rPr>
          <w:w w:val="105"/>
        </w:rPr>
        <w:t>es</w:t>
      </w:r>
      <w:r>
        <w:rPr>
          <w:spacing w:val="-22"/>
          <w:w w:val="105"/>
        </w:rPr>
        <w:t xml:space="preserve"> </w:t>
      </w:r>
      <w:r>
        <w:rPr>
          <w:w w:val="105"/>
        </w:rPr>
        <w:t>defin</w:t>
      </w:r>
      <w:r>
        <w:rPr>
          <w:spacing w:val="1"/>
          <w:w w:val="105"/>
        </w:rPr>
        <w:t>e</w:t>
      </w:r>
      <w:r>
        <w:rPr>
          <w:w w:val="105"/>
        </w:rPr>
        <w:t>d</w:t>
      </w:r>
      <w:r>
        <w:rPr>
          <w:spacing w:val="-23"/>
          <w:w w:val="105"/>
        </w:rPr>
        <w:t xml:space="preserve"> </w:t>
      </w:r>
      <w:r>
        <w:rPr>
          <w:w w:val="105"/>
        </w:rPr>
        <w:t>earlie</w:t>
      </w:r>
      <w:r>
        <w:rPr>
          <w:spacing w:val="-12"/>
          <w:w w:val="105"/>
        </w:rPr>
        <w:t>r</w:t>
      </w:r>
      <w:r>
        <w:rPr>
          <w:w w:val="105"/>
        </w:rPr>
        <w:t>,</w:t>
      </w:r>
      <w:r>
        <w:rPr>
          <w:spacing w:val="-22"/>
          <w:w w:val="105"/>
        </w:rPr>
        <w:t xml:space="preserve"> </w:t>
      </w:r>
      <w:r>
        <w:rPr>
          <w:w w:val="105"/>
        </w:rPr>
        <w:t>using</w:t>
      </w:r>
      <w:r>
        <w:rPr>
          <w:spacing w:val="-22"/>
          <w:w w:val="105"/>
        </w:rPr>
        <w:t xml:space="preserve"> </w:t>
      </w:r>
      <w:r>
        <w:rPr>
          <w:w w:val="105"/>
        </w:rPr>
        <w:t>those</w:t>
      </w:r>
      <w:r>
        <w:rPr>
          <w:w w:val="103"/>
        </w:rPr>
        <w:t xml:space="preserve"> </w:t>
      </w:r>
      <w:r>
        <w:rPr>
          <w:w w:val="105"/>
        </w:rPr>
        <w:t>that</w:t>
      </w:r>
      <w:r>
        <w:rPr>
          <w:spacing w:val="-24"/>
          <w:w w:val="105"/>
        </w:rPr>
        <w:t xml:space="preserve"> </w:t>
      </w:r>
      <w:r>
        <w:rPr>
          <w:w w:val="105"/>
        </w:rPr>
        <w:t>could</w:t>
      </w:r>
      <w:r>
        <w:rPr>
          <w:spacing w:val="-23"/>
          <w:w w:val="105"/>
        </w:rPr>
        <w:t xml:space="preserve"> </w:t>
      </w:r>
      <w:r>
        <w:rPr>
          <w:spacing w:val="1"/>
          <w:w w:val="105"/>
        </w:rPr>
        <w:t>b</w:t>
      </w:r>
      <w:r>
        <w:rPr>
          <w:w w:val="105"/>
        </w:rPr>
        <w:t>e</w:t>
      </w:r>
      <w:r>
        <w:rPr>
          <w:spacing w:val="-23"/>
          <w:w w:val="105"/>
        </w:rPr>
        <w:t xml:space="preserve"> </w:t>
      </w:r>
      <w:r>
        <w:rPr>
          <w:w w:val="105"/>
        </w:rPr>
        <w:t>cast</w:t>
      </w:r>
      <w:r>
        <w:rPr>
          <w:spacing w:val="-24"/>
          <w:w w:val="105"/>
        </w:rPr>
        <w:t xml:space="preserve"> </w:t>
      </w:r>
      <w:r>
        <w:rPr>
          <w:w w:val="105"/>
        </w:rPr>
        <w:t>into</w:t>
      </w:r>
      <w:r>
        <w:rPr>
          <w:spacing w:val="-23"/>
          <w:w w:val="105"/>
        </w:rPr>
        <w:t xml:space="preserve"> </w:t>
      </w:r>
      <w:r>
        <w:rPr>
          <w:w w:val="105"/>
        </w:rPr>
        <w:t>a</w:t>
      </w:r>
      <w:r>
        <w:rPr>
          <w:spacing w:val="-23"/>
          <w:w w:val="105"/>
        </w:rPr>
        <w:t xml:space="preserve"> </w:t>
      </w:r>
      <w:r>
        <w:rPr>
          <w:w w:val="105"/>
        </w:rPr>
        <w:t>multiple</w:t>
      </w:r>
      <w:r>
        <w:rPr>
          <w:spacing w:val="-23"/>
          <w:w w:val="105"/>
        </w:rPr>
        <w:t xml:space="preserve"> </w:t>
      </w:r>
      <w:r>
        <w:rPr>
          <w:w w:val="105"/>
        </w:rPr>
        <w:t>choice</w:t>
      </w:r>
      <w:r>
        <w:rPr>
          <w:spacing w:val="-24"/>
          <w:w w:val="105"/>
        </w:rPr>
        <w:t xml:space="preserve"> </w:t>
      </w:r>
      <w:r>
        <w:rPr>
          <w:w w:val="105"/>
        </w:rPr>
        <w:t>for</w:t>
      </w:r>
      <w:r>
        <w:rPr>
          <w:spacing w:val="-2"/>
          <w:w w:val="105"/>
        </w:rPr>
        <w:t>m</w:t>
      </w:r>
      <w:r>
        <w:rPr>
          <w:w w:val="105"/>
        </w:rPr>
        <w:t>.</w:t>
      </w:r>
      <w:r>
        <w:rPr>
          <w:spacing w:val="-23"/>
          <w:w w:val="105"/>
        </w:rPr>
        <w:t xml:space="preserve"> </w:t>
      </w:r>
      <w:r>
        <w:rPr>
          <w:w w:val="105"/>
        </w:rPr>
        <w:t>The</w:t>
      </w:r>
      <w:r>
        <w:rPr>
          <w:spacing w:val="-23"/>
          <w:w w:val="105"/>
        </w:rPr>
        <w:t xml:space="preserve"> </w:t>
      </w:r>
      <w:r>
        <w:rPr>
          <w:w w:val="105"/>
        </w:rPr>
        <w:t>misconceptions</w:t>
      </w:r>
      <w:r>
        <w:t xml:space="preserve"> </w:t>
      </w:r>
      <w:r>
        <w:rPr>
          <w:w w:val="105"/>
        </w:rPr>
        <w:t>that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w w:val="105"/>
        </w:rPr>
        <w:t>e</w:t>
      </w:r>
      <w:r>
        <w:rPr>
          <w:spacing w:val="-8"/>
          <w:w w:val="105"/>
        </w:rPr>
        <w:t xml:space="preserve"> </w:t>
      </w:r>
      <w:r>
        <w:rPr>
          <w:w w:val="105"/>
        </w:rPr>
        <w:t>found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our</w:t>
      </w:r>
      <w:r>
        <w:rPr>
          <w:spacing w:val="-9"/>
          <w:w w:val="105"/>
        </w:rPr>
        <w:t xml:space="preserve"> </w:t>
      </w:r>
      <w:r>
        <w:rPr>
          <w:w w:val="105"/>
        </w:rPr>
        <w:t>earlier</w:t>
      </w:r>
      <w:r>
        <w:rPr>
          <w:spacing w:val="-8"/>
          <w:w w:val="105"/>
        </w:rPr>
        <w:t xml:space="preserve"> </w:t>
      </w:r>
      <w:r>
        <w:rPr>
          <w:w w:val="105"/>
        </w:rPr>
        <w:t>analysis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(</w:t>
      </w:r>
      <w:r>
        <w:rPr>
          <w:w w:val="105"/>
        </w:rPr>
        <w:t>semi-automat</w:t>
      </w:r>
      <w:r>
        <w:rPr>
          <w:spacing w:val="1"/>
          <w:w w:val="105"/>
        </w:rPr>
        <w:t>e</w:t>
      </w:r>
      <w:r>
        <w:rPr>
          <w:w w:val="105"/>
        </w:rPr>
        <w:t>d</w:t>
      </w:r>
      <w:r>
        <w:rPr>
          <w:spacing w:val="-8"/>
          <w:w w:val="105"/>
        </w:rPr>
        <w:t xml:space="preserve"> </w:t>
      </w:r>
      <w:r>
        <w:rPr>
          <w:w w:val="105"/>
        </w:rPr>
        <w:t>ins</w:t>
      </w:r>
      <w:r>
        <w:rPr>
          <w:spacing w:val="1"/>
          <w:w w:val="105"/>
        </w:rPr>
        <w:t>pe</w:t>
      </w:r>
      <w:r>
        <w:rPr>
          <w:w w:val="105"/>
        </w:rPr>
        <w:t>ction</w:t>
      </w:r>
      <w:r>
        <w:rPr>
          <w:w w:val="104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obse</w:t>
      </w:r>
      <w:r>
        <w:rPr>
          <w:spacing w:val="2"/>
          <w:w w:val="105"/>
        </w:rPr>
        <w:t>r</w:t>
      </w:r>
      <w:r>
        <w:rPr>
          <w:w w:val="105"/>
        </w:rPr>
        <w:t>vation)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and </w:t>
      </w:r>
      <w:r>
        <w:rPr>
          <w:spacing w:val="-2"/>
          <w:w w:val="105"/>
        </w:rPr>
        <w:t>r</w:t>
      </w:r>
      <w:r>
        <w:rPr>
          <w:w w:val="105"/>
        </w:rPr>
        <w:t>efin</w:t>
      </w:r>
      <w:r>
        <w:rPr>
          <w:spacing w:val="1"/>
          <w:w w:val="105"/>
        </w:rPr>
        <w:t>e</w:t>
      </w:r>
      <w:r>
        <w:rPr>
          <w:w w:val="105"/>
        </w:rPr>
        <w:t>d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our instructional</w:t>
      </w:r>
      <w:r>
        <w:rPr>
          <w:spacing w:val="-1"/>
          <w:w w:val="105"/>
        </w:rPr>
        <w:t xml:space="preserve"> </w:t>
      </w:r>
      <w:r>
        <w:rPr>
          <w:w w:val="105"/>
        </w:rPr>
        <w:t>analysis</w:t>
      </w:r>
      <w:r>
        <w:rPr>
          <w:spacing w:val="-1"/>
          <w:w w:val="105"/>
        </w:rPr>
        <w:t xml:space="preserve"> </w:t>
      </w:r>
      <w:r>
        <w:rPr>
          <w:w w:val="105"/>
        </w:rPr>
        <w:t>d</w:t>
      </w:r>
      <w:r>
        <w:rPr>
          <w:spacing w:val="-2"/>
          <w:w w:val="105"/>
        </w:rPr>
        <w:t>r</w:t>
      </w:r>
      <w:r>
        <w:rPr>
          <w:spacing w:val="-3"/>
          <w:w w:val="105"/>
        </w:rPr>
        <w:t>ov</w:t>
      </w:r>
      <w:r>
        <w:rPr>
          <w:w w:val="105"/>
        </w:rPr>
        <w:t>e</w:t>
      </w:r>
      <w:r>
        <w:rPr>
          <w:w w:val="102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c</w:t>
      </w:r>
      <w:r>
        <w:rPr>
          <w:spacing w:val="-3"/>
          <w:w w:val="105"/>
        </w:rPr>
        <w:t>r</w:t>
      </w:r>
      <w:r>
        <w:rPr>
          <w:w w:val="105"/>
        </w:rPr>
        <w:t>eation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distractors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w</w:t>
      </w:r>
      <w:r>
        <w:rPr>
          <w:w w:val="105"/>
        </w:rPr>
        <w:t>e</w:t>
      </w:r>
      <w:r>
        <w:rPr>
          <w:spacing w:val="-11"/>
          <w:w w:val="105"/>
        </w:rPr>
        <w:t xml:space="preserve"> </w:t>
      </w:r>
      <w:r>
        <w:rPr>
          <w:w w:val="105"/>
        </w:rPr>
        <w:t>us</w:t>
      </w:r>
      <w:r>
        <w:rPr>
          <w:spacing w:val="1"/>
          <w:w w:val="105"/>
        </w:rPr>
        <w:t>e</w:t>
      </w:r>
      <w:r>
        <w:rPr>
          <w:w w:val="105"/>
        </w:rPr>
        <w:t>d</w:t>
      </w:r>
      <w:r>
        <w:rPr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test.</w:t>
      </w:r>
    </w:p>
    <w:p w14:paraId="4A88C2EB" w14:textId="0D2D6365" w:rsidR="00BD22F5" w:rsidRDefault="00541216">
      <w:pPr>
        <w:pStyle w:val="BodyText"/>
        <w:spacing w:line="254" w:lineRule="auto"/>
        <w:ind w:right="135" w:firstLine="199"/>
        <w:jc w:val="both"/>
      </w:pPr>
      <w:r>
        <w:t>After</w:t>
      </w:r>
      <w:r>
        <w:rPr>
          <w:spacing w:val="-2"/>
        </w:rPr>
        <w:t xml:space="preserve"> </w:t>
      </w:r>
      <w:r>
        <w:t>c</w:t>
      </w:r>
      <w:r>
        <w:rPr>
          <w:spacing w:val="-2"/>
        </w:rPr>
        <w:t>r</w:t>
      </w:r>
      <w:r>
        <w:t>eating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test,</w:t>
      </w:r>
      <w:r>
        <w:rPr>
          <w:spacing w:val="-1"/>
        </w:rPr>
        <w:t xml:space="preserve"> </w:t>
      </w:r>
      <w:r>
        <w:rPr>
          <w:spacing w:val="-2"/>
        </w:rPr>
        <w:t>w</w:t>
      </w:r>
      <w:r>
        <w:t>e</w:t>
      </w:r>
      <w:r>
        <w:rPr>
          <w:spacing w:val="-2"/>
        </w:rPr>
        <w:t xml:space="preserve"> </w:t>
      </w:r>
      <w:r>
        <w:t>us</w:t>
      </w:r>
      <w:r>
        <w:rPr>
          <w:spacing w:val="1"/>
        </w:rPr>
        <w:t>e</w:t>
      </w:r>
      <w:r>
        <w:t>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ans</w:t>
      </w:r>
      <w:r>
        <w:rPr>
          <w:spacing w:val="-2"/>
        </w:rPr>
        <w:t>w</w:t>
      </w:r>
      <w:r>
        <w:t>er</w:t>
      </w:r>
      <w:r>
        <w:rPr>
          <w:spacing w:val="-1"/>
        </w:rPr>
        <w:t xml:space="preserve"> </w:t>
      </w:r>
      <w:r>
        <w:t>choices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generate</w:t>
      </w:r>
      <w:r>
        <w:rPr>
          <w:spacing w:val="-1"/>
        </w:rPr>
        <w:t xml:space="preserve"> </w:t>
      </w:r>
      <w:r>
        <w:t>a formaliz</w:t>
      </w:r>
      <w:r>
        <w:rPr>
          <w:spacing w:val="1"/>
        </w:rPr>
        <w:t>e</w:t>
      </w:r>
      <w:r>
        <w:t>d</w:t>
      </w:r>
      <w:r>
        <w:rPr>
          <w:spacing w:val="-6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kn</w:t>
      </w:r>
      <w:r>
        <w:rPr>
          <w:spacing w:val="-2"/>
        </w:rPr>
        <w:t>o</w:t>
      </w:r>
      <w:r>
        <w:t>wl</w:t>
      </w:r>
      <w:r>
        <w:rPr>
          <w:spacing w:val="1"/>
        </w:rPr>
        <w:t>e</w:t>
      </w:r>
      <w:r>
        <w:t>dge</w:t>
      </w:r>
      <w:r>
        <w:rPr>
          <w:spacing w:val="-6"/>
        </w:rPr>
        <w:t xml:space="preserve"> </w:t>
      </w:r>
      <w:r>
        <w:t>com</w:t>
      </w:r>
      <w:r>
        <w:rPr>
          <w:spacing w:val="1"/>
        </w:rPr>
        <w:t>p</w:t>
      </w:r>
      <w:r>
        <w:t>onents</w:t>
      </w:r>
      <w:r>
        <w:rPr>
          <w:spacing w:val="-5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student’s</w:t>
      </w:r>
      <w:r>
        <w:rPr>
          <w:spacing w:val="-6"/>
        </w:rPr>
        <w:t xml:space="preserve"> </w:t>
      </w:r>
      <w:r>
        <w:t>sel</w:t>
      </w:r>
      <w:r>
        <w:rPr>
          <w:spacing w:val="1"/>
        </w:rPr>
        <w:t>e</w:t>
      </w:r>
      <w:r>
        <w:t>ction of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ans</w:t>
      </w:r>
      <w:r>
        <w:rPr>
          <w:spacing w:val="-2"/>
        </w:rPr>
        <w:t>w</w:t>
      </w:r>
      <w:r>
        <w:t>er</w:t>
      </w:r>
      <w:r>
        <w:rPr>
          <w:spacing w:val="-2"/>
        </w:rPr>
        <w:t xml:space="preserve"> </w:t>
      </w:r>
      <w:r>
        <w:t>choice</w:t>
      </w:r>
      <w:r>
        <w:rPr>
          <w:spacing w:val="-1"/>
        </w:rPr>
        <w:t xml:space="preserve"> </w:t>
      </w:r>
      <w:r>
        <w:rPr>
          <w:spacing w:val="-2"/>
        </w:rPr>
        <w:t>r</w:t>
      </w:r>
      <w:r>
        <w:t>ep</w:t>
      </w:r>
      <w:r>
        <w:rPr>
          <w:spacing w:val="-2"/>
        </w:rPr>
        <w:t>r</w:t>
      </w:r>
      <w:r>
        <w:t>esents</w:t>
      </w:r>
      <w:r>
        <w:rPr>
          <w:spacing w:val="-2"/>
        </w:rPr>
        <w:t xml:space="preserve"> </w:t>
      </w:r>
      <w:r>
        <w:t>kn</w:t>
      </w:r>
      <w:r>
        <w:rPr>
          <w:spacing w:val="-2"/>
        </w:rPr>
        <w:t>o</w:t>
      </w:r>
      <w:r>
        <w:t>wl</w:t>
      </w:r>
      <w:r>
        <w:rPr>
          <w:spacing w:val="1"/>
        </w:rPr>
        <w:t>e</w:t>
      </w:r>
      <w:r>
        <w:t>dge</w:t>
      </w:r>
      <w:r>
        <w:rPr>
          <w:spacing w:val="-1"/>
        </w:rPr>
        <w:t xml:space="preserve"> </w:t>
      </w:r>
      <w:r>
        <w:rPr>
          <w:spacing w:val="-2"/>
        </w:rPr>
        <w:t>w</w:t>
      </w:r>
      <w:r>
        <w:t>e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infer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student</w:t>
      </w:r>
      <w:r>
        <w:rPr>
          <w:w w:val="10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ha</w:t>
      </w:r>
      <w:r>
        <w:rPr>
          <w:spacing w:val="-2"/>
        </w:rPr>
        <w:t>v</w:t>
      </w:r>
      <w:r>
        <w:t>e</w:t>
      </w:r>
      <w:r>
        <w:rPr>
          <w:spacing w:val="5"/>
        </w:rPr>
        <w:t xml:space="preserve"> </w:t>
      </w:r>
      <w:r>
        <w:rPr>
          <w:spacing w:val="-4"/>
        </w:rPr>
        <w:t>(</w:t>
      </w:r>
      <w:r>
        <w:t>or</w:t>
      </w:r>
      <w:r>
        <w:rPr>
          <w:spacing w:val="5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ha</w:t>
      </w:r>
      <w:r>
        <w:rPr>
          <w:spacing w:val="-2"/>
        </w:rPr>
        <w:t>v</w:t>
      </w:r>
      <w:r>
        <w:t>e).</w:t>
      </w:r>
      <w:r>
        <w:rPr>
          <w:spacing w:val="4"/>
        </w:rPr>
        <w:t xml:space="preserve"> </w:t>
      </w:r>
      <w:r>
        <w:rPr>
          <w:spacing w:val="-10"/>
        </w:rPr>
        <w:t>T</w:t>
      </w:r>
      <w:r>
        <w:t>able</w:t>
      </w:r>
      <w:r>
        <w:rPr>
          <w:spacing w:val="5"/>
        </w:rPr>
        <w:t xml:space="preserve"> </w:t>
      </w:r>
      <w:r>
        <w:t>3</w:t>
      </w:r>
      <w:r>
        <w:rPr>
          <w:spacing w:val="5"/>
        </w:rPr>
        <w:t xml:space="preserve"> </w:t>
      </w:r>
      <w:r>
        <w:t>has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small</w:t>
      </w:r>
      <w:r>
        <w:rPr>
          <w:spacing w:val="5"/>
        </w:rPr>
        <w:t xml:space="preserve"> </w:t>
      </w:r>
      <w:r>
        <w:t>sample</w:t>
      </w:r>
      <w:r>
        <w:rPr>
          <w:spacing w:val="5"/>
        </w:rPr>
        <w:t xml:space="preserve"> </w:t>
      </w:r>
      <w:r>
        <w:t>list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rPr>
          <w:spacing w:val="-6"/>
        </w:rPr>
        <w:t>K</w:t>
      </w:r>
      <w:r>
        <w:t>Cs</w:t>
      </w:r>
      <w:del w:id="51" w:author="Katherine Cennamo" w:date="2017-08-29T15:27:00Z">
        <w:r w:rsidDel="00DB1DDA">
          <w:delText>.</w:delText>
        </w:r>
        <w:r w:rsidDel="00DB1DDA">
          <w:rPr>
            <w:spacing w:val="5"/>
          </w:rPr>
          <w:delText xml:space="preserve"> </w:delText>
        </w:r>
        <w:r w:rsidDel="00DB1DDA">
          <w:delText>The</w:delText>
        </w:r>
        <w:r w:rsidDel="00DB1DDA">
          <w:rPr>
            <w:w w:val="103"/>
          </w:rPr>
          <w:delText xml:space="preserve"> </w:delText>
        </w:r>
        <w:r w:rsidDel="00DB1DDA">
          <w:delText>authors</w:delText>
        </w:r>
        <w:r w:rsidDel="00DB1DDA">
          <w:rPr>
            <w:spacing w:val="1"/>
          </w:rPr>
          <w:delText xml:space="preserve"> </w:delText>
        </w:r>
        <w:r w:rsidDel="00DB1DDA">
          <w:delText>a</w:delText>
        </w:r>
        <w:r w:rsidDel="00DB1DDA">
          <w:rPr>
            <w:spacing w:val="-2"/>
          </w:rPr>
          <w:delText>r</w:delText>
        </w:r>
        <w:r w:rsidDel="00DB1DDA">
          <w:delText>e</w:delText>
        </w:r>
        <w:r w:rsidDel="00DB1DDA">
          <w:rPr>
            <w:spacing w:val="1"/>
          </w:rPr>
          <w:delText xml:space="preserve"> </w:delText>
        </w:r>
        <w:r w:rsidDel="00DB1DDA">
          <w:delText>hap</w:delText>
        </w:r>
        <w:r w:rsidDel="00DB1DDA">
          <w:rPr>
            <w:spacing w:val="-2"/>
          </w:rPr>
          <w:delText>p</w:delText>
        </w:r>
        <w:r w:rsidDel="00DB1DDA">
          <w:delText>y</w:delText>
        </w:r>
        <w:r w:rsidDel="00DB1DDA">
          <w:rPr>
            <w:spacing w:val="1"/>
          </w:rPr>
          <w:delText xml:space="preserve"> </w:delText>
        </w:r>
        <w:r w:rsidDel="00DB1DDA">
          <w:delText>to</w:delText>
        </w:r>
        <w:r w:rsidDel="00DB1DDA">
          <w:rPr>
            <w:spacing w:val="1"/>
          </w:rPr>
          <w:delText xml:space="preserve"> </w:delText>
        </w:r>
        <w:r w:rsidDel="00DB1DDA">
          <w:delText>p</w:delText>
        </w:r>
        <w:r w:rsidDel="00DB1DDA">
          <w:rPr>
            <w:spacing w:val="-2"/>
          </w:rPr>
          <w:delText>r</w:delText>
        </w:r>
        <w:r w:rsidDel="00DB1DDA">
          <w:rPr>
            <w:spacing w:val="-3"/>
          </w:rPr>
          <w:delText>o</w:delText>
        </w:r>
        <w:r w:rsidDel="00DB1DDA">
          <w:delText>vide</w:delText>
        </w:r>
        <w:r w:rsidDel="00DB1DDA">
          <w:rPr>
            <w:spacing w:val="1"/>
          </w:rPr>
          <w:delText xml:space="preserve"> </w:delText>
        </w:r>
        <w:r w:rsidDel="00DB1DDA">
          <w:delText>the</w:delText>
        </w:r>
      </w:del>
      <w:ins w:id="52" w:author="Katherine Cennamo" w:date="2017-08-29T15:27:00Z">
        <w:r w:rsidR="00DB1DDA">
          <w:t xml:space="preserve"> (</w:t>
        </w:r>
      </w:ins>
      <w:del w:id="53" w:author="Katherine Cennamo" w:date="2017-08-29T15:27:00Z">
        <w:r w:rsidDel="00DB1DDA">
          <w:rPr>
            <w:spacing w:val="1"/>
          </w:rPr>
          <w:delText xml:space="preserve"> </w:delText>
        </w:r>
      </w:del>
      <w:r>
        <w:t>full</w:t>
      </w:r>
      <w:r>
        <w:rPr>
          <w:spacing w:val="2"/>
        </w:rPr>
        <w:t xml:space="preserve"> </w:t>
      </w:r>
      <w:r>
        <w:t>list</w:t>
      </w:r>
      <w:r>
        <w:rPr>
          <w:spacing w:val="1"/>
        </w:rPr>
        <w:t xml:space="preserve"> </w:t>
      </w:r>
      <w:ins w:id="54" w:author="Katherine Cennamo" w:date="2017-08-29T15:27:00Z">
        <w:r w:rsidR="00DB1DDA">
          <w:rPr>
            <w:spacing w:val="1"/>
          </w:rPr>
          <w:t xml:space="preserve">provided </w:t>
        </w:r>
      </w:ins>
      <w:r>
        <w:t>on</w:t>
      </w:r>
      <w:r>
        <w:rPr>
          <w:spacing w:val="1"/>
        </w:rPr>
        <w:t xml:space="preserve"> </w:t>
      </w:r>
      <w:r>
        <w:rPr>
          <w:spacing w:val="-2"/>
        </w:rPr>
        <w:t>r</w:t>
      </w:r>
      <w:r>
        <w:rPr>
          <w:spacing w:val="1"/>
        </w:rPr>
        <w:t>e</w:t>
      </w:r>
      <w:r>
        <w:t>quest</w:t>
      </w:r>
      <w:ins w:id="55" w:author="Katherine Cennamo" w:date="2017-08-29T15:27:00Z">
        <w:r w:rsidR="00DB1DDA">
          <w:t>)</w:t>
        </w:r>
      </w:ins>
      <w:r>
        <w:t>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im</w:t>
      </w:r>
      <w:r>
        <w:rPr>
          <w:spacing w:val="1"/>
        </w:rPr>
        <w:t>p</w:t>
      </w:r>
      <w:r>
        <w:t>ortant</w:t>
      </w:r>
    </w:p>
    <w:p w14:paraId="7BAA8164" w14:textId="77777777" w:rsidR="00BD22F5" w:rsidRDefault="00BD22F5">
      <w:pPr>
        <w:spacing w:line="254" w:lineRule="auto"/>
        <w:jc w:val="both"/>
        <w:sectPr w:rsidR="00BD22F5">
          <w:type w:val="continuous"/>
          <w:pgSz w:w="12240" w:h="15840"/>
          <w:pgMar w:top="1480" w:right="940" w:bottom="280" w:left="960" w:header="720" w:footer="720" w:gutter="0"/>
          <w:cols w:num="2" w:space="720" w:equalWidth="0">
            <w:col w:w="4952" w:space="331"/>
            <w:col w:w="5057"/>
          </w:cols>
        </w:sectPr>
      </w:pPr>
    </w:p>
    <w:p w14:paraId="5732D93B" w14:textId="77777777" w:rsidR="00BD22F5" w:rsidRDefault="00BD22F5">
      <w:pPr>
        <w:spacing w:before="17" w:line="240" w:lineRule="exact"/>
        <w:rPr>
          <w:sz w:val="24"/>
          <w:szCs w:val="24"/>
        </w:rPr>
      </w:pPr>
    </w:p>
    <w:p w14:paraId="54C488AB" w14:textId="77777777" w:rsidR="00BD22F5" w:rsidRDefault="00BD22F5">
      <w:pPr>
        <w:spacing w:line="240" w:lineRule="exact"/>
        <w:rPr>
          <w:sz w:val="24"/>
          <w:szCs w:val="24"/>
        </w:rPr>
        <w:sectPr w:rsidR="00BD22F5">
          <w:pgSz w:w="12240" w:h="15840"/>
          <w:pgMar w:top="1500" w:right="940" w:bottom="280" w:left="960" w:header="1191" w:footer="0" w:gutter="0"/>
          <w:cols w:space="720"/>
        </w:sectPr>
      </w:pPr>
    </w:p>
    <w:p w14:paraId="12BBF8F7" w14:textId="78E57D4B" w:rsidR="00BD22F5" w:rsidRDefault="00541216">
      <w:pPr>
        <w:pStyle w:val="BodyText"/>
        <w:spacing w:before="78" w:line="254" w:lineRule="auto"/>
        <w:jc w:val="both"/>
      </w:pPr>
      <w:r>
        <w:lastRenderedPageBreak/>
        <w:t>to</w:t>
      </w:r>
      <w:r>
        <w:rPr>
          <w:spacing w:val="4"/>
        </w:rPr>
        <w:t xml:space="preserve"> </w:t>
      </w:r>
      <w:r>
        <w:t>k</w:t>
      </w:r>
      <w:r>
        <w:rPr>
          <w:spacing w:val="1"/>
        </w:rPr>
        <w:t>e</w:t>
      </w:r>
      <w:r>
        <w:t>ep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mind</w:t>
      </w:r>
      <w:r>
        <w:rPr>
          <w:spacing w:val="4"/>
        </w:rPr>
        <w:t xml:space="preserve"> </w:t>
      </w:r>
      <w:del w:id="56" w:author="Katherine Cennamo" w:date="2017-08-29T15:29:00Z">
        <w:r w:rsidDel="00DB1DDA">
          <w:delText>that</w:delText>
        </w:r>
        <w:r w:rsidDel="00DB1DDA">
          <w:rPr>
            <w:spacing w:val="4"/>
          </w:rPr>
          <w:delText xml:space="preserve"> </w:delText>
        </w:r>
      </w:del>
      <w:ins w:id="57" w:author="Katherine Cennamo" w:date="2017-08-29T15:29:00Z">
        <w:r w:rsidR="00DB1DDA">
          <w:t>that</w:t>
        </w:r>
        <w:r w:rsidR="00DB1DDA">
          <w:rPr>
            <w:spacing w:val="4"/>
          </w:rPr>
          <w:t xml:space="preserve">, </w:t>
        </w:r>
        <w:r w:rsidR="00DB1DDA">
          <w:rPr>
            <w:spacing w:val="1"/>
          </w:rPr>
          <w:t>b</w:t>
        </w:r>
        <w:r w:rsidR="00DB1DDA">
          <w:t>ecause</w:t>
        </w:r>
        <w:r w:rsidR="00DB1DDA">
          <w:rPr>
            <w:spacing w:val="26"/>
          </w:rPr>
          <w:t xml:space="preserve"> </w:t>
        </w:r>
        <w:r w:rsidR="00DB1DDA">
          <w:rPr>
            <w:spacing w:val="-6"/>
          </w:rPr>
          <w:t>K</w:t>
        </w:r>
        <w:r w:rsidR="00DB1DDA">
          <w:t>Cs</w:t>
        </w:r>
        <w:r w:rsidR="00DB1DDA">
          <w:rPr>
            <w:spacing w:val="26"/>
          </w:rPr>
          <w:t xml:space="preserve"> </w:t>
        </w:r>
        <w:r w:rsidR="00DB1DDA">
          <w:t>a</w:t>
        </w:r>
        <w:r w:rsidR="00DB1DDA">
          <w:rPr>
            <w:spacing w:val="-2"/>
          </w:rPr>
          <w:t>r</w:t>
        </w:r>
        <w:r w:rsidR="00DB1DDA">
          <w:t>e</w:t>
        </w:r>
        <w:r w:rsidR="00DB1DDA">
          <w:rPr>
            <w:spacing w:val="26"/>
          </w:rPr>
          <w:t xml:space="preserve"> </w:t>
        </w:r>
        <w:r w:rsidR="00DB1DDA">
          <w:t>infer</w:t>
        </w:r>
        <w:r w:rsidR="00DB1DDA">
          <w:rPr>
            <w:spacing w:val="-2"/>
          </w:rPr>
          <w:t>r</w:t>
        </w:r>
        <w:r w:rsidR="00DB1DDA">
          <w:t>ed</w:t>
        </w:r>
        <w:r w:rsidR="00DB1DDA">
          <w:rPr>
            <w:spacing w:val="27"/>
          </w:rPr>
          <w:t xml:space="preserve"> </w:t>
        </w:r>
        <w:r w:rsidR="00DB1DDA">
          <w:t>by</w:t>
        </w:r>
        <w:r w:rsidR="00DB1DDA">
          <w:rPr>
            <w:w w:val="102"/>
          </w:rPr>
          <w:t xml:space="preserve"> </w:t>
        </w:r>
        <w:r w:rsidR="00DB1DDA">
          <w:t>instructors</w:t>
        </w:r>
        <w:r w:rsidR="00DB1DDA">
          <w:rPr>
            <w:spacing w:val="13"/>
          </w:rPr>
          <w:t xml:space="preserve"> </w:t>
        </w:r>
        <w:r w:rsidR="00DB1DDA">
          <w:t>f</w:t>
        </w:r>
        <w:r w:rsidR="00DB1DDA">
          <w:rPr>
            <w:spacing w:val="-2"/>
          </w:rPr>
          <w:t>r</w:t>
        </w:r>
        <w:r w:rsidR="00DB1DDA">
          <w:t>om</w:t>
        </w:r>
        <w:r w:rsidR="00DB1DDA">
          <w:rPr>
            <w:spacing w:val="14"/>
          </w:rPr>
          <w:t xml:space="preserve"> </w:t>
        </w:r>
        <w:r w:rsidR="00DB1DDA">
          <w:t>student</w:t>
        </w:r>
        <w:r w:rsidR="00DB1DDA">
          <w:rPr>
            <w:spacing w:val="13"/>
          </w:rPr>
          <w:t xml:space="preserve"> </w:t>
        </w:r>
        <w:r w:rsidR="00DB1DDA">
          <w:t>performanc</w:t>
        </w:r>
        <w:r w:rsidR="00DB1DDA">
          <w:rPr>
            <w:spacing w:val="-2"/>
          </w:rPr>
          <w:t>e</w:t>
        </w:r>
        <w:r w:rsidR="00DB1DDA">
          <w:t xml:space="preserve">, </w:t>
        </w:r>
      </w:ins>
      <w:r>
        <w:t>diffe</w:t>
      </w:r>
      <w:r>
        <w:rPr>
          <w:spacing w:val="-3"/>
        </w:rPr>
        <w:t>r</w:t>
      </w:r>
      <w:r>
        <w:t>ent</w:t>
      </w:r>
      <w:r>
        <w:rPr>
          <w:spacing w:val="4"/>
        </w:rPr>
        <w:t xml:space="preserve"> </w:t>
      </w:r>
      <w:r>
        <w:t>instructors</w:t>
      </w:r>
      <w:r>
        <w:rPr>
          <w:spacing w:val="4"/>
        </w:rPr>
        <w:t xml:space="preserve"> </w:t>
      </w:r>
      <w:r>
        <w:t>will</w:t>
      </w:r>
      <w:r>
        <w:rPr>
          <w:spacing w:val="4"/>
        </w:rPr>
        <w:t xml:space="preserve"> </w:t>
      </w:r>
      <w:r>
        <w:t>come</w:t>
      </w:r>
      <w:r>
        <w:rPr>
          <w:spacing w:val="4"/>
        </w:rPr>
        <w:t xml:space="preserve"> </w:t>
      </w:r>
      <w:r>
        <w:t>up</w:t>
      </w:r>
      <w:r>
        <w:rPr>
          <w:spacing w:val="4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differ</w:t>
      </w:r>
      <w:del w:id="58" w:author="Katherine Cennamo" w:date="2017-08-29T15:30:00Z">
        <w:r w:rsidDel="00DB1DDA">
          <w:delText>-</w:delText>
        </w:r>
        <w:r w:rsidDel="00DB1DDA">
          <w:rPr>
            <w:w w:val="97"/>
          </w:rPr>
          <w:delText xml:space="preserve"> </w:delText>
        </w:r>
      </w:del>
      <w:r>
        <w:t>ent</w:t>
      </w:r>
      <w:r>
        <w:rPr>
          <w:spacing w:val="6"/>
        </w:rPr>
        <w:t xml:space="preserve"> </w:t>
      </w:r>
      <w:r>
        <w:rPr>
          <w:spacing w:val="-6"/>
        </w:rPr>
        <w:t>K</w:t>
      </w:r>
      <w:r>
        <w:t>Cs</w:t>
      </w:r>
      <w:r>
        <w:rPr>
          <w:spacing w:val="7"/>
        </w:rPr>
        <w:t xml:space="preserve"> </w:t>
      </w:r>
      <w:del w:id="59" w:author="Katherine Cennamo" w:date="2017-08-29T15:30:00Z">
        <w:r w:rsidDel="00DB1DDA">
          <w:delText>which</w:delText>
        </w:r>
        <w:r w:rsidDel="00DB1DDA">
          <w:rPr>
            <w:spacing w:val="7"/>
          </w:rPr>
          <w:delText xml:space="preserve"> </w:delText>
        </w:r>
        <w:r w:rsidDel="00DB1DDA">
          <w:delText>can</w:delText>
        </w:r>
        <w:r w:rsidDel="00DB1DDA">
          <w:rPr>
            <w:spacing w:val="7"/>
          </w:rPr>
          <w:delText xml:space="preserve"> </w:delText>
        </w:r>
        <w:r w:rsidDel="00DB1DDA">
          <w:rPr>
            <w:spacing w:val="1"/>
          </w:rPr>
          <w:delText>b</w:delText>
        </w:r>
        <w:r w:rsidDel="00DB1DDA">
          <w:delText>e</w:delText>
        </w:r>
        <w:r w:rsidDel="00DB1DDA">
          <w:rPr>
            <w:spacing w:val="7"/>
          </w:rPr>
          <w:delText xml:space="preserve"> </w:delText>
        </w:r>
      </w:del>
      <w:ins w:id="60" w:author="Katherine Cennamo" w:date="2017-08-29T15:30:00Z">
        <w:r w:rsidR="00DB1DDA">
          <w:t xml:space="preserve">due to </w:t>
        </w:r>
      </w:ins>
      <w:del w:id="61" w:author="Katherine Cennamo" w:date="2017-08-29T15:30:00Z">
        <w:r w:rsidDel="00DB1DDA">
          <w:delText>a</w:delText>
        </w:r>
        <w:r w:rsidDel="00DB1DDA">
          <w:rPr>
            <w:spacing w:val="6"/>
          </w:rPr>
          <w:delText xml:space="preserve"> </w:delText>
        </w:r>
        <w:r w:rsidDel="00DB1DDA">
          <w:delText>combination</w:delText>
        </w:r>
        <w:r w:rsidDel="00DB1DDA">
          <w:rPr>
            <w:spacing w:val="7"/>
          </w:rPr>
          <w:delText xml:space="preserve"> </w:delText>
        </w:r>
        <w:r w:rsidDel="00DB1DDA">
          <w:delText>of</w:delText>
        </w:r>
        <w:r w:rsidDel="00DB1DDA">
          <w:rPr>
            <w:spacing w:val="7"/>
          </w:rPr>
          <w:delText xml:space="preserve"> </w:delText>
        </w:r>
      </w:del>
      <w:r>
        <w:rPr>
          <w:spacing w:val="1"/>
        </w:rPr>
        <w:t>b</w:t>
      </w:r>
      <w:r>
        <w:t>oth</w:t>
      </w:r>
      <w:r>
        <w:rPr>
          <w:spacing w:val="7"/>
        </w:rPr>
        <w:t xml:space="preserve"> </w:t>
      </w:r>
      <w:r>
        <w:t>teaching</w:t>
      </w:r>
      <w:r>
        <w:rPr>
          <w:spacing w:val="7"/>
        </w:rPr>
        <w:t xml:space="preserve"> </w:t>
      </w:r>
      <w:r>
        <w:t>diffe</w:t>
      </w:r>
      <w:r>
        <w:rPr>
          <w:spacing w:val="-3"/>
        </w:rPr>
        <w:t>r</w:t>
      </w:r>
      <w:r>
        <w:t>ences</w:t>
      </w:r>
      <w:r>
        <w:rPr>
          <w:w w:val="102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student</w:t>
      </w:r>
      <w:r>
        <w:rPr>
          <w:spacing w:val="26"/>
        </w:rPr>
        <w:t xml:space="preserve"> </w:t>
      </w:r>
      <w:r>
        <w:t>population</w:t>
      </w:r>
      <w:r>
        <w:rPr>
          <w:spacing w:val="26"/>
        </w:rPr>
        <w:t xml:space="preserve"> </w:t>
      </w:r>
      <w:r>
        <w:t>diffe</w:t>
      </w:r>
      <w:r>
        <w:rPr>
          <w:spacing w:val="-2"/>
        </w:rPr>
        <w:t>r</w:t>
      </w:r>
      <w:r>
        <w:t>ences</w:t>
      </w:r>
      <w:del w:id="62" w:author="Katherine Cennamo" w:date="2017-08-29T15:28:00Z">
        <w:r w:rsidDel="00DB1DDA">
          <w:rPr>
            <w:spacing w:val="26"/>
          </w:rPr>
          <w:delText xml:space="preserve"> </w:delText>
        </w:r>
        <w:r w:rsidDel="00DB1DDA">
          <w:rPr>
            <w:spacing w:val="1"/>
          </w:rPr>
          <w:delText>b</w:delText>
        </w:r>
        <w:r w:rsidDel="00DB1DDA">
          <w:delText>ecause</w:delText>
        </w:r>
        <w:r w:rsidDel="00DB1DDA">
          <w:rPr>
            <w:spacing w:val="26"/>
          </w:rPr>
          <w:delText xml:space="preserve"> </w:delText>
        </w:r>
        <w:r w:rsidDel="00DB1DDA">
          <w:rPr>
            <w:spacing w:val="-6"/>
          </w:rPr>
          <w:delText>K</w:delText>
        </w:r>
        <w:r w:rsidDel="00DB1DDA">
          <w:delText>Cs</w:delText>
        </w:r>
        <w:r w:rsidDel="00DB1DDA">
          <w:rPr>
            <w:spacing w:val="26"/>
          </w:rPr>
          <w:delText xml:space="preserve"> </w:delText>
        </w:r>
        <w:r w:rsidDel="00DB1DDA">
          <w:delText>a</w:delText>
        </w:r>
        <w:r w:rsidDel="00DB1DDA">
          <w:rPr>
            <w:spacing w:val="-2"/>
          </w:rPr>
          <w:delText>r</w:delText>
        </w:r>
        <w:r w:rsidDel="00DB1DDA">
          <w:delText>e</w:delText>
        </w:r>
        <w:r w:rsidDel="00DB1DDA">
          <w:rPr>
            <w:spacing w:val="26"/>
          </w:rPr>
          <w:delText xml:space="preserve"> </w:delText>
        </w:r>
        <w:r w:rsidDel="00DB1DDA">
          <w:delText>infer</w:delText>
        </w:r>
        <w:r w:rsidDel="00DB1DDA">
          <w:rPr>
            <w:spacing w:val="-2"/>
          </w:rPr>
          <w:delText>r</w:delText>
        </w:r>
        <w:r w:rsidDel="00DB1DDA">
          <w:delText>ed</w:delText>
        </w:r>
        <w:r w:rsidDel="00DB1DDA">
          <w:rPr>
            <w:spacing w:val="27"/>
          </w:rPr>
          <w:delText xml:space="preserve"> </w:delText>
        </w:r>
        <w:r w:rsidDel="00DB1DDA">
          <w:delText>by</w:delText>
        </w:r>
        <w:r w:rsidDel="00DB1DDA">
          <w:rPr>
            <w:w w:val="102"/>
          </w:rPr>
          <w:delText xml:space="preserve"> </w:delText>
        </w:r>
        <w:r w:rsidDel="00DB1DDA">
          <w:delText>instructors</w:delText>
        </w:r>
        <w:r w:rsidDel="00DB1DDA">
          <w:rPr>
            <w:spacing w:val="13"/>
          </w:rPr>
          <w:delText xml:space="preserve"> </w:delText>
        </w:r>
        <w:r w:rsidDel="00DB1DDA">
          <w:delText>f</w:delText>
        </w:r>
        <w:r w:rsidDel="00DB1DDA">
          <w:rPr>
            <w:spacing w:val="-2"/>
          </w:rPr>
          <w:delText>r</w:delText>
        </w:r>
        <w:r w:rsidDel="00DB1DDA">
          <w:delText>om</w:delText>
        </w:r>
        <w:r w:rsidDel="00DB1DDA">
          <w:rPr>
            <w:spacing w:val="14"/>
          </w:rPr>
          <w:delText xml:space="preserve"> </w:delText>
        </w:r>
        <w:r w:rsidDel="00DB1DDA">
          <w:delText>student</w:delText>
        </w:r>
        <w:r w:rsidDel="00DB1DDA">
          <w:rPr>
            <w:spacing w:val="13"/>
          </w:rPr>
          <w:delText xml:space="preserve"> </w:delText>
        </w:r>
        <w:r w:rsidDel="00DB1DDA">
          <w:delText>performanc</w:delText>
        </w:r>
        <w:r w:rsidDel="00DB1DDA">
          <w:rPr>
            <w:spacing w:val="-2"/>
          </w:rPr>
          <w:delText>e</w:delText>
        </w:r>
      </w:del>
      <w:r>
        <w:t>.</w:t>
      </w:r>
      <w:r>
        <w:rPr>
          <w:spacing w:val="14"/>
        </w:rPr>
        <w:t xml:space="preserve"> </w:t>
      </w:r>
      <w:del w:id="63" w:author="Katherine Cennamo" w:date="2017-08-29T15:33:00Z">
        <w:r w:rsidDel="00E74EE9">
          <w:delText>Note</w:delText>
        </w:r>
        <w:r w:rsidDel="00E74EE9">
          <w:rPr>
            <w:spacing w:val="14"/>
          </w:rPr>
          <w:delText xml:space="preserve"> </w:delText>
        </w:r>
        <w:r w:rsidDel="00E74EE9">
          <w:delText>that</w:delText>
        </w:r>
        <w:r w:rsidDel="00E74EE9">
          <w:rPr>
            <w:spacing w:val="13"/>
          </w:rPr>
          <w:delText xml:space="preserve"> </w:delText>
        </w:r>
        <w:r w:rsidDel="00E74EE9">
          <w:delText>while</w:delText>
        </w:r>
        <w:r w:rsidDel="00E74EE9">
          <w:rPr>
            <w:spacing w:val="14"/>
          </w:rPr>
          <w:delText xml:space="preserve"> </w:delText>
        </w:r>
        <w:r w:rsidDel="00E74EE9">
          <w:delText>the</w:delText>
        </w:r>
        <w:r w:rsidDel="00E74EE9">
          <w:rPr>
            <w:spacing w:val="13"/>
          </w:rPr>
          <w:delText xml:space="preserve"> </w:delText>
        </w:r>
      </w:del>
      <w:del w:id="64" w:author="Katherine Cennamo" w:date="2017-08-29T15:31:00Z">
        <w:r w:rsidDel="00DB1DDA">
          <w:delText>kn</w:delText>
        </w:r>
        <w:r w:rsidDel="00DB1DDA">
          <w:rPr>
            <w:spacing w:val="-2"/>
          </w:rPr>
          <w:delText>o</w:delText>
        </w:r>
        <w:r w:rsidDel="00DB1DDA">
          <w:delText>wl-</w:delText>
        </w:r>
        <w:r w:rsidDel="00DB1DDA">
          <w:rPr>
            <w:w w:val="101"/>
          </w:rPr>
          <w:delText xml:space="preserve"> </w:delText>
        </w:r>
        <w:r w:rsidDel="00DB1DDA">
          <w:rPr>
            <w:spacing w:val="1"/>
          </w:rPr>
          <w:delText>e</w:delText>
        </w:r>
        <w:r w:rsidDel="00DB1DDA">
          <w:delText>dge</w:delText>
        </w:r>
        <w:r w:rsidDel="00DB1DDA">
          <w:rPr>
            <w:spacing w:val="-2"/>
          </w:rPr>
          <w:delText xml:space="preserve"> </w:delText>
        </w:r>
        <w:r w:rsidDel="00DB1DDA">
          <w:delText>com</w:delText>
        </w:r>
        <w:r w:rsidDel="00DB1DDA">
          <w:rPr>
            <w:spacing w:val="1"/>
          </w:rPr>
          <w:delText>p</w:delText>
        </w:r>
        <w:r w:rsidDel="00DB1DDA">
          <w:delText>onent</w:delText>
        </w:r>
      </w:del>
      <w:del w:id="65" w:author="Katherine Cennamo" w:date="2017-08-29T15:33:00Z">
        <w:r w:rsidDel="00E74EE9">
          <w:delText>s</w:delText>
        </w:r>
        <w:r w:rsidDel="00E74EE9">
          <w:rPr>
            <w:spacing w:val="-2"/>
          </w:rPr>
          <w:delText xml:space="preserve"> w</w:delText>
        </w:r>
        <w:r w:rsidDel="00E74EE9">
          <w:delText>e</w:delText>
        </w:r>
        <w:r w:rsidDel="00E74EE9">
          <w:rPr>
            <w:spacing w:val="-2"/>
          </w:rPr>
          <w:delText>r</w:delText>
        </w:r>
        <w:r w:rsidDel="00E74EE9">
          <w:delText>e</w:delText>
        </w:r>
        <w:r w:rsidDel="00E74EE9">
          <w:rPr>
            <w:spacing w:val="-2"/>
          </w:rPr>
          <w:delText xml:space="preserve"> </w:delText>
        </w:r>
        <w:r w:rsidDel="00E74EE9">
          <w:delText>deri</w:delText>
        </w:r>
        <w:r w:rsidDel="00E74EE9">
          <w:rPr>
            <w:spacing w:val="-2"/>
          </w:rPr>
          <w:delText>v</w:delText>
        </w:r>
        <w:r w:rsidDel="00E74EE9">
          <w:rPr>
            <w:spacing w:val="1"/>
          </w:rPr>
          <w:delText>e</w:delText>
        </w:r>
        <w:r w:rsidDel="00E74EE9">
          <w:delText>d</w:delText>
        </w:r>
        <w:r w:rsidDel="00E74EE9">
          <w:rPr>
            <w:spacing w:val="-1"/>
          </w:rPr>
          <w:delText xml:space="preserve"> </w:delText>
        </w:r>
        <w:r w:rsidDel="00E74EE9">
          <w:delText>f</w:delText>
        </w:r>
        <w:r w:rsidDel="00E74EE9">
          <w:rPr>
            <w:spacing w:val="-2"/>
          </w:rPr>
          <w:delText>r</w:delText>
        </w:r>
        <w:r w:rsidDel="00E74EE9">
          <w:delText>om</w:delText>
        </w:r>
        <w:r w:rsidDel="00E74EE9">
          <w:rPr>
            <w:spacing w:val="-2"/>
          </w:rPr>
          <w:delText xml:space="preserve"> </w:delText>
        </w:r>
        <w:r w:rsidDel="00E74EE9">
          <w:delText>the</w:delText>
        </w:r>
        <w:r w:rsidDel="00E74EE9">
          <w:rPr>
            <w:spacing w:val="-2"/>
          </w:rPr>
          <w:delText xml:space="preserve"> </w:delText>
        </w:r>
        <w:r w:rsidDel="00E74EE9">
          <w:delText>assessments</w:delText>
        </w:r>
        <w:r w:rsidDel="00E74EE9">
          <w:rPr>
            <w:spacing w:val="-2"/>
          </w:rPr>
          <w:delText xml:space="preserve"> w</w:delText>
        </w:r>
        <w:r w:rsidDel="00E74EE9">
          <w:delText>e</w:delText>
        </w:r>
        <w:r w:rsidDel="00E74EE9">
          <w:rPr>
            <w:spacing w:val="-1"/>
          </w:rPr>
          <w:delText xml:space="preserve"> </w:delText>
        </w:r>
      </w:del>
      <w:del w:id="66" w:author="Katherine Cennamo" w:date="2017-08-29T15:31:00Z">
        <w:r w:rsidDel="00DB1DDA">
          <w:delText>mad</w:delText>
        </w:r>
        <w:r w:rsidDel="00DB1DDA">
          <w:rPr>
            <w:spacing w:val="-2"/>
          </w:rPr>
          <w:delText>e</w:delText>
        </w:r>
      </w:del>
      <w:del w:id="67" w:author="Katherine Cennamo" w:date="2017-08-29T15:33:00Z">
        <w:r w:rsidDel="00E74EE9">
          <w:delText>,</w:delText>
        </w:r>
        <w:r w:rsidDel="00E74EE9">
          <w:rPr>
            <w:spacing w:val="-2"/>
          </w:rPr>
          <w:delText xml:space="preserve"> </w:delText>
        </w:r>
        <w:r w:rsidDel="00E74EE9">
          <w:delText>the</w:delText>
        </w:r>
        <w:r w:rsidDel="00E74EE9">
          <w:rPr>
            <w:w w:val="104"/>
          </w:rPr>
          <w:delText xml:space="preserve"> </w:delText>
        </w:r>
        <w:r w:rsidDel="00E74EE9">
          <w:delText>distractors</w:delText>
        </w:r>
        <w:r w:rsidDel="00E74EE9">
          <w:rPr>
            <w:spacing w:val="1"/>
          </w:rPr>
          <w:delText xml:space="preserve"> </w:delText>
        </w:r>
        <w:r w:rsidDel="00E74EE9">
          <w:delText>themsel</w:delText>
        </w:r>
        <w:r w:rsidDel="00E74EE9">
          <w:rPr>
            <w:spacing w:val="-2"/>
          </w:rPr>
          <w:delText>v</w:delText>
        </w:r>
        <w:r w:rsidDel="00E74EE9">
          <w:delText>es</w:delText>
        </w:r>
        <w:r w:rsidDel="00E74EE9">
          <w:rPr>
            <w:spacing w:val="1"/>
          </w:rPr>
          <w:delText xml:space="preserve"> </w:delText>
        </w:r>
        <w:r w:rsidDel="00E74EE9">
          <w:rPr>
            <w:spacing w:val="-2"/>
          </w:rPr>
          <w:delText>w</w:delText>
        </w:r>
        <w:r w:rsidDel="00E74EE9">
          <w:delText>e</w:delText>
        </w:r>
        <w:r w:rsidDel="00E74EE9">
          <w:rPr>
            <w:spacing w:val="-2"/>
          </w:rPr>
          <w:delText>r</w:delText>
        </w:r>
        <w:r w:rsidDel="00E74EE9">
          <w:delText>e</w:delText>
        </w:r>
        <w:r w:rsidDel="00E74EE9">
          <w:rPr>
            <w:spacing w:val="3"/>
          </w:rPr>
          <w:delText xml:space="preserve"> </w:delText>
        </w:r>
        <w:r w:rsidDel="00E74EE9">
          <w:delText>bui</w:delText>
        </w:r>
        <w:r w:rsidDel="00E74EE9">
          <w:rPr>
            <w:spacing w:val="-1"/>
          </w:rPr>
          <w:delText>l</w:delText>
        </w:r>
        <w:r w:rsidDel="00E74EE9">
          <w:delText>t</w:delText>
        </w:r>
        <w:r w:rsidDel="00E74EE9">
          <w:rPr>
            <w:spacing w:val="3"/>
          </w:rPr>
          <w:delText xml:space="preserve"> </w:delText>
        </w:r>
        <w:r w:rsidDel="00E74EE9">
          <w:delText>upon</w:delText>
        </w:r>
        <w:r w:rsidDel="00E74EE9">
          <w:rPr>
            <w:spacing w:val="1"/>
          </w:rPr>
          <w:delText xml:space="preserve"> </w:delText>
        </w:r>
        <w:r w:rsidDel="00E74EE9">
          <w:delText>the</w:delText>
        </w:r>
        <w:r w:rsidDel="00E74EE9">
          <w:rPr>
            <w:spacing w:val="2"/>
          </w:rPr>
          <w:delText xml:space="preserve"> </w:delText>
        </w:r>
        <w:r w:rsidDel="00E74EE9">
          <w:delText>misconceptions</w:delText>
        </w:r>
        <w:r w:rsidDel="00E74EE9">
          <w:rPr>
            <w:spacing w:val="2"/>
          </w:rPr>
          <w:delText xml:space="preserve"> </w:delText>
        </w:r>
        <w:r w:rsidDel="00E74EE9">
          <w:delText>that</w:delText>
        </w:r>
        <w:r w:rsidDel="00E74EE9">
          <w:rPr>
            <w:spacing w:val="1"/>
          </w:rPr>
          <w:delText xml:space="preserve"> </w:delText>
        </w:r>
        <w:r w:rsidDel="00E74EE9">
          <w:rPr>
            <w:spacing w:val="-2"/>
          </w:rPr>
          <w:delText>w</w:delText>
        </w:r>
        <w:r w:rsidDel="00E74EE9">
          <w:delText>e</w:delText>
        </w:r>
        <w:r w:rsidDel="00E74EE9">
          <w:rPr>
            <w:w w:val="98"/>
          </w:rPr>
          <w:delText xml:space="preserve"> </w:delText>
        </w:r>
        <w:r w:rsidDel="00E74EE9">
          <w:delText>obse</w:delText>
        </w:r>
        <w:r w:rsidDel="00E74EE9">
          <w:rPr>
            <w:spacing w:val="2"/>
          </w:rPr>
          <w:delText>r</w:delText>
        </w:r>
        <w:r w:rsidDel="00E74EE9">
          <w:rPr>
            <w:spacing w:val="-3"/>
          </w:rPr>
          <w:delText>v</w:delText>
        </w:r>
        <w:r w:rsidDel="00E74EE9">
          <w:rPr>
            <w:spacing w:val="1"/>
          </w:rPr>
          <w:delText>e</w:delText>
        </w:r>
        <w:r w:rsidDel="00E74EE9">
          <w:delText>d</w:delText>
        </w:r>
        <w:r w:rsidDel="00E74EE9">
          <w:rPr>
            <w:spacing w:val="3"/>
          </w:rPr>
          <w:delText xml:space="preserve"> </w:delText>
        </w:r>
        <w:r w:rsidDel="00E74EE9">
          <w:delText>and</w:delText>
        </w:r>
        <w:r w:rsidDel="00E74EE9">
          <w:rPr>
            <w:spacing w:val="3"/>
          </w:rPr>
          <w:delText xml:space="preserve"> </w:delText>
        </w:r>
        <w:r w:rsidDel="00E74EE9">
          <w:delText>infer</w:delText>
        </w:r>
        <w:r w:rsidDel="00E74EE9">
          <w:rPr>
            <w:spacing w:val="-2"/>
          </w:rPr>
          <w:delText>r</w:delText>
        </w:r>
        <w:r w:rsidDel="00E74EE9">
          <w:rPr>
            <w:spacing w:val="1"/>
          </w:rPr>
          <w:delText>e</w:delText>
        </w:r>
        <w:r w:rsidDel="00E74EE9">
          <w:delText>d</w:delText>
        </w:r>
        <w:r w:rsidDel="00E74EE9">
          <w:rPr>
            <w:spacing w:val="3"/>
          </w:rPr>
          <w:delText xml:space="preserve"> </w:delText>
        </w:r>
        <w:r w:rsidDel="00E74EE9">
          <w:delText>our</w:delText>
        </w:r>
        <w:r w:rsidDel="00E74EE9">
          <w:rPr>
            <w:spacing w:val="3"/>
          </w:rPr>
          <w:delText xml:space="preserve"> </w:delText>
        </w:r>
        <w:r w:rsidDel="00E74EE9">
          <w:delText>students</w:delText>
        </w:r>
        <w:r w:rsidDel="00E74EE9">
          <w:rPr>
            <w:spacing w:val="3"/>
          </w:rPr>
          <w:delText xml:space="preserve"> </w:delText>
        </w:r>
        <w:r w:rsidDel="00E74EE9">
          <w:delText>to</w:delText>
        </w:r>
        <w:r w:rsidDel="00E74EE9">
          <w:rPr>
            <w:spacing w:val="4"/>
          </w:rPr>
          <w:delText xml:space="preserve"> </w:delText>
        </w:r>
        <w:r w:rsidDel="00E74EE9">
          <w:delText>ha</w:delText>
        </w:r>
        <w:r w:rsidDel="00E74EE9">
          <w:rPr>
            <w:spacing w:val="-2"/>
          </w:rPr>
          <w:delText>ve</w:delText>
        </w:r>
        <w:r w:rsidDel="00E74EE9">
          <w:delText>,</w:delText>
        </w:r>
        <w:r w:rsidDel="00E74EE9">
          <w:rPr>
            <w:spacing w:val="3"/>
          </w:rPr>
          <w:delText xml:space="preserve"> </w:delText>
        </w:r>
        <w:r w:rsidDel="00E74EE9">
          <w:delText>and</w:delText>
        </w:r>
        <w:r w:rsidDel="00E74EE9">
          <w:rPr>
            <w:spacing w:val="3"/>
          </w:rPr>
          <w:delText xml:space="preserve"> </w:delText>
        </w:r>
        <w:r w:rsidDel="00E74EE9">
          <w:delText>as</w:delText>
        </w:r>
        <w:r w:rsidDel="00E74EE9">
          <w:rPr>
            <w:spacing w:val="3"/>
          </w:rPr>
          <w:delText xml:space="preserve"> </w:delText>
        </w:r>
        <w:r w:rsidDel="00E74EE9">
          <w:delText>such</w:delText>
        </w:r>
        <w:r w:rsidDel="00E74EE9">
          <w:rPr>
            <w:spacing w:val="3"/>
          </w:rPr>
          <w:delText xml:space="preserve"> </w:delText>
        </w:r>
        <w:r w:rsidDel="00E74EE9">
          <w:delText>a</w:delText>
        </w:r>
        <w:r w:rsidDel="00E74EE9">
          <w:rPr>
            <w:spacing w:val="-2"/>
          </w:rPr>
          <w:delText>r</w:delText>
        </w:r>
        <w:r w:rsidDel="00E74EE9">
          <w:delText>e</w:delText>
        </w:r>
        <w:r w:rsidDel="00E74EE9">
          <w:rPr>
            <w:spacing w:val="3"/>
          </w:rPr>
          <w:delText xml:space="preserve"> </w:delText>
        </w:r>
        <w:r w:rsidDel="00E74EE9">
          <w:delText>bias</w:delText>
        </w:r>
        <w:r w:rsidDel="00E74EE9">
          <w:rPr>
            <w:spacing w:val="1"/>
          </w:rPr>
          <w:delText>e</w:delText>
        </w:r>
        <w:r w:rsidDel="00E74EE9">
          <w:delText>d</w:delText>
        </w:r>
        <w:r w:rsidDel="00E74EE9">
          <w:rPr>
            <w:w w:val="99"/>
          </w:rPr>
          <w:delText xml:space="preserve"> </w:delText>
        </w:r>
        <w:r w:rsidDel="00E74EE9">
          <w:delText>t</w:delText>
        </w:r>
        <w:r w:rsidDel="00E74EE9">
          <w:rPr>
            <w:spacing w:val="-2"/>
          </w:rPr>
          <w:delText>o</w:delText>
        </w:r>
        <w:r w:rsidDel="00E74EE9">
          <w:delText>wa</w:delText>
        </w:r>
        <w:r w:rsidDel="00E74EE9">
          <w:rPr>
            <w:spacing w:val="-2"/>
          </w:rPr>
          <w:delText>r</w:delText>
        </w:r>
        <w:r w:rsidDel="00E74EE9">
          <w:delText>ds</w:delText>
        </w:r>
        <w:r w:rsidDel="00E74EE9">
          <w:rPr>
            <w:spacing w:val="17"/>
          </w:rPr>
          <w:delText xml:space="preserve"> </w:delText>
        </w:r>
        <w:r w:rsidDel="00E74EE9">
          <w:delText>our</w:delText>
        </w:r>
        <w:r w:rsidDel="00E74EE9">
          <w:rPr>
            <w:spacing w:val="17"/>
          </w:rPr>
          <w:delText xml:space="preserve"> </w:delText>
        </w:r>
        <w:r w:rsidDel="00E74EE9">
          <w:delText>student</w:delText>
        </w:r>
        <w:r w:rsidDel="00E74EE9">
          <w:rPr>
            <w:spacing w:val="17"/>
          </w:rPr>
          <w:delText xml:space="preserve"> </w:delText>
        </w:r>
        <w:r w:rsidDel="00E74EE9">
          <w:delText>population.</w:delText>
        </w:r>
        <w:r w:rsidDel="00E74EE9">
          <w:rPr>
            <w:spacing w:val="17"/>
          </w:rPr>
          <w:delText xml:space="preserve"> </w:delText>
        </w:r>
      </w:del>
      <w:r>
        <w:t>That</w:t>
      </w:r>
      <w:r>
        <w:rPr>
          <w:spacing w:val="17"/>
        </w:rPr>
        <w:t xml:space="preserve"> </w:t>
      </w:r>
      <w:r>
        <w:rPr>
          <w:spacing w:val="1"/>
        </w:rPr>
        <w:t>b</w:t>
      </w:r>
      <w:r>
        <w:t>eing</w:t>
      </w:r>
      <w:r>
        <w:rPr>
          <w:spacing w:val="17"/>
        </w:rPr>
        <w:t xml:space="preserve"> </w:t>
      </w:r>
      <w:r>
        <w:t>said,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large</w:t>
      </w:r>
      <w:r>
        <w:rPr>
          <w:spacing w:val="17"/>
        </w:rPr>
        <w:t xml:space="preserve"> </w:t>
      </w:r>
      <w:r>
        <w:t>number</w:t>
      </w:r>
      <w:r>
        <w:rPr>
          <w:w w:val="107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these</w:t>
      </w:r>
      <w:r>
        <w:rPr>
          <w:spacing w:val="29"/>
        </w:rPr>
        <w:t xml:space="preserve"> </w:t>
      </w:r>
      <w:r>
        <w:t>kn</w:t>
      </w:r>
      <w:r>
        <w:rPr>
          <w:spacing w:val="-2"/>
        </w:rPr>
        <w:t>o</w:t>
      </w:r>
      <w:r>
        <w:t>wledge</w:t>
      </w:r>
      <w:r>
        <w:rPr>
          <w:spacing w:val="29"/>
        </w:rPr>
        <w:t xml:space="preserve"> </w:t>
      </w:r>
      <w:r>
        <w:t>components</w:t>
      </w:r>
      <w:r>
        <w:rPr>
          <w:spacing w:val="29"/>
        </w:rPr>
        <w:t xml:space="preserve"> </w:t>
      </w:r>
      <w:r>
        <w:t>a</w:t>
      </w:r>
      <w:r>
        <w:rPr>
          <w:spacing w:val="-2"/>
        </w:rPr>
        <w:t>r</w:t>
      </w:r>
      <w:r>
        <w:t>e</w:t>
      </w:r>
      <w:r>
        <w:rPr>
          <w:spacing w:val="29"/>
        </w:rPr>
        <w:t xml:space="preserve"> </w:t>
      </w:r>
      <w:r>
        <w:t>likely</w:t>
      </w:r>
      <w:r>
        <w:rPr>
          <w:spacing w:val="29"/>
        </w:rPr>
        <w:t xml:space="preserve"> </w:t>
      </w:r>
      <w:r>
        <w:t>transferable</w:t>
      </w:r>
      <w:r>
        <w:rPr>
          <w:spacing w:val="29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other</w:t>
      </w:r>
      <w:r>
        <w:rPr>
          <w:w w:val="107"/>
        </w:rPr>
        <w:t xml:space="preserve"> </w:t>
      </w:r>
      <w:r>
        <w:t>student</w:t>
      </w:r>
      <w:r>
        <w:rPr>
          <w:spacing w:val="13"/>
        </w:rPr>
        <w:t xml:space="preserve"> </w:t>
      </w:r>
      <w:r>
        <w:t>populations,</w:t>
      </w:r>
      <w:r>
        <w:rPr>
          <w:spacing w:val="14"/>
        </w:rPr>
        <w:t xml:space="preserve"> </w:t>
      </w:r>
      <w:r>
        <w:t>or</w:t>
      </w:r>
      <w:r>
        <w:rPr>
          <w:spacing w:val="14"/>
        </w:rPr>
        <w:t xml:space="preserve"> </w:t>
      </w:r>
      <w:ins w:id="68" w:author="Katherine Cennamo" w:date="2017-08-29T15:35:00Z">
        <w:r w:rsidR="00392992">
          <w:rPr>
            <w:spacing w:val="14"/>
          </w:rPr>
          <w:t xml:space="preserve">may serve </w:t>
        </w:r>
      </w:ins>
      <w:r>
        <w:t>as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starting</w:t>
      </w:r>
      <w:r>
        <w:rPr>
          <w:spacing w:val="13"/>
        </w:rPr>
        <w:t xml:space="preserve"> </w:t>
      </w:r>
      <w:r>
        <w:t>point</w:t>
      </w:r>
      <w:r>
        <w:rPr>
          <w:spacing w:val="14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other</w:t>
      </w:r>
      <w:r>
        <w:rPr>
          <w:spacing w:val="14"/>
        </w:rPr>
        <w:t xml:space="preserve"> </w:t>
      </w:r>
      <w:commentRangeStart w:id="69"/>
      <w:r>
        <w:t>instructors</w:t>
      </w:r>
      <w:commentRangeEnd w:id="69"/>
      <w:r w:rsidR="00E74EE9">
        <w:rPr>
          <w:rStyle w:val="CommentReference"/>
          <w:rFonts w:asciiTheme="minorHAnsi" w:eastAsiaTheme="minorHAnsi" w:hAnsiTheme="minorHAnsi"/>
        </w:rPr>
        <w:commentReference w:id="69"/>
      </w:r>
      <w:r>
        <w:t>.</w:t>
      </w:r>
    </w:p>
    <w:p w14:paraId="504AE456" w14:textId="77777777" w:rsidR="00BD22F5" w:rsidRDefault="00BD22F5">
      <w:pPr>
        <w:spacing w:before="8" w:line="190" w:lineRule="exact"/>
        <w:rPr>
          <w:sz w:val="19"/>
          <w:szCs w:val="19"/>
        </w:rPr>
      </w:pPr>
    </w:p>
    <w:p w14:paraId="64269174" w14:textId="77777777" w:rsidR="00BD22F5" w:rsidRDefault="00BD22F5">
      <w:pPr>
        <w:spacing w:line="200" w:lineRule="exact"/>
        <w:rPr>
          <w:sz w:val="20"/>
          <w:szCs w:val="20"/>
        </w:rPr>
      </w:pPr>
    </w:p>
    <w:p w14:paraId="36A703A8" w14:textId="77777777" w:rsidR="00BD22F5" w:rsidRDefault="00541216">
      <w:pPr>
        <w:pStyle w:val="Heading2"/>
        <w:numPr>
          <w:ilvl w:val="0"/>
          <w:numId w:val="1"/>
        </w:numPr>
        <w:tabs>
          <w:tab w:val="left" w:pos="446"/>
        </w:tabs>
        <w:ind w:left="446" w:right="1125"/>
        <w:jc w:val="both"/>
        <w:rPr>
          <w:b w:val="0"/>
          <w:bCs w:val="0"/>
        </w:rPr>
      </w:pPr>
      <w:bookmarkStart w:id="70" w:name="3_Collect_and_Tabulate_Data"/>
      <w:bookmarkEnd w:id="70"/>
      <w:r>
        <w:rPr>
          <w:w w:val="95"/>
        </w:rPr>
        <w:t>COLLECT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  <w:r>
        <w:rPr>
          <w:spacing w:val="15"/>
          <w:w w:val="95"/>
        </w:rPr>
        <w:t xml:space="preserve"> </w:t>
      </w:r>
      <w:r>
        <w:rPr>
          <w:spacing w:val="-11"/>
          <w:w w:val="95"/>
        </w:rPr>
        <w:t>T</w:t>
      </w:r>
      <w:r>
        <w:rPr>
          <w:w w:val="95"/>
        </w:rPr>
        <w:t>ABUL</w:t>
      </w:r>
      <w:r>
        <w:rPr>
          <w:spacing w:val="-14"/>
          <w:w w:val="95"/>
        </w:rPr>
        <w:t>A</w:t>
      </w:r>
      <w:r>
        <w:rPr>
          <w:w w:val="95"/>
        </w:rPr>
        <w:t>TE</w:t>
      </w:r>
      <w:r>
        <w:rPr>
          <w:spacing w:val="15"/>
          <w:w w:val="95"/>
        </w:rPr>
        <w:t xml:space="preserve"> </w:t>
      </w:r>
      <w:r>
        <w:rPr>
          <w:spacing w:val="-7"/>
          <w:w w:val="95"/>
        </w:rPr>
        <w:t>D</w:t>
      </w:r>
      <w:r>
        <w:rPr>
          <w:spacing w:val="-14"/>
          <w:w w:val="95"/>
        </w:rPr>
        <w:t>A</w:t>
      </w:r>
      <w:r>
        <w:rPr>
          <w:spacing w:val="-11"/>
          <w:w w:val="95"/>
        </w:rPr>
        <w:t>T</w:t>
      </w:r>
      <w:r>
        <w:rPr>
          <w:w w:val="95"/>
        </w:rPr>
        <w:t>A</w:t>
      </w:r>
    </w:p>
    <w:p w14:paraId="404408D1" w14:textId="77777777" w:rsidR="00BD22F5" w:rsidRDefault="00541216">
      <w:pPr>
        <w:pStyle w:val="BodyText"/>
        <w:spacing w:before="58" w:line="254" w:lineRule="auto"/>
        <w:ind w:hanging="6"/>
        <w:jc w:val="both"/>
      </w:pP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data</w:t>
      </w:r>
      <w:r>
        <w:rPr>
          <w:spacing w:val="-13"/>
          <w:w w:val="105"/>
        </w:rPr>
        <w:t xml:space="preserve"> </w:t>
      </w:r>
      <w:r>
        <w:rPr>
          <w:w w:val="105"/>
        </w:rPr>
        <w:t>was</w:t>
      </w:r>
      <w:r>
        <w:rPr>
          <w:spacing w:val="-13"/>
          <w:w w:val="105"/>
        </w:rPr>
        <w:t xml:space="preserve"> </w:t>
      </w:r>
      <w:r>
        <w:rPr>
          <w:w w:val="105"/>
        </w:rPr>
        <w:t>coll</w:t>
      </w:r>
      <w:r>
        <w:rPr>
          <w:spacing w:val="1"/>
          <w:w w:val="105"/>
        </w:rPr>
        <w:t>e</w:t>
      </w:r>
      <w:r>
        <w:rPr>
          <w:w w:val="105"/>
        </w:rPr>
        <w:t>ct</w:t>
      </w:r>
      <w:r>
        <w:rPr>
          <w:spacing w:val="1"/>
          <w:w w:val="105"/>
        </w:rPr>
        <w:t>e</w:t>
      </w:r>
      <w:r>
        <w:rPr>
          <w:w w:val="105"/>
        </w:rPr>
        <w:t>d</w:t>
      </w:r>
      <w:r>
        <w:rPr>
          <w:spacing w:val="-13"/>
          <w:w w:val="105"/>
        </w:rPr>
        <w:t xml:space="preserve"> </w:t>
      </w:r>
      <w:r>
        <w:rPr>
          <w:w w:val="105"/>
        </w:rPr>
        <w:t>using</w:t>
      </w:r>
      <w:r>
        <w:rPr>
          <w:spacing w:val="-13"/>
          <w:w w:val="105"/>
        </w:rPr>
        <w:t xml:space="preserve"> </w:t>
      </w:r>
      <w:r>
        <w:rPr>
          <w:w w:val="105"/>
        </w:rPr>
        <w:t>parallel</w:t>
      </w:r>
      <w:r>
        <w:rPr>
          <w:spacing w:val="-13"/>
          <w:w w:val="105"/>
        </w:rPr>
        <w:t xml:space="preserve"> </w:t>
      </w:r>
      <w:r>
        <w:rPr>
          <w:w w:val="105"/>
        </w:rPr>
        <w:t>p</w:t>
      </w:r>
      <w:r>
        <w:rPr>
          <w:spacing w:val="-2"/>
          <w:w w:val="105"/>
        </w:rPr>
        <w:t>r</w:t>
      </w:r>
      <w:r>
        <w:rPr>
          <w:w w:val="105"/>
        </w:rPr>
        <w:t>e-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p</w:t>
      </w:r>
      <w:r>
        <w:rPr>
          <w:w w:val="105"/>
        </w:rPr>
        <w:t>ost-tests</w:t>
      </w:r>
      <w:r>
        <w:rPr>
          <w:spacing w:val="-13"/>
          <w:w w:val="105"/>
        </w:rPr>
        <w:t xml:space="preserve"> </w:t>
      </w:r>
      <w:proofErr w:type="spellStart"/>
      <w:r>
        <w:rPr>
          <w:w w:val="105"/>
        </w:rPr>
        <w:t>adminis</w:t>
      </w:r>
      <w:proofErr w:type="spellEnd"/>
      <w:r>
        <w:rPr>
          <w:w w:val="105"/>
        </w:rPr>
        <w:t>-</w:t>
      </w:r>
      <w:r>
        <w:rPr>
          <w:w w:val="102"/>
        </w:rPr>
        <w:t xml:space="preserve"> </w:t>
      </w:r>
      <w:proofErr w:type="spellStart"/>
      <w:r>
        <w:rPr>
          <w:w w:val="105"/>
        </w:rPr>
        <w:t>te</w:t>
      </w:r>
      <w:r>
        <w:rPr>
          <w:spacing w:val="-2"/>
          <w:w w:val="105"/>
        </w:rPr>
        <w:t>r</w:t>
      </w:r>
      <w:r>
        <w:rPr>
          <w:spacing w:val="1"/>
          <w:w w:val="105"/>
        </w:rPr>
        <w:t>e</w:t>
      </w:r>
      <w:r>
        <w:rPr>
          <w:w w:val="105"/>
        </w:rPr>
        <w:t>d</w:t>
      </w:r>
      <w:proofErr w:type="spellEnd"/>
      <w:r>
        <w:rPr>
          <w:spacing w:val="-26"/>
          <w:w w:val="105"/>
        </w:rPr>
        <w:t xml:space="preserve"> </w:t>
      </w:r>
      <w:r>
        <w:rPr>
          <w:spacing w:val="1"/>
          <w:w w:val="105"/>
        </w:rPr>
        <w:t>b</w:t>
      </w:r>
      <w:r>
        <w:rPr>
          <w:w w:val="105"/>
        </w:rPr>
        <w:t>efo</w:t>
      </w:r>
      <w:r>
        <w:rPr>
          <w:spacing w:val="-3"/>
          <w:w w:val="105"/>
        </w:rPr>
        <w:t>re</w:t>
      </w:r>
      <w:r>
        <w:rPr>
          <w:w w:val="105"/>
        </w:rPr>
        <w:t>,</w:t>
      </w:r>
      <w:r>
        <w:rPr>
          <w:spacing w:val="-25"/>
          <w:w w:val="105"/>
        </w:rPr>
        <w:t xml:space="preserve"> </w:t>
      </w:r>
      <w:r>
        <w:rPr>
          <w:w w:val="105"/>
        </w:rPr>
        <w:t>during,</w:t>
      </w:r>
      <w:r>
        <w:rPr>
          <w:spacing w:val="-25"/>
          <w:w w:val="105"/>
        </w:rPr>
        <w:t xml:space="preserve"> </w:t>
      </w:r>
      <w:r>
        <w:rPr>
          <w:w w:val="105"/>
        </w:rPr>
        <w:t>and</w:t>
      </w:r>
      <w:r>
        <w:rPr>
          <w:spacing w:val="-26"/>
          <w:w w:val="105"/>
        </w:rPr>
        <w:t xml:space="preserve"> </w:t>
      </w:r>
      <w:r>
        <w:rPr>
          <w:w w:val="105"/>
        </w:rPr>
        <w:t>after</w:t>
      </w:r>
      <w:r>
        <w:rPr>
          <w:spacing w:val="-25"/>
          <w:w w:val="105"/>
        </w:rPr>
        <w:t xml:space="preserve"> </w:t>
      </w:r>
      <w:r>
        <w:rPr>
          <w:w w:val="105"/>
        </w:rPr>
        <w:t>the</w:t>
      </w:r>
      <w:r>
        <w:rPr>
          <w:spacing w:val="-25"/>
          <w:w w:val="105"/>
        </w:rPr>
        <w:t xml:space="preserve"> </w:t>
      </w:r>
      <w:r>
        <w:rPr>
          <w:w w:val="105"/>
        </w:rPr>
        <w:t>unit</w:t>
      </w:r>
      <w:r>
        <w:rPr>
          <w:spacing w:val="-26"/>
          <w:w w:val="105"/>
        </w:rPr>
        <w:t xml:space="preserve"> </w:t>
      </w:r>
      <w:r>
        <w:rPr>
          <w:w w:val="105"/>
        </w:rPr>
        <w:t>of</w:t>
      </w:r>
      <w:r>
        <w:rPr>
          <w:spacing w:val="-25"/>
          <w:w w:val="105"/>
        </w:rPr>
        <w:t xml:space="preserve"> </w:t>
      </w:r>
      <w:r>
        <w:rPr>
          <w:w w:val="105"/>
        </w:rPr>
        <w:t>instruction.</w:t>
      </w:r>
      <w:r>
        <w:rPr>
          <w:spacing w:val="-25"/>
          <w:w w:val="105"/>
        </w:rPr>
        <w:t xml:space="preserve"> </w:t>
      </w:r>
      <w:r>
        <w:rPr>
          <w:w w:val="105"/>
        </w:rPr>
        <w:t>The</w:t>
      </w:r>
      <w:r>
        <w:rPr>
          <w:spacing w:val="-26"/>
          <w:w w:val="105"/>
        </w:rPr>
        <w:t xml:space="preserve"> </w:t>
      </w:r>
      <w:r>
        <w:rPr>
          <w:w w:val="105"/>
        </w:rPr>
        <w:t>tabulat</w:t>
      </w:r>
      <w:r>
        <w:rPr>
          <w:spacing w:val="1"/>
          <w:w w:val="105"/>
        </w:rPr>
        <w:t>e</w:t>
      </w:r>
      <w:r>
        <w:rPr>
          <w:w w:val="105"/>
        </w:rPr>
        <w:t>d</w:t>
      </w:r>
      <w:r>
        <w:rPr>
          <w:w w:val="98"/>
        </w:rPr>
        <w:t xml:space="preserve"> </w:t>
      </w:r>
      <w:r>
        <w:rPr>
          <w:w w:val="105"/>
        </w:rPr>
        <w:t>data</w:t>
      </w:r>
      <w:r>
        <w:rPr>
          <w:spacing w:val="-21"/>
          <w:w w:val="105"/>
        </w:rPr>
        <w:t xml:space="preserve"> </w:t>
      </w:r>
      <w:r>
        <w:rPr>
          <w:w w:val="105"/>
        </w:rPr>
        <w:t>all</w:t>
      </w:r>
      <w:r>
        <w:rPr>
          <w:spacing w:val="-3"/>
          <w:w w:val="105"/>
        </w:rPr>
        <w:t>o</w:t>
      </w:r>
      <w:r>
        <w:rPr>
          <w:w w:val="105"/>
        </w:rPr>
        <w:t>ws</w:t>
      </w:r>
      <w:r>
        <w:rPr>
          <w:spacing w:val="-21"/>
          <w:w w:val="105"/>
        </w:rPr>
        <w:t xml:space="preserve"> </w:t>
      </w:r>
      <w:r>
        <w:rPr>
          <w:spacing w:val="1"/>
          <w:w w:val="105"/>
        </w:rPr>
        <w:t>b</w:t>
      </w:r>
      <w:r>
        <w:rPr>
          <w:w w:val="105"/>
        </w:rPr>
        <w:t>oth</w:t>
      </w:r>
      <w:r>
        <w:rPr>
          <w:spacing w:val="-21"/>
          <w:w w:val="105"/>
        </w:rPr>
        <w:t xml:space="preserve"> </w:t>
      </w:r>
      <w:r>
        <w:rPr>
          <w:w w:val="105"/>
        </w:rPr>
        <w:t>an</w:t>
      </w:r>
      <w:r>
        <w:rPr>
          <w:spacing w:val="-21"/>
          <w:w w:val="105"/>
        </w:rPr>
        <w:t xml:space="preserve"> </w:t>
      </w:r>
      <w:r>
        <w:rPr>
          <w:w w:val="105"/>
        </w:rPr>
        <w:t>analysis</w:t>
      </w:r>
      <w:r>
        <w:rPr>
          <w:spacing w:val="-21"/>
          <w:w w:val="105"/>
        </w:rPr>
        <w:t xml:space="preserve"> </w:t>
      </w:r>
      <w:r>
        <w:rPr>
          <w:w w:val="105"/>
        </w:rPr>
        <w:t>of</w:t>
      </w:r>
      <w:r>
        <w:rPr>
          <w:spacing w:val="-20"/>
          <w:w w:val="105"/>
        </w:rPr>
        <w:t xml:space="preserve"> </w:t>
      </w:r>
      <w:r>
        <w:rPr>
          <w:w w:val="105"/>
        </w:rPr>
        <w:t>student</w:t>
      </w:r>
      <w:r>
        <w:rPr>
          <w:spacing w:val="-21"/>
          <w:w w:val="105"/>
        </w:rPr>
        <w:t xml:space="preserve"> </w:t>
      </w:r>
      <w:r>
        <w:rPr>
          <w:w w:val="105"/>
        </w:rPr>
        <w:t>learning</w:t>
      </w:r>
      <w:r>
        <w:rPr>
          <w:spacing w:val="-21"/>
          <w:w w:val="105"/>
        </w:rPr>
        <w:t xml:space="preserve"> </w:t>
      </w:r>
      <w:r>
        <w:rPr>
          <w:w w:val="105"/>
        </w:rPr>
        <w:t>and</w:t>
      </w:r>
      <w:r>
        <w:rPr>
          <w:spacing w:val="-21"/>
          <w:w w:val="105"/>
        </w:rPr>
        <w:t xml:space="preserve"> </w:t>
      </w:r>
      <w:r>
        <w:rPr>
          <w:w w:val="105"/>
        </w:rPr>
        <w:t>an</w:t>
      </w:r>
      <w:r>
        <w:rPr>
          <w:spacing w:val="-21"/>
          <w:w w:val="105"/>
        </w:rPr>
        <w:t xml:space="preserve"> </w:t>
      </w:r>
      <w:r>
        <w:rPr>
          <w:w w:val="105"/>
        </w:rPr>
        <w:t>assessment</w:t>
      </w:r>
      <w: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instruments</w:t>
      </w:r>
      <w:r>
        <w:rPr>
          <w:spacing w:val="-14"/>
          <w:w w:val="105"/>
        </w:rPr>
        <w:t xml:space="preserve"> </w:t>
      </w:r>
      <w:r>
        <w:rPr>
          <w:w w:val="105"/>
        </w:rPr>
        <w:t>us</w:t>
      </w:r>
      <w:r>
        <w:rPr>
          <w:spacing w:val="1"/>
          <w:w w:val="105"/>
        </w:rPr>
        <w:t>e</w:t>
      </w:r>
      <w:r>
        <w:rPr>
          <w:w w:val="105"/>
        </w:rPr>
        <w:t>d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measu</w:t>
      </w:r>
      <w:r>
        <w:rPr>
          <w:spacing w:val="-3"/>
          <w:w w:val="105"/>
        </w:rPr>
        <w:t>r</w:t>
      </w:r>
      <w:r>
        <w:rPr>
          <w:w w:val="105"/>
        </w:rPr>
        <w:t>e</w:t>
      </w:r>
      <w:r>
        <w:rPr>
          <w:spacing w:val="-14"/>
          <w:w w:val="105"/>
        </w:rPr>
        <w:t xml:space="preserve"> </w:t>
      </w:r>
      <w:r>
        <w:rPr>
          <w:w w:val="105"/>
        </w:rPr>
        <w:t>that</w:t>
      </w:r>
      <w:r>
        <w:rPr>
          <w:spacing w:val="-15"/>
          <w:w w:val="105"/>
        </w:rPr>
        <w:t xml:space="preserve"> </w:t>
      </w:r>
      <w:r>
        <w:rPr>
          <w:w w:val="105"/>
        </w:rPr>
        <w:t>learning</w:t>
      </w:r>
      <w:r>
        <w:rPr>
          <w:spacing w:val="-14"/>
          <w:w w:val="105"/>
        </w:rPr>
        <w:t xml:space="preserve"> </w:t>
      </w:r>
      <w:r>
        <w:rPr>
          <w:w w:val="105"/>
        </w:rPr>
        <w:t>(i.</w:t>
      </w:r>
      <w:r>
        <w:rPr>
          <w:spacing w:val="-3"/>
          <w:w w:val="105"/>
        </w:rPr>
        <w:t>e</w:t>
      </w:r>
      <w:r>
        <w:rPr>
          <w:w w:val="105"/>
        </w:rPr>
        <w:t>.,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p</w:t>
      </w:r>
      <w:r>
        <w:rPr>
          <w:spacing w:val="-2"/>
          <w:w w:val="105"/>
        </w:rPr>
        <w:t>r</w:t>
      </w:r>
      <w:r>
        <w:rPr>
          <w:w w:val="105"/>
        </w:rPr>
        <w:t>e-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w w:val="102"/>
        </w:rPr>
        <w:t xml:space="preserve"> </w:t>
      </w:r>
      <w:r>
        <w:rPr>
          <w:spacing w:val="1"/>
          <w:w w:val="105"/>
        </w:rPr>
        <w:t>p</w:t>
      </w:r>
      <w:r>
        <w:rPr>
          <w:w w:val="105"/>
        </w:rPr>
        <w:t>ost-</w:t>
      </w:r>
      <w:r>
        <w:rPr>
          <w:spacing w:val="-7"/>
          <w:w w:val="105"/>
        </w:rPr>
        <w:t xml:space="preserve"> </w:t>
      </w:r>
      <w:r>
        <w:rPr>
          <w:w w:val="105"/>
        </w:rPr>
        <w:t>tests).</w:t>
      </w:r>
      <w:r>
        <w:rPr>
          <w:spacing w:val="-7"/>
          <w:w w:val="105"/>
        </w:rPr>
        <w:t xml:space="preserve"> </w:t>
      </w:r>
      <w:r>
        <w:rPr>
          <w:w w:val="105"/>
        </w:rPr>
        <w:t>Both</w:t>
      </w:r>
      <w:r>
        <w:rPr>
          <w:spacing w:val="-7"/>
          <w:w w:val="105"/>
        </w:rPr>
        <w:t xml:space="preserve"> </w:t>
      </w:r>
      <w:r>
        <w:rPr>
          <w:w w:val="105"/>
        </w:rPr>
        <w:t>analyses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>r</w:t>
      </w:r>
      <w:r>
        <w:rPr>
          <w:w w:val="105"/>
        </w:rPr>
        <w:t>e</w:t>
      </w:r>
      <w:r>
        <w:rPr>
          <w:spacing w:val="-7"/>
          <w:w w:val="105"/>
        </w:rPr>
        <w:t xml:space="preserve"> </w:t>
      </w:r>
      <w:r>
        <w:rPr>
          <w:w w:val="105"/>
        </w:rPr>
        <w:t>n</w:t>
      </w:r>
      <w:r>
        <w:rPr>
          <w:spacing w:val="1"/>
          <w:w w:val="105"/>
        </w:rPr>
        <w:t>ee</w:t>
      </w:r>
      <w:r>
        <w:rPr>
          <w:w w:val="105"/>
        </w:rPr>
        <w:t>d</w:t>
      </w:r>
      <w:r>
        <w:rPr>
          <w:spacing w:val="1"/>
          <w:w w:val="105"/>
        </w:rPr>
        <w:t>e</w:t>
      </w:r>
      <w:r>
        <w:rPr>
          <w:w w:val="105"/>
        </w:rPr>
        <w:t>d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be</w:t>
      </w:r>
      <w:r>
        <w:rPr>
          <w:w w:val="105"/>
        </w:rPr>
        <w:t>cause</w:t>
      </w:r>
      <w:r>
        <w:rPr>
          <w:spacing w:val="-7"/>
          <w:w w:val="105"/>
        </w:rPr>
        <w:t xml:space="preserve"> </w:t>
      </w:r>
      <w:r>
        <w:rPr>
          <w:w w:val="105"/>
        </w:rPr>
        <w:t>gains</w:t>
      </w:r>
      <w:r>
        <w:rPr>
          <w:spacing w:val="-7"/>
          <w:w w:val="105"/>
        </w:rPr>
        <w:t xml:space="preserve"> </w:t>
      </w:r>
      <w:r>
        <w:rPr>
          <w:w w:val="105"/>
        </w:rPr>
        <w:t>or</w:t>
      </w:r>
      <w:r>
        <w:rPr>
          <w:spacing w:val="-7"/>
          <w:w w:val="105"/>
        </w:rPr>
        <w:t xml:space="preserve"> </w:t>
      </w:r>
      <w:r>
        <w:rPr>
          <w:w w:val="105"/>
        </w:rPr>
        <w:t>deficit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w w:val="106"/>
        </w:rPr>
        <w:t xml:space="preserve"> </w:t>
      </w:r>
      <w:r>
        <w:rPr>
          <w:w w:val="105"/>
        </w:rPr>
        <w:t>student</w:t>
      </w:r>
      <w:r>
        <w:rPr>
          <w:spacing w:val="-5"/>
          <w:w w:val="105"/>
        </w:rPr>
        <w:t xml:space="preserve"> </w:t>
      </w:r>
      <w:r>
        <w:rPr>
          <w:w w:val="105"/>
        </w:rPr>
        <w:t>learning</w:t>
      </w:r>
      <w:r>
        <w:rPr>
          <w:spacing w:val="-5"/>
          <w:w w:val="105"/>
        </w:rPr>
        <w:t xml:space="preserve"> </w:t>
      </w:r>
      <w:r>
        <w:rPr>
          <w:w w:val="105"/>
        </w:rPr>
        <w:t>should</w:t>
      </w:r>
      <w:r>
        <w:rPr>
          <w:spacing w:val="-5"/>
          <w:w w:val="105"/>
        </w:rPr>
        <w:t xml:space="preserve"> </w:t>
      </w:r>
      <w:r>
        <w:rPr>
          <w:w w:val="105"/>
        </w:rPr>
        <w:t>not</w:t>
      </w:r>
      <w:r>
        <w:rPr>
          <w:spacing w:val="-5"/>
          <w:w w:val="105"/>
        </w:rPr>
        <w:t xml:space="preserve"> </w:t>
      </w:r>
      <w:r>
        <w:rPr>
          <w:spacing w:val="1"/>
          <w:w w:val="105"/>
        </w:rPr>
        <w:t>b</w:t>
      </w:r>
      <w:r>
        <w:rPr>
          <w:w w:val="105"/>
        </w:rPr>
        <w:t>e</w:t>
      </w:r>
      <w:r>
        <w:rPr>
          <w:spacing w:val="-5"/>
          <w:w w:val="105"/>
        </w:rPr>
        <w:t xml:space="preserve"> </w:t>
      </w:r>
      <w:r>
        <w:rPr>
          <w:w w:val="105"/>
        </w:rPr>
        <w:t>ascri</w:t>
      </w:r>
      <w:r>
        <w:rPr>
          <w:spacing w:val="1"/>
          <w:w w:val="105"/>
        </w:rPr>
        <w:t>be</w:t>
      </w:r>
      <w:r>
        <w:rPr>
          <w:w w:val="105"/>
        </w:rPr>
        <w:t>d</w:t>
      </w:r>
      <w:r>
        <w:rPr>
          <w:spacing w:val="-5"/>
          <w:w w:val="105"/>
        </w:rPr>
        <w:t xml:space="preserve"> </w:t>
      </w:r>
      <w:r>
        <w:rPr>
          <w:w w:val="105"/>
        </w:rPr>
        <w:t>on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basis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sus</w:t>
      </w:r>
      <w:r>
        <w:rPr>
          <w:spacing w:val="1"/>
          <w:w w:val="105"/>
        </w:rPr>
        <w:t>pe</w:t>
      </w:r>
      <w:r>
        <w:rPr>
          <w:w w:val="105"/>
        </w:rPr>
        <w:t>ct measu</w:t>
      </w:r>
      <w:r>
        <w:rPr>
          <w:spacing w:val="-3"/>
          <w:w w:val="105"/>
        </w:rPr>
        <w:t>r</w:t>
      </w:r>
      <w:r>
        <w:rPr>
          <w:w w:val="105"/>
        </w:rPr>
        <w:t>ement</w:t>
      </w:r>
      <w:r>
        <w:rPr>
          <w:spacing w:val="-30"/>
          <w:w w:val="105"/>
        </w:rPr>
        <w:t xml:space="preserve"> </w:t>
      </w:r>
      <w:r>
        <w:rPr>
          <w:w w:val="105"/>
        </w:rPr>
        <w:t>instrument.</w:t>
      </w:r>
    </w:p>
    <w:p w14:paraId="0D130A07" w14:textId="77777777" w:rsidR="00BD22F5" w:rsidRDefault="00541216">
      <w:pPr>
        <w:pStyle w:val="BodyText"/>
        <w:spacing w:line="254" w:lineRule="auto"/>
        <w:ind w:firstLine="199"/>
        <w:jc w:val="both"/>
      </w:pPr>
      <w:commentRangeStart w:id="71"/>
      <w:r>
        <w:t>The</w:t>
      </w:r>
      <w:r>
        <w:rPr>
          <w:spacing w:val="9"/>
        </w:rPr>
        <w:t xml:space="preserve"> </w:t>
      </w:r>
      <w:r>
        <w:t>tests</w:t>
      </w:r>
      <w:r>
        <w:rPr>
          <w:spacing w:val="9"/>
        </w:rPr>
        <w:t xml:space="preserve"> </w:t>
      </w:r>
      <w:r>
        <w:rPr>
          <w:spacing w:val="-2"/>
        </w:rPr>
        <w:t>w</w:t>
      </w:r>
      <w:r>
        <w:t>e</w:t>
      </w:r>
      <w:r>
        <w:rPr>
          <w:spacing w:val="-2"/>
        </w:rPr>
        <w:t>r</w:t>
      </w:r>
      <w:r>
        <w:t>e</w:t>
      </w:r>
      <w:r>
        <w:rPr>
          <w:spacing w:val="9"/>
        </w:rPr>
        <w:t xml:space="preserve"> </w:t>
      </w:r>
      <w:r>
        <w:t>administe</w:t>
      </w:r>
      <w:r>
        <w:rPr>
          <w:spacing w:val="-2"/>
        </w:rPr>
        <w:t>r</w:t>
      </w:r>
      <w:r>
        <w:rPr>
          <w:spacing w:val="1"/>
        </w:rPr>
        <w:t>e</w:t>
      </w:r>
      <w:r>
        <w:t>d</w:t>
      </w:r>
      <w:r>
        <w:rPr>
          <w:spacing w:val="7"/>
        </w:rPr>
        <w:t xml:space="preserve"> </w:t>
      </w:r>
      <w:r>
        <w:rPr>
          <w:spacing w:val="-2"/>
        </w:rPr>
        <w:t>ov</w:t>
      </w:r>
      <w:r>
        <w:t>er</w:t>
      </w:r>
      <w:r>
        <w:rPr>
          <w:spacing w:val="8"/>
        </w:rPr>
        <w:t xml:space="preserve"> </w:t>
      </w:r>
      <w:r>
        <w:t>t</w:t>
      </w:r>
      <w:r>
        <w:rPr>
          <w:spacing w:val="-2"/>
        </w:rPr>
        <w:t>w</w:t>
      </w:r>
      <w:r>
        <w:t>o</w:t>
      </w:r>
      <w:r>
        <w:rPr>
          <w:spacing w:val="9"/>
        </w:rPr>
        <w:t xml:space="preserve"> </w:t>
      </w:r>
      <w:r>
        <w:t>s</w:t>
      </w:r>
      <w:r>
        <w:rPr>
          <w:spacing w:val="1"/>
        </w:rPr>
        <w:t>e</w:t>
      </w:r>
      <w:r>
        <w:t>ctions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class</w:t>
      </w:r>
      <w:r>
        <w:rPr>
          <w:spacing w:val="9"/>
        </w:rPr>
        <w:t xml:space="preserve"> </w:t>
      </w:r>
      <w:r>
        <w:t>that</w:t>
      </w:r>
      <w:r>
        <w:rPr>
          <w:w w:val="108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met</w:t>
      </w:r>
      <w:r>
        <w:rPr>
          <w:spacing w:val="-8"/>
        </w:rPr>
        <w:t xml:space="preserve"> </w:t>
      </w:r>
      <w:r>
        <w:t>twice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2"/>
        </w:rPr>
        <w:t>w</w:t>
      </w:r>
      <w:r>
        <w:rPr>
          <w:spacing w:val="1"/>
        </w:rPr>
        <w:t>e</w:t>
      </w:r>
      <w:r>
        <w:t>ek.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unit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instruction</w:t>
      </w:r>
      <w:r>
        <w:rPr>
          <w:spacing w:val="-9"/>
        </w:rPr>
        <w:t xml:space="preserve"> </w:t>
      </w:r>
      <w:r>
        <w:t>took</w:t>
      </w:r>
      <w:r>
        <w:rPr>
          <w:spacing w:val="-9"/>
        </w:rPr>
        <w:t xml:space="preserve"> </w:t>
      </w:r>
      <w:r>
        <w:t>place</w:t>
      </w:r>
      <w:r>
        <w:rPr>
          <w:spacing w:val="-8"/>
        </w:rPr>
        <w:t xml:space="preserve"> </w:t>
      </w:r>
      <w:r>
        <w:rPr>
          <w:spacing w:val="-3"/>
        </w:rPr>
        <w:t>ov</w:t>
      </w:r>
      <w:r>
        <w:t>er</w:t>
      </w:r>
      <w:r>
        <w:rPr>
          <w:spacing w:val="-9"/>
        </w:rPr>
        <w:t xml:space="preserve"> </w:t>
      </w:r>
      <w:r>
        <w:t>th</w:t>
      </w:r>
      <w:r>
        <w:rPr>
          <w:spacing w:val="-2"/>
        </w:rPr>
        <w:t>r</w:t>
      </w:r>
      <w:r>
        <w:rPr>
          <w:spacing w:val="1"/>
        </w:rPr>
        <w:t>e</w:t>
      </w:r>
      <w:r>
        <w:t>e</w:t>
      </w:r>
      <w:r>
        <w:rPr>
          <w:w w:val="98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days.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</w:t>
      </w:r>
      <w:r>
        <w:rPr>
          <w:spacing w:val="-2"/>
        </w:rPr>
        <w:t>r</w:t>
      </w:r>
      <w:r>
        <w:t>etest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gi</w:t>
      </w:r>
      <w:r>
        <w:rPr>
          <w:spacing w:val="-3"/>
        </w:rPr>
        <w:t>v</w:t>
      </w:r>
      <w:r>
        <w:t>en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prior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w w:val="104"/>
        </w:rPr>
        <w:t xml:space="preserve"> </w:t>
      </w:r>
      <w:r>
        <w:t>unit</w:t>
      </w:r>
      <w:r>
        <w:rPr>
          <w:spacing w:val="19"/>
        </w:rPr>
        <w:t xml:space="preserve"> </w:t>
      </w:r>
      <w:r>
        <w:rPr>
          <w:spacing w:val="1"/>
        </w:rPr>
        <w:t>b</w:t>
      </w:r>
      <w:r>
        <w:t>eginning.</w:t>
      </w:r>
      <w:r>
        <w:rPr>
          <w:spacing w:val="20"/>
        </w:rPr>
        <w:t xml:space="preserve"> </w:t>
      </w:r>
      <w:commentRangeStart w:id="72"/>
      <w:r>
        <w:t>The</w:t>
      </w:r>
      <w:r>
        <w:rPr>
          <w:spacing w:val="19"/>
        </w:rPr>
        <w:t xml:space="preserve"> </w:t>
      </w:r>
      <w:r>
        <w:t>first</w:t>
      </w:r>
      <w:r>
        <w:rPr>
          <w:spacing w:val="20"/>
        </w:rPr>
        <w:t xml:space="preserve"> </w:t>
      </w:r>
      <w:r>
        <w:t>post-test</w:t>
      </w:r>
      <w:r>
        <w:rPr>
          <w:spacing w:val="19"/>
        </w:rPr>
        <w:t xml:space="preserve"> </w:t>
      </w:r>
      <w:r>
        <w:t>was</w:t>
      </w:r>
      <w:r>
        <w:rPr>
          <w:spacing w:val="20"/>
        </w:rPr>
        <w:t xml:space="preserve"> </w:t>
      </w:r>
      <w:r>
        <w:t>gi</w:t>
      </w:r>
      <w:r>
        <w:rPr>
          <w:spacing w:val="-2"/>
        </w:rPr>
        <w:t>v</w:t>
      </w:r>
      <w:r>
        <w:t>en</w:t>
      </w:r>
      <w:r>
        <w:rPr>
          <w:spacing w:val="19"/>
        </w:rPr>
        <w:t xml:space="preserve"> </w:t>
      </w:r>
      <w:r>
        <w:t>at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rPr>
          <w:spacing w:val="1"/>
        </w:rPr>
        <w:t>b</w:t>
      </w:r>
      <w:r>
        <w:t>eginning</w:t>
      </w:r>
      <w:r>
        <w:rPr>
          <w:spacing w:val="20"/>
        </w:rPr>
        <w:t xml:space="preserve"> </w:t>
      </w:r>
      <w:r>
        <w:t>of</w:t>
      </w:r>
      <w:r>
        <w:rPr>
          <w:w w:val="9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thi</w:t>
      </w:r>
      <w:r>
        <w:rPr>
          <w:spacing w:val="-2"/>
        </w:rPr>
        <w:t>r</w:t>
      </w:r>
      <w:r>
        <w:t>d</w:t>
      </w:r>
      <w:r>
        <w:rPr>
          <w:spacing w:val="19"/>
        </w:rPr>
        <w:t xml:space="preserve"> </w:t>
      </w:r>
      <w:r>
        <w:t>day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instruction.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second</w:t>
      </w:r>
      <w:r>
        <w:rPr>
          <w:spacing w:val="19"/>
        </w:rPr>
        <w:t xml:space="preserve"> </w:t>
      </w:r>
      <w:r>
        <w:t>post-test</w:t>
      </w:r>
      <w:r>
        <w:rPr>
          <w:spacing w:val="19"/>
        </w:rPr>
        <w:t xml:space="preserve"> </w:t>
      </w:r>
      <w:r>
        <w:t>was</w:t>
      </w:r>
      <w:r>
        <w:rPr>
          <w:spacing w:val="20"/>
        </w:rPr>
        <w:t xml:space="preserve"> </w:t>
      </w:r>
      <w:r>
        <w:t>gi</w:t>
      </w:r>
      <w:r>
        <w:rPr>
          <w:spacing w:val="-2"/>
        </w:rPr>
        <w:t>v</w:t>
      </w:r>
      <w:r>
        <w:t>en</w:t>
      </w:r>
      <w:r>
        <w:rPr>
          <w:spacing w:val="20"/>
        </w:rPr>
        <w:t xml:space="preserve"> </w:t>
      </w:r>
      <w:r>
        <w:t>t</w:t>
      </w:r>
      <w:r>
        <w:rPr>
          <w:spacing w:val="-2"/>
        </w:rPr>
        <w:t>w</w:t>
      </w:r>
      <w:r>
        <w:t>o</w:t>
      </w:r>
      <w:r>
        <w:rPr>
          <w:w w:val="102"/>
        </w:rPr>
        <w:t xml:space="preserve"> </w:t>
      </w:r>
      <w:r>
        <w:t>class</w:t>
      </w:r>
      <w:r>
        <w:rPr>
          <w:spacing w:val="23"/>
        </w:rPr>
        <w:t xml:space="preserve"> </w:t>
      </w:r>
      <w:r>
        <w:t>days</w:t>
      </w:r>
      <w:r>
        <w:rPr>
          <w:spacing w:val="23"/>
        </w:rPr>
        <w:t xml:space="preserve"> </w:t>
      </w:r>
      <w:r>
        <w:t>after</w:t>
      </w:r>
      <w:r>
        <w:rPr>
          <w:spacing w:val="24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first</w:t>
      </w:r>
      <w:r>
        <w:rPr>
          <w:spacing w:val="23"/>
        </w:rPr>
        <w:t xml:space="preserve"> </w:t>
      </w:r>
      <w:r>
        <w:t>post-test.</w:t>
      </w:r>
      <w:r>
        <w:rPr>
          <w:spacing w:val="24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thi</w:t>
      </w:r>
      <w:r>
        <w:rPr>
          <w:spacing w:val="-2"/>
        </w:rPr>
        <w:t>r</w:t>
      </w:r>
      <w:r>
        <w:t>d</w:t>
      </w:r>
      <w:r>
        <w:rPr>
          <w:spacing w:val="24"/>
        </w:rPr>
        <w:t xml:space="preserve"> </w:t>
      </w:r>
      <w:r>
        <w:t>post-test</w:t>
      </w:r>
      <w:r>
        <w:rPr>
          <w:spacing w:val="23"/>
        </w:rPr>
        <w:t xml:space="preserve"> </w:t>
      </w:r>
      <w:r>
        <w:t>was</w:t>
      </w:r>
      <w:r>
        <w:rPr>
          <w:spacing w:val="23"/>
        </w:rPr>
        <w:t xml:space="preserve"> </w:t>
      </w:r>
      <w:r>
        <w:t>gi</w:t>
      </w:r>
      <w:r>
        <w:rPr>
          <w:spacing w:val="-2"/>
        </w:rPr>
        <w:t>v</w:t>
      </w:r>
      <w:r>
        <w:t>en</w:t>
      </w:r>
      <w:r>
        <w:rPr>
          <w:w w:val="106"/>
        </w:rPr>
        <w:t xml:space="preserve"> </w:t>
      </w:r>
      <w:r>
        <w:t>eight</w:t>
      </w:r>
      <w:r>
        <w:rPr>
          <w:spacing w:val="-6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days</w:t>
      </w:r>
      <w:r>
        <w:rPr>
          <w:spacing w:val="-5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</w:t>
      </w:r>
      <w:r>
        <w:rPr>
          <w:spacing w:val="1"/>
        </w:rPr>
        <w:t>e</w:t>
      </w:r>
      <w:r>
        <w:t>cond</w:t>
      </w:r>
      <w:r>
        <w:rPr>
          <w:spacing w:val="-5"/>
        </w:rPr>
        <w:t xml:space="preserve"> </w:t>
      </w:r>
      <w:r>
        <w:rPr>
          <w:spacing w:val="1"/>
        </w:rPr>
        <w:t>p</w:t>
      </w:r>
      <w:r>
        <w:t>ost-test</w:t>
      </w:r>
      <w:commentRangeEnd w:id="72"/>
      <w:r w:rsidR="00507336">
        <w:rPr>
          <w:rStyle w:val="CommentReference"/>
          <w:rFonts w:asciiTheme="minorHAnsi" w:eastAsiaTheme="minorHAnsi" w:hAnsiTheme="minorHAnsi"/>
        </w:rPr>
        <w:commentReference w:id="72"/>
      </w:r>
      <w:r>
        <w:t>.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th</w:t>
      </w:r>
      <w:r>
        <w:rPr>
          <w:spacing w:val="-2"/>
        </w:rPr>
        <w:t>r</w:t>
      </w:r>
      <w:r>
        <w:rPr>
          <w:spacing w:val="1"/>
        </w:rPr>
        <w:t>e</w:t>
      </w:r>
      <w:r>
        <w:t>e</w:t>
      </w:r>
      <w:r>
        <w:rPr>
          <w:spacing w:val="-5"/>
        </w:rPr>
        <w:t xml:space="preserve"> </w:t>
      </w:r>
      <w:r>
        <w:t>tests</w:t>
      </w:r>
      <w:r>
        <w:rPr>
          <w:spacing w:val="-5"/>
        </w:rPr>
        <w:t xml:space="preserve"> </w:t>
      </w:r>
      <w:r>
        <w:rPr>
          <w:spacing w:val="-2"/>
        </w:rPr>
        <w:t>w</w:t>
      </w:r>
      <w:r>
        <w:t>e</w:t>
      </w:r>
      <w:r>
        <w:rPr>
          <w:spacing w:val="-2"/>
        </w:rPr>
        <w:t>r</w:t>
      </w:r>
      <w:r>
        <w:t>e</w:t>
      </w:r>
      <w:r>
        <w:rPr>
          <w:w w:val="98"/>
        </w:rPr>
        <w:t xml:space="preserve"> </w:t>
      </w:r>
      <w:r>
        <w:t>administe</w:t>
      </w:r>
      <w:r>
        <w:rPr>
          <w:spacing w:val="-2"/>
        </w:rPr>
        <w:t>r</w:t>
      </w:r>
      <w:r>
        <w:t>ed</w:t>
      </w:r>
      <w:r>
        <w:rPr>
          <w:spacing w:val="26"/>
        </w:rPr>
        <w:t xml:space="preserve"> </w:t>
      </w:r>
      <w:r>
        <w:t>using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bl</w:t>
      </w:r>
      <w:r>
        <w:rPr>
          <w:spacing w:val="1"/>
        </w:rPr>
        <w:t>o</w:t>
      </w:r>
      <w:r>
        <w:t>ck-based</w:t>
      </w:r>
      <w:r>
        <w:rPr>
          <w:spacing w:val="26"/>
        </w:rPr>
        <w:t xml:space="preserve"> </w:t>
      </w:r>
      <w:r>
        <w:rPr>
          <w:spacing w:val="-2"/>
        </w:rPr>
        <w:t>r</w:t>
      </w:r>
      <w:r>
        <w:t>ep</w:t>
      </w:r>
      <w:r>
        <w:rPr>
          <w:spacing w:val="-2"/>
        </w:rPr>
        <w:t>r</w:t>
      </w:r>
      <w:r>
        <w:t>esentation</w:t>
      </w:r>
      <w:r>
        <w:rPr>
          <w:spacing w:val="25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c</w:t>
      </w:r>
      <w:r>
        <w:rPr>
          <w:spacing w:val="1"/>
        </w:rPr>
        <w:t>o</w:t>
      </w:r>
      <w:r>
        <w:t>de</w:t>
      </w:r>
      <w:r>
        <w:rPr>
          <w:spacing w:val="26"/>
        </w:rPr>
        <w:t xml:space="preserve"> </w:t>
      </w:r>
      <w:r>
        <w:t>for</w:t>
      </w:r>
      <w:r>
        <w:rPr>
          <w:w w:val="103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questions</w:t>
      </w:r>
      <w:r>
        <w:rPr>
          <w:spacing w:val="12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ans</w:t>
      </w:r>
      <w:r>
        <w:rPr>
          <w:spacing w:val="-2"/>
        </w:rPr>
        <w:t>w</w:t>
      </w:r>
      <w:r>
        <w:t>er</w:t>
      </w:r>
      <w:r>
        <w:rPr>
          <w:spacing w:val="12"/>
        </w:rPr>
        <w:t xml:space="preserve"> </w:t>
      </w:r>
      <w:r>
        <w:t>choices.</w:t>
      </w:r>
      <w:r>
        <w:rPr>
          <w:spacing w:val="10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last</w:t>
      </w:r>
      <w:r>
        <w:rPr>
          <w:spacing w:val="11"/>
        </w:rPr>
        <w:t xml:space="preserve"> </w:t>
      </w:r>
      <w:r>
        <w:t>post-test</w:t>
      </w:r>
      <w:r>
        <w:rPr>
          <w:spacing w:val="12"/>
        </w:rPr>
        <w:t xml:space="preserve"> </w:t>
      </w:r>
      <w:r>
        <w:t>was</w:t>
      </w:r>
      <w:r>
        <w:rPr>
          <w:spacing w:val="10"/>
        </w:rPr>
        <w:t xml:space="preserve"> </w:t>
      </w:r>
      <w:proofErr w:type="spellStart"/>
      <w:r>
        <w:t>adminis</w:t>
      </w:r>
      <w:proofErr w:type="spellEnd"/>
      <w:r>
        <w:t>-</w:t>
      </w:r>
      <w:r>
        <w:rPr>
          <w:w w:val="102"/>
        </w:rPr>
        <w:t xml:space="preserve"> </w:t>
      </w:r>
      <w:proofErr w:type="spellStart"/>
      <w:r>
        <w:t>te</w:t>
      </w:r>
      <w:r>
        <w:rPr>
          <w:spacing w:val="-2"/>
        </w:rPr>
        <w:t>r</w:t>
      </w:r>
      <w:r>
        <w:rPr>
          <w:spacing w:val="1"/>
        </w:rPr>
        <w:t>e</w:t>
      </w:r>
      <w:r>
        <w:t>d</w:t>
      </w:r>
      <w:proofErr w:type="spellEnd"/>
      <w:r>
        <w:rPr>
          <w:spacing w:val="11"/>
        </w:rPr>
        <w:t xml:space="preserve"> </w:t>
      </w:r>
      <w:r>
        <w:t>after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students</w:t>
      </w:r>
      <w:r>
        <w:rPr>
          <w:spacing w:val="12"/>
        </w:rPr>
        <w:t xml:space="preserve"> </w:t>
      </w:r>
      <w:r>
        <w:t>had</w:t>
      </w:r>
      <w:r>
        <w:rPr>
          <w:spacing w:val="12"/>
        </w:rPr>
        <w:t xml:space="preserve"> </w:t>
      </w:r>
      <w:r>
        <w:t>complet</w:t>
      </w:r>
      <w:r>
        <w:rPr>
          <w:spacing w:val="1"/>
        </w:rPr>
        <w:t>e</w:t>
      </w:r>
      <w:r>
        <w:t>d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Python</w:t>
      </w:r>
      <w:r>
        <w:rPr>
          <w:spacing w:val="12"/>
        </w:rPr>
        <w:t xml:space="preserve"> </w:t>
      </w:r>
      <w:r>
        <w:rPr>
          <w:spacing w:val="-2"/>
        </w:rPr>
        <w:t>c</w:t>
      </w:r>
      <w:r>
        <w:rPr>
          <w:spacing w:val="1"/>
        </w:rPr>
        <w:t>o</w:t>
      </w:r>
      <w:r>
        <w:t>ding</w:t>
      </w:r>
      <w:r>
        <w:rPr>
          <w:spacing w:val="12"/>
        </w:rPr>
        <w:t xml:space="preserve"> </w:t>
      </w:r>
      <w:r>
        <w:t>portion</w:t>
      </w:r>
      <w:r>
        <w:rPr>
          <w:w w:val="10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class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was</w:t>
      </w:r>
      <w:r>
        <w:rPr>
          <w:spacing w:val="3"/>
        </w:rPr>
        <w:t xml:space="preserve"> </w:t>
      </w:r>
      <w:r>
        <w:t>administe</w:t>
      </w:r>
      <w:r>
        <w:rPr>
          <w:spacing w:val="-2"/>
        </w:rPr>
        <w:t>r</w:t>
      </w:r>
      <w:r>
        <w:rPr>
          <w:spacing w:val="1"/>
        </w:rPr>
        <w:t>e</w:t>
      </w:r>
      <w:r>
        <w:t>d</w:t>
      </w:r>
      <w:r>
        <w:rPr>
          <w:spacing w:val="3"/>
        </w:rPr>
        <w:t xml:space="preserve"> </w:t>
      </w:r>
      <w:r>
        <w:t>using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t</w:t>
      </w:r>
      <w:r>
        <w:rPr>
          <w:spacing w:val="-2"/>
        </w:rPr>
        <w:t>e</w:t>
      </w:r>
      <w:r>
        <w:t>xt</w:t>
      </w:r>
      <w:r>
        <w:rPr>
          <w:spacing w:val="3"/>
        </w:rPr>
        <w:t xml:space="preserve"> </w:t>
      </w:r>
      <w:r>
        <w:rPr>
          <w:spacing w:val="-2"/>
        </w:rPr>
        <w:t>r</w:t>
      </w:r>
      <w:r>
        <w:t>ep</w:t>
      </w:r>
      <w:r>
        <w:rPr>
          <w:spacing w:val="-2"/>
        </w:rPr>
        <w:t>r</w:t>
      </w:r>
      <w:r>
        <w:t>esentation</w:t>
      </w:r>
      <w:r>
        <w:rPr>
          <w:spacing w:val="3"/>
        </w:rPr>
        <w:t xml:space="preserve"> </w:t>
      </w:r>
      <w:r>
        <w:t>for</w:t>
      </w:r>
      <w:r>
        <w:rPr>
          <w:w w:val="99"/>
        </w:rPr>
        <w:t xml:space="preserve"> </w:t>
      </w:r>
      <w:r>
        <w:t>questions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ans</w:t>
      </w:r>
      <w:r>
        <w:rPr>
          <w:spacing w:val="-2"/>
        </w:rPr>
        <w:t>w</w:t>
      </w:r>
      <w:r>
        <w:t>er</w:t>
      </w:r>
      <w:r>
        <w:rPr>
          <w:spacing w:val="3"/>
        </w:rPr>
        <w:t xml:space="preserve"> </w:t>
      </w:r>
      <w:r>
        <w:t>choices.</w:t>
      </w:r>
      <w:r>
        <w:rPr>
          <w:spacing w:val="4"/>
        </w:rPr>
        <w:t xml:space="preserve"> </w:t>
      </w:r>
      <w:r>
        <w:t>All</w:t>
      </w:r>
      <w:r>
        <w:rPr>
          <w:spacing w:val="3"/>
        </w:rPr>
        <w:t xml:space="preserve"> </w:t>
      </w:r>
      <w:r>
        <w:t>tests</w:t>
      </w:r>
      <w:r>
        <w:rPr>
          <w:spacing w:val="4"/>
        </w:rPr>
        <w:t xml:space="preserve"> </w:t>
      </w:r>
      <w:r>
        <w:rPr>
          <w:spacing w:val="-2"/>
        </w:rPr>
        <w:t>w</w:t>
      </w:r>
      <w:r>
        <w:t>e</w:t>
      </w:r>
      <w:r>
        <w:rPr>
          <w:spacing w:val="-2"/>
        </w:rPr>
        <w:t>r</w:t>
      </w:r>
      <w:r>
        <w:t>e</w:t>
      </w:r>
      <w:r>
        <w:rPr>
          <w:spacing w:val="3"/>
        </w:rPr>
        <w:t xml:space="preserve"> </w:t>
      </w:r>
      <w:r>
        <w:t>planned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3"/>
        </w:rPr>
        <w:t xml:space="preserve"> </w:t>
      </w:r>
      <w:r>
        <w:t>admin-</w:t>
      </w:r>
      <w:r>
        <w:rPr>
          <w:w w:val="101"/>
        </w:rPr>
        <w:t xml:space="preserve"> </w:t>
      </w:r>
      <w:proofErr w:type="spellStart"/>
      <w:r>
        <w:t>iste</w:t>
      </w:r>
      <w:r>
        <w:rPr>
          <w:spacing w:val="-2"/>
        </w:rPr>
        <w:t>r</w:t>
      </w:r>
      <w:r>
        <w:rPr>
          <w:spacing w:val="1"/>
        </w:rPr>
        <w:t>e</w:t>
      </w:r>
      <w:r>
        <w:t>d</w:t>
      </w:r>
      <w:proofErr w:type="spellEnd"/>
      <w:r>
        <w:rPr>
          <w:spacing w:val="8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class.</w:t>
      </w:r>
      <w:r>
        <w:rPr>
          <w:spacing w:val="9"/>
        </w:rPr>
        <w:t xml:space="preserve"> </w:t>
      </w:r>
      <w:r>
        <w:t>H</w:t>
      </w:r>
      <w:r>
        <w:rPr>
          <w:spacing w:val="-2"/>
        </w:rPr>
        <w:t>owev</w:t>
      </w:r>
      <w:r>
        <w:t>e</w:t>
      </w:r>
      <w:r>
        <w:rPr>
          <w:spacing w:val="-11"/>
        </w:rPr>
        <w:t>r</w:t>
      </w:r>
      <w:r>
        <w:t>,</w:t>
      </w:r>
      <w:r>
        <w:rPr>
          <w:spacing w:val="8"/>
        </w:rPr>
        <w:t xml:space="preserve"> </w:t>
      </w:r>
      <w:r>
        <w:t>an</w:t>
      </w:r>
      <w:r>
        <w:rPr>
          <w:spacing w:val="9"/>
        </w:rPr>
        <w:t xml:space="preserve"> </w:t>
      </w:r>
      <w:r>
        <w:t>issue</w:t>
      </w:r>
      <w:r>
        <w:rPr>
          <w:spacing w:val="9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learning</w:t>
      </w:r>
      <w:r>
        <w:rPr>
          <w:spacing w:val="9"/>
        </w:rPr>
        <w:t xml:space="preserve"> </w:t>
      </w:r>
      <w:r>
        <w:t>management</w:t>
      </w:r>
      <w:r>
        <w:rPr>
          <w:w w:val="103"/>
        </w:rPr>
        <w:t xml:space="preserve"> </w:t>
      </w:r>
      <w:r>
        <w:t>system</w:t>
      </w:r>
      <w:r>
        <w:rPr>
          <w:spacing w:val="13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one</w:t>
      </w:r>
      <w:r>
        <w:rPr>
          <w:spacing w:val="14"/>
        </w:rPr>
        <w:t xml:space="preserve"> </w:t>
      </w:r>
      <w:r>
        <w:t>s</w:t>
      </w:r>
      <w:r>
        <w:rPr>
          <w:spacing w:val="1"/>
        </w:rPr>
        <w:t>e</w:t>
      </w:r>
      <w:r>
        <w:t>ction</w:t>
      </w:r>
      <w:r>
        <w:rPr>
          <w:spacing w:val="13"/>
        </w:rPr>
        <w:t xml:space="preserve"> </w:t>
      </w:r>
      <w:r>
        <w:t>necessitated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</w:t>
      </w:r>
      <w:r>
        <w:rPr>
          <w:spacing w:val="-2"/>
        </w:rPr>
        <w:t>r</w:t>
      </w:r>
      <w:r>
        <w:t>etest</w:t>
      </w:r>
      <w:r>
        <w:rPr>
          <w:spacing w:val="13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s</w:t>
      </w:r>
      <w:r>
        <w:rPr>
          <w:spacing w:val="1"/>
        </w:rPr>
        <w:t>e</w:t>
      </w:r>
      <w:r>
        <w:t>ction</w:t>
      </w:r>
      <w:r>
        <w:rPr>
          <w:spacing w:val="13"/>
        </w:rPr>
        <w:t xml:space="preserve"> </w:t>
      </w:r>
      <w:r>
        <w:t>to</w:t>
      </w:r>
      <w:r>
        <w:rPr>
          <w:w w:val="106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-6"/>
        </w:rPr>
        <w:t xml:space="preserve"> </w:t>
      </w:r>
      <w:r>
        <w:t>administe</w:t>
      </w:r>
      <w:r>
        <w:rPr>
          <w:spacing w:val="-2"/>
        </w:rPr>
        <w:t>r</w:t>
      </w:r>
      <w:r>
        <w:rPr>
          <w:spacing w:val="1"/>
        </w:rPr>
        <w:t>e</w:t>
      </w:r>
      <w:r>
        <w:t>d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take</w:t>
      </w:r>
      <w:r>
        <w:rPr>
          <w:spacing w:val="-6"/>
        </w:rPr>
        <w:t xml:space="preserve"> </w:t>
      </w:r>
      <w:r>
        <w:t>home</w:t>
      </w:r>
      <w:r>
        <w:rPr>
          <w:spacing w:val="-5"/>
        </w:rPr>
        <w:t xml:space="preserve"> </w:t>
      </w:r>
      <w:r>
        <w:t>test.</w:t>
      </w:r>
      <w:r>
        <w:rPr>
          <w:spacing w:val="-6"/>
        </w:rPr>
        <w:t xml:space="preserve"> </w:t>
      </w:r>
      <w:r>
        <w:rPr>
          <w:spacing w:val="-13"/>
        </w:rPr>
        <w:t>T</w:t>
      </w:r>
      <w:r>
        <w:t>o</w:t>
      </w:r>
      <w:r>
        <w:rPr>
          <w:spacing w:val="-5"/>
        </w:rPr>
        <w:t xml:space="preserve"> </w:t>
      </w:r>
      <w:r>
        <w:t>insu</w:t>
      </w:r>
      <w:r>
        <w:rPr>
          <w:spacing w:val="-2"/>
        </w:rPr>
        <w:t>r</w:t>
      </w:r>
      <w:r>
        <w:t>e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diffe</w:t>
      </w:r>
      <w:r>
        <w:rPr>
          <w:spacing w:val="-3"/>
        </w:rPr>
        <w:t>r</w:t>
      </w:r>
      <w:r>
        <w:t>ence</w:t>
      </w:r>
      <w:r>
        <w:rPr>
          <w:spacing w:val="-6"/>
        </w:rPr>
        <w:t xml:space="preserve"> </w:t>
      </w:r>
      <w:r>
        <w:t>in</w:t>
      </w:r>
      <w:r>
        <w:rPr>
          <w:w w:val="102"/>
        </w:rPr>
        <w:t xml:space="preserve"> </w:t>
      </w:r>
      <w:r>
        <w:t>p</w:t>
      </w:r>
      <w:r>
        <w:rPr>
          <w:spacing w:val="-2"/>
        </w:rPr>
        <w:t>r</w:t>
      </w:r>
      <w:r>
        <w:t>etest</w:t>
      </w:r>
      <w:r>
        <w:rPr>
          <w:spacing w:val="8"/>
        </w:rPr>
        <w:t xml:space="preserve"> </w:t>
      </w:r>
      <w:r>
        <w:t>administration</w:t>
      </w:r>
      <w:r>
        <w:rPr>
          <w:spacing w:val="9"/>
        </w:rPr>
        <w:t xml:space="preserve"> </w:t>
      </w:r>
      <w:r>
        <w:t>did</w:t>
      </w:r>
      <w:r>
        <w:rPr>
          <w:spacing w:val="8"/>
        </w:rPr>
        <w:t xml:space="preserve"> </w:t>
      </w:r>
      <w:r>
        <w:t>not</w:t>
      </w:r>
      <w:r>
        <w:rPr>
          <w:spacing w:val="9"/>
        </w:rPr>
        <w:t xml:space="preserve"> </w:t>
      </w:r>
      <w:r>
        <w:t>invalidate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</w:t>
      </w:r>
      <w:r>
        <w:rPr>
          <w:spacing w:val="-2"/>
        </w:rPr>
        <w:t>r</w:t>
      </w:r>
      <w:r>
        <w:t>etest</w:t>
      </w:r>
      <w:r>
        <w:rPr>
          <w:spacing w:val="9"/>
        </w:rPr>
        <w:t xml:space="preserve"> </w:t>
      </w:r>
      <w:r>
        <w:rPr>
          <w:spacing w:val="-2"/>
        </w:rPr>
        <w:t>w</w:t>
      </w:r>
      <w:r>
        <w:t>e</w:t>
      </w:r>
      <w:r>
        <w:rPr>
          <w:spacing w:val="8"/>
        </w:rPr>
        <w:t xml:space="preserve"> </w:t>
      </w:r>
      <w:r>
        <w:t>conduct</w:t>
      </w:r>
      <w:r>
        <w:rPr>
          <w:spacing w:val="1"/>
        </w:rPr>
        <w:t>e</w:t>
      </w:r>
      <w:r>
        <w:t>d an</w:t>
      </w:r>
      <w:r>
        <w:rPr>
          <w:spacing w:val="26"/>
        </w:rPr>
        <w:t xml:space="preserve"> </w:t>
      </w:r>
      <w:r>
        <w:t>independent</w:t>
      </w:r>
      <w:r>
        <w:rPr>
          <w:spacing w:val="28"/>
        </w:rPr>
        <w:t xml:space="preserve"> </w:t>
      </w:r>
      <w:r>
        <w:t>2-g</w:t>
      </w:r>
      <w:r>
        <w:rPr>
          <w:spacing w:val="-2"/>
        </w:rPr>
        <w:t>r</w:t>
      </w:r>
      <w:r>
        <w:t>oup</w:t>
      </w:r>
      <w:r>
        <w:rPr>
          <w:spacing w:val="27"/>
        </w:rPr>
        <w:t xml:space="preserve"> </w:t>
      </w:r>
      <w:r>
        <w:t>Mann</w:t>
      </w:r>
      <w:r>
        <w:rPr>
          <w:spacing w:val="-9"/>
        </w:rPr>
        <w:t>-</w:t>
      </w:r>
      <w:r>
        <w:t>Whitn</w:t>
      </w:r>
      <w:r>
        <w:rPr>
          <w:spacing w:val="-2"/>
        </w:rPr>
        <w:t>e</w:t>
      </w:r>
      <w:r>
        <w:t>y</w:t>
      </w:r>
      <w:r>
        <w:rPr>
          <w:spacing w:val="26"/>
        </w:rPr>
        <w:t xml:space="preserve"> </w:t>
      </w:r>
      <w:r>
        <w:t>U</w:t>
      </w:r>
      <w:r>
        <w:rPr>
          <w:spacing w:val="27"/>
        </w:rPr>
        <w:t xml:space="preserve"> </w:t>
      </w:r>
      <w:r>
        <w:t>test</w:t>
      </w:r>
      <w:r>
        <w:rPr>
          <w:spacing w:val="28"/>
        </w:rPr>
        <w:t xml:space="preserve"> </w:t>
      </w:r>
      <w:r>
        <w:rPr>
          <w:spacing w:val="1"/>
        </w:rPr>
        <w:t>b</w:t>
      </w:r>
      <w:r>
        <w:t>et</w:t>
      </w:r>
      <w:r>
        <w:rPr>
          <w:spacing w:val="-2"/>
        </w:rPr>
        <w:t>w</w:t>
      </w:r>
      <w:r>
        <w:t>een</w:t>
      </w:r>
      <w:r>
        <w:rPr>
          <w:spacing w:val="26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t</w:t>
      </w:r>
      <w:r>
        <w:rPr>
          <w:spacing w:val="-2"/>
        </w:rPr>
        <w:t>w</w:t>
      </w:r>
      <w:r>
        <w:t>o</w:t>
      </w:r>
      <w:r>
        <w:rPr>
          <w:w w:val="102"/>
        </w:rPr>
        <w:t xml:space="preserve"> </w:t>
      </w:r>
      <w:r>
        <w:t>s</w:t>
      </w:r>
      <w:r>
        <w:rPr>
          <w:spacing w:val="1"/>
        </w:rPr>
        <w:t>e</w:t>
      </w:r>
      <w:r>
        <w:t>ctions.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p-value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0.8157</w:t>
      </w:r>
      <w:r>
        <w:rPr>
          <w:spacing w:val="-2"/>
        </w:rPr>
        <w:t xml:space="preserve"> </w:t>
      </w:r>
      <w:r>
        <w:t>suggests 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>r</w:t>
      </w:r>
      <w:r>
        <w:t>e</w:t>
      </w:r>
      <w:r>
        <w:rPr>
          <w:spacing w:val="-1"/>
        </w:rPr>
        <w:t xml:space="preserve"> </w:t>
      </w:r>
      <w:r>
        <w:rPr>
          <w:spacing w:val="-2"/>
        </w:rPr>
        <w:t>w</w:t>
      </w:r>
      <w:r>
        <w:t>e</w:t>
      </w:r>
      <w:r>
        <w:rPr>
          <w:spacing w:val="-2"/>
        </w:rPr>
        <w:t>r</w:t>
      </w:r>
      <w:r>
        <w:t>e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proofErr w:type="spellStart"/>
      <w:r>
        <w:t>signifi</w:t>
      </w:r>
      <w:proofErr w:type="spellEnd"/>
      <w:r>
        <w:t>-</w:t>
      </w:r>
      <w:r>
        <w:rPr>
          <w:w w:val="98"/>
        </w:rPr>
        <w:t xml:space="preserve"> </w:t>
      </w:r>
      <w:r>
        <w:t>cant</w:t>
      </w:r>
      <w:r>
        <w:rPr>
          <w:spacing w:val="1"/>
        </w:rPr>
        <w:t xml:space="preserve"> </w:t>
      </w:r>
      <w:r>
        <w:t>diffe</w:t>
      </w:r>
      <w:r>
        <w:rPr>
          <w:spacing w:val="-3"/>
        </w:rPr>
        <w:t>r</w:t>
      </w:r>
      <w:r>
        <w:t>ences</w:t>
      </w:r>
      <w:r>
        <w:rPr>
          <w:spacing w:val="1"/>
        </w:rPr>
        <w:t xml:space="preserve"> </w:t>
      </w:r>
      <w:r>
        <w:t>caus</w:t>
      </w:r>
      <w:r>
        <w:rPr>
          <w:spacing w:val="1"/>
        </w:rPr>
        <w:t>e</w:t>
      </w:r>
      <w:r>
        <w:t>d</w:t>
      </w:r>
      <w:r>
        <w:rPr>
          <w:spacing w:val="1"/>
        </w:rPr>
        <w:t xml:space="preserve"> </w:t>
      </w:r>
      <w:r>
        <w:t>by taking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test at</w:t>
      </w:r>
      <w:r>
        <w:rPr>
          <w:spacing w:val="2"/>
        </w:rPr>
        <w:t xml:space="preserve"> </w:t>
      </w:r>
      <w:r>
        <w:t>home instead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 the</w:t>
      </w:r>
      <w:r>
        <w:rPr>
          <w:w w:val="104"/>
        </w:rPr>
        <w:t xml:space="preserve"> </w:t>
      </w:r>
      <w:r>
        <w:t>class</w:t>
      </w:r>
      <w:r>
        <w:rPr>
          <w:spacing w:val="-2"/>
        </w:rPr>
        <w:t>r</w:t>
      </w:r>
      <w:r>
        <w:rPr>
          <w:spacing w:val="1"/>
        </w:rPr>
        <w:t>o</w:t>
      </w:r>
      <w:r>
        <w:t>om.</w:t>
      </w:r>
    </w:p>
    <w:p w14:paraId="2E7468B0" w14:textId="77777777" w:rsidR="00BD22F5" w:rsidRDefault="00541216">
      <w:pPr>
        <w:pStyle w:val="BodyText"/>
        <w:spacing w:line="254" w:lineRule="auto"/>
        <w:ind w:right="2" w:firstLine="199"/>
        <w:jc w:val="both"/>
      </w:pPr>
      <w:r>
        <w:t>The</w:t>
      </w:r>
      <w:r>
        <w:rPr>
          <w:spacing w:val="-2"/>
        </w:rPr>
        <w:t xml:space="preserve"> </w:t>
      </w:r>
      <w:r>
        <w:t>num</w:t>
      </w:r>
      <w:r>
        <w:rPr>
          <w:spacing w:val="1"/>
        </w:rPr>
        <w:t>b</w:t>
      </w:r>
      <w:r>
        <w:t>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consenting</w:t>
      </w:r>
      <w:r>
        <w:rPr>
          <w:spacing w:val="-2"/>
        </w:rPr>
        <w:t xml:space="preserve"> </w:t>
      </w:r>
      <w:r>
        <w:t>participants</w:t>
      </w:r>
      <w:r>
        <w:rPr>
          <w:spacing w:val="-1"/>
        </w:rPr>
        <w:t xml:space="preserve"> </w:t>
      </w:r>
      <w:r>
        <w:rPr>
          <w:spacing w:val="-2"/>
        </w:rPr>
        <w:t>w</w:t>
      </w:r>
      <w:r>
        <w:t>e</w:t>
      </w:r>
      <w:r>
        <w:rPr>
          <w:spacing w:val="-2"/>
        </w:rPr>
        <w:t>r</w:t>
      </w:r>
      <w:r>
        <w:t>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67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w w:val="104"/>
        </w:rPr>
        <w:t xml:space="preserve"> </w:t>
      </w:r>
      <w:r>
        <w:t>p</w:t>
      </w:r>
      <w:r>
        <w:rPr>
          <w:spacing w:val="-2"/>
        </w:rPr>
        <w:t>r</w:t>
      </w:r>
      <w:r>
        <w:t>etest,</w:t>
      </w:r>
      <w:r>
        <w:rPr>
          <w:spacing w:val="1"/>
        </w:rPr>
        <w:t xml:space="preserve"> </w:t>
      </w:r>
      <w:r>
        <w:t>75</w:t>
      </w:r>
      <w:r>
        <w:rPr>
          <w:spacing w:val="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post-test</w:t>
      </w:r>
      <w:r>
        <w:rPr>
          <w:spacing w:val="2"/>
        </w:rPr>
        <w:t xml:space="preserve"> </w:t>
      </w:r>
      <w:r>
        <w:t>1,</w:t>
      </w:r>
      <w:r>
        <w:rPr>
          <w:spacing w:val="2"/>
        </w:rPr>
        <w:t xml:space="preserve"> </w:t>
      </w:r>
      <w:r>
        <w:t>72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post-test</w:t>
      </w:r>
      <w:r>
        <w:rPr>
          <w:spacing w:val="1"/>
        </w:rPr>
        <w:t xml:space="preserve"> </w:t>
      </w:r>
      <w:r>
        <w:t>2,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69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post-test</w:t>
      </w:r>
      <w:r>
        <w:rPr>
          <w:spacing w:val="2"/>
        </w:rPr>
        <w:t xml:space="preserve"> </w:t>
      </w:r>
      <w:r>
        <w:t>3.</w:t>
      </w:r>
      <w:r>
        <w:rPr>
          <w:w w:val="91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those</w:t>
      </w:r>
      <w:r>
        <w:rPr>
          <w:spacing w:val="9"/>
        </w:rPr>
        <w:t xml:space="preserve"> </w:t>
      </w:r>
      <w:r>
        <w:t>students</w:t>
      </w:r>
      <w:r>
        <w:rPr>
          <w:spacing w:val="8"/>
        </w:rPr>
        <w:t xml:space="preserve"> </w:t>
      </w:r>
      <w:r>
        <w:t>participants,</w:t>
      </w:r>
      <w:r>
        <w:rPr>
          <w:spacing w:val="9"/>
        </w:rPr>
        <w:t xml:space="preserve"> </w:t>
      </w:r>
      <w:r>
        <w:t>55</w:t>
      </w:r>
      <w:r>
        <w:rPr>
          <w:spacing w:val="8"/>
        </w:rPr>
        <w:t xml:space="preserve"> </w:t>
      </w:r>
      <w:r>
        <w:t>participated</w:t>
      </w:r>
      <w:r>
        <w:rPr>
          <w:spacing w:val="9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each</w:t>
      </w:r>
      <w:r>
        <w:rPr>
          <w:spacing w:val="9"/>
        </w:rPr>
        <w:t xml:space="preserve"> </w:t>
      </w:r>
      <w:r>
        <w:t>test</w:t>
      </w:r>
      <w:commentRangeEnd w:id="71"/>
      <w:r w:rsidR="007842C7">
        <w:rPr>
          <w:rStyle w:val="CommentReference"/>
          <w:rFonts w:asciiTheme="minorHAnsi" w:eastAsiaTheme="minorHAnsi" w:hAnsiTheme="minorHAnsi"/>
        </w:rPr>
        <w:commentReference w:id="71"/>
      </w:r>
      <w:r>
        <w:t>.</w:t>
      </w:r>
    </w:p>
    <w:p w14:paraId="42E0FFFA" w14:textId="77777777" w:rsidR="00BD22F5" w:rsidRDefault="00BD22F5">
      <w:pPr>
        <w:spacing w:before="8" w:line="190" w:lineRule="exact"/>
        <w:rPr>
          <w:sz w:val="19"/>
          <w:szCs w:val="19"/>
        </w:rPr>
      </w:pPr>
    </w:p>
    <w:p w14:paraId="4CC90411" w14:textId="77777777" w:rsidR="00BD22F5" w:rsidRDefault="00BD22F5">
      <w:pPr>
        <w:spacing w:line="200" w:lineRule="exact"/>
        <w:rPr>
          <w:sz w:val="20"/>
          <w:szCs w:val="20"/>
        </w:rPr>
      </w:pPr>
    </w:p>
    <w:p w14:paraId="56ADEFBE" w14:textId="77777777" w:rsidR="00BD22F5" w:rsidRDefault="00541216">
      <w:pPr>
        <w:pStyle w:val="Heading2"/>
        <w:numPr>
          <w:ilvl w:val="1"/>
          <w:numId w:val="1"/>
        </w:numPr>
        <w:tabs>
          <w:tab w:val="left" w:pos="611"/>
        </w:tabs>
        <w:ind w:left="611" w:right="2005"/>
        <w:jc w:val="both"/>
        <w:rPr>
          <w:b w:val="0"/>
          <w:bCs w:val="0"/>
        </w:rPr>
      </w:pPr>
      <w:bookmarkStart w:id="73" w:name="3.1_Administer_Assessment"/>
      <w:bookmarkEnd w:id="73"/>
      <w:r>
        <w:rPr>
          <w:spacing w:val="-4"/>
          <w:w w:val="105"/>
        </w:rPr>
        <w:t>A</w:t>
      </w:r>
      <w:r>
        <w:rPr>
          <w:w w:val="105"/>
        </w:rPr>
        <w:t>dminister</w:t>
      </w:r>
      <w:r>
        <w:rPr>
          <w:spacing w:val="22"/>
          <w:w w:val="105"/>
        </w:rPr>
        <w:t xml:space="preserve"> </w:t>
      </w:r>
      <w:r>
        <w:rPr>
          <w:spacing w:val="-4"/>
          <w:w w:val="105"/>
        </w:rPr>
        <w:t>A</w:t>
      </w:r>
      <w:r>
        <w:rPr>
          <w:w w:val="105"/>
        </w:rPr>
        <w:t>ssessment</w:t>
      </w:r>
    </w:p>
    <w:p w14:paraId="69D3379E" w14:textId="77777777" w:rsidR="00BD22F5" w:rsidRDefault="00541216">
      <w:pPr>
        <w:pStyle w:val="BodyText"/>
        <w:spacing w:before="58" w:line="254" w:lineRule="auto"/>
        <w:ind w:hanging="6"/>
        <w:jc w:val="both"/>
      </w:pPr>
      <w:r>
        <w:t>The</w:t>
      </w:r>
      <w:r>
        <w:rPr>
          <w:spacing w:val="3"/>
        </w:rPr>
        <w:t xml:space="preserve"> </w:t>
      </w:r>
      <w:r>
        <w:t>assessment</w:t>
      </w:r>
      <w:r>
        <w:rPr>
          <w:spacing w:val="3"/>
        </w:rPr>
        <w:t xml:space="preserve"> </w:t>
      </w:r>
      <w:r>
        <w:t>consist</w:t>
      </w:r>
      <w:r>
        <w:rPr>
          <w:spacing w:val="1"/>
        </w:rPr>
        <w:t>e</w:t>
      </w:r>
      <w:r>
        <w:t>d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one</w:t>
      </w:r>
      <w:r>
        <w:rPr>
          <w:spacing w:val="3"/>
        </w:rPr>
        <w:t xml:space="preserve"> </w:t>
      </w:r>
      <w:r>
        <w:t>p</w:t>
      </w:r>
      <w:r>
        <w:rPr>
          <w:spacing w:val="-2"/>
        </w:rPr>
        <w:t>r</w:t>
      </w:r>
      <w:r>
        <w:t>etest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th</w:t>
      </w:r>
      <w:r>
        <w:rPr>
          <w:spacing w:val="-2"/>
        </w:rPr>
        <w:t>r</w:t>
      </w:r>
      <w:r>
        <w:rPr>
          <w:spacing w:val="1"/>
        </w:rPr>
        <w:t>e</w:t>
      </w:r>
      <w:r>
        <w:t>e</w:t>
      </w:r>
      <w:r>
        <w:rPr>
          <w:spacing w:val="3"/>
        </w:rPr>
        <w:t xml:space="preserve"> </w:t>
      </w:r>
      <w:r>
        <w:t>post-tests.</w:t>
      </w:r>
      <w:r>
        <w:rPr>
          <w:spacing w:val="3"/>
        </w:rPr>
        <w:t xml:space="preserve"> </w:t>
      </w:r>
      <w:r>
        <w:t>Each</w:t>
      </w:r>
      <w:r>
        <w:rPr>
          <w:w w:val="97"/>
        </w:rPr>
        <w:t xml:space="preserve"> </w:t>
      </w:r>
      <w:r>
        <w:t>test</w:t>
      </w:r>
      <w:r>
        <w:rPr>
          <w:spacing w:val="6"/>
        </w:rPr>
        <w:t xml:space="preserve"> </w:t>
      </w:r>
      <w:r>
        <w:t>has</w:t>
      </w:r>
      <w:r>
        <w:rPr>
          <w:spacing w:val="8"/>
        </w:rPr>
        <w:t xml:space="preserve"> </w:t>
      </w:r>
      <w:r>
        <w:t>nine</w:t>
      </w:r>
      <w:r>
        <w:rPr>
          <w:spacing w:val="7"/>
        </w:rPr>
        <w:t xml:space="preserve"> </w:t>
      </w:r>
      <w:r>
        <w:t>multiple</w:t>
      </w:r>
      <w:r>
        <w:rPr>
          <w:spacing w:val="8"/>
        </w:rPr>
        <w:t xml:space="preserve"> </w:t>
      </w:r>
      <w:r>
        <w:t>choice</w:t>
      </w:r>
      <w:r>
        <w:rPr>
          <w:spacing w:val="7"/>
        </w:rPr>
        <w:t xml:space="preserve"> </w:t>
      </w:r>
      <w:r>
        <w:t>questions</w:t>
      </w:r>
      <w:r>
        <w:rPr>
          <w:spacing w:val="7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one</w:t>
      </w:r>
      <w:r>
        <w:rPr>
          <w:spacing w:val="7"/>
        </w:rPr>
        <w:t xml:space="preserve"> </w:t>
      </w:r>
      <w:r>
        <w:t>f</w:t>
      </w:r>
      <w:r>
        <w:rPr>
          <w:spacing w:val="-2"/>
        </w:rPr>
        <w:t>r</w:t>
      </w:r>
      <w:r>
        <w:rPr>
          <w:spacing w:val="1"/>
        </w:rPr>
        <w:t>e</w:t>
      </w:r>
      <w:r>
        <w:t>e</w:t>
      </w:r>
      <w:r>
        <w:rPr>
          <w:spacing w:val="8"/>
        </w:rPr>
        <w:t xml:space="preserve"> </w:t>
      </w:r>
      <w:r>
        <w:rPr>
          <w:spacing w:val="-2"/>
        </w:rPr>
        <w:t>r</w:t>
      </w:r>
      <w:r>
        <w:t>es</w:t>
      </w:r>
      <w:r>
        <w:rPr>
          <w:spacing w:val="1"/>
        </w:rPr>
        <w:t>p</w:t>
      </w:r>
      <w:r>
        <w:t>onse</w:t>
      </w:r>
      <w:r>
        <w:rPr>
          <w:spacing w:val="7"/>
        </w:rPr>
        <w:t xml:space="preserve"> </w:t>
      </w:r>
      <w:r>
        <w:t>p</w:t>
      </w:r>
      <w:r>
        <w:rPr>
          <w:spacing w:val="-2"/>
        </w:rPr>
        <w:t>r</w:t>
      </w:r>
      <w:r>
        <w:t xml:space="preserve">o- </w:t>
      </w:r>
      <w:proofErr w:type="spellStart"/>
      <w:r>
        <w:t>gramming</w:t>
      </w:r>
      <w:proofErr w:type="spellEnd"/>
      <w:r>
        <w:rPr>
          <w:spacing w:val="-11"/>
        </w:rPr>
        <w:t xml:space="preserve"> </w:t>
      </w:r>
      <w:r>
        <w:t>question.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pa</w:t>
      </w:r>
      <w:r>
        <w:rPr>
          <w:spacing w:val="1"/>
        </w:rPr>
        <w:t>p</w:t>
      </w:r>
      <w:r>
        <w:t>er</w:t>
      </w:r>
      <w:r>
        <w:rPr>
          <w:spacing w:val="-11"/>
        </w:rPr>
        <w:t xml:space="preserve"> </w:t>
      </w:r>
      <w:r>
        <w:rPr>
          <w:spacing w:val="-2"/>
        </w:rPr>
        <w:t>w</w:t>
      </w:r>
      <w:r>
        <w:t>e</w:t>
      </w:r>
      <w:r>
        <w:rPr>
          <w:spacing w:val="-11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f</w:t>
      </w:r>
      <w:r>
        <w:rPr>
          <w:spacing w:val="1"/>
        </w:rPr>
        <w:t>o</w:t>
      </w:r>
      <w:r>
        <w:t>cus</w:t>
      </w:r>
      <w:r>
        <w:rPr>
          <w:spacing w:val="-11"/>
        </w:rPr>
        <w:t xml:space="preserve"> </w:t>
      </w:r>
      <w:r>
        <w:t>only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multiple</w:t>
      </w:r>
      <w:r>
        <w:rPr>
          <w:w w:val="99"/>
        </w:rPr>
        <w:t xml:space="preserve"> </w:t>
      </w:r>
      <w:r>
        <w:t>choice</w:t>
      </w:r>
      <w:r>
        <w:rPr>
          <w:spacing w:val="5"/>
        </w:rPr>
        <w:t xml:space="preserve"> </w:t>
      </w:r>
      <w:r>
        <w:t>questions.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o</w:t>
      </w:r>
      <w:r>
        <w:rPr>
          <w:spacing w:val="-2"/>
        </w:rPr>
        <w:t>r</w:t>
      </w:r>
      <w:r>
        <w:t>dering</w:t>
      </w:r>
      <w:r>
        <w:rPr>
          <w:spacing w:val="6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content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multiple</w:t>
      </w:r>
      <w:r>
        <w:rPr>
          <w:spacing w:val="6"/>
        </w:rPr>
        <w:t xml:space="preserve"> </w:t>
      </w:r>
      <w:r>
        <w:t>choice questions</w:t>
      </w:r>
      <w:r>
        <w:rPr>
          <w:spacing w:val="8"/>
        </w:rPr>
        <w:t xml:space="preserve"> </w:t>
      </w:r>
      <w:r>
        <w:rPr>
          <w:spacing w:val="-2"/>
        </w:rPr>
        <w:t>r</w:t>
      </w:r>
      <w:r>
        <w:t>emained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sam</w:t>
      </w:r>
      <w:r>
        <w:rPr>
          <w:spacing w:val="-2"/>
        </w:rPr>
        <w:t>e</w:t>
      </w:r>
      <w:r>
        <w:t>,</w:t>
      </w:r>
      <w:r>
        <w:rPr>
          <w:spacing w:val="8"/>
        </w:rPr>
        <w:t xml:space="preserve"> </w:t>
      </w:r>
      <w:r>
        <w:t>but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details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questions</w:t>
      </w:r>
      <w:r>
        <w:rPr>
          <w:spacing w:val="8"/>
        </w:rPr>
        <w:t xml:space="preserve"> </w:t>
      </w:r>
      <w:r>
        <w:rPr>
          <w:spacing w:val="-5"/>
        </w:rPr>
        <w:t>(</w:t>
      </w:r>
      <w:r>
        <w:rPr>
          <w:spacing w:val="-2"/>
        </w:rPr>
        <w:t>e</w:t>
      </w:r>
      <w:r>
        <w:t>.g.</w:t>
      </w:r>
      <w:r>
        <w:rPr>
          <w:w w:val="94"/>
        </w:rPr>
        <w:t xml:space="preserve"> </w:t>
      </w:r>
      <w:r>
        <w:t>summing</w:t>
      </w:r>
      <w:r>
        <w:rPr>
          <w:spacing w:val="23"/>
        </w:rPr>
        <w:t xml:space="preserve"> </w:t>
      </w:r>
      <w:r>
        <w:t>distances</w:t>
      </w:r>
      <w:r>
        <w:rPr>
          <w:spacing w:val="24"/>
        </w:rPr>
        <w:t xml:space="preserve"> </w:t>
      </w:r>
      <w:r>
        <w:t>vs.</w:t>
      </w:r>
      <w:r>
        <w:rPr>
          <w:spacing w:val="24"/>
        </w:rPr>
        <w:t xml:space="preserve"> </w:t>
      </w:r>
      <w:r>
        <w:t>summing</w:t>
      </w:r>
      <w:r>
        <w:rPr>
          <w:spacing w:val="24"/>
        </w:rPr>
        <w:t xml:space="preserve"> </w:t>
      </w:r>
      <w:r>
        <w:t>prices)</w:t>
      </w:r>
      <w:r>
        <w:rPr>
          <w:spacing w:val="24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24"/>
        </w:rPr>
        <w:t xml:space="preserve"> </w:t>
      </w:r>
      <w:r>
        <w:t>o</w:t>
      </w:r>
      <w:r>
        <w:rPr>
          <w:spacing w:val="-2"/>
        </w:rPr>
        <w:t>r</w:t>
      </w:r>
      <w:r>
        <w:t>dering</w:t>
      </w:r>
      <w:r>
        <w:rPr>
          <w:spacing w:val="2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the</w:t>
      </w:r>
      <w:r>
        <w:rPr>
          <w:w w:val="108"/>
        </w:rPr>
        <w:t xml:space="preserve"> </w:t>
      </w:r>
      <w:r>
        <w:t>ans</w:t>
      </w:r>
      <w:r>
        <w:rPr>
          <w:spacing w:val="-2"/>
        </w:rPr>
        <w:t>w</w:t>
      </w:r>
      <w:r>
        <w:t>er</w:t>
      </w:r>
      <w:r>
        <w:rPr>
          <w:spacing w:val="-9"/>
        </w:rPr>
        <w:t xml:space="preserve"> </w:t>
      </w:r>
      <w:r>
        <w:t>choices</w:t>
      </w:r>
      <w:r>
        <w:rPr>
          <w:spacing w:val="-7"/>
        </w:rPr>
        <w:t xml:space="preserve"> </w:t>
      </w:r>
      <w:r>
        <w:t>chang</w:t>
      </w:r>
      <w:r>
        <w:rPr>
          <w:spacing w:val="1"/>
        </w:rPr>
        <w:t>e</w:t>
      </w:r>
      <w:r>
        <w:t>d</w:t>
      </w:r>
      <w:r>
        <w:rPr>
          <w:spacing w:val="-9"/>
        </w:rPr>
        <w:t xml:space="preserve"> </w:t>
      </w:r>
      <w:r>
        <w:rPr>
          <w:spacing w:val="1"/>
        </w:rPr>
        <w:t>b</w:t>
      </w:r>
      <w:r>
        <w:t>et</w:t>
      </w:r>
      <w:r>
        <w:rPr>
          <w:spacing w:val="-2"/>
        </w:rPr>
        <w:t>w</w:t>
      </w:r>
      <w:r>
        <w:rPr>
          <w:spacing w:val="1"/>
        </w:rPr>
        <w:t>e</w:t>
      </w:r>
      <w:r>
        <w:t>en</w:t>
      </w:r>
      <w:r>
        <w:rPr>
          <w:spacing w:val="-8"/>
        </w:rPr>
        <w:t xml:space="preserve"> </w:t>
      </w:r>
      <w:r>
        <w:t>tests.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tests</w:t>
      </w:r>
      <w:r>
        <w:rPr>
          <w:spacing w:val="-8"/>
        </w:rPr>
        <w:t xml:space="preserve"> </w:t>
      </w:r>
      <w:r>
        <w:rPr>
          <w:spacing w:val="-2"/>
        </w:rPr>
        <w:t>w</w:t>
      </w:r>
      <w:r>
        <w:t>e</w:t>
      </w:r>
      <w:r>
        <w:rPr>
          <w:spacing w:val="-2"/>
        </w:rPr>
        <w:t>r</w:t>
      </w:r>
      <w:r>
        <w:t>e</w:t>
      </w:r>
      <w:r>
        <w:rPr>
          <w:spacing w:val="-8"/>
        </w:rPr>
        <w:t xml:space="preserve"> </w:t>
      </w:r>
      <w:r>
        <w:t>administe</w:t>
      </w:r>
      <w:r>
        <w:rPr>
          <w:spacing w:val="-2"/>
        </w:rPr>
        <w:t>r</w:t>
      </w:r>
      <w:r>
        <w:rPr>
          <w:spacing w:val="1"/>
        </w:rPr>
        <w:t>e</w:t>
      </w:r>
      <w:r>
        <w:t>d</w:t>
      </w:r>
      <w:r>
        <w:rPr>
          <w:w w:val="98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online</w:t>
      </w:r>
      <w:r>
        <w:rPr>
          <w:spacing w:val="2"/>
        </w:rPr>
        <w:t xml:space="preserve"> </w:t>
      </w:r>
      <w:r>
        <w:t>format</w:t>
      </w:r>
      <w:r>
        <w:rPr>
          <w:spacing w:val="2"/>
        </w:rPr>
        <w:t xml:space="preserve"> </w:t>
      </w:r>
      <w:r>
        <w:t>via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learning management</w:t>
      </w:r>
      <w:r>
        <w:rPr>
          <w:spacing w:val="2"/>
        </w:rPr>
        <w:t xml:space="preserve"> </w:t>
      </w:r>
      <w:r>
        <w:t>system</w:t>
      </w:r>
      <w:r>
        <w:rPr>
          <w:spacing w:val="2"/>
        </w:rPr>
        <w:t xml:space="preserve"> </w:t>
      </w:r>
      <w:r>
        <w:t>whe</w:t>
      </w:r>
      <w:r>
        <w:rPr>
          <w:spacing w:val="-2"/>
        </w:rPr>
        <w:t>r</w:t>
      </w:r>
      <w:r>
        <w:t>e</w:t>
      </w:r>
      <w:r>
        <w:rPr>
          <w:spacing w:val="2"/>
        </w:rPr>
        <w:t xml:space="preserve"> </w:t>
      </w:r>
      <w:r>
        <w:t>each</w:t>
      </w:r>
      <w:r>
        <w:rPr>
          <w:w w:val="99"/>
        </w:rPr>
        <w:t xml:space="preserve"> </w:t>
      </w:r>
      <w:r>
        <w:t>question</w:t>
      </w:r>
      <w:r>
        <w:rPr>
          <w:spacing w:val="1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p</w:t>
      </w:r>
      <w:r>
        <w:rPr>
          <w:spacing w:val="-2"/>
        </w:rPr>
        <w:t>r</w:t>
      </w:r>
      <w:r>
        <w:t>esent</w:t>
      </w:r>
      <w:r>
        <w:rPr>
          <w:spacing w:val="1"/>
        </w:rPr>
        <w:t>e</w:t>
      </w:r>
      <w:r>
        <w:t>d</w:t>
      </w:r>
      <w:r>
        <w:rPr>
          <w:spacing w:val="2"/>
        </w:rPr>
        <w:t xml:space="preserve"> </w:t>
      </w:r>
      <w:r>
        <w:t>one</w:t>
      </w:r>
      <w:r>
        <w:rPr>
          <w:spacing w:val="2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tim</w:t>
      </w:r>
      <w:r>
        <w:rPr>
          <w:spacing w:val="-2"/>
        </w:rPr>
        <w:t>e</w:t>
      </w:r>
      <w:r>
        <w:t>,</w:t>
      </w:r>
      <w:r>
        <w:rPr>
          <w:spacing w:val="2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students</w:t>
      </w:r>
      <w:r>
        <w:rPr>
          <w:spacing w:val="2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rPr>
          <w:spacing w:val="1"/>
        </w:rPr>
        <w:t>b</w:t>
      </w:r>
      <w:r>
        <w:t>eing</w:t>
      </w:r>
      <w:r>
        <w:rPr>
          <w:spacing w:val="2"/>
        </w:rPr>
        <w:t xml:space="preserve"> </w:t>
      </w:r>
      <w:r>
        <w:t>able</w:t>
      </w:r>
      <w:r>
        <w:rPr>
          <w:w w:val="97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go</w:t>
      </w:r>
      <w:r>
        <w:rPr>
          <w:spacing w:val="14"/>
        </w:rPr>
        <w:t xml:space="preserve"> </w:t>
      </w:r>
      <w:r>
        <w:t>back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p</w:t>
      </w:r>
      <w:r>
        <w:rPr>
          <w:spacing w:val="-2"/>
        </w:rPr>
        <w:t>re</w:t>
      </w:r>
      <w:r>
        <w:t>vious</w:t>
      </w:r>
      <w:r>
        <w:rPr>
          <w:spacing w:val="13"/>
        </w:rPr>
        <w:t xml:space="preserve"> </w:t>
      </w:r>
      <w:r>
        <w:t>question.</w:t>
      </w:r>
      <w:r>
        <w:rPr>
          <w:spacing w:val="14"/>
        </w:rPr>
        <w:t xml:space="preserve"> </w:t>
      </w:r>
      <w:r>
        <w:t>This</w:t>
      </w:r>
      <w:r>
        <w:rPr>
          <w:spacing w:val="14"/>
        </w:rPr>
        <w:t xml:space="preserve"> </w:t>
      </w:r>
      <w:r>
        <w:t>format</w:t>
      </w:r>
      <w:r>
        <w:rPr>
          <w:spacing w:val="14"/>
        </w:rPr>
        <w:t xml:space="preserve"> </w:t>
      </w:r>
      <w:r>
        <w:t>was</w:t>
      </w:r>
      <w:r>
        <w:rPr>
          <w:spacing w:val="14"/>
        </w:rPr>
        <w:t xml:space="preserve"> </w:t>
      </w:r>
      <w:r>
        <w:t>used</w:t>
      </w:r>
      <w:r>
        <w:rPr>
          <w:spacing w:val="14"/>
        </w:rPr>
        <w:t xml:space="preserve"> </w:t>
      </w:r>
      <w:r>
        <w:rPr>
          <w:spacing w:val="1"/>
        </w:rPr>
        <w:t>b</w:t>
      </w:r>
      <w:r>
        <w:t>ecause</w:t>
      </w:r>
    </w:p>
    <w:p w14:paraId="6709A24E" w14:textId="77777777" w:rsidR="00BD22F5" w:rsidRDefault="00541216">
      <w:pPr>
        <w:pStyle w:val="BodyText"/>
        <w:spacing w:before="78" w:line="254" w:lineRule="auto"/>
        <w:ind w:left="117" w:right="105"/>
        <w:jc w:val="both"/>
      </w:pPr>
      <w:r>
        <w:br w:type="column"/>
      </w:r>
      <w:r>
        <w:lastRenderedPageBreak/>
        <w:t>later</w:t>
      </w:r>
      <w:r>
        <w:rPr>
          <w:spacing w:val="3"/>
        </w:rPr>
        <w:t xml:space="preserve"> </w:t>
      </w:r>
      <w:r>
        <w:t>questions</w:t>
      </w:r>
      <w:r>
        <w:rPr>
          <w:spacing w:val="4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test</w:t>
      </w:r>
      <w:r>
        <w:rPr>
          <w:spacing w:val="3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gi</w:t>
      </w:r>
      <w:r>
        <w:rPr>
          <w:spacing w:val="-3"/>
        </w:rPr>
        <w:t>v</w:t>
      </w:r>
      <w:r>
        <w:t>e</w:t>
      </w:r>
      <w:r>
        <w:rPr>
          <w:spacing w:val="3"/>
        </w:rPr>
        <w:t xml:space="preserve"> </w:t>
      </w:r>
      <w:r>
        <w:t>away</w:t>
      </w:r>
      <w:r>
        <w:rPr>
          <w:spacing w:val="4"/>
        </w:rPr>
        <w:t xml:space="preserve"> </w:t>
      </w:r>
      <w:r>
        <w:t>ans</w:t>
      </w:r>
      <w:r>
        <w:rPr>
          <w:spacing w:val="-2"/>
        </w:rPr>
        <w:t>w</w:t>
      </w:r>
      <w:r>
        <w:t>ers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p</w:t>
      </w:r>
      <w:r>
        <w:rPr>
          <w:spacing w:val="-2"/>
        </w:rPr>
        <w:t>re</w:t>
      </w:r>
      <w:r>
        <w:t>vious</w:t>
      </w:r>
      <w:r>
        <w:rPr>
          <w:spacing w:val="3"/>
        </w:rPr>
        <w:t xml:space="preserve"> </w:t>
      </w:r>
      <w:r>
        <w:t xml:space="preserve">ques- </w:t>
      </w:r>
      <w:proofErr w:type="spellStart"/>
      <w:r>
        <w:t>tions</w:t>
      </w:r>
      <w:proofErr w:type="spellEnd"/>
      <w:r>
        <w:rPr>
          <w:spacing w:val="17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test</w:t>
      </w:r>
      <w:r>
        <w:rPr>
          <w:spacing w:val="18"/>
        </w:rPr>
        <w:t xml:space="preserve"> </w:t>
      </w:r>
      <w:r>
        <w:rPr>
          <w:spacing w:val="-5"/>
        </w:rPr>
        <w:t>(</w:t>
      </w:r>
      <w:r>
        <w:rPr>
          <w:spacing w:val="-2"/>
        </w:rPr>
        <w:t>e</w:t>
      </w:r>
      <w:r>
        <w:t>.g.,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c</w:t>
      </w:r>
      <w:r>
        <w:rPr>
          <w:spacing w:val="1"/>
        </w:rPr>
        <w:t>o</w:t>
      </w:r>
      <w:r>
        <w:t>de</w:t>
      </w:r>
      <w:r>
        <w:rPr>
          <w:spacing w:val="18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later</w:t>
      </w:r>
      <w:r>
        <w:rPr>
          <w:spacing w:val="18"/>
        </w:rPr>
        <w:t xml:space="preserve"> </w:t>
      </w:r>
      <w:r>
        <w:t>question</w:t>
      </w:r>
      <w:r>
        <w:rPr>
          <w:spacing w:val="17"/>
        </w:rPr>
        <w:t xml:space="preserve"> </w:t>
      </w:r>
      <w:r>
        <w:t>could</w:t>
      </w:r>
      <w:r>
        <w:rPr>
          <w:spacing w:val="18"/>
        </w:rPr>
        <w:t xml:space="preserve"> </w:t>
      </w:r>
      <w:r>
        <w:t>gi</w:t>
      </w:r>
      <w:r>
        <w:rPr>
          <w:spacing w:val="-2"/>
        </w:rPr>
        <w:t>v</w:t>
      </w:r>
      <w:r>
        <w:t>e</w:t>
      </w:r>
      <w:r>
        <w:rPr>
          <w:spacing w:val="18"/>
        </w:rPr>
        <w:t xml:space="preserve"> </w:t>
      </w:r>
      <w:r>
        <w:t>the</w:t>
      </w:r>
      <w:r>
        <w:rPr>
          <w:w w:val="108"/>
        </w:rPr>
        <w:t xml:space="preserve"> </w:t>
      </w:r>
      <w:r>
        <w:t>ans</w:t>
      </w:r>
      <w:r>
        <w:rPr>
          <w:spacing w:val="-2"/>
        </w:rPr>
        <w:t>w</w:t>
      </w:r>
      <w:r>
        <w:t>er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an</w:t>
      </w:r>
      <w:r>
        <w:rPr>
          <w:spacing w:val="7"/>
        </w:rPr>
        <w:t xml:space="preserve"> </w:t>
      </w:r>
      <w:r>
        <w:t>earlier</w:t>
      </w:r>
      <w:r>
        <w:rPr>
          <w:spacing w:val="8"/>
        </w:rPr>
        <w:t xml:space="preserve"> </w:t>
      </w:r>
      <w:r>
        <w:rPr>
          <w:spacing w:val="-2"/>
        </w:rPr>
        <w:t>r</w:t>
      </w:r>
      <w:r>
        <w:rPr>
          <w:spacing w:val="1"/>
        </w:rPr>
        <w:t>e</w:t>
      </w:r>
      <w:r>
        <w:t>call</w:t>
      </w:r>
      <w:r>
        <w:rPr>
          <w:spacing w:val="7"/>
        </w:rPr>
        <w:t xml:space="preserve"> </w:t>
      </w:r>
      <w:r>
        <w:t>question).</w:t>
      </w:r>
    </w:p>
    <w:p w14:paraId="77A4787A" w14:textId="77777777" w:rsidR="00BD22F5" w:rsidRDefault="00BD22F5">
      <w:pPr>
        <w:spacing w:before="6" w:line="190" w:lineRule="exact"/>
        <w:rPr>
          <w:sz w:val="19"/>
          <w:szCs w:val="19"/>
        </w:rPr>
      </w:pPr>
    </w:p>
    <w:p w14:paraId="7BAEE0F8" w14:textId="77777777" w:rsidR="00BD22F5" w:rsidRDefault="00541216">
      <w:pPr>
        <w:pStyle w:val="Heading2"/>
        <w:numPr>
          <w:ilvl w:val="1"/>
          <w:numId w:val="1"/>
        </w:numPr>
        <w:tabs>
          <w:tab w:val="left" w:pos="612"/>
        </w:tabs>
        <w:ind w:left="612" w:right="3074"/>
        <w:jc w:val="both"/>
        <w:rPr>
          <w:b w:val="0"/>
          <w:bCs w:val="0"/>
        </w:rPr>
      </w:pPr>
      <w:bookmarkStart w:id="74" w:name="3.2_Tabulate_Data"/>
      <w:bookmarkEnd w:id="74"/>
      <w:r>
        <w:rPr>
          <w:spacing w:val="-12"/>
        </w:rPr>
        <w:t>T</w:t>
      </w:r>
      <w:r>
        <w:t>abulate</w:t>
      </w:r>
      <w:r>
        <w:rPr>
          <w:spacing w:val="27"/>
        </w:rPr>
        <w:t xml:space="preserve"> </w:t>
      </w:r>
      <w:r>
        <w:t>Data</w:t>
      </w:r>
    </w:p>
    <w:p w14:paraId="7EF985A6" w14:textId="77777777" w:rsidR="00BD22F5" w:rsidRDefault="00541216">
      <w:pPr>
        <w:pStyle w:val="BodyText"/>
        <w:spacing w:before="58" w:line="254" w:lineRule="auto"/>
        <w:ind w:left="117" w:right="135" w:hanging="6"/>
        <w:jc w:val="both"/>
      </w:pPr>
      <w:r>
        <w:rPr>
          <w:spacing w:val="-10"/>
        </w:rPr>
        <w:t>T</w:t>
      </w:r>
      <w:r>
        <w:t>able</w:t>
      </w:r>
      <w:r>
        <w:rPr>
          <w:spacing w:val="8"/>
        </w:rPr>
        <w:t xml:space="preserve"> </w:t>
      </w:r>
      <w:hyperlink w:anchor="_bookmark0" w:history="1">
        <w:r>
          <w:t>1</w:t>
        </w:r>
        <w:r>
          <w:rPr>
            <w:spacing w:val="8"/>
          </w:rPr>
          <w:t xml:space="preserve"> </w:t>
        </w:r>
      </w:hyperlink>
      <w:r>
        <w:t>p</w:t>
      </w:r>
      <w:r>
        <w:rPr>
          <w:spacing w:val="-2"/>
        </w:rPr>
        <w:t>r</w:t>
      </w:r>
      <w:r>
        <w:t>esents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data</w:t>
      </w:r>
      <w:r>
        <w:rPr>
          <w:spacing w:val="8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student</w:t>
      </w:r>
      <w:r>
        <w:rPr>
          <w:spacing w:val="8"/>
        </w:rPr>
        <w:t xml:space="preserve"> </w:t>
      </w:r>
      <w:r>
        <w:t>learning</w:t>
      </w:r>
      <w:r>
        <w:rPr>
          <w:spacing w:val="8"/>
        </w:rPr>
        <w:t xml:space="preserve"> </w:t>
      </w:r>
      <w:r>
        <w:t>sh</w:t>
      </w:r>
      <w:r>
        <w:rPr>
          <w:spacing w:val="-2"/>
        </w:rPr>
        <w:t>o</w:t>
      </w:r>
      <w:r>
        <w:t>wing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pe</w:t>
      </w:r>
      <w:r>
        <w:rPr>
          <w:spacing w:val="-2"/>
        </w:rPr>
        <w:t>r</w:t>
      </w:r>
      <w:r>
        <w:t>cent</w:t>
      </w:r>
      <w:r>
        <w:rPr>
          <w:w w:val="10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student</w:t>
      </w:r>
      <w:r>
        <w:rPr>
          <w:spacing w:val="-7"/>
        </w:rPr>
        <w:t xml:space="preserve"> </w:t>
      </w:r>
      <w:r>
        <w:t>ans</w:t>
      </w:r>
      <w:r>
        <w:rPr>
          <w:spacing w:val="-2"/>
        </w:rPr>
        <w:t>w</w:t>
      </w:r>
      <w:r>
        <w:t>ering</w:t>
      </w:r>
      <w:r>
        <w:rPr>
          <w:spacing w:val="-7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question</w:t>
      </w:r>
      <w:r>
        <w:rPr>
          <w:spacing w:val="-7"/>
        </w:rPr>
        <w:t xml:space="preserve"> </w:t>
      </w:r>
      <w:r>
        <w:t>cor</w:t>
      </w:r>
      <w:r>
        <w:rPr>
          <w:spacing w:val="-2"/>
        </w:rPr>
        <w:t>r</w:t>
      </w:r>
      <w:r>
        <w:rPr>
          <w:spacing w:val="1"/>
        </w:rPr>
        <w:t>e</w:t>
      </w:r>
      <w:r>
        <w:t>ctly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test.</w:t>
      </w:r>
      <w:r>
        <w:rPr>
          <w:spacing w:val="-7"/>
        </w:rPr>
        <w:t xml:space="preserve"> </w:t>
      </w:r>
      <w:r>
        <w:t>Learning</w:t>
      </w:r>
      <w:r>
        <w:rPr>
          <w:w w:val="99"/>
        </w:rPr>
        <w:t xml:space="preserve"> </w:t>
      </w:r>
      <w:r>
        <w:t>gains</w:t>
      </w:r>
      <w:r>
        <w:rPr>
          <w:spacing w:val="23"/>
        </w:rPr>
        <w:t xml:space="preserve"> </w:t>
      </w:r>
      <w:r>
        <w:rPr>
          <w:spacing w:val="-2"/>
        </w:rPr>
        <w:t>w</w:t>
      </w:r>
      <w:r>
        <w:t>e</w:t>
      </w:r>
      <w:r>
        <w:rPr>
          <w:spacing w:val="-2"/>
        </w:rPr>
        <w:t>r</w:t>
      </w:r>
      <w:r>
        <w:t>e</w:t>
      </w:r>
      <w:r>
        <w:rPr>
          <w:spacing w:val="23"/>
        </w:rPr>
        <w:t xml:space="preserve"> </w:t>
      </w:r>
      <w:r>
        <w:t>calculated</w:t>
      </w:r>
      <w:r>
        <w:rPr>
          <w:spacing w:val="23"/>
        </w:rPr>
        <w:t xml:space="preserve"> </w:t>
      </w:r>
      <w:r>
        <w:t>as</w:t>
      </w:r>
      <w:r>
        <w:rPr>
          <w:spacing w:val="23"/>
        </w:rPr>
        <w:t xml:space="preserve"> </w:t>
      </w:r>
      <w:r>
        <w:t>(</w:t>
      </w:r>
      <w:r>
        <w:rPr>
          <w:spacing w:val="1"/>
        </w:rPr>
        <w:t>p</w:t>
      </w:r>
      <w:r>
        <w:t>ost-p</w:t>
      </w:r>
      <w:r>
        <w:rPr>
          <w:spacing w:val="-2"/>
        </w:rPr>
        <w:t>r</w:t>
      </w:r>
      <w:r>
        <w:t>e)/</w:t>
      </w:r>
      <w:r>
        <w:rPr>
          <w:spacing w:val="23"/>
        </w:rPr>
        <w:t xml:space="preserve"> </w:t>
      </w:r>
      <w:r>
        <w:t>(1-</w:t>
      </w:r>
      <w:r>
        <w:rPr>
          <w:spacing w:val="23"/>
        </w:rPr>
        <w:t xml:space="preserve"> </w:t>
      </w:r>
      <w:r>
        <w:t>p</w:t>
      </w:r>
      <w:r>
        <w:rPr>
          <w:spacing w:val="-2"/>
        </w:rPr>
        <w:t>r</w:t>
      </w:r>
      <w:r>
        <w:t>e)</w:t>
      </w:r>
      <w:r>
        <w:rPr>
          <w:spacing w:val="23"/>
        </w:rPr>
        <w:t xml:space="preserve"> </w:t>
      </w:r>
      <w:r>
        <w:t>whe</w:t>
      </w:r>
      <w:r>
        <w:rPr>
          <w:spacing w:val="-2"/>
        </w:rPr>
        <w:t>r</w:t>
      </w:r>
      <w:r>
        <w:t>e</w:t>
      </w:r>
      <w:r>
        <w:rPr>
          <w:spacing w:val="23"/>
        </w:rPr>
        <w:t xml:space="preserve"> </w:t>
      </w:r>
      <w:r>
        <w:t>p</w:t>
      </w:r>
      <w:r>
        <w:rPr>
          <w:spacing w:val="-2"/>
        </w:rPr>
        <w:t>r</w:t>
      </w:r>
      <w:r>
        <w:t>e</w:t>
      </w:r>
      <w:r>
        <w:rPr>
          <w:spacing w:val="23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post</w:t>
      </w:r>
      <w:r>
        <w:rPr>
          <w:w w:val="105"/>
        </w:rPr>
        <w:t xml:space="preserve"> </w:t>
      </w:r>
      <w:r>
        <w:rPr>
          <w:spacing w:val="-2"/>
        </w:rPr>
        <w:t>r</w:t>
      </w:r>
      <w:r>
        <w:t>ep</w:t>
      </w:r>
      <w:r>
        <w:rPr>
          <w:spacing w:val="-2"/>
        </w:rPr>
        <w:t>r</w:t>
      </w:r>
      <w:r>
        <w:t>esent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pe</w:t>
      </w:r>
      <w:r>
        <w:rPr>
          <w:spacing w:val="-2"/>
        </w:rPr>
        <w:t>r</w:t>
      </w:r>
      <w:r>
        <w:t>centage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students</w:t>
      </w:r>
      <w:r>
        <w:rPr>
          <w:spacing w:val="7"/>
        </w:rPr>
        <w:t xml:space="preserve"> </w:t>
      </w:r>
      <w:r>
        <w:t>who</w:t>
      </w:r>
      <w:r>
        <w:rPr>
          <w:spacing w:val="9"/>
        </w:rPr>
        <w:t xml:space="preserve"> </w:t>
      </w:r>
      <w:r>
        <w:t>cor</w:t>
      </w:r>
      <w:r>
        <w:rPr>
          <w:spacing w:val="-2"/>
        </w:rPr>
        <w:t>r</w:t>
      </w:r>
      <w:r>
        <w:rPr>
          <w:spacing w:val="1"/>
        </w:rPr>
        <w:t>e</w:t>
      </w:r>
      <w:r>
        <w:t>ctly</w:t>
      </w:r>
      <w:r>
        <w:rPr>
          <w:spacing w:val="8"/>
        </w:rPr>
        <w:t xml:space="preserve"> </w:t>
      </w:r>
      <w:r>
        <w:t>ans</w:t>
      </w:r>
      <w:r>
        <w:rPr>
          <w:spacing w:val="-2"/>
        </w:rPr>
        <w:t>w</w:t>
      </w:r>
      <w:r>
        <w:t>e</w:t>
      </w:r>
      <w:r>
        <w:rPr>
          <w:spacing w:val="-2"/>
        </w:rPr>
        <w:t>r</w:t>
      </w:r>
      <w:r>
        <w:rPr>
          <w:spacing w:val="1"/>
        </w:rPr>
        <w:t>e</w:t>
      </w:r>
      <w:r>
        <w:t>d</w:t>
      </w:r>
      <w:r>
        <w:rPr>
          <w:spacing w:val="8"/>
        </w:rPr>
        <w:t xml:space="preserve"> </w:t>
      </w:r>
      <w:r>
        <w:t>each assessment</w:t>
      </w:r>
      <w:r>
        <w:rPr>
          <w:spacing w:val="-3"/>
        </w:rPr>
        <w:t xml:space="preserve"> </w:t>
      </w:r>
      <w:r>
        <w:t>question.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1"/>
        </w:rPr>
        <w:t>p</w:t>
      </w:r>
      <w:r>
        <w:t>e</w:t>
      </w:r>
      <w:r>
        <w:rPr>
          <w:spacing w:val="-2"/>
        </w:rPr>
        <w:t>r</w:t>
      </w:r>
      <w:r>
        <w:t>cent</w:t>
      </w:r>
      <w:r>
        <w:rPr>
          <w:spacing w:val="-3"/>
        </w:rPr>
        <w:t xml:space="preserve"> </w:t>
      </w:r>
      <w:r>
        <w:t>cor</w:t>
      </w:r>
      <w:r>
        <w:rPr>
          <w:spacing w:val="-2"/>
        </w:rPr>
        <w:t>r</w:t>
      </w:r>
      <w:r>
        <w:rPr>
          <w:spacing w:val="1"/>
        </w:rPr>
        <w:t>e</w:t>
      </w:r>
      <w:r>
        <w:t>ct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absolute</w:t>
      </w:r>
      <w:r>
        <w:rPr>
          <w:spacing w:val="-3"/>
        </w:rPr>
        <w:t xml:space="preserve"> </w:t>
      </w:r>
      <w:r>
        <w:t>measu</w:t>
      </w:r>
      <w:r>
        <w:rPr>
          <w:spacing w:val="-2"/>
        </w:rPr>
        <w:t>r</w:t>
      </w:r>
      <w:r>
        <w:t>e</w:t>
      </w:r>
      <w:r>
        <w:rPr>
          <w:spacing w:val="-3"/>
        </w:rPr>
        <w:t xml:space="preserve"> </w:t>
      </w:r>
      <w:r>
        <w:t>of</w:t>
      </w:r>
      <w:r>
        <w:rPr>
          <w:w w:val="95"/>
        </w:rPr>
        <w:t xml:space="preserve"> </w:t>
      </w:r>
      <w:r>
        <w:t>student</w:t>
      </w:r>
      <w:r>
        <w:rPr>
          <w:spacing w:val="2"/>
        </w:rPr>
        <w:t xml:space="preserve"> </w:t>
      </w:r>
      <w:r>
        <w:rPr>
          <w:spacing w:val="1"/>
        </w:rPr>
        <w:t>p</w:t>
      </w:r>
      <w:r>
        <w:t>erformance</w:t>
      </w:r>
      <w:r>
        <w:rPr>
          <w:spacing w:val="2"/>
        </w:rPr>
        <w:t xml:space="preserve"> </w:t>
      </w:r>
      <w:r>
        <w:t>while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learning</w:t>
      </w:r>
      <w:r>
        <w:rPr>
          <w:spacing w:val="2"/>
        </w:rPr>
        <w:t xml:space="preserve"> </w:t>
      </w:r>
      <w:r>
        <w:t>gains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measu</w:t>
      </w:r>
      <w:r>
        <w:rPr>
          <w:spacing w:val="-2"/>
        </w:rPr>
        <w:t>r</w:t>
      </w:r>
      <w:r>
        <w:t>e</w:t>
      </w:r>
      <w:r>
        <w:rPr>
          <w:spacing w:val="2"/>
        </w:rPr>
        <w:t xml:space="preserve"> </w:t>
      </w:r>
      <w:r>
        <w:rPr>
          <w:spacing w:val="-2"/>
        </w:rPr>
        <w:t>r</w:t>
      </w:r>
      <w:r>
        <w:t>elati</w:t>
      </w:r>
      <w:r>
        <w:rPr>
          <w:spacing w:val="-2"/>
        </w:rPr>
        <w:t>v</w:t>
      </w:r>
      <w:r>
        <w:t>e</w:t>
      </w:r>
      <w:r>
        <w:rPr>
          <w:w w:val="9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proofErr w:type="spellStart"/>
      <w:r>
        <w:t>studentsâĂŹ</w:t>
      </w:r>
      <w:proofErr w:type="spellEnd"/>
      <w:r>
        <w:rPr>
          <w:spacing w:val="7"/>
        </w:rPr>
        <w:t xml:space="preserve"> </w:t>
      </w:r>
      <w:r>
        <w:t>starting</w:t>
      </w:r>
      <w:r>
        <w:rPr>
          <w:spacing w:val="7"/>
        </w:rPr>
        <w:t xml:space="preserve"> </w:t>
      </w:r>
      <w:r>
        <w:t>(p</w:t>
      </w:r>
      <w:r>
        <w:rPr>
          <w:spacing w:val="-2"/>
        </w:rPr>
        <w:t>r</w:t>
      </w:r>
      <w:r>
        <w:t>etest)</w:t>
      </w:r>
      <w:r>
        <w:rPr>
          <w:spacing w:val="9"/>
        </w:rPr>
        <w:t xml:space="preserve"> </w:t>
      </w:r>
      <w:r>
        <w:t>point.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learning</w:t>
      </w:r>
      <w:r>
        <w:rPr>
          <w:spacing w:val="7"/>
        </w:rPr>
        <w:t xml:space="preserve"> </w:t>
      </w:r>
      <w:r>
        <w:t>gains</w:t>
      </w:r>
      <w:r>
        <w:rPr>
          <w:spacing w:val="9"/>
        </w:rPr>
        <w:t xml:space="preserve"> </w:t>
      </w:r>
      <w:r>
        <w:t>a</w:t>
      </w:r>
      <w:r>
        <w:rPr>
          <w:spacing w:val="-2"/>
        </w:rPr>
        <w:t>r</w:t>
      </w:r>
      <w:r>
        <w:t>e p</w:t>
      </w:r>
      <w:r>
        <w:rPr>
          <w:spacing w:val="-2"/>
        </w:rPr>
        <w:t>r</w:t>
      </w:r>
      <w:r>
        <w:t>esented</w:t>
      </w:r>
      <w:r>
        <w:rPr>
          <w:spacing w:val="3"/>
        </w:rPr>
        <w:t xml:space="preserve"> </w:t>
      </w:r>
      <w:r>
        <w:t>graphically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Figu</w:t>
      </w:r>
      <w:r>
        <w:rPr>
          <w:spacing w:val="-2"/>
        </w:rPr>
        <w:t>r</w:t>
      </w:r>
      <w:r>
        <w:t>e</w:t>
      </w:r>
      <w:r>
        <w:rPr>
          <w:spacing w:val="4"/>
        </w:rPr>
        <w:t xml:space="preserve"> </w:t>
      </w:r>
      <w:hyperlink w:anchor="_bookmark2" w:history="1">
        <w:r>
          <w:t>2.</w:t>
        </w:r>
      </w:hyperlink>
    </w:p>
    <w:p w14:paraId="45891F60" w14:textId="77777777" w:rsidR="00BD22F5" w:rsidRDefault="00541216">
      <w:pPr>
        <w:pStyle w:val="BodyText"/>
        <w:spacing w:line="254" w:lineRule="auto"/>
        <w:ind w:left="117" w:right="105" w:firstLine="199"/>
        <w:jc w:val="both"/>
      </w:pPr>
      <w:r>
        <w:rPr>
          <w:spacing w:val="-10"/>
        </w:rPr>
        <w:t>T</w:t>
      </w:r>
      <w:r>
        <w:t>able</w:t>
      </w:r>
      <w:r>
        <w:rPr>
          <w:spacing w:val="17"/>
        </w:rPr>
        <w:t xml:space="preserve"> </w:t>
      </w:r>
      <w:hyperlink w:anchor="_bookmark1" w:history="1">
        <w:r>
          <w:t>2</w:t>
        </w:r>
        <w:r>
          <w:rPr>
            <w:spacing w:val="18"/>
          </w:rPr>
          <w:t xml:space="preserve"> </w:t>
        </w:r>
      </w:hyperlink>
      <w:r>
        <w:t>p</w:t>
      </w:r>
      <w:r>
        <w:rPr>
          <w:spacing w:val="-2"/>
        </w:rPr>
        <w:t>r</w:t>
      </w:r>
      <w:r>
        <w:t>esents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data</w:t>
      </w:r>
      <w:r>
        <w:rPr>
          <w:spacing w:val="18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assessment</w:t>
      </w:r>
      <w:r>
        <w:rPr>
          <w:spacing w:val="18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th</w:t>
      </w:r>
      <w:r>
        <w:rPr>
          <w:spacing w:val="-2"/>
        </w:rPr>
        <w:t>r</w:t>
      </w:r>
      <w:r>
        <w:t>ee</w:t>
      </w:r>
      <w:r>
        <w:rPr>
          <w:spacing w:val="18"/>
        </w:rPr>
        <w:t xml:space="preserve"> </w:t>
      </w:r>
      <w:r>
        <w:t>post-</w:t>
      </w:r>
      <w:r>
        <w:rPr>
          <w:w w:val="104"/>
        </w:rPr>
        <w:t xml:space="preserve"> </w:t>
      </w:r>
      <w:r>
        <w:t>test</w:t>
      </w:r>
      <w:r>
        <w:rPr>
          <w:spacing w:val="2"/>
        </w:rPr>
        <w:t xml:space="preserve"> </w:t>
      </w:r>
      <w:r>
        <w:t>instruments</w:t>
      </w:r>
      <w:r>
        <w:rPr>
          <w:spacing w:val="2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item</w:t>
      </w:r>
      <w:r>
        <w:rPr>
          <w:spacing w:val="2"/>
        </w:rPr>
        <w:t xml:space="preserve"> </w:t>
      </w:r>
      <w:r>
        <w:t>(i.</w:t>
      </w:r>
      <w:r>
        <w:rPr>
          <w:spacing w:val="-3"/>
        </w:rPr>
        <w:t>e</w:t>
      </w:r>
      <w:r>
        <w:t>.,</w:t>
      </w:r>
      <w:r>
        <w:rPr>
          <w:spacing w:val="2"/>
        </w:rPr>
        <w:t xml:space="preserve"> </w:t>
      </w:r>
      <w:r>
        <w:t>question)</w:t>
      </w:r>
      <w:r>
        <w:rPr>
          <w:spacing w:val="2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item</w:t>
      </w:r>
      <w:r>
        <w:rPr>
          <w:spacing w:val="2"/>
        </w:rPr>
        <w:t xml:space="preserve"> </w:t>
      </w:r>
      <w:r>
        <w:t>basis.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item</w:t>
      </w:r>
      <w:r>
        <w:rPr>
          <w:w w:val="101"/>
        </w:rPr>
        <w:t xml:space="preserve"> </w:t>
      </w:r>
      <w:r>
        <w:t>difficulty</w:t>
      </w:r>
      <w:r>
        <w:rPr>
          <w:spacing w:val="14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p</w:t>
      </w:r>
      <w:r>
        <w:rPr>
          <w:spacing w:val="-2"/>
        </w:rPr>
        <w:t>r</w:t>
      </w:r>
      <w:r>
        <w:t>oportion</w:t>
      </w:r>
      <w:r>
        <w:rPr>
          <w:spacing w:val="1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coll</w:t>
      </w:r>
      <w:r>
        <w:rPr>
          <w:spacing w:val="1"/>
        </w:rPr>
        <w:t>e</w:t>
      </w:r>
      <w:r>
        <w:t>cti</w:t>
      </w:r>
      <w:r>
        <w:rPr>
          <w:spacing w:val="-2"/>
        </w:rPr>
        <w:t>v</w:t>
      </w:r>
      <w:r>
        <w:t>e</w:t>
      </w:r>
      <w:r>
        <w:rPr>
          <w:spacing w:val="15"/>
        </w:rPr>
        <w:t xml:space="preserve"> </w:t>
      </w:r>
      <w:r>
        <w:t>cor</w:t>
      </w:r>
      <w:r>
        <w:rPr>
          <w:spacing w:val="-2"/>
        </w:rPr>
        <w:t>r</w:t>
      </w:r>
      <w:r>
        <w:t>ect</w:t>
      </w:r>
      <w:r>
        <w:rPr>
          <w:spacing w:val="15"/>
        </w:rPr>
        <w:t xml:space="preserve"> </w:t>
      </w:r>
      <w:r>
        <w:rPr>
          <w:spacing w:val="-2"/>
        </w:rPr>
        <w:t>r</w:t>
      </w:r>
      <w:r>
        <w:t>esponses.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dis-</w:t>
      </w:r>
      <w:r>
        <w:rPr>
          <w:w w:val="102"/>
        </w:rPr>
        <w:t xml:space="preserve"> </w:t>
      </w:r>
      <w:r>
        <w:t>crimination</w:t>
      </w:r>
      <w:r>
        <w:rPr>
          <w:spacing w:val="1"/>
        </w:rPr>
        <w:t xml:space="preserve"> </w:t>
      </w:r>
      <w:r>
        <w:t>ability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p</w:t>
      </w:r>
      <w:r>
        <w:t>ost-test</w:t>
      </w:r>
      <w:r>
        <w:rPr>
          <w:spacing w:val="2"/>
        </w:rPr>
        <w:t xml:space="preserve"> </w:t>
      </w:r>
      <w:r>
        <w:t>items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characteriz</w:t>
      </w:r>
      <w:r>
        <w:rPr>
          <w:spacing w:val="1"/>
        </w:rPr>
        <w:t>e</w:t>
      </w:r>
      <w:r>
        <w:t>d</w:t>
      </w:r>
      <w:r>
        <w:rPr>
          <w:spacing w:val="2"/>
        </w:rPr>
        <w:t xml:space="preserve"> </w:t>
      </w:r>
      <w:r>
        <w:t>th</w:t>
      </w:r>
      <w:r>
        <w:rPr>
          <w:spacing w:val="-2"/>
        </w:rPr>
        <w:t>r</w:t>
      </w:r>
      <w:r>
        <w:t>ough</w:t>
      </w:r>
      <w:r>
        <w:rPr>
          <w:spacing w:val="1"/>
        </w:rPr>
        <w:t xml:space="preserve"> </w:t>
      </w:r>
      <w:r>
        <w:t xml:space="preserve">sum- </w:t>
      </w:r>
      <w:proofErr w:type="spellStart"/>
      <w:r>
        <w:t>ma</w:t>
      </w:r>
      <w:r>
        <w:rPr>
          <w:spacing w:val="1"/>
        </w:rPr>
        <w:t>r</w:t>
      </w:r>
      <w:r>
        <w:t>y</w:t>
      </w:r>
      <w:proofErr w:type="spellEnd"/>
      <w:r>
        <w:rPr>
          <w:spacing w:val="-7"/>
        </w:rPr>
        <w:t xml:space="preserve"> </w:t>
      </w:r>
      <w:r>
        <w:t>cor</w:t>
      </w:r>
      <w:r>
        <w:rPr>
          <w:spacing w:val="-2"/>
        </w:rPr>
        <w:t>r</w:t>
      </w:r>
      <w:r>
        <w:t>elation</w:t>
      </w:r>
      <w:r>
        <w:rPr>
          <w:spacing w:val="-7"/>
        </w:rPr>
        <w:t xml:space="preserve"> </w:t>
      </w:r>
      <w:r>
        <w:rPr>
          <w:spacing w:val="1"/>
        </w:rPr>
        <w:t>b</w:t>
      </w:r>
      <w:r>
        <w:t>et</w:t>
      </w:r>
      <w:r>
        <w:rPr>
          <w:spacing w:val="-2"/>
        </w:rPr>
        <w:t>w</w:t>
      </w:r>
      <w:r>
        <w:rPr>
          <w:spacing w:val="1"/>
        </w:rPr>
        <w:t>e</w:t>
      </w:r>
      <w:r>
        <w:t>en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continuous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bina</w:t>
      </w:r>
      <w:r>
        <w:rPr>
          <w:spacing w:val="1"/>
        </w:rPr>
        <w:t>r</w:t>
      </w:r>
      <w:r>
        <w:t>y</w:t>
      </w:r>
      <w:r>
        <w:rPr>
          <w:spacing w:val="-7"/>
        </w:rPr>
        <w:t xml:space="preserve"> </w:t>
      </w:r>
      <w:r>
        <w:t>variable</w:t>
      </w:r>
      <w:r>
        <w:rPr>
          <w:spacing w:val="-6"/>
        </w:rPr>
        <w:t xml:space="preserve"> </w:t>
      </w:r>
      <w:r>
        <w:rPr>
          <w:spacing w:val="-5"/>
        </w:rPr>
        <w:t>(</w:t>
      </w:r>
      <w:r>
        <w:rPr>
          <w:spacing w:val="-3"/>
        </w:rPr>
        <w:t>ov</w:t>
      </w:r>
      <w:r>
        <w:t>erall</w:t>
      </w:r>
      <w:r>
        <w:rPr>
          <w:w w:val="99"/>
        </w:rPr>
        <w:t xml:space="preserve"> </w:t>
      </w:r>
      <w:r>
        <w:t>outcome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rPr>
          <w:spacing w:val="-2"/>
        </w:rPr>
        <w:t>r</w:t>
      </w:r>
      <w:r>
        <w:t>elation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item-l</w:t>
      </w:r>
      <w:r>
        <w:rPr>
          <w:spacing w:val="-2"/>
        </w:rPr>
        <w:t>ev</w:t>
      </w:r>
      <w:r>
        <w:t>el</w:t>
      </w:r>
      <w:r>
        <w:rPr>
          <w:spacing w:val="5"/>
        </w:rPr>
        <w:t xml:space="preserve"> </w:t>
      </w:r>
      <w:r>
        <w:t>ass</w:t>
      </w:r>
      <w:r>
        <w:rPr>
          <w:spacing w:val="1"/>
        </w:rPr>
        <w:t>o</w:t>
      </w:r>
      <w:r>
        <w:t>ciation).</w:t>
      </w:r>
    </w:p>
    <w:p w14:paraId="38857945" w14:textId="13AE38F1" w:rsidR="00BD22F5" w:rsidRDefault="00541216">
      <w:pPr>
        <w:pStyle w:val="BodyText"/>
        <w:spacing w:line="254" w:lineRule="auto"/>
        <w:ind w:left="110" w:right="108" w:firstLine="205"/>
        <w:jc w:val="both"/>
      </w:pPr>
      <w:commentRangeStart w:id="75"/>
      <w:r w:rsidRPr="00C53DD7">
        <w:rPr>
          <w:strike/>
          <w:rPrChange w:id="76" w:author="Katherine Cennamo" w:date="2017-08-30T11:29:00Z">
            <w:rPr/>
          </w:rPrChange>
        </w:rPr>
        <w:t>The</w:t>
      </w:r>
      <w:r w:rsidRPr="00C53DD7">
        <w:rPr>
          <w:strike/>
          <w:spacing w:val="27"/>
          <w:rPrChange w:id="77" w:author="Katherine Cennamo" w:date="2017-08-30T11:29:00Z">
            <w:rPr>
              <w:spacing w:val="27"/>
            </w:rPr>
          </w:rPrChange>
        </w:rPr>
        <w:t xml:space="preserve"> </w:t>
      </w:r>
      <w:r w:rsidRPr="00C53DD7">
        <w:rPr>
          <w:strike/>
          <w:rPrChange w:id="78" w:author="Katherine Cennamo" w:date="2017-08-30T11:29:00Z">
            <w:rPr/>
          </w:rPrChange>
        </w:rPr>
        <w:t>assessment</w:t>
      </w:r>
      <w:r w:rsidRPr="00C53DD7">
        <w:rPr>
          <w:strike/>
          <w:spacing w:val="27"/>
          <w:rPrChange w:id="79" w:author="Katherine Cennamo" w:date="2017-08-30T11:29:00Z">
            <w:rPr>
              <w:spacing w:val="27"/>
            </w:rPr>
          </w:rPrChange>
        </w:rPr>
        <w:t xml:space="preserve"> </w:t>
      </w:r>
      <w:r w:rsidRPr="00C53DD7">
        <w:rPr>
          <w:strike/>
          <w:rPrChange w:id="80" w:author="Katherine Cennamo" w:date="2017-08-30T11:29:00Z">
            <w:rPr/>
          </w:rPrChange>
        </w:rPr>
        <w:t>data</w:t>
      </w:r>
      <w:r w:rsidRPr="00C53DD7">
        <w:rPr>
          <w:strike/>
          <w:spacing w:val="28"/>
          <w:rPrChange w:id="81" w:author="Katherine Cennamo" w:date="2017-08-30T11:29:00Z">
            <w:rPr>
              <w:spacing w:val="28"/>
            </w:rPr>
          </w:rPrChange>
        </w:rPr>
        <w:t xml:space="preserve"> </w:t>
      </w:r>
      <w:r w:rsidRPr="00C53DD7">
        <w:rPr>
          <w:strike/>
          <w:rPrChange w:id="82" w:author="Katherine Cennamo" w:date="2017-08-30T11:29:00Z">
            <w:rPr/>
          </w:rPrChange>
        </w:rPr>
        <w:t>can</w:t>
      </w:r>
      <w:r w:rsidRPr="00C53DD7">
        <w:rPr>
          <w:strike/>
          <w:spacing w:val="27"/>
          <w:rPrChange w:id="83" w:author="Katherine Cennamo" w:date="2017-08-30T11:29:00Z">
            <w:rPr>
              <w:spacing w:val="27"/>
            </w:rPr>
          </w:rPrChange>
        </w:rPr>
        <w:t xml:space="preserve"> </w:t>
      </w:r>
      <w:r w:rsidRPr="00C53DD7">
        <w:rPr>
          <w:strike/>
          <w:spacing w:val="1"/>
          <w:rPrChange w:id="84" w:author="Katherine Cennamo" w:date="2017-08-30T11:29:00Z">
            <w:rPr>
              <w:spacing w:val="1"/>
            </w:rPr>
          </w:rPrChange>
        </w:rPr>
        <w:t>b</w:t>
      </w:r>
      <w:r w:rsidRPr="00C53DD7">
        <w:rPr>
          <w:strike/>
          <w:rPrChange w:id="85" w:author="Katherine Cennamo" w:date="2017-08-30T11:29:00Z">
            <w:rPr/>
          </w:rPrChange>
        </w:rPr>
        <w:t>e</w:t>
      </w:r>
      <w:r w:rsidRPr="00C53DD7">
        <w:rPr>
          <w:strike/>
          <w:spacing w:val="27"/>
          <w:rPrChange w:id="86" w:author="Katherine Cennamo" w:date="2017-08-30T11:29:00Z">
            <w:rPr>
              <w:spacing w:val="27"/>
            </w:rPr>
          </w:rPrChange>
        </w:rPr>
        <w:t xml:space="preserve"> </w:t>
      </w:r>
      <w:r w:rsidRPr="00C53DD7">
        <w:rPr>
          <w:strike/>
          <w:rPrChange w:id="87" w:author="Katherine Cennamo" w:date="2017-08-30T11:29:00Z">
            <w:rPr/>
          </w:rPrChange>
        </w:rPr>
        <w:t>analyzed</w:t>
      </w:r>
      <w:r w:rsidRPr="00C53DD7">
        <w:rPr>
          <w:strike/>
          <w:spacing w:val="28"/>
          <w:rPrChange w:id="88" w:author="Katherine Cennamo" w:date="2017-08-30T11:29:00Z">
            <w:rPr>
              <w:spacing w:val="28"/>
            </w:rPr>
          </w:rPrChange>
        </w:rPr>
        <w:t xml:space="preserve"> </w:t>
      </w:r>
      <w:r w:rsidRPr="00C53DD7">
        <w:rPr>
          <w:strike/>
          <w:rPrChange w:id="89" w:author="Katherine Cennamo" w:date="2017-08-30T11:29:00Z">
            <w:rPr/>
          </w:rPrChange>
        </w:rPr>
        <w:t>as</w:t>
      </w:r>
      <w:r w:rsidRPr="00C53DD7">
        <w:rPr>
          <w:strike/>
          <w:spacing w:val="27"/>
          <w:rPrChange w:id="90" w:author="Katherine Cennamo" w:date="2017-08-30T11:29:00Z">
            <w:rPr>
              <w:spacing w:val="27"/>
            </w:rPr>
          </w:rPrChange>
        </w:rPr>
        <w:t xml:space="preserve"> </w:t>
      </w:r>
      <w:r w:rsidRPr="00C53DD7">
        <w:rPr>
          <w:strike/>
          <w:rPrChange w:id="91" w:author="Katherine Cennamo" w:date="2017-08-30T11:29:00Z">
            <w:rPr/>
          </w:rPrChange>
        </w:rPr>
        <w:t>foll</w:t>
      </w:r>
      <w:r w:rsidRPr="00C53DD7">
        <w:rPr>
          <w:strike/>
          <w:spacing w:val="-2"/>
          <w:rPrChange w:id="92" w:author="Katherine Cennamo" w:date="2017-08-30T11:29:00Z">
            <w:rPr>
              <w:spacing w:val="-2"/>
            </w:rPr>
          </w:rPrChange>
        </w:rPr>
        <w:t>o</w:t>
      </w:r>
      <w:r w:rsidRPr="00C53DD7">
        <w:rPr>
          <w:strike/>
          <w:rPrChange w:id="93" w:author="Katherine Cennamo" w:date="2017-08-30T11:29:00Z">
            <w:rPr/>
          </w:rPrChange>
        </w:rPr>
        <w:t>ws</w:t>
      </w:r>
      <w:commentRangeEnd w:id="75"/>
      <w:r w:rsidR="00C53DD7">
        <w:rPr>
          <w:rStyle w:val="CommentReference"/>
          <w:rFonts w:asciiTheme="minorHAnsi" w:eastAsiaTheme="minorHAnsi" w:hAnsiTheme="minorHAnsi"/>
        </w:rPr>
        <w:commentReference w:id="75"/>
      </w:r>
      <w:r>
        <w:t>.</w:t>
      </w:r>
      <w:r>
        <w:rPr>
          <w:spacing w:val="28"/>
        </w:rPr>
        <w:t xml:space="preserve"> </w:t>
      </w:r>
      <w:moveFromRangeStart w:id="94" w:author="Katherine Cennamo" w:date="2017-08-30T11:31:00Z" w:name="move365712042"/>
      <w:commentRangeStart w:id="95"/>
      <w:moveFrom w:id="96" w:author="Katherine Cennamo" w:date="2017-08-30T11:31:00Z">
        <w:r w:rsidDel="00C53DD7">
          <w:t>Of</w:t>
        </w:r>
        <w:r w:rsidDel="00C53DD7">
          <w:rPr>
            <w:spacing w:val="28"/>
          </w:rPr>
          <w:t xml:space="preserve"> </w:t>
        </w:r>
        <w:r w:rsidDel="00C53DD7">
          <w:t>specific</w:t>
        </w:r>
        <w:r w:rsidDel="00C53DD7">
          <w:rPr>
            <w:w w:val="96"/>
          </w:rPr>
          <w:t xml:space="preserve"> </w:t>
        </w:r>
        <w:r w:rsidDel="00C53DD7">
          <w:t>not</w:t>
        </w:r>
        <w:r w:rsidDel="00C53DD7">
          <w:rPr>
            <w:spacing w:val="-2"/>
          </w:rPr>
          <w:t>e</w:t>
        </w:r>
        <w:r w:rsidDel="00C53DD7">
          <w:t>,</w:t>
        </w:r>
        <w:r w:rsidDel="00C53DD7">
          <w:rPr>
            <w:spacing w:val="8"/>
          </w:rPr>
          <w:t xml:space="preserve"> </w:t>
        </w:r>
        <w:r w:rsidDel="00C53DD7">
          <w:t>ba</w:t>
        </w:r>
        <w:r w:rsidDel="00C53DD7">
          <w:rPr>
            <w:spacing w:val="-1"/>
          </w:rPr>
          <w:t>s</w:t>
        </w:r>
        <w:r w:rsidDel="00C53DD7">
          <w:rPr>
            <w:spacing w:val="1"/>
          </w:rPr>
          <w:t>e</w:t>
        </w:r>
        <w:r w:rsidDel="00C53DD7">
          <w:t>d</w:t>
        </w:r>
        <w:r w:rsidDel="00C53DD7">
          <w:rPr>
            <w:spacing w:val="8"/>
          </w:rPr>
          <w:t xml:space="preserve"> </w:t>
        </w:r>
        <w:r w:rsidDel="00C53DD7">
          <w:t>on</w:t>
        </w:r>
        <w:r w:rsidDel="00C53DD7">
          <w:rPr>
            <w:spacing w:val="8"/>
          </w:rPr>
          <w:t xml:space="preserve"> </w:t>
        </w:r>
        <w:r w:rsidDel="00C53DD7">
          <w:rPr>
            <w:spacing w:val="-2"/>
          </w:rPr>
          <w:t>r</w:t>
        </w:r>
        <w:r w:rsidDel="00C53DD7">
          <w:t>esponse</w:t>
        </w:r>
        <w:r w:rsidDel="00C53DD7">
          <w:rPr>
            <w:spacing w:val="8"/>
          </w:rPr>
          <w:t xml:space="preserve"> </w:t>
        </w:r>
        <w:r w:rsidDel="00C53DD7">
          <w:t>items</w:t>
        </w:r>
        <w:r w:rsidDel="00C53DD7">
          <w:rPr>
            <w:spacing w:val="8"/>
          </w:rPr>
          <w:t xml:space="preserve"> </w:t>
        </w:r>
        <w:r w:rsidDel="00C53DD7">
          <w:t>of</w:t>
        </w:r>
        <w:r w:rsidDel="00C53DD7">
          <w:rPr>
            <w:spacing w:val="8"/>
          </w:rPr>
          <w:t xml:space="preserve"> </w:t>
        </w:r>
        <w:r w:rsidDel="00C53DD7">
          <w:t>the</w:t>
        </w:r>
        <w:r w:rsidDel="00C53DD7">
          <w:rPr>
            <w:spacing w:val="8"/>
          </w:rPr>
          <w:t xml:space="preserve"> </w:t>
        </w:r>
        <w:r w:rsidDel="00C53DD7">
          <w:t>post-test,</w:t>
        </w:r>
        <w:r w:rsidDel="00C53DD7">
          <w:rPr>
            <w:spacing w:val="9"/>
          </w:rPr>
          <w:t xml:space="preserve"> </w:t>
        </w:r>
        <w:r w:rsidDel="00C53DD7">
          <w:t>question</w:t>
        </w:r>
        <w:r w:rsidDel="00C53DD7">
          <w:rPr>
            <w:spacing w:val="8"/>
          </w:rPr>
          <w:t xml:space="preserve"> </w:t>
        </w:r>
        <w:r w:rsidDel="00C53DD7">
          <w:t>1</w:t>
        </w:r>
        <w:r w:rsidDel="00C53DD7">
          <w:rPr>
            <w:spacing w:val="8"/>
          </w:rPr>
          <w:t xml:space="preserve"> </w:t>
        </w:r>
        <w:r w:rsidDel="00C53DD7">
          <w:t>sh</w:t>
        </w:r>
        <w:r w:rsidDel="00C53DD7">
          <w:rPr>
            <w:spacing w:val="-2"/>
          </w:rPr>
          <w:t>ow</w:t>
        </w:r>
        <w:r w:rsidDel="00C53DD7">
          <w:rPr>
            <w:spacing w:val="1"/>
          </w:rPr>
          <w:t>e</w:t>
        </w:r>
        <w:r w:rsidDel="00C53DD7">
          <w:t>d</w:t>
        </w:r>
        <w:r w:rsidDel="00C53DD7">
          <w:rPr>
            <w:w w:val="101"/>
          </w:rPr>
          <w:t xml:space="preserve"> </w:t>
        </w:r>
        <w:r w:rsidDel="00C53DD7">
          <w:t>a</w:t>
        </w:r>
        <w:r w:rsidDel="00C53DD7">
          <w:rPr>
            <w:spacing w:val="16"/>
          </w:rPr>
          <w:t xml:space="preserve"> </w:t>
        </w:r>
        <w:r w:rsidDel="00C53DD7">
          <w:t>p</w:t>
        </w:r>
        <w:r w:rsidDel="00C53DD7">
          <w:rPr>
            <w:spacing w:val="-2"/>
          </w:rPr>
          <w:t>r</w:t>
        </w:r>
        <w:r w:rsidDel="00C53DD7">
          <w:t>oportional</w:t>
        </w:r>
        <w:r w:rsidDel="00C53DD7">
          <w:rPr>
            <w:spacing w:val="16"/>
          </w:rPr>
          <w:t xml:space="preserve"> </w:t>
        </w:r>
        <w:r w:rsidDel="00C53DD7">
          <w:t>decline</w:t>
        </w:r>
        <w:r w:rsidDel="00C53DD7">
          <w:rPr>
            <w:spacing w:val="16"/>
          </w:rPr>
          <w:t xml:space="preserve"> </w:t>
        </w:r>
        <w:r w:rsidDel="00C53DD7">
          <w:t>in</w:t>
        </w:r>
        <w:r w:rsidDel="00C53DD7">
          <w:rPr>
            <w:spacing w:val="16"/>
          </w:rPr>
          <w:t xml:space="preserve"> </w:t>
        </w:r>
        <w:r w:rsidDel="00C53DD7">
          <w:t>post-test</w:t>
        </w:r>
        <w:r w:rsidDel="00C53DD7">
          <w:rPr>
            <w:spacing w:val="16"/>
          </w:rPr>
          <w:t xml:space="preserve"> </w:t>
        </w:r>
        <w:r w:rsidDel="00C53DD7">
          <w:t>1</w:t>
        </w:r>
        <w:r w:rsidDel="00C53DD7">
          <w:rPr>
            <w:spacing w:val="16"/>
          </w:rPr>
          <w:t xml:space="preserve"> </w:t>
        </w:r>
        <w:r w:rsidDel="00C53DD7">
          <w:t>and</w:t>
        </w:r>
        <w:r w:rsidDel="00C53DD7">
          <w:rPr>
            <w:spacing w:val="16"/>
          </w:rPr>
          <w:t xml:space="preserve"> </w:t>
        </w:r>
        <w:r w:rsidDel="00C53DD7">
          <w:t>post-test</w:t>
        </w:r>
        <w:r w:rsidDel="00C53DD7">
          <w:rPr>
            <w:spacing w:val="16"/>
          </w:rPr>
          <w:t xml:space="preserve"> </w:t>
        </w:r>
        <w:r w:rsidDel="00C53DD7">
          <w:t>3</w:t>
        </w:r>
        <w:r w:rsidDel="00C53DD7">
          <w:rPr>
            <w:spacing w:val="16"/>
          </w:rPr>
          <w:t xml:space="preserve"> </w:t>
        </w:r>
        <w:r w:rsidDel="00C53DD7">
          <w:t>with</w:t>
        </w:r>
        <w:r w:rsidDel="00C53DD7">
          <w:rPr>
            <w:spacing w:val="16"/>
          </w:rPr>
          <w:t xml:space="preserve"> </w:t>
        </w:r>
        <w:r w:rsidDel="00C53DD7">
          <w:t>a</w:t>
        </w:r>
        <w:r w:rsidDel="00C53DD7">
          <w:rPr>
            <w:spacing w:val="16"/>
          </w:rPr>
          <w:t xml:space="preserve"> </w:t>
        </w:r>
        <w:r w:rsidDel="00C53DD7">
          <w:t>slight</w:t>
        </w:r>
        <w:r w:rsidDel="00C53DD7">
          <w:rPr>
            <w:w w:val="104"/>
          </w:rPr>
          <w:t xml:space="preserve"> </w:t>
        </w:r>
        <w:r w:rsidDel="00C53DD7">
          <w:t>p</w:t>
        </w:r>
        <w:r w:rsidDel="00C53DD7">
          <w:rPr>
            <w:spacing w:val="-2"/>
          </w:rPr>
          <w:t>r</w:t>
        </w:r>
        <w:r w:rsidDel="00C53DD7">
          <w:t>o</w:t>
        </w:r>
        <w:r w:rsidDel="00C53DD7">
          <w:rPr>
            <w:spacing w:val="1"/>
          </w:rPr>
          <w:t>p</w:t>
        </w:r>
        <w:r w:rsidDel="00C53DD7">
          <w:t>ortional</w:t>
        </w:r>
        <w:r w:rsidDel="00C53DD7">
          <w:rPr>
            <w:spacing w:val="2"/>
          </w:rPr>
          <w:t xml:space="preserve"> </w:t>
        </w:r>
        <w:r w:rsidDel="00C53DD7">
          <w:t>inc</w:t>
        </w:r>
        <w:r w:rsidDel="00C53DD7">
          <w:rPr>
            <w:spacing w:val="-2"/>
          </w:rPr>
          <w:t>r</w:t>
        </w:r>
        <w:r w:rsidDel="00C53DD7">
          <w:t>ease</w:t>
        </w:r>
        <w:r w:rsidDel="00C53DD7">
          <w:rPr>
            <w:spacing w:val="3"/>
          </w:rPr>
          <w:t xml:space="preserve"> </w:t>
        </w:r>
        <w:r w:rsidDel="00C53DD7">
          <w:t>in</w:t>
        </w:r>
        <w:r w:rsidDel="00C53DD7">
          <w:rPr>
            <w:spacing w:val="2"/>
          </w:rPr>
          <w:t xml:space="preserve"> </w:t>
        </w:r>
        <w:r w:rsidDel="00C53DD7">
          <w:rPr>
            <w:spacing w:val="1"/>
          </w:rPr>
          <w:t>p</w:t>
        </w:r>
        <w:r w:rsidDel="00C53DD7">
          <w:t>ost-test</w:t>
        </w:r>
        <w:r w:rsidDel="00C53DD7">
          <w:rPr>
            <w:spacing w:val="3"/>
          </w:rPr>
          <w:t xml:space="preserve"> </w:t>
        </w:r>
        <w:r w:rsidDel="00C53DD7">
          <w:t>2</w:t>
        </w:r>
        <w:r w:rsidDel="00C53DD7">
          <w:rPr>
            <w:spacing w:val="2"/>
          </w:rPr>
          <w:t xml:space="preserve"> </w:t>
        </w:r>
        <w:r w:rsidDel="00C53DD7">
          <w:t>in</w:t>
        </w:r>
        <w:r w:rsidDel="00C53DD7">
          <w:rPr>
            <w:spacing w:val="3"/>
          </w:rPr>
          <w:t xml:space="preserve"> </w:t>
        </w:r>
        <w:r w:rsidDel="00C53DD7">
          <w:rPr>
            <w:spacing w:val="-2"/>
          </w:rPr>
          <w:t>r</w:t>
        </w:r>
        <w:r w:rsidDel="00C53DD7">
          <w:t>elation</w:t>
        </w:r>
        <w:r w:rsidDel="00C53DD7">
          <w:rPr>
            <w:spacing w:val="3"/>
          </w:rPr>
          <w:t xml:space="preserve"> </w:t>
        </w:r>
        <w:r w:rsidDel="00C53DD7">
          <w:t>to</w:t>
        </w:r>
        <w:r w:rsidDel="00C53DD7">
          <w:rPr>
            <w:spacing w:val="2"/>
          </w:rPr>
          <w:t xml:space="preserve"> </w:t>
        </w:r>
        <w:r w:rsidDel="00C53DD7">
          <w:t>the</w:t>
        </w:r>
        <w:r w:rsidDel="00C53DD7">
          <w:rPr>
            <w:spacing w:val="3"/>
          </w:rPr>
          <w:t xml:space="preserve"> </w:t>
        </w:r>
        <w:r w:rsidDel="00C53DD7">
          <w:t>p</w:t>
        </w:r>
        <w:r w:rsidDel="00C53DD7">
          <w:rPr>
            <w:spacing w:val="-2"/>
          </w:rPr>
          <w:t>r</w:t>
        </w:r>
        <w:r w:rsidDel="00C53DD7">
          <w:t>etest.</w:t>
        </w:r>
        <w:r w:rsidDel="00C53DD7">
          <w:rPr>
            <w:spacing w:val="2"/>
          </w:rPr>
          <w:t xml:space="preserve"> </w:t>
        </w:r>
      </w:moveFrom>
      <w:moveFromRangeEnd w:id="94"/>
      <w:ins w:id="97" w:author="Katherine Cennamo" w:date="2017-08-30T11:30:00Z">
        <w:r w:rsidR="00C53DD7">
          <w:t>Questions</w:t>
        </w:r>
        <w:r w:rsidR="00C53DD7">
          <w:rPr>
            <w:spacing w:val="21"/>
          </w:rPr>
          <w:t xml:space="preserve"> </w:t>
        </w:r>
        <w:r w:rsidR="00C53DD7">
          <w:t>2-9</w:t>
        </w:r>
        <w:r w:rsidR="00C53DD7">
          <w:rPr>
            <w:spacing w:val="21"/>
          </w:rPr>
          <w:t xml:space="preserve"> </w:t>
        </w:r>
        <w:r w:rsidR="00C53DD7">
          <w:t>ha</w:t>
        </w:r>
        <w:r w:rsidR="00C53DD7">
          <w:rPr>
            <w:spacing w:val="-2"/>
          </w:rPr>
          <w:t>v</w:t>
        </w:r>
        <w:r w:rsidR="00C53DD7">
          <w:t>e</w:t>
        </w:r>
        <w:r w:rsidR="00C53DD7">
          <w:rPr>
            <w:spacing w:val="20"/>
          </w:rPr>
          <w:t xml:space="preserve"> </w:t>
        </w:r>
        <w:r w:rsidR="00C53DD7">
          <w:t>notable</w:t>
        </w:r>
        <w:r w:rsidR="00C53DD7">
          <w:rPr>
            <w:spacing w:val="21"/>
          </w:rPr>
          <w:t xml:space="preserve"> </w:t>
        </w:r>
        <w:r w:rsidR="00C53DD7">
          <w:t>inc</w:t>
        </w:r>
        <w:r w:rsidR="00C53DD7">
          <w:rPr>
            <w:spacing w:val="-2"/>
          </w:rPr>
          <w:t>r</w:t>
        </w:r>
        <w:r w:rsidR="00C53DD7">
          <w:t>eases</w:t>
        </w:r>
        <w:r w:rsidR="00C53DD7">
          <w:rPr>
            <w:spacing w:val="21"/>
          </w:rPr>
          <w:t xml:space="preserve"> </w:t>
        </w:r>
        <w:r w:rsidR="00C53DD7">
          <w:t>in</w:t>
        </w:r>
        <w:r w:rsidR="00C53DD7">
          <w:rPr>
            <w:spacing w:val="20"/>
          </w:rPr>
          <w:t xml:space="preserve"> </w:t>
        </w:r>
        <w:r w:rsidR="00C53DD7">
          <w:t>learning</w:t>
        </w:r>
        <w:r w:rsidR="00C53DD7">
          <w:rPr>
            <w:spacing w:val="21"/>
          </w:rPr>
          <w:t xml:space="preserve"> </w:t>
        </w:r>
        <w:r w:rsidR="00C53DD7">
          <w:t>outcom</w:t>
        </w:r>
        <w:r w:rsidR="00C53DD7">
          <w:rPr>
            <w:spacing w:val="-2"/>
          </w:rPr>
          <w:t>e</w:t>
        </w:r>
        <w:r w:rsidR="00C53DD7" w:rsidDel="00C53DD7">
          <w:t xml:space="preserve"> </w:t>
        </w:r>
        <w:r w:rsidR="00C53DD7">
          <w:t>while, t</w:t>
        </w:r>
      </w:ins>
      <w:commentRangeEnd w:id="95"/>
      <w:ins w:id="98" w:author="Katherine Cennamo" w:date="2017-08-30T11:31:00Z">
        <w:r w:rsidR="00C53DD7">
          <w:rPr>
            <w:rStyle w:val="CommentReference"/>
            <w:rFonts w:asciiTheme="minorHAnsi" w:eastAsiaTheme="minorHAnsi" w:hAnsiTheme="minorHAnsi"/>
          </w:rPr>
          <w:commentReference w:id="95"/>
        </w:r>
      </w:ins>
      <w:del w:id="99" w:author="Katherine Cennamo" w:date="2017-08-30T11:29:00Z">
        <w:r w:rsidDel="00C53DD7">
          <w:delText>T</w:delText>
        </w:r>
      </w:del>
      <w:r>
        <w:t>he</w:t>
      </w:r>
      <w:r>
        <w:rPr>
          <w:spacing w:val="-2"/>
        </w:rPr>
        <w:t>r</w:t>
      </w:r>
      <w:r>
        <w:t>e</w:t>
      </w:r>
      <w:r>
        <w:rPr>
          <w:w w:val="98"/>
        </w:rPr>
        <w:t xml:space="preserve"> </w:t>
      </w:r>
      <w:r>
        <w:t>was</w:t>
      </w:r>
      <w:r>
        <w:rPr>
          <w:spacing w:val="17"/>
        </w:rPr>
        <w:t xml:space="preserve"> </w:t>
      </w:r>
      <w:r>
        <w:t>no</w:t>
      </w:r>
      <w:r>
        <w:rPr>
          <w:spacing w:val="18"/>
        </w:rPr>
        <w:t xml:space="preserve"> </w:t>
      </w:r>
      <w:r>
        <w:t>detectable</w:t>
      </w:r>
      <w:r>
        <w:rPr>
          <w:spacing w:val="17"/>
        </w:rPr>
        <w:t xml:space="preserve"> </w:t>
      </w:r>
      <w:r>
        <w:t>learning</w:t>
      </w:r>
      <w:r>
        <w:rPr>
          <w:spacing w:val="17"/>
        </w:rPr>
        <w:t xml:space="preserve"> </w:t>
      </w:r>
      <w:r>
        <w:t>gain</w:t>
      </w:r>
      <w:r>
        <w:rPr>
          <w:spacing w:val="17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question</w:t>
      </w:r>
      <w:r>
        <w:rPr>
          <w:spacing w:val="17"/>
        </w:rPr>
        <w:t xml:space="preserve"> </w:t>
      </w:r>
      <w:r>
        <w:t>1</w:t>
      </w:r>
      <w:r>
        <w:rPr>
          <w:spacing w:val="18"/>
        </w:rPr>
        <w:t xml:space="preserve"> </w:t>
      </w:r>
      <w:r>
        <w:t>ac</w:t>
      </w:r>
      <w:r>
        <w:rPr>
          <w:spacing w:val="-2"/>
        </w:rPr>
        <w:t>r</w:t>
      </w:r>
      <w:r>
        <w:t>oss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3</w:t>
      </w:r>
      <w:r>
        <w:rPr>
          <w:spacing w:val="18"/>
        </w:rPr>
        <w:t xml:space="preserve"> </w:t>
      </w:r>
      <w:r>
        <w:t>tests</w:t>
      </w:r>
      <w:ins w:id="100" w:author="Katherine Cennamo" w:date="2017-08-30T11:30:00Z">
        <w:r w:rsidR="00C53DD7">
          <w:rPr>
            <w:w w:val="104"/>
          </w:rPr>
          <w:t>.</w:t>
        </w:r>
      </w:ins>
      <w:del w:id="101" w:author="Katherine Cennamo" w:date="2017-08-30T11:30:00Z">
        <w:r w:rsidDel="00C53DD7">
          <w:delText>,</w:delText>
        </w:r>
        <w:r w:rsidDel="00C53DD7">
          <w:rPr>
            <w:w w:val="104"/>
          </w:rPr>
          <w:delText xml:space="preserve"> </w:delText>
        </w:r>
        <w:r w:rsidDel="00C53DD7">
          <w:delText>whe</w:delText>
        </w:r>
        <w:r w:rsidDel="00C53DD7">
          <w:rPr>
            <w:spacing w:val="-2"/>
          </w:rPr>
          <w:delText>r</w:delText>
        </w:r>
        <w:r w:rsidDel="00C53DD7">
          <w:delText>e</w:delText>
        </w:r>
      </w:del>
      <w:del w:id="102" w:author="Katherine Cennamo" w:date="2017-08-30T11:29:00Z">
        <w:r w:rsidDel="00C53DD7">
          <w:rPr>
            <w:spacing w:val="20"/>
          </w:rPr>
          <w:delText xml:space="preserve"> </w:delText>
        </w:r>
        <w:r w:rsidDel="00C53DD7">
          <w:delText>questions</w:delText>
        </w:r>
        <w:r w:rsidDel="00C53DD7">
          <w:rPr>
            <w:spacing w:val="21"/>
          </w:rPr>
          <w:delText xml:space="preserve"> </w:delText>
        </w:r>
        <w:r w:rsidDel="00C53DD7">
          <w:delText>2-9</w:delText>
        </w:r>
        <w:r w:rsidDel="00C53DD7">
          <w:rPr>
            <w:spacing w:val="21"/>
          </w:rPr>
          <w:delText xml:space="preserve"> </w:delText>
        </w:r>
        <w:r w:rsidDel="00C53DD7">
          <w:delText>ha</w:delText>
        </w:r>
        <w:r w:rsidDel="00C53DD7">
          <w:rPr>
            <w:spacing w:val="-2"/>
          </w:rPr>
          <w:delText>v</w:delText>
        </w:r>
        <w:r w:rsidDel="00C53DD7">
          <w:delText>e</w:delText>
        </w:r>
        <w:r w:rsidDel="00C53DD7">
          <w:rPr>
            <w:spacing w:val="20"/>
          </w:rPr>
          <w:delText xml:space="preserve"> </w:delText>
        </w:r>
        <w:r w:rsidDel="00C53DD7">
          <w:delText>notable</w:delText>
        </w:r>
        <w:r w:rsidDel="00C53DD7">
          <w:rPr>
            <w:spacing w:val="21"/>
          </w:rPr>
          <w:delText xml:space="preserve"> </w:delText>
        </w:r>
        <w:r w:rsidDel="00C53DD7">
          <w:delText>inc</w:delText>
        </w:r>
        <w:r w:rsidDel="00C53DD7">
          <w:rPr>
            <w:spacing w:val="-2"/>
          </w:rPr>
          <w:delText>r</w:delText>
        </w:r>
        <w:r w:rsidDel="00C53DD7">
          <w:delText>eases</w:delText>
        </w:r>
        <w:r w:rsidDel="00C53DD7">
          <w:rPr>
            <w:spacing w:val="21"/>
          </w:rPr>
          <w:delText xml:space="preserve"> </w:delText>
        </w:r>
        <w:r w:rsidDel="00C53DD7">
          <w:delText>in</w:delText>
        </w:r>
        <w:r w:rsidDel="00C53DD7">
          <w:rPr>
            <w:spacing w:val="20"/>
          </w:rPr>
          <w:delText xml:space="preserve"> </w:delText>
        </w:r>
        <w:r w:rsidDel="00C53DD7">
          <w:delText>learning</w:delText>
        </w:r>
        <w:r w:rsidDel="00C53DD7">
          <w:rPr>
            <w:spacing w:val="21"/>
          </w:rPr>
          <w:delText xml:space="preserve"> </w:delText>
        </w:r>
        <w:r w:rsidDel="00C53DD7">
          <w:delText>outcom</w:delText>
        </w:r>
        <w:r w:rsidDel="00C53DD7">
          <w:rPr>
            <w:spacing w:val="-2"/>
          </w:rPr>
          <w:delText>e</w:delText>
        </w:r>
      </w:del>
      <w:r>
        <w:t>.</w:t>
      </w:r>
      <w:r>
        <w:rPr>
          <w:w w:val="89"/>
        </w:rPr>
        <w:t xml:space="preserve"> </w:t>
      </w:r>
      <w:moveToRangeStart w:id="103" w:author="Katherine Cennamo" w:date="2017-08-30T11:31:00Z" w:name="move365712042"/>
      <w:commentRangeStart w:id="104"/>
      <w:moveTo w:id="105" w:author="Katherine Cennamo" w:date="2017-08-30T11:31:00Z">
        <w:del w:id="106" w:author="Katherine Cennamo" w:date="2017-08-30T11:31:00Z">
          <w:r w:rsidR="00C53DD7" w:rsidDel="00C53DD7">
            <w:delText>Of</w:delText>
          </w:r>
          <w:r w:rsidR="00C53DD7" w:rsidDel="00C53DD7">
            <w:rPr>
              <w:spacing w:val="28"/>
            </w:rPr>
            <w:delText xml:space="preserve"> </w:delText>
          </w:r>
          <w:r w:rsidR="00C53DD7" w:rsidDel="00C53DD7">
            <w:delText>specific</w:delText>
          </w:r>
          <w:r w:rsidR="00C53DD7" w:rsidDel="00C53DD7">
            <w:rPr>
              <w:w w:val="96"/>
            </w:rPr>
            <w:delText xml:space="preserve"> </w:delText>
          </w:r>
          <w:r w:rsidR="00C53DD7" w:rsidDel="00C53DD7">
            <w:delText>not</w:delText>
          </w:r>
          <w:r w:rsidR="00C53DD7" w:rsidDel="00C53DD7">
            <w:rPr>
              <w:spacing w:val="-2"/>
            </w:rPr>
            <w:delText>e</w:delText>
          </w:r>
          <w:r w:rsidR="00C53DD7" w:rsidDel="00C53DD7">
            <w:delText>,</w:delText>
          </w:r>
          <w:r w:rsidR="00C53DD7" w:rsidDel="00C53DD7">
            <w:rPr>
              <w:spacing w:val="8"/>
            </w:rPr>
            <w:delText xml:space="preserve"> </w:delText>
          </w:r>
          <w:r w:rsidR="00C53DD7" w:rsidDel="00C53DD7">
            <w:delText>b</w:delText>
          </w:r>
        </w:del>
      </w:moveTo>
      <w:ins w:id="107" w:author="Katherine Cennamo" w:date="2017-08-30T11:31:00Z">
        <w:r w:rsidR="00C53DD7">
          <w:t>B</w:t>
        </w:r>
      </w:ins>
      <w:moveTo w:id="108" w:author="Katherine Cennamo" w:date="2017-08-30T11:31:00Z">
        <w:r w:rsidR="00C53DD7">
          <w:t>a</w:t>
        </w:r>
        <w:r w:rsidR="00C53DD7">
          <w:rPr>
            <w:spacing w:val="-1"/>
          </w:rPr>
          <w:t>s</w:t>
        </w:r>
        <w:r w:rsidR="00C53DD7">
          <w:rPr>
            <w:spacing w:val="1"/>
          </w:rPr>
          <w:t>e</w:t>
        </w:r>
        <w:r w:rsidR="00C53DD7">
          <w:t>d</w:t>
        </w:r>
        <w:r w:rsidR="00C53DD7">
          <w:rPr>
            <w:spacing w:val="8"/>
          </w:rPr>
          <w:t xml:space="preserve"> </w:t>
        </w:r>
        <w:r w:rsidR="00C53DD7">
          <w:t>on</w:t>
        </w:r>
        <w:r w:rsidR="00C53DD7">
          <w:rPr>
            <w:spacing w:val="8"/>
          </w:rPr>
          <w:t xml:space="preserve"> </w:t>
        </w:r>
        <w:r w:rsidR="00C53DD7">
          <w:rPr>
            <w:spacing w:val="-2"/>
          </w:rPr>
          <w:t>r</w:t>
        </w:r>
        <w:r w:rsidR="00C53DD7">
          <w:t>esponse</w:t>
        </w:r>
        <w:r w:rsidR="00C53DD7">
          <w:rPr>
            <w:spacing w:val="8"/>
          </w:rPr>
          <w:t xml:space="preserve"> </w:t>
        </w:r>
        <w:r w:rsidR="00C53DD7">
          <w:t>items</w:t>
        </w:r>
        <w:r w:rsidR="00C53DD7">
          <w:rPr>
            <w:spacing w:val="8"/>
          </w:rPr>
          <w:t xml:space="preserve"> </w:t>
        </w:r>
        <w:r w:rsidR="00C53DD7">
          <w:t>of</w:t>
        </w:r>
        <w:r w:rsidR="00C53DD7">
          <w:rPr>
            <w:spacing w:val="8"/>
          </w:rPr>
          <w:t xml:space="preserve"> </w:t>
        </w:r>
        <w:r w:rsidR="00C53DD7">
          <w:t>the</w:t>
        </w:r>
        <w:r w:rsidR="00C53DD7">
          <w:rPr>
            <w:spacing w:val="8"/>
          </w:rPr>
          <w:t xml:space="preserve"> </w:t>
        </w:r>
        <w:r w:rsidR="00C53DD7">
          <w:t>post-test,</w:t>
        </w:r>
        <w:r w:rsidR="00C53DD7">
          <w:rPr>
            <w:spacing w:val="9"/>
          </w:rPr>
          <w:t xml:space="preserve"> </w:t>
        </w:r>
        <w:r w:rsidR="00C53DD7">
          <w:t>question</w:t>
        </w:r>
        <w:r w:rsidR="00C53DD7">
          <w:rPr>
            <w:spacing w:val="8"/>
          </w:rPr>
          <w:t xml:space="preserve"> </w:t>
        </w:r>
        <w:r w:rsidR="00C53DD7">
          <w:t>1</w:t>
        </w:r>
        <w:r w:rsidR="00C53DD7">
          <w:rPr>
            <w:spacing w:val="8"/>
          </w:rPr>
          <w:t xml:space="preserve"> </w:t>
        </w:r>
        <w:r w:rsidR="00C53DD7">
          <w:t>sh</w:t>
        </w:r>
        <w:r w:rsidR="00C53DD7">
          <w:rPr>
            <w:spacing w:val="-2"/>
          </w:rPr>
          <w:t>ow</w:t>
        </w:r>
        <w:r w:rsidR="00C53DD7">
          <w:rPr>
            <w:spacing w:val="1"/>
          </w:rPr>
          <w:t>e</w:t>
        </w:r>
        <w:r w:rsidR="00C53DD7">
          <w:t>d</w:t>
        </w:r>
        <w:r w:rsidR="00C53DD7">
          <w:rPr>
            <w:w w:val="101"/>
          </w:rPr>
          <w:t xml:space="preserve"> </w:t>
        </w:r>
        <w:r w:rsidR="00C53DD7">
          <w:t>a</w:t>
        </w:r>
        <w:r w:rsidR="00C53DD7">
          <w:rPr>
            <w:spacing w:val="16"/>
          </w:rPr>
          <w:t xml:space="preserve"> </w:t>
        </w:r>
        <w:r w:rsidR="00C53DD7">
          <w:t>p</w:t>
        </w:r>
        <w:r w:rsidR="00C53DD7">
          <w:rPr>
            <w:spacing w:val="-2"/>
          </w:rPr>
          <w:t>r</w:t>
        </w:r>
        <w:r w:rsidR="00C53DD7">
          <w:t>oportional</w:t>
        </w:r>
        <w:r w:rsidR="00C53DD7">
          <w:rPr>
            <w:spacing w:val="16"/>
          </w:rPr>
          <w:t xml:space="preserve"> </w:t>
        </w:r>
        <w:r w:rsidR="00C53DD7">
          <w:t>decline</w:t>
        </w:r>
        <w:r w:rsidR="00C53DD7">
          <w:rPr>
            <w:spacing w:val="16"/>
          </w:rPr>
          <w:t xml:space="preserve"> </w:t>
        </w:r>
        <w:r w:rsidR="00C53DD7">
          <w:t>in</w:t>
        </w:r>
        <w:r w:rsidR="00C53DD7">
          <w:rPr>
            <w:spacing w:val="16"/>
          </w:rPr>
          <w:t xml:space="preserve"> </w:t>
        </w:r>
        <w:r w:rsidR="00C53DD7">
          <w:t>post-test</w:t>
        </w:r>
        <w:r w:rsidR="00C53DD7">
          <w:rPr>
            <w:spacing w:val="16"/>
          </w:rPr>
          <w:t xml:space="preserve"> </w:t>
        </w:r>
        <w:r w:rsidR="00C53DD7">
          <w:t>1</w:t>
        </w:r>
        <w:r w:rsidR="00C53DD7">
          <w:rPr>
            <w:spacing w:val="16"/>
          </w:rPr>
          <w:t xml:space="preserve"> </w:t>
        </w:r>
        <w:r w:rsidR="00C53DD7">
          <w:t>and</w:t>
        </w:r>
        <w:r w:rsidR="00C53DD7">
          <w:rPr>
            <w:spacing w:val="16"/>
          </w:rPr>
          <w:t xml:space="preserve"> </w:t>
        </w:r>
        <w:r w:rsidR="00C53DD7">
          <w:t>post-test</w:t>
        </w:r>
        <w:r w:rsidR="00C53DD7">
          <w:rPr>
            <w:spacing w:val="16"/>
          </w:rPr>
          <w:t xml:space="preserve"> </w:t>
        </w:r>
        <w:r w:rsidR="00C53DD7">
          <w:t>3</w:t>
        </w:r>
        <w:r w:rsidR="00C53DD7">
          <w:rPr>
            <w:spacing w:val="16"/>
          </w:rPr>
          <w:t xml:space="preserve"> </w:t>
        </w:r>
        <w:r w:rsidR="00C53DD7">
          <w:t>with</w:t>
        </w:r>
        <w:r w:rsidR="00C53DD7">
          <w:rPr>
            <w:spacing w:val="16"/>
          </w:rPr>
          <w:t xml:space="preserve"> </w:t>
        </w:r>
        <w:r w:rsidR="00C53DD7">
          <w:t>a</w:t>
        </w:r>
        <w:r w:rsidR="00C53DD7">
          <w:rPr>
            <w:spacing w:val="16"/>
          </w:rPr>
          <w:t xml:space="preserve"> </w:t>
        </w:r>
        <w:r w:rsidR="00C53DD7">
          <w:t>slight</w:t>
        </w:r>
        <w:r w:rsidR="00C53DD7">
          <w:rPr>
            <w:w w:val="104"/>
          </w:rPr>
          <w:t xml:space="preserve"> </w:t>
        </w:r>
        <w:r w:rsidR="00C53DD7">
          <w:t>p</w:t>
        </w:r>
        <w:r w:rsidR="00C53DD7">
          <w:rPr>
            <w:spacing w:val="-2"/>
          </w:rPr>
          <w:t>r</w:t>
        </w:r>
        <w:r w:rsidR="00C53DD7">
          <w:t>o</w:t>
        </w:r>
        <w:r w:rsidR="00C53DD7">
          <w:rPr>
            <w:spacing w:val="1"/>
          </w:rPr>
          <w:t>p</w:t>
        </w:r>
        <w:r w:rsidR="00C53DD7">
          <w:t>ortional</w:t>
        </w:r>
        <w:r w:rsidR="00C53DD7">
          <w:rPr>
            <w:spacing w:val="2"/>
          </w:rPr>
          <w:t xml:space="preserve"> </w:t>
        </w:r>
        <w:r w:rsidR="00C53DD7">
          <w:t>inc</w:t>
        </w:r>
        <w:r w:rsidR="00C53DD7">
          <w:rPr>
            <w:spacing w:val="-2"/>
          </w:rPr>
          <w:t>r</w:t>
        </w:r>
        <w:r w:rsidR="00C53DD7">
          <w:t>ease</w:t>
        </w:r>
        <w:r w:rsidR="00C53DD7">
          <w:rPr>
            <w:spacing w:val="3"/>
          </w:rPr>
          <w:t xml:space="preserve"> </w:t>
        </w:r>
        <w:r w:rsidR="00C53DD7">
          <w:t>in</w:t>
        </w:r>
        <w:r w:rsidR="00C53DD7">
          <w:rPr>
            <w:spacing w:val="2"/>
          </w:rPr>
          <w:t xml:space="preserve"> </w:t>
        </w:r>
        <w:r w:rsidR="00C53DD7">
          <w:rPr>
            <w:spacing w:val="1"/>
          </w:rPr>
          <w:t>p</w:t>
        </w:r>
        <w:r w:rsidR="00C53DD7">
          <w:t>ost-test</w:t>
        </w:r>
        <w:r w:rsidR="00C53DD7">
          <w:rPr>
            <w:spacing w:val="3"/>
          </w:rPr>
          <w:t xml:space="preserve"> </w:t>
        </w:r>
        <w:r w:rsidR="00C53DD7">
          <w:t>2</w:t>
        </w:r>
        <w:r w:rsidR="00C53DD7">
          <w:rPr>
            <w:spacing w:val="2"/>
          </w:rPr>
          <w:t xml:space="preserve"> </w:t>
        </w:r>
        <w:r w:rsidR="00C53DD7">
          <w:t>in</w:t>
        </w:r>
        <w:r w:rsidR="00C53DD7">
          <w:rPr>
            <w:spacing w:val="3"/>
          </w:rPr>
          <w:t xml:space="preserve"> </w:t>
        </w:r>
        <w:r w:rsidR="00C53DD7">
          <w:rPr>
            <w:spacing w:val="-2"/>
          </w:rPr>
          <w:t>r</w:t>
        </w:r>
        <w:r w:rsidR="00C53DD7">
          <w:t>elation</w:t>
        </w:r>
        <w:r w:rsidR="00C53DD7">
          <w:rPr>
            <w:spacing w:val="3"/>
          </w:rPr>
          <w:t xml:space="preserve"> </w:t>
        </w:r>
        <w:r w:rsidR="00C53DD7">
          <w:t>to</w:t>
        </w:r>
        <w:r w:rsidR="00C53DD7">
          <w:rPr>
            <w:spacing w:val="2"/>
          </w:rPr>
          <w:t xml:space="preserve"> </w:t>
        </w:r>
        <w:r w:rsidR="00C53DD7">
          <w:t>the</w:t>
        </w:r>
        <w:r w:rsidR="00C53DD7">
          <w:rPr>
            <w:spacing w:val="3"/>
          </w:rPr>
          <w:t xml:space="preserve"> </w:t>
        </w:r>
        <w:r w:rsidR="00C53DD7">
          <w:t>p</w:t>
        </w:r>
        <w:r w:rsidR="00C53DD7">
          <w:rPr>
            <w:spacing w:val="-2"/>
          </w:rPr>
          <w:t>r</w:t>
        </w:r>
        <w:r w:rsidR="00C53DD7">
          <w:t>etest.</w:t>
        </w:r>
        <w:r w:rsidR="00C53DD7">
          <w:rPr>
            <w:spacing w:val="2"/>
          </w:rPr>
          <w:t xml:space="preserve"> </w:t>
        </w:r>
      </w:moveTo>
      <w:moveToRangeEnd w:id="103"/>
      <w:commentRangeEnd w:id="104"/>
      <w:r w:rsidR="00C53DD7">
        <w:rPr>
          <w:rStyle w:val="CommentReference"/>
          <w:rFonts w:asciiTheme="minorHAnsi" w:eastAsiaTheme="minorHAnsi" w:hAnsiTheme="minorHAnsi"/>
        </w:rPr>
        <w:commentReference w:id="104"/>
      </w:r>
      <w:r>
        <w:t>Bas</w:t>
      </w:r>
      <w:r>
        <w:rPr>
          <w:spacing w:val="1"/>
        </w:rPr>
        <w:t>e</w:t>
      </w:r>
      <w:r>
        <w:t>d</w:t>
      </w:r>
      <w:r>
        <w:rPr>
          <w:spacing w:val="27"/>
        </w:rPr>
        <w:t xml:space="preserve"> </w:t>
      </w:r>
      <w:r>
        <w:t>on</w:t>
      </w:r>
      <w:r>
        <w:rPr>
          <w:spacing w:val="27"/>
        </w:rPr>
        <w:t xml:space="preserve"> </w:t>
      </w:r>
      <w:r>
        <w:t>analysis</w:t>
      </w:r>
      <w:r>
        <w:rPr>
          <w:spacing w:val="28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item</w:t>
      </w:r>
      <w:r>
        <w:rPr>
          <w:spacing w:val="28"/>
        </w:rPr>
        <w:t xml:space="preserve"> </w:t>
      </w:r>
      <w:r>
        <w:t>difficult</w:t>
      </w:r>
      <w:r>
        <w:rPr>
          <w:spacing w:val="-11"/>
        </w:rPr>
        <w:t>y</w:t>
      </w:r>
      <w:r>
        <w:t>,</w:t>
      </w:r>
      <w:r>
        <w:rPr>
          <w:spacing w:val="27"/>
        </w:rPr>
        <w:t xml:space="preserve"> </w:t>
      </w:r>
      <w:r>
        <w:t>questions</w:t>
      </w:r>
      <w:r>
        <w:rPr>
          <w:spacing w:val="28"/>
        </w:rPr>
        <w:t xml:space="preserve"> </w:t>
      </w:r>
      <w:r>
        <w:t>2</w:t>
      </w:r>
      <w:r>
        <w:rPr>
          <w:spacing w:val="27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5</w:t>
      </w:r>
      <w:r>
        <w:rPr>
          <w:spacing w:val="28"/>
        </w:rPr>
        <w:t xml:space="preserve"> </w:t>
      </w:r>
      <w:r>
        <w:t>had</w:t>
      </w:r>
      <w:r>
        <w:rPr>
          <w:spacing w:val="27"/>
        </w:rPr>
        <w:t xml:space="preserve"> </w:t>
      </w:r>
      <w:r>
        <w:t>the</w:t>
      </w:r>
      <w:r>
        <w:rPr>
          <w:w w:val="108"/>
        </w:rPr>
        <w:t xml:space="preserve"> </w:t>
      </w:r>
      <w:r>
        <w:t>highest</w:t>
      </w:r>
      <w:r>
        <w:rPr>
          <w:spacing w:val="40"/>
        </w:rPr>
        <w:t xml:space="preserve"> </w:t>
      </w:r>
      <w:r>
        <w:t>p</w:t>
      </w:r>
      <w:r>
        <w:rPr>
          <w:spacing w:val="-2"/>
        </w:rPr>
        <w:t>r</w:t>
      </w:r>
      <w:r>
        <w:t>oportional</w:t>
      </w:r>
      <w:r>
        <w:rPr>
          <w:spacing w:val="40"/>
        </w:rPr>
        <w:t xml:space="preserve"> </w:t>
      </w:r>
      <w:r>
        <w:t>outcome</w:t>
      </w:r>
      <w:r>
        <w:rPr>
          <w:spacing w:val="41"/>
        </w:rPr>
        <w:t xml:space="preserve"> </w:t>
      </w:r>
      <w:r>
        <w:t>on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post-test,</w:t>
      </w:r>
      <w:r>
        <w:rPr>
          <w:spacing w:val="40"/>
        </w:rPr>
        <w:t xml:space="preserve"> </w:t>
      </w:r>
      <w:r>
        <w:rPr>
          <w:spacing w:val="-2"/>
        </w:rPr>
        <w:t>r</w:t>
      </w:r>
      <w:r>
        <w:t>efl</w:t>
      </w:r>
      <w:r>
        <w:rPr>
          <w:spacing w:val="1"/>
        </w:rPr>
        <w:t>e</w:t>
      </w:r>
      <w:r>
        <w:t>cted</w:t>
      </w:r>
      <w:r>
        <w:rPr>
          <w:spacing w:val="41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the</w:t>
      </w:r>
      <w:r>
        <w:rPr>
          <w:w w:val="108"/>
        </w:rPr>
        <w:t xml:space="preserve"> </w:t>
      </w:r>
      <w:r>
        <w:t>student</w:t>
      </w:r>
      <w:r>
        <w:rPr>
          <w:spacing w:val="30"/>
        </w:rPr>
        <w:t xml:space="preserve"> </w:t>
      </w:r>
      <w:r>
        <w:t>learning</w:t>
      </w:r>
      <w:r>
        <w:rPr>
          <w:spacing w:val="32"/>
        </w:rPr>
        <w:t xml:space="preserve"> </w:t>
      </w:r>
      <w:r>
        <w:t>gains</w:t>
      </w:r>
      <w:r>
        <w:rPr>
          <w:spacing w:val="30"/>
        </w:rPr>
        <w:t xml:space="preserve"> </w:t>
      </w:r>
      <w:r>
        <w:t>on</w:t>
      </w:r>
      <w:r>
        <w:rPr>
          <w:spacing w:val="31"/>
        </w:rPr>
        <w:t xml:space="preserve"> </w:t>
      </w:r>
      <w:r>
        <w:t>post-test</w:t>
      </w:r>
      <w:r>
        <w:rPr>
          <w:spacing w:val="32"/>
        </w:rPr>
        <w:t xml:space="preserve"> </w:t>
      </w:r>
      <w:r>
        <w:t>1,</w:t>
      </w:r>
      <w:r>
        <w:rPr>
          <w:spacing w:val="30"/>
        </w:rPr>
        <w:t xml:space="preserve"> </w:t>
      </w:r>
      <w:r>
        <w:t>post-test</w:t>
      </w:r>
      <w:r>
        <w:rPr>
          <w:spacing w:val="31"/>
        </w:rPr>
        <w:t xml:space="preserve"> </w:t>
      </w:r>
      <w:r>
        <w:t>2</w:t>
      </w:r>
      <w:r>
        <w:rPr>
          <w:spacing w:val="32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post-test3.</w:t>
      </w:r>
      <w:r>
        <w:rPr>
          <w:w w:val="103"/>
        </w:rPr>
        <w:t xml:space="preserve"> </w:t>
      </w:r>
      <w:r>
        <w:t>Questions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rPr>
          <w:spacing w:val="-3"/>
        </w:rPr>
        <w:t>v</w:t>
      </w:r>
      <w:r>
        <w:t>e</w:t>
      </w:r>
      <w:r>
        <w:rPr>
          <w:spacing w:val="1"/>
        </w:rPr>
        <w:t>r</w:t>
      </w:r>
      <w:r>
        <w:t>y</w:t>
      </w:r>
      <w:r>
        <w:rPr>
          <w:spacing w:val="-2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change in</w:t>
      </w:r>
      <w:r>
        <w:rPr>
          <w:spacing w:val="-2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gains</w:t>
      </w:r>
      <w:r>
        <w:rPr>
          <w:spacing w:val="-2"/>
        </w:rPr>
        <w:t xml:space="preserve"> </w:t>
      </w:r>
      <w:r>
        <w:rPr>
          <w:spacing w:val="-4"/>
        </w:rPr>
        <w:t>(</w:t>
      </w:r>
      <w:r>
        <w:t>a</w:t>
      </w:r>
      <w:r>
        <w:rPr>
          <w:spacing w:val="-3"/>
        </w:rPr>
        <w:t>v</w:t>
      </w:r>
      <w:r>
        <w:t>erage change</w:t>
      </w:r>
      <w:r>
        <w:rPr>
          <w:spacing w:val="2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less</w:t>
      </w:r>
      <w:r>
        <w:rPr>
          <w:spacing w:val="22"/>
        </w:rPr>
        <w:t xml:space="preserve"> </w:t>
      </w:r>
      <w:r>
        <w:t>than</w:t>
      </w:r>
      <w:r>
        <w:rPr>
          <w:spacing w:val="22"/>
        </w:rPr>
        <w:t xml:space="preserve"> </w:t>
      </w:r>
      <w:r>
        <w:t>0.03),</w:t>
      </w:r>
      <w:r>
        <w:rPr>
          <w:spacing w:val="23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rPr>
          <w:spacing w:val="-2"/>
        </w:rPr>
        <w:t>w</w:t>
      </w:r>
      <w:r>
        <w:t>e</w:t>
      </w:r>
      <w:r>
        <w:rPr>
          <w:spacing w:val="-2"/>
        </w:rPr>
        <w:t>r</w:t>
      </w:r>
      <w:r>
        <w:t>e</w:t>
      </w:r>
      <w:r>
        <w:rPr>
          <w:spacing w:val="22"/>
        </w:rPr>
        <w:t xml:space="preserve"> </w:t>
      </w:r>
      <w:r>
        <w:t>identified</w:t>
      </w:r>
      <w:r>
        <w:rPr>
          <w:spacing w:val="22"/>
        </w:rPr>
        <w:t xml:space="preserve"> </w:t>
      </w:r>
      <w:r>
        <w:t>by</w:t>
      </w:r>
      <w:r>
        <w:rPr>
          <w:spacing w:val="23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portion</w:t>
      </w:r>
      <w:r>
        <w:rPr>
          <w:spacing w:val="22"/>
        </w:rPr>
        <w:t xml:space="preserve"> </w:t>
      </w:r>
      <w:r>
        <w:t>of</w:t>
      </w:r>
      <w:r>
        <w:rPr>
          <w:w w:val="99"/>
        </w:rPr>
        <w:t xml:space="preserve"> </w:t>
      </w:r>
      <w:r>
        <w:t>cor</w:t>
      </w:r>
      <w:r>
        <w:rPr>
          <w:spacing w:val="-2"/>
        </w:rPr>
        <w:t>r</w:t>
      </w:r>
      <w:r>
        <w:t>ect</w:t>
      </w:r>
      <w:r>
        <w:rPr>
          <w:spacing w:val="25"/>
        </w:rPr>
        <w:t xml:space="preserve"> </w:t>
      </w:r>
      <w:r>
        <w:rPr>
          <w:spacing w:val="-2"/>
        </w:rPr>
        <w:t>r</w:t>
      </w:r>
      <w:r>
        <w:t>esponses</w:t>
      </w:r>
      <w:r>
        <w:rPr>
          <w:spacing w:val="26"/>
        </w:rPr>
        <w:t xml:space="preserve"> </w:t>
      </w:r>
      <w:r>
        <w:t>as</w:t>
      </w:r>
      <w:r>
        <w:rPr>
          <w:spacing w:val="26"/>
        </w:rPr>
        <w:t xml:space="preserve"> </w:t>
      </w:r>
      <w:r>
        <w:t>items</w:t>
      </w:r>
      <w:r>
        <w:rPr>
          <w:spacing w:val="26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l</w:t>
      </w:r>
      <w:r>
        <w:rPr>
          <w:spacing w:val="-2"/>
        </w:rPr>
        <w:t>ow</w:t>
      </w:r>
      <w:r>
        <w:t>er</w:t>
      </w:r>
      <w:r>
        <w:rPr>
          <w:spacing w:val="27"/>
        </w:rPr>
        <w:t xml:space="preserve"> </w:t>
      </w:r>
      <w:r>
        <w:t>difficult</w:t>
      </w:r>
      <w:r>
        <w:rPr>
          <w:spacing w:val="-11"/>
        </w:rPr>
        <w:t>y</w:t>
      </w:r>
      <w:r>
        <w:t>,</w:t>
      </w:r>
      <w:r>
        <w:rPr>
          <w:spacing w:val="25"/>
        </w:rPr>
        <w:t xml:space="preserve"> </w:t>
      </w:r>
      <w:r>
        <w:t>but</w:t>
      </w:r>
      <w:r>
        <w:rPr>
          <w:spacing w:val="27"/>
        </w:rPr>
        <w:t xml:space="preserve"> </w:t>
      </w:r>
      <w:r>
        <w:t>with</w:t>
      </w:r>
      <w:r>
        <w:rPr>
          <w:spacing w:val="25"/>
        </w:rPr>
        <w:t xml:space="preserve"> </w:t>
      </w:r>
      <w:r>
        <w:t>st</w:t>
      </w:r>
      <w:r>
        <w:rPr>
          <w:spacing w:val="-2"/>
        </w:rPr>
        <w:t>r</w:t>
      </w:r>
      <w:r>
        <w:t>onger</w:t>
      </w:r>
      <w:r>
        <w:rPr>
          <w:w w:val="105"/>
        </w:rPr>
        <w:t xml:space="preserve"> </w:t>
      </w:r>
      <w:r>
        <w:t>discriminati</w:t>
      </w:r>
      <w:r>
        <w:rPr>
          <w:spacing w:val="-2"/>
        </w:rPr>
        <w:t>v</w:t>
      </w:r>
      <w:r>
        <w:t>e</w:t>
      </w:r>
      <w:r>
        <w:rPr>
          <w:spacing w:val="2"/>
        </w:rPr>
        <w:t xml:space="preserve"> </w:t>
      </w:r>
      <w:r>
        <w:t>p</w:t>
      </w:r>
      <w:r>
        <w:rPr>
          <w:spacing w:val="-2"/>
        </w:rPr>
        <w:t>ow</w:t>
      </w:r>
      <w:r>
        <w:t>e</w:t>
      </w:r>
      <w:r>
        <w:rPr>
          <w:spacing w:val="-11"/>
        </w:rPr>
        <w:t>r</w:t>
      </w:r>
      <w:r>
        <w:t>.</w:t>
      </w:r>
      <w:r>
        <w:rPr>
          <w:spacing w:val="2"/>
        </w:rPr>
        <w:t xml:space="preserve"> </w:t>
      </w:r>
      <w:r>
        <w:t>Question</w:t>
      </w:r>
      <w:r>
        <w:rPr>
          <w:spacing w:val="2"/>
        </w:rPr>
        <w:t xml:space="preserve"> </w:t>
      </w:r>
      <w:r>
        <w:t>4</w:t>
      </w:r>
      <w:r>
        <w:rPr>
          <w:spacing w:val="3"/>
        </w:rPr>
        <w:t xml:space="preserve"> </w:t>
      </w:r>
      <w:r>
        <w:t>has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comparati</w:t>
      </w:r>
      <w:r>
        <w:rPr>
          <w:spacing w:val="-2"/>
        </w:rPr>
        <w:t>v</w:t>
      </w:r>
      <w:r>
        <w:t>ely</w:t>
      </w:r>
      <w:r>
        <w:rPr>
          <w:spacing w:val="2"/>
        </w:rPr>
        <w:t xml:space="preserve"> </w:t>
      </w:r>
      <w:r>
        <w:t>higher</w:t>
      </w:r>
      <w:r>
        <w:rPr>
          <w:spacing w:val="3"/>
        </w:rPr>
        <w:t xml:space="preserve"> </w:t>
      </w:r>
      <w:r>
        <w:t>l</w:t>
      </w:r>
      <w:r>
        <w:rPr>
          <w:spacing w:val="-3"/>
        </w:rPr>
        <w:t>ev</w:t>
      </w:r>
      <w:r>
        <w:t>el</w:t>
      </w:r>
      <w:r>
        <w:rPr>
          <w:w w:val="9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post-test</w:t>
      </w:r>
      <w:r>
        <w:rPr>
          <w:spacing w:val="8"/>
        </w:rPr>
        <w:t xml:space="preserve"> </w:t>
      </w:r>
      <w:r>
        <w:t>difficulty</w:t>
      </w:r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rPr>
          <w:spacing w:val="-2"/>
        </w:rPr>
        <w:t>r</w:t>
      </w:r>
      <w:r>
        <w:t>elation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questions</w:t>
      </w:r>
      <w:r>
        <w:rPr>
          <w:spacing w:val="8"/>
        </w:rPr>
        <w:t xml:space="preserve"> </w:t>
      </w:r>
      <w:r>
        <w:t>2,</w:t>
      </w:r>
      <w:r>
        <w:rPr>
          <w:spacing w:val="8"/>
        </w:rPr>
        <w:t xml:space="preserve"> </w:t>
      </w:r>
      <w:r>
        <w:t>3,</w:t>
      </w:r>
      <w:r>
        <w:rPr>
          <w:spacing w:val="8"/>
        </w:rPr>
        <w:t xml:space="preserve"> </w:t>
      </w:r>
      <w:r>
        <w:t>5,</w:t>
      </w:r>
      <w:r>
        <w:rPr>
          <w:spacing w:val="8"/>
        </w:rPr>
        <w:t xml:space="preserve"> </w:t>
      </w:r>
      <w:r>
        <w:t>6,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9</w:t>
      </w:r>
      <w:r>
        <w:rPr>
          <w:spacing w:val="8"/>
        </w:rPr>
        <w:t xml:space="preserve"> </w:t>
      </w:r>
      <w:r>
        <w:t>and</w:t>
      </w:r>
      <w:r>
        <w:rPr>
          <w:w w:val="105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m</w:t>
      </w:r>
      <w:r>
        <w:rPr>
          <w:spacing w:val="1"/>
        </w:rPr>
        <w:t>o</w:t>
      </w:r>
      <w:r>
        <w:t>derate</w:t>
      </w:r>
      <w:r>
        <w:rPr>
          <w:spacing w:val="-8"/>
        </w:rPr>
        <w:t xml:space="preserve"> </w:t>
      </w:r>
      <w:r>
        <w:t>discriminati</w:t>
      </w:r>
      <w:r>
        <w:rPr>
          <w:spacing w:val="-2"/>
        </w:rPr>
        <w:t>v</w:t>
      </w:r>
      <w:r>
        <w:t>e</w:t>
      </w:r>
      <w:r>
        <w:rPr>
          <w:spacing w:val="-8"/>
        </w:rPr>
        <w:t xml:space="preserve"> </w:t>
      </w:r>
      <w:r>
        <w:rPr>
          <w:spacing w:val="1"/>
        </w:rPr>
        <w:t>p</w:t>
      </w:r>
      <w:r>
        <w:rPr>
          <w:spacing w:val="-3"/>
        </w:rPr>
        <w:t>o</w:t>
      </w:r>
      <w:r>
        <w:rPr>
          <w:spacing w:val="-2"/>
        </w:rPr>
        <w:t>w</w:t>
      </w:r>
      <w:r>
        <w:t>er</w:t>
      </w:r>
      <w:r>
        <w:rPr>
          <w:spacing w:val="-8"/>
        </w:rPr>
        <w:t xml:space="preserve"> </w:t>
      </w:r>
      <w:r>
        <w:rPr>
          <w:spacing w:val="-4"/>
        </w:rPr>
        <w:t>(</w:t>
      </w:r>
      <w:r>
        <w:t>summa</w:t>
      </w:r>
      <w:r>
        <w:rPr>
          <w:spacing w:val="1"/>
        </w:rPr>
        <w:t>r</w:t>
      </w:r>
      <w:r>
        <w:t>y</w:t>
      </w:r>
      <w:r>
        <w:rPr>
          <w:spacing w:val="-8"/>
        </w:rPr>
        <w:t xml:space="preserve"> </w:t>
      </w:r>
      <w:r>
        <w:t>cor</w:t>
      </w:r>
      <w:r>
        <w:rPr>
          <w:spacing w:val="-2"/>
        </w:rPr>
        <w:t>r</w:t>
      </w:r>
      <w:r>
        <w:t>elation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0.599).</w:t>
      </w:r>
      <w:r>
        <w:rPr>
          <w:w w:val="89"/>
        </w:rPr>
        <w:t xml:space="preserve"> </w:t>
      </w:r>
      <w:r>
        <w:t>Question</w:t>
      </w:r>
      <w:r>
        <w:rPr>
          <w:spacing w:val="36"/>
        </w:rPr>
        <w:t xml:space="preserve"> </w:t>
      </w:r>
      <w:r>
        <w:t>7</w:t>
      </w:r>
      <w:r>
        <w:rPr>
          <w:spacing w:val="36"/>
        </w:rPr>
        <w:t xml:space="preserve"> </w:t>
      </w:r>
      <w:r>
        <w:t>sh</w:t>
      </w:r>
      <w:r>
        <w:rPr>
          <w:spacing w:val="-2"/>
        </w:rPr>
        <w:t>o</w:t>
      </w:r>
      <w:r>
        <w:t>ws</w:t>
      </w:r>
      <w:r>
        <w:rPr>
          <w:spacing w:val="36"/>
        </w:rPr>
        <w:t xml:space="preserve"> </w:t>
      </w:r>
      <w:r>
        <w:rPr>
          <w:spacing w:val="-2"/>
        </w:rPr>
        <w:t>r</w:t>
      </w:r>
      <w:r>
        <w:t>easonably</w:t>
      </w:r>
      <w:r>
        <w:rPr>
          <w:spacing w:val="36"/>
        </w:rPr>
        <w:t xml:space="preserve"> </w:t>
      </w:r>
      <w:r>
        <w:t>high</w:t>
      </w:r>
      <w:r>
        <w:rPr>
          <w:spacing w:val="37"/>
        </w:rPr>
        <w:t xml:space="preserve"> </w:t>
      </w:r>
      <w:r>
        <w:t>learning</w:t>
      </w:r>
      <w:r>
        <w:rPr>
          <w:spacing w:val="36"/>
        </w:rPr>
        <w:t xml:space="preserve"> </w:t>
      </w:r>
      <w:r>
        <w:t>gains</w:t>
      </w:r>
      <w:r>
        <w:rPr>
          <w:spacing w:val="36"/>
        </w:rPr>
        <w:t xml:space="preserve"> </w:t>
      </w:r>
      <w:r>
        <w:t>on</w:t>
      </w:r>
      <w:r>
        <w:rPr>
          <w:spacing w:val="36"/>
        </w:rPr>
        <w:t xml:space="preserve"> </w:t>
      </w:r>
      <w:r>
        <w:t>post-tests</w:t>
      </w:r>
      <w:r>
        <w:rPr>
          <w:w w:val="105"/>
        </w:rPr>
        <w:t xml:space="preserve"> </w:t>
      </w:r>
      <w:r>
        <w:t>2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3</w:t>
      </w:r>
      <w:r>
        <w:rPr>
          <w:spacing w:val="18"/>
        </w:rPr>
        <w:t xml:space="preserve"> </w:t>
      </w:r>
      <w:r>
        <w:t>(0.834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0.914</w:t>
      </w:r>
      <w:r>
        <w:rPr>
          <w:spacing w:val="18"/>
        </w:rPr>
        <w:t xml:space="preserve"> </w:t>
      </w:r>
      <w:r>
        <w:rPr>
          <w:spacing w:val="-2"/>
        </w:rPr>
        <w:t>r</w:t>
      </w:r>
      <w:r>
        <w:t>especti</w:t>
      </w:r>
      <w:r>
        <w:rPr>
          <w:spacing w:val="-2"/>
        </w:rPr>
        <w:t>v</w:t>
      </w:r>
      <w:r>
        <w:t>el</w:t>
      </w:r>
      <w:r>
        <w:rPr>
          <w:spacing w:val="-3"/>
        </w:rPr>
        <w:t>y</w:t>
      </w:r>
      <w:r>
        <w:t>),</w:t>
      </w:r>
      <w:r>
        <w:rPr>
          <w:spacing w:val="18"/>
        </w:rPr>
        <w:t xml:space="preserve"> </w:t>
      </w:r>
      <w:r>
        <w:t>but</w:t>
      </w:r>
      <w:r>
        <w:rPr>
          <w:spacing w:val="18"/>
        </w:rPr>
        <w:t xml:space="preserve"> </w:t>
      </w:r>
      <w:r>
        <w:rPr>
          <w:spacing w:val="-1"/>
        </w:rPr>
        <w:t>s</w:t>
      </w:r>
      <w:r>
        <w:t>h</w:t>
      </w:r>
      <w:r>
        <w:rPr>
          <w:spacing w:val="-2"/>
        </w:rPr>
        <w:t>o</w:t>
      </w:r>
      <w:r>
        <w:t>ws</w:t>
      </w:r>
      <w:r>
        <w:rPr>
          <w:spacing w:val="18"/>
        </w:rPr>
        <w:t xml:space="preserve"> </w:t>
      </w:r>
      <w:r>
        <w:t>much</w:t>
      </w:r>
      <w:r>
        <w:rPr>
          <w:spacing w:val="18"/>
        </w:rPr>
        <w:t xml:space="preserve"> </w:t>
      </w:r>
      <w:r>
        <w:t>smaller</w:t>
      </w:r>
      <w:r>
        <w:rPr>
          <w:w w:val="103"/>
        </w:rPr>
        <w:t xml:space="preserve"> </w:t>
      </w:r>
      <w:r>
        <w:t>p</w:t>
      </w:r>
      <w:r>
        <w:rPr>
          <w:spacing w:val="-2"/>
        </w:rPr>
        <w:t>r</w:t>
      </w:r>
      <w:r>
        <w:t>og</w:t>
      </w:r>
      <w:r>
        <w:rPr>
          <w:spacing w:val="-2"/>
        </w:rPr>
        <w:t>r</w:t>
      </w:r>
      <w:r>
        <w:t>essions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learning</w:t>
      </w:r>
      <w:r>
        <w:rPr>
          <w:spacing w:val="12"/>
        </w:rPr>
        <w:t xml:space="preserve"> </w:t>
      </w:r>
      <w:r>
        <w:t>gains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first</w:t>
      </w:r>
      <w:r>
        <w:rPr>
          <w:spacing w:val="12"/>
        </w:rPr>
        <w:t xml:space="preserve"> </w:t>
      </w:r>
      <w:r>
        <w:t>post-test.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2"/>
        </w:rPr>
        <w:t>r</w:t>
      </w:r>
      <w:r>
        <w:t>esulting</w:t>
      </w:r>
      <w:r>
        <w:rPr>
          <w:w w:val="103"/>
        </w:rPr>
        <w:t xml:space="preserve"> </w:t>
      </w:r>
      <w:r>
        <w:t>diffe</w:t>
      </w:r>
      <w:r>
        <w:rPr>
          <w:spacing w:val="-3"/>
        </w:rPr>
        <w:t>r</w:t>
      </w:r>
      <w:r>
        <w:t>ence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gains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highlight</w:t>
      </w:r>
      <w:r>
        <w:rPr>
          <w:spacing w:val="1"/>
        </w:rPr>
        <w:t>e</w:t>
      </w:r>
      <w:r>
        <w:t>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discussion</w:t>
      </w:r>
      <w:r>
        <w:rPr>
          <w:spacing w:val="-3"/>
        </w:rPr>
        <w:t xml:space="preserve"> </w:t>
      </w:r>
      <w:r>
        <w:t>s</w:t>
      </w:r>
      <w:r>
        <w:rPr>
          <w:spacing w:val="1"/>
        </w:rPr>
        <w:t>e</w:t>
      </w:r>
      <w:r>
        <w:t>ction.</w:t>
      </w:r>
      <w:r>
        <w:rPr>
          <w:w w:val="99"/>
        </w:rPr>
        <w:t xml:space="preserve"> </w:t>
      </w:r>
      <w:r>
        <w:t>Questions</w:t>
      </w:r>
      <w:r>
        <w:rPr>
          <w:spacing w:val="-4"/>
        </w:rPr>
        <w:t xml:space="preserve"> </w:t>
      </w:r>
      <w:r>
        <w:t>8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strikingly</w:t>
      </w:r>
      <w:r>
        <w:rPr>
          <w:spacing w:val="-4"/>
        </w:rPr>
        <w:t xml:space="preserve"> </w:t>
      </w:r>
      <w:r>
        <w:t>similar</w:t>
      </w:r>
      <w:r>
        <w:rPr>
          <w:spacing w:val="-4"/>
        </w:rPr>
        <w:t xml:space="preserve"> </w:t>
      </w:r>
      <w:r>
        <w:rPr>
          <w:spacing w:val="1"/>
        </w:rPr>
        <w:t>b</w:t>
      </w:r>
      <w:r>
        <w:t>ehaviors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learning</w:t>
      </w:r>
      <w:r>
        <w:rPr>
          <w:w w:val="101"/>
        </w:rPr>
        <w:t xml:space="preserve"> </w:t>
      </w:r>
      <w:r>
        <w:t>gains</w:t>
      </w:r>
      <w:r>
        <w:rPr>
          <w:spacing w:val="-6"/>
        </w:rPr>
        <w:t xml:space="preserve"> </w:t>
      </w:r>
      <w:r>
        <w:t>cu</w:t>
      </w:r>
      <w:r>
        <w:rPr>
          <w:spacing w:val="1"/>
        </w:rPr>
        <w:t>r</w:t>
      </w:r>
      <w:r>
        <w:rPr>
          <w:spacing w:val="-3"/>
        </w:rPr>
        <w:t>v</w:t>
      </w:r>
      <w:r>
        <w:t>es</w:t>
      </w:r>
      <w:r>
        <w:rPr>
          <w:spacing w:val="-5"/>
        </w:rPr>
        <w:t xml:space="preserve"> </w:t>
      </w:r>
      <w:r>
        <w:rPr>
          <w:spacing w:val="-4"/>
        </w:rPr>
        <w:t>(</w:t>
      </w:r>
      <w:r>
        <w:t>s</w:t>
      </w:r>
      <w:r>
        <w:rPr>
          <w:spacing w:val="1"/>
        </w:rPr>
        <w:t>e</w:t>
      </w:r>
      <w:r>
        <w:t>e</w:t>
      </w:r>
      <w:r>
        <w:rPr>
          <w:spacing w:val="-6"/>
        </w:rPr>
        <w:t xml:space="preserve"> </w:t>
      </w:r>
      <w:r>
        <w:t>Figu</w:t>
      </w:r>
      <w:r>
        <w:rPr>
          <w:spacing w:val="-3"/>
        </w:rPr>
        <w:t>r</w:t>
      </w:r>
      <w:r>
        <w:t>e</w:t>
      </w:r>
      <w:r>
        <w:rPr>
          <w:spacing w:val="-5"/>
        </w:rPr>
        <w:t xml:space="preserve"> </w:t>
      </w:r>
      <w:hyperlink w:anchor="_bookmark2" w:history="1">
        <w:r>
          <w:t>2)</w:t>
        </w:r>
        <w:r>
          <w:rPr>
            <w:spacing w:val="-6"/>
          </w:rPr>
          <w:t xml:space="preserve"> </w:t>
        </w:r>
      </w:hyperlink>
      <w:r>
        <w:t>as</w:t>
      </w:r>
      <w:r>
        <w:rPr>
          <w:spacing w:val="-5"/>
        </w:rPr>
        <w:t xml:space="preserve"> </w:t>
      </w:r>
      <w:r>
        <w:rPr>
          <w:spacing w:val="-2"/>
        </w:rPr>
        <w:t>w</w:t>
      </w:r>
      <w:r>
        <w:t>ell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inte</w:t>
      </w:r>
      <w:r>
        <w:rPr>
          <w:spacing w:val="-2"/>
        </w:rPr>
        <w:t>r</w:t>
      </w:r>
      <w:r>
        <w:t>esting</w:t>
      </w:r>
      <w:r>
        <w:rPr>
          <w:spacing w:val="-6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gain d</w:t>
      </w:r>
      <w:r>
        <w:rPr>
          <w:spacing w:val="-2"/>
        </w:rPr>
        <w:t>r</w:t>
      </w:r>
      <w:r>
        <w:t>ops</w:t>
      </w:r>
      <w:r>
        <w:rPr>
          <w:spacing w:val="7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post-test</w:t>
      </w:r>
      <w:r>
        <w:rPr>
          <w:spacing w:val="7"/>
        </w:rPr>
        <w:t xml:space="preserve"> </w:t>
      </w:r>
      <w:r>
        <w:t>3</w:t>
      </w:r>
      <w:r>
        <w:rPr>
          <w:spacing w:val="8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a</w:t>
      </w:r>
      <w:r>
        <w:rPr>
          <w:spacing w:val="-2"/>
        </w:rPr>
        <w:t>r</w:t>
      </w:r>
      <w:r>
        <w:t>e</w:t>
      </w:r>
      <w:r>
        <w:rPr>
          <w:spacing w:val="7"/>
        </w:rPr>
        <w:t xml:space="preserve"> </w:t>
      </w:r>
      <w:r>
        <w:t>also</w:t>
      </w:r>
      <w:r>
        <w:rPr>
          <w:spacing w:val="7"/>
        </w:rPr>
        <w:t xml:space="preserve"> </w:t>
      </w:r>
      <w:r>
        <w:t>highlighted.</w:t>
      </w:r>
    </w:p>
    <w:p w14:paraId="738A2C46" w14:textId="77777777" w:rsidR="00BD22F5" w:rsidRDefault="00BD22F5">
      <w:pPr>
        <w:spacing w:before="6" w:line="190" w:lineRule="exact"/>
        <w:rPr>
          <w:sz w:val="19"/>
          <w:szCs w:val="19"/>
        </w:rPr>
      </w:pPr>
    </w:p>
    <w:p w14:paraId="16D15BF7" w14:textId="77777777" w:rsidR="00BD22F5" w:rsidRDefault="00541216">
      <w:pPr>
        <w:pStyle w:val="Heading2"/>
        <w:numPr>
          <w:ilvl w:val="0"/>
          <w:numId w:val="1"/>
        </w:numPr>
        <w:tabs>
          <w:tab w:val="left" w:pos="447"/>
        </w:tabs>
        <w:ind w:left="447" w:right="2956"/>
        <w:jc w:val="both"/>
        <w:rPr>
          <w:b w:val="0"/>
          <w:bCs w:val="0"/>
        </w:rPr>
      </w:pPr>
      <w:bookmarkStart w:id="109" w:name="4_Analyze_Data"/>
      <w:bookmarkEnd w:id="109"/>
      <w:r>
        <w:rPr>
          <w:w w:val="95"/>
        </w:rPr>
        <w:t>ANA</w:t>
      </w:r>
      <w:r>
        <w:rPr>
          <w:spacing w:val="-11"/>
          <w:w w:val="95"/>
        </w:rPr>
        <w:t>L</w:t>
      </w:r>
      <w:r>
        <w:rPr>
          <w:w w:val="95"/>
        </w:rPr>
        <w:t>YZE</w:t>
      </w:r>
      <w:r>
        <w:rPr>
          <w:spacing w:val="17"/>
          <w:w w:val="95"/>
        </w:rPr>
        <w:t xml:space="preserve"> </w:t>
      </w:r>
      <w:r>
        <w:rPr>
          <w:spacing w:val="-7"/>
          <w:w w:val="95"/>
        </w:rPr>
        <w:t>D</w:t>
      </w:r>
      <w:r>
        <w:rPr>
          <w:spacing w:val="-14"/>
          <w:w w:val="95"/>
        </w:rPr>
        <w:t>A</w:t>
      </w:r>
      <w:r>
        <w:rPr>
          <w:spacing w:val="-11"/>
          <w:w w:val="95"/>
        </w:rPr>
        <w:t>T</w:t>
      </w:r>
      <w:r>
        <w:rPr>
          <w:w w:val="95"/>
        </w:rPr>
        <w:t>A</w:t>
      </w:r>
    </w:p>
    <w:p w14:paraId="78C1C0CF" w14:textId="77777777" w:rsidR="00BD22F5" w:rsidRDefault="00541216">
      <w:pPr>
        <w:pStyle w:val="BodyText"/>
        <w:spacing w:before="58" w:line="254" w:lineRule="auto"/>
        <w:ind w:left="117" w:right="105" w:hanging="6"/>
        <w:jc w:val="both"/>
      </w:pPr>
      <w:r>
        <w:rPr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w w:val="105"/>
        </w:rPr>
        <w:t>tabulat</w:t>
      </w:r>
      <w:r>
        <w:rPr>
          <w:spacing w:val="1"/>
          <w:w w:val="105"/>
        </w:rPr>
        <w:t>e</w:t>
      </w:r>
      <w:r>
        <w:rPr>
          <w:w w:val="105"/>
        </w:rPr>
        <w:t>d</w:t>
      </w:r>
      <w:r>
        <w:rPr>
          <w:spacing w:val="-17"/>
          <w:w w:val="105"/>
        </w:rPr>
        <w:t xml:space="preserve"> </w:t>
      </w:r>
      <w:r>
        <w:rPr>
          <w:w w:val="105"/>
        </w:rPr>
        <w:t>assessment</w:t>
      </w:r>
      <w:r>
        <w:rPr>
          <w:spacing w:val="-18"/>
          <w:w w:val="105"/>
        </w:rPr>
        <w:t xml:space="preserve"> </w:t>
      </w:r>
      <w:r>
        <w:rPr>
          <w:w w:val="105"/>
        </w:rPr>
        <w:t>item</w:t>
      </w:r>
      <w:r>
        <w:rPr>
          <w:spacing w:val="-17"/>
          <w:w w:val="105"/>
        </w:rPr>
        <w:t xml:space="preserve"> </w:t>
      </w:r>
      <w:r>
        <w:rPr>
          <w:w w:val="105"/>
        </w:rPr>
        <w:t>data</w:t>
      </w:r>
      <w:r>
        <w:rPr>
          <w:spacing w:val="-18"/>
          <w:w w:val="105"/>
        </w:rPr>
        <w:t xml:space="preserve"> </w:t>
      </w:r>
      <w:r>
        <w:rPr>
          <w:w w:val="105"/>
        </w:rPr>
        <w:t>is</w:t>
      </w:r>
      <w:r>
        <w:rPr>
          <w:spacing w:val="-17"/>
          <w:w w:val="105"/>
        </w:rPr>
        <w:t xml:space="preserve"> </w:t>
      </w:r>
      <w:r>
        <w:rPr>
          <w:w w:val="105"/>
        </w:rPr>
        <w:t>analyz</w:t>
      </w:r>
      <w:r>
        <w:rPr>
          <w:spacing w:val="1"/>
          <w:w w:val="105"/>
        </w:rPr>
        <w:t>e</w:t>
      </w:r>
      <w:r>
        <w:rPr>
          <w:w w:val="105"/>
        </w:rPr>
        <w:t>d</w:t>
      </w:r>
      <w:r>
        <w:rPr>
          <w:spacing w:val="-18"/>
          <w:w w:val="105"/>
        </w:rPr>
        <w:t xml:space="preserve"> </w:t>
      </w:r>
      <w:r>
        <w:rPr>
          <w:w w:val="105"/>
        </w:rPr>
        <w:t>in</w:t>
      </w:r>
      <w:r>
        <w:rPr>
          <w:spacing w:val="-17"/>
          <w:w w:val="105"/>
        </w:rPr>
        <w:t xml:space="preserve"> </w:t>
      </w:r>
      <w:r>
        <w:rPr>
          <w:w w:val="105"/>
        </w:rPr>
        <w:t>t</w:t>
      </w:r>
      <w:r>
        <w:rPr>
          <w:spacing w:val="-2"/>
          <w:w w:val="105"/>
        </w:rPr>
        <w:t>w</w:t>
      </w:r>
      <w:r>
        <w:rPr>
          <w:w w:val="105"/>
        </w:rPr>
        <w:t>o</w:t>
      </w:r>
      <w:r>
        <w:rPr>
          <w:spacing w:val="-17"/>
          <w:w w:val="105"/>
        </w:rPr>
        <w:t xml:space="preserve"> </w:t>
      </w:r>
      <w:r>
        <w:rPr>
          <w:w w:val="105"/>
        </w:rPr>
        <w:t>steps.</w:t>
      </w:r>
      <w:r>
        <w:rPr>
          <w:spacing w:val="-18"/>
          <w:w w:val="105"/>
        </w:rPr>
        <w:t xml:space="preserve"> </w:t>
      </w:r>
      <w:r>
        <w:rPr>
          <w:w w:val="105"/>
        </w:rPr>
        <w:t>First,</w:t>
      </w:r>
      <w:r>
        <w:rPr>
          <w:w w:val="98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>r</w:t>
      </w:r>
      <w:r>
        <w:rPr>
          <w:w w:val="105"/>
        </w:rPr>
        <w:t>eas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p</w:t>
      </w:r>
      <w:r>
        <w:rPr>
          <w:w w:val="105"/>
        </w:rPr>
        <w:t>ossible</w:t>
      </w:r>
      <w:r>
        <w:rPr>
          <w:spacing w:val="-8"/>
          <w:w w:val="105"/>
        </w:rPr>
        <w:t xml:space="preserve"> </w:t>
      </w:r>
      <w:r>
        <w:rPr>
          <w:w w:val="105"/>
        </w:rPr>
        <w:t>imp</w:t>
      </w:r>
      <w:r>
        <w:rPr>
          <w:spacing w:val="-2"/>
          <w:w w:val="105"/>
        </w:rPr>
        <w:t>r</w:t>
      </w:r>
      <w:r>
        <w:rPr>
          <w:spacing w:val="-3"/>
          <w:w w:val="105"/>
        </w:rPr>
        <w:t>ov</w:t>
      </w:r>
      <w:r>
        <w:rPr>
          <w:w w:val="105"/>
        </w:rPr>
        <w:t>ement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>r</w:t>
      </w:r>
      <w:r>
        <w:rPr>
          <w:w w:val="105"/>
        </w:rPr>
        <w:t>e</w:t>
      </w:r>
      <w:r>
        <w:rPr>
          <w:spacing w:val="-8"/>
          <w:w w:val="105"/>
        </w:rPr>
        <w:t xml:space="preserve"> </w:t>
      </w:r>
      <w:r>
        <w:rPr>
          <w:w w:val="105"/>
        </w:rPr>
        <w:t>identifi</w:t>
      </w:r>
      <w:r>
        <w:rPr>
          <w:spacing w:val="1"/>
          <w:w w:val="105"/>
        </w:rPr>
        <w:t>e</w:t>
      </w:r>
      <w:r>
        <w:rPr>
          <w:w w:val="105"/>
        </w:rPr>
        <w:t>d.</w:t>
      </w:r>
      <w:r>
        <w:rPr>
          <w:spacing w:val="-8"/>
          <w:w w:val="105"/>
        </w:rPr>
        <w:t xml:space="preserve"> </w:t>
      </w:r>
      <w:r>
        <w:rPr>
          <w:spacing w:val="-4"/>
          <w:w w:val="105"/>
        </w:rPr>
        <w:t>A</w:t>
      </w:r>
      <w:r>
        <w:rPr>
          <w:w w:val="105"/>
        </w:rPr>
        <w:t>ssessment</w:t>
      </w:r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instru</w:t>
      </w:r>
      <w:proofErr w:type="spellEnd"/>
      <w:r>
        <w:rPr>
          <w:w w:val="105"/>
        </w:rPr>
        <w:t>-</w:t>
      </w:r>
      <w:r>
        <w:rPr>
          <w:w w:val="107"/>
        </w:rPr>
        <w:t xml:space="preserve"> </w:t>
      </w:r>
      <w:proofErr w:type="spellStart"/>
      <w:r>
        <w:rPr>
          <w:w w:val="105"/>
        </w:rPr>
        <w:t>ment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imp</w:t>
      </w:r>
      <w:r>
        <w:rPr>
          <w:spacing w:val="-2"/>
          <w:w w:val="105"/>
        </w:rPr>
        <w:t>r</w:t>
      </w:r>
      <w:r>
        <w:rPr>
          <w:spacing w:val="-3"/>
          <w:w w:val="105"/>
        </w:rPr>
        <w:t>ov</w:t>
      </w:r>
      <w:r>
        <w:rPr>
          <w:w w:val="105"/>
        </w:rPr>
        <w:t>ements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>r</w:t>
      </w:r>
      <w:r>
        <w:rPr>
          <w:w w:val="105"/>
        </w:rPr>
        <w:t>e</w:t>
      </w:r>
      <w:r>
        <w:rPr>
          <w:spacing w:val="1"/>
          <w:w w:val="105"/>
        </w:rPr>
        <w:t xml:space="preserve"> </w:t>
      </w:r>
      <w:r>
        <w:rPr>
          <w:w w:val="105"/>
        </w:rPr>
        <w:t>indicat</w:t>
      </w:r>
      <w:r>
        <w:rPr>
          <w:spacing w:val="1"/>
          <w:w w:val="105"/>
        </w:rPr>
        <w:t>e</w:t>
      </w:r>
      <w:r>
        <w:rPr>
          <w:w w:val="105"/>
        </w:rPr>
        <w:t>d</w:t>
      </w:r>
      <w:r>
        <w:rPr>
          <w:spacing w:val="2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l</w:t>
      </w:r>
      <w:r>
        <w:rPr>
          <w:spacing w:val="-3"/>
          <w:w w:val="105"/>
        </w:rPr>
        <w:t>o</w:t>
      </w:r>
      <w:r>
        <w:rPr>
          <w:w w:val="105"/>
        </w:rPr>
        <w:t>w</w:t>
      </w:r>
      <w:r>
        <w:rPr>
          <w:spacing w:val="1"/>
          <w:w w:val="105"/>
        </w:rPr>
        <w:t xml:space="preserve"> </w:t>
      </w:r>
      <w:r>
        <w:rPr>
          <w:w w:val="105"/>
        </w:rPr>
        <w:t>quality</w:t>
      </w:r>
      <w:r>
        <w:rPr>
          <w:spacing w:val="1"/>
          <w:w w:val="105"/>
        </w:rPr>
        <w:t xml:space="preserve"> </w:t>
      </w:r>
      <w:r>
        <w:rPr>
          <w:w w:val="105"/>
        </w:rPr>
        <w:t>questions</w:t>
      </w:r>
      <w:r>
        <w:rPr>
          <w:spacing w:val="2"/>
          <w:w w:val="105"/>
        </w:rPr>
        <w:t xml:space="preserve"> </w:t>
      </w:r>
      <w:r>
        <w:rPr>
          <w:w w:val="105"/>
        </w:rPr>
        <w:t>(i.</w:t>
      </w:r>
      <w:r>
        <w:rPr>
          <w:spacing w:val="-3"/>
          <w:w w:val="105"/>
        </w:rPr>
        <w:t>e</w:t>
      </w:r>
      <w:r>
        <w:rPr>
          <w:w w:val="105"/>
        </w:rPr>
        <w:t>.,</w:t>
      </w:r>
      <w:r>
        <w:rPr>
          <w:w w:val="89"/>
        </w:rPr>
        <w:t xml:space="preserve"> </w:t>
      </w:r>
      <w:r>
        <w:rPr>
          <w:w w:val="105"/>
        </w:rPr>
        <w:t>those</w:t>
      </w:r>
      <w:r>
        <w:rPr>
          <w:spacing w:val="4"/>
          <w:w w:val="105"/>
        </w:rPr>
        <w:t xml:space="preserve"> </w:t>
      </w:r>
      <w:r>
        <w:rPr>
          <w:w w:val="105"/>
        </w:rPr>
        <w:t>with</w:t>
      </w:r>
      <w:r>
        <w:rPr>
          <w:spacing w:val="4"/>
          <w:w w:val="105"/>
        </w:rPr>
        <w:t xml:space="preserve"> </w:t>
      </w:r>
      <w:r>
        <w:rPr>
          <w:w w:val="105"/>
        </w:rPr>
        <w:t>p</w:t>
      </w:r>
      <w:r>
        <w:rPr>
          <w:spacing w:val="-2"/>
          <w:w w:val="105"/>
        </w:rPr>
        <w:t>r</w:t>
      </w:r>
      <w:r>
        <w:rPr>
          <w:w w:val="105"/>
        </w:rPr>
        <w:t>oblematic</w:t>
      </w:r>
      <w:r>
        <w:rPr>
          <w:spacing w:val="4"/>
          <w:w w:val="105"/>
        </w:rPr>
        <w:t xml:space="preserve"> </w:t>
      </w:r>
      <w:r>
        <w:rPr>
          <w:w w:val="105"/>
        </w:rPr>
        <w:t>difficulty</w:t>
      </w:r>
      <w:r>
        <w:rPr>
          <w:spacing w:val="4"/>
          <w:w w:val="105"/>
        </w:rPr>
        <w:t xml:space="preserve"> </w:t>
      </w:r>
      <w:r>
        <w:rPr>
          <w:w w:val="105"/>
        </w:rPr>
        <w:t>or</w:t>
      </w:r>
      <w:r>
        <w:rPr>
          <w:spacing w:val="4"/>
          <w:w w:val="105"/>
        </w:rPr>
        <w:t xml:space="preserve"> </w:t>
      </w:r>
      <w:r>
        <w:rPr>
          <w:w w:val="105"/>
        </w:rPr>
        <w:t>discrimination).</w:t>
      </w:r>
      <w:r>
        <w:rPr>
          <w:spacing w:val="4"/>
          <w:w w:val="105"/>
        </w:rPr>
        <w:t xml:space="preserve"> </w:t>
      </w:r>
      <w:r>
        <w:rPr>
          <w:w w:val="105"/>
        </w:rPr>
        <w:t>Imp</w:t>
      </w:r>
      <w:r>
        <w:rPr>
          <w:spacing w:val="-3"/>
          <w:w w:val="105"/>
        </w:rPr>
        <w:t>ro</w:t>
      </w:r>
      <w:r>
        <w:rPr>
          <w:w w:val="105"/>
        </w:rPr>
        <w:t>ving</w:t>
      </w:r>
      <w:r>
        <w:rPr>
          <w:w w:val="103"/>
        </w:rPr>
        <w:t xml:space="preserve"> </w:t>
      </w:r>
      <w:r>
        <w:rPr>
          <w:w w:val="105"/>
        </w:rPr>
        <w:t>these questions</w:t>
      </w:r>
      <w:r>
        <w:rPr>
          <w:spacing w:val="1"/>
          <w:w w:val="105"/>
        </w:rPr>
        <w:t xml:space="preserve"> </w:t>
      </w:r>
      <w:r>
        <w:rPr>
          <w:w w:val="105"/>
        </w:rPr>
        <w:t>leads to a</w:t>
      </w:r>
      <w:r>
        <w:rPr>
          <w:spacing w:val="1"/>
          <w:w w:val="105"/>
        </w:rPr>
        <w:t xml:space="preserve"> b</w:t>
      </w:r>
      <w:r>
        <w:rPr>
          <w:w w:val="105"/>
        </w:rPr>
        <w:t>etter assessment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instrument. </w:t>
      </w:r>
      <w:proofErr w:type="spellStart"/>
      <w:r>
        <w:rPr>
          <w:w w:val="105"/>
        </w:rPr>
        <w:t>Instruc</w:t>
      </w:r>
      <w:proofErr w:type="spellEnd"/>
      <w:r>
        <w:rPr>
          <w:w w:val="105"/>
        </w:rPr>
        <w:t xml:space="preserve">- </w:t>
      </w:r>
      <w:proofErr w:type="spellStart"/>
      <w:r>
        <w:rPr>
          <w:w w:val="105"/>
        </w:rPr>
        <w:t>tional</w:t>
      </w:r>
      <w:proofErr w:type="spellEnd"/>
      <w:r>
        <w:rPr>
          <w:spacing w:val="-20"/>
          <w:w w:val="105"/>
        </w:rPr>
        <w:t xml:space="preserve"> </w:t>
      </w:r>
      <w:r>
        <w:rPr>
          <w:w w:val="105"/>
        </w:rPr>
        <w:t>imp</w:t>
      </w:r>
      <w:r>
        <w:rPr>
          <w:spacing w:val="-3"/>
          <w:w w:val="105"/>
        </w:rPr>
        <w:t>rov</w:t>
      </w:r>
      <w:r>
        <w:rPr>
          <w:w w:val="105"/>
        </w:rPr>
        <w:t>ement</w:t>
      </w:r>
      <w:r>
        <w:rPr>
          <w:spacing w:val="-19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>r</w:t>
      </w:r>
      <w:r>
        <w:rPr>
          <w:w w:val="105"/>
        </w:rPr>
        <w:t>e</w:t>
      </w:r>
      <w:r>
        <w:rPr>
          <w:spacing w:val="-19"/>
          <w:w w:val="105"/>
        </w:rPr>
        <w:t xml:space="preserve"> </w:t>
      </w:r>
      <w:r>
        <w:rPr>
          <w:w w:val="105"/>
        </w:rPr>
        <w:t>indicat</w:t>
      </w:r>
      <w:r>
        <w:rPr>
          <w:spacing w:val="1"/>
          <w:w w:val="105"/>
        </w:rPr>
        <w:t>e</w:t>
      </w:r>
      <w:r>
        <w:rPr>
          <w:w w:val="105"/>
        </w:rPr>
        <w:t>d</w:t>
      </w:r>
      <w:r>
        <w:rPr>
          <w:spacing w:val="-20"/>
          <w:w w:val="105"/>
        </w:rPr>
        <w:t xml:space="preserve"> </w:t>
      </w:r>
      <w:r>
        <w:rPr>
          <w:w w:val="105"/>
        </w:rPr>
        <w:t>by</w:t>
      </w:r>
      <w:r>
        <w:rPr>
          <w:spacing w:val="-19"/>
          <w:w w:val="105"/>
        </w:rPr>
        <w:t xml:space="preserve"> </w:t>
      </w:r>
      <w:r>
        <w:rPr>
          <w:w w:val="105"/>
        </w:rPr>
        <w:t>high</w:t>
      </w:r>
      <w:r>
        <w:rPr>
          <w:spacing w:val="-19"/>
          <w:w w:val="105"/>
        </w:rPr>
        <w:t xml:space="preserve"> </w:t>
      </w:r>
      <w:r>
        <w:rPr>
          <w:w w:val="105"/>
        </w:rPr>
        <w:t>quality</w:t>
      </w:r>
      <w:r>
        <w:rPr>
          <w:spacing w:val="-19"/>
          <w:w w:val="105"/>
        </w:rPr>
        <w:t xml:space="preserve"> </w:t>
      </w:r>
      <w:r>
        <w:rPr>
          <w:w w:val="105"/>
        </w:rPr>
        <w:t>questions</w:t>
      </w:r>
      <w:r>
        <w:rPr>
          <w:spacing w:val="-20"/>
          <w:w w:val="105"/>
        </w:rPr>
        <w:t xml:space="preserve"> </w:t>
      </w:r>
      <w:r>
        <w:rPr>
          <w:w w:val="105"/>
        </w:rPr>
        <w:t>whe</w:t>
      </w:r>
      <w:r>
        <w:rPr>
          <w:spacing w:val="-2"/>
          <w:w w:val="105"/>
        </w:rPr>
        <w:t>r</w:t>
      </w:r>
      <w:r>
        <w:rPr>
          <w:w w:val="105"/>
        </w:rPr>
        <w:t>e</w:t>
      </w:r>
      <w:r>
        <w:rPr>
          <w:w w:val="99"/>
        </w:rPr>
        <w:t xml:space="preserve"> </w:t>
      </w:r>
      <w:r>
        <w:rPr>
          <w:w w:val="105"/>
        </w:rPr>
        <w:t>materially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b</w:t>
      </w:r>
      <w:r>
        <w:rPr>
          <w:w w:val="105"/>
        </w:rPr>
        <w:t>etter</w:t>
      </w:r>
      <w:r>
        <w:rPr>
          <w:spacing w:val="-11"/>
          <w:w w:val="105"/>
        </w:rPr>
        <w:t xml:space="preserve"> </w:t>
      </w:r>
      <w:r>
        <w:rPr>
          <w:w w:val="105"/>
        </w:rPr>
        <w:t>student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p</w:t>
      </w:r>
      <w:r>
        <w:rPr>
          <w:w w:val="105"/>
        </w:rPr>
        <w:t>erformance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p</w:t>
      </w:r>
      <w:r>
        <w:rPr>
          <w:w w:val="105"/>
        </w:rPr>
        <w:t>ossibl</w:t>
      </w:r>
      <w:r>
        <w:rPr>
          <w:spacing w:val="-3"/>
          <w:w w:val="105"/>
        </w:rPr>
        <w:t>e</w:t>
      </w:r>
      <w:r>
        <w:rPr>
          <w:w w:val="105"/>
        </w:rPr>
        <w:t>.</w:t>
      </w:r>
      <w:r>
        <w:rPr>
          <w:spacing w:val="-11"/>
          <w:w w:val="105"/>
        </w:rPr>
        <w:t xml:space="preserve"> </w:t>
      </w:r>
      <w:r>
        <w:rPr>
          <w:w w:val="105"/>
        </w:rPr>
        <w:t>S</w:t>
      </w:r>
      <w:r>
        <w:rPr>
          <w:spacing w:val="1"/>
          <w:w w:val="105"/>
        </w:rPr>
        <w:t>e</w:t>
      </w:r>
      <w:r>
        <w:rPr>
          <w:w w:val="105"/>
        </w:rPr>
        <w:t>cond,</w:t>
      </w:r>
      <w:r>
        <w:rPr>
          <w:spacing w:val="-11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 xml:space="preserve">in- </w:t>
      </w:r>
      <w:proofErr w:type="spellStart"/>
      <w:r>
        <w:rPr>
          <w:w w:val="105"/>
        </w:rPr>
        <w:t>structional</w:t>
      </w:r>
      <w:proofErr w:type="spellEnd"/>
      <w:r>
        <w:rPr>
          <w:spacing w:val="-12"/>
          <w:w w:val="105"/>
        </w:rPr>
        <w:t xml:space="preserve"> </w:t>
      </w:r>
      <w:r>
        <w:rPr>
          <w:w w:val="105"/>
        </w:rPr>
        <w:t>imp</w:t>
      </w:r>
      <w:r>
        <w:rPr>
          <w:spacing w:val="-3"/>
          <w:w w:val="105"/>
        </w:rPr>
        <w:t>rov</w:t>
      </w:r>
      <w:r>
        <w:rPr>
          <w:w w:val="105"/>
        </w:rPr>
        <w:t>ements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r</w:t>
      </w:r>
      <w:r>
        <w:rPr>
          <w:w w:val="105"/>
        </w:rPr>
        <w:t>elat</w:t>
      </w:r>
      <w:r>
        <w:rPr>
          <w:spacing w:val="1"/>
          <w:w w:val="105"/>
        </w:rPr>
        <w:t>e</w:t>
      </w:r>
      <w:r>
        <w:rPr>
          <w:w w:val="105"/>
        </w:rPr>
        <w:t>d</w:t>
      </w:r>
      <w:r>
        <w:rPr>
          <w:spacing w:val="-12"/>
          <w:w w:val="105"/>
        </w:rPr>
        <w:t xml:space="preserve"> </w:t>
      </w:r>
      <w:r>
        <w:rPr>
          <w:w w:val="105"/>
        </w:rPr>
        <w:t>kn</w:t>
      </w:r>
      <w:r>
        <w:rPr>
          <w:spacing w:val="-2"/>
          <w:w w:val="105"/>
        </w:rPr>
        <w:t>o</w:t>
      </w:r>
      <w:r>
        <w:rPr>
          <w:w w:val="105"/>
        </w:rPr>
        <w:t>wl</w:t>
      </w:r>
      <w:r>
        <w:rPr>
          <w:spacing w:val="1"/>
          <w:w w:val="105"/>
        </w:rPr>
        <w:t>e</w:t>
      </w:r>
      <w:r>
        <w:rPr>
          <w:w w:val="105"/>
        </w:rPr>
        <w:t>dge</w:t>
      </w:r>
      <w:r>
        <w:rPr>
          <w:spacing w:val="-12"/>
          <w:w w:val="105"/>
        </w:rPr>
        <w:t xml:space="preserve"> </w:t>
      </w:r>
      <w:r>
        <w:rPr>
          <w:w w:val="105"/>
        </w:rPr>
        <w:t>com</w:t>
      </w:r>
      <w:r>
        <w:rPr>
          <w:spacing w:val="1"/>
          <w:w w:val="105"/>
        </w:rPr>
        <w:t>p</w:t>
      </w:r>
      <w:r>
        <w:rPr>
          <w:w w:val="105"/>
        </w:rPr>
        <w:t>onents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>r</w:t>
      </w:r>
      <w:r>
        <w:rPr>
          <w:w w:val="105"/>
        </w:rPr>
        <w:t>e</w:t>
      </w:r>
      <w:r>
        <w:rPr>
          <w:w w:val="101"/>
        </w:rPr>
        <w:t xml:space="preserve"> </w:t>
      </w:r>
      <w:r>
        <w:rPr>
          <w:w w:val="105"/>
        </w:rPr>
        <w:t>identifi</w:t>
      </w:r>
      <w:r>
        <w:rPr>
          <w:spacing w:val="1"/>
          <w:w w:val="105"/>
        </w:rPr>
        <w:t>e</w:t>
      </w:r>
      <w:r>
        <w:rPr>
          <w:w w:val="105"/>
        </w:rPr>
        <w:t>d.</w:t>
      </w:r>
    </w:p>
    <w:p w14:paraId="3C0EBA3D" w14:textId="77777777" w:rsidR="00BD22F5" w:rsidRDefault="00BD22F5">
      <w:pPr>
        <w:spacing w:before="6" w:line="190" w:lineRule="exact"/>
        <w:rPr>
          <w:sz w:val="19"/>
          <w:szCs w:val="19"/>
        </w:rPr>
      </w:pPr>
    </w:p>
    <w:p w14:paraId="1C0B8583" w14:textId="77777777" w:rsidR="00BD22F5" w:rsidRDefault="00541216">
      <w:pPr>
        <w:pStyle w:val="Heading2"/>
        <w:numPr>
          <w:ilvl w:val="1"/>
          <w:numId w:val="1"/>
        </w:numPr>
        <w:tabs>
          <w:tab w:val="left" w:pos="612"/>
        </w:tabs>
        <w:ind w:left="612" w:right="1285"/>
        <w:jc w:val="both"/>
        <w:rPr>
          <w:b w:val="0"/>
          <w:bCs w:val="0"/>
        </w:rPr>
      </w:pPr>
      <w:bookmarkStart w:id="110" w:name="4.1_Identify_Possible_Improvements"/>
      <w:bookmarkEnd w:id="110"/>
      <w:r>
        <w:rPr>
          <w:w w:val="105"/>
        </w:rPr>
        <w:t>Identify</w:t>
      </w:r>
      <w:r>
        <w:rPr>
          <w:spacing w:val="9"/>
          <w:w w:val="105"/>
        </w:rPr>
        <w:t xml:space="preserve"> </w:t>
      </w:r>
      <w:r>
        <w:rPr>
          <w:w w:val="105"/>
        </w:rPr>
        <w:t>Possible</w:t>
      </w:r>
      <w:r>
        <w:rPr>
          <w:spacing w:val="10"/>
          <w:w w:val="105"/>
        </w:rPr>
        <w:t xml:space="preserve"> </w:t>
      </w:r>
      <w:r>
        <w:rPr>
          <w:w w:val="105"/>
        </w:rPr>
        <w:t>Imp</w:t>
      </w:r>
      <w:r>
        <w:rPr>
          <w:spacing w:val="-3"/>
          <w:w w:val="105"/>
        </w:rPr>
        <w:t>r</w:t>
      </w:r>
      <w:r>
        <w:rPr>
          <w:spacing w:val="-2"/>
          <w:w w:val="105"/>
        </w:rPr>
        <w:t>ov</w:t>
      </w:r>
      <w:r>
        <w:rPr>
          <w:w w:val="105"/>
        </w:rPr>
        <w:t>ements</w:t>
      </w:r>
    </w:p>
    <w:p w14:paraId="010DB3C8" w14:textId="77777777" w:rsidR="00BD22F5" w:rsidRDefault="00541216">
      <w:pPr>
        <w:pStyle w:val="BodyText"/>
        <w:spacing w:before="58" w:line="254" w:lineRule="auto"/>
        <w:ind w:left="117" w:right="105"/>
        <w:jc w:val="both"/>
      </w:pPr>
      <w:r>
        <w:rPr>
          <w:w w:val="105"/>
        </w:rPr>
        <w:t>Question</w:t>
      </w:r>
      <w:r>
        <w:rPr>
          <w:spacing w:val="1"/>
          <w:w w:val="105"/>
        </w:rPr>
        <w:t xml:space="preserve"> </w:t>
      </w:r>
      <w:r>
        <w:rPr>
          <w:w w:val="105"/>
        </w:rPr>
        <w:t>1</w:t>
      </w:r>
      <w:r>
        <w:rPr>
          <w:spacing w:val="2"/>
          <w:w w:val="105"/>
        </w:rPr>
        <w:t xml:space="preserve"> </w:t>
      </w:r>
      <w:r>
        <w:rPr>
          <w:w w:val="105"/>
        </w:rPr>
        <w:t>ap</w:t>
      </w:r>
      <w:r>
        <w:rPr>
          <w:spacing w:val="1"/>
          <w:w w:val="105"/>
        </w:rPr>
        <w:t>p</w:t>
      </w:r>
      <w:r>
        <w:rPr>
          <w:w w:val="105"/>
        </w:rPr>
        <w:t>ears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spacing w:val="1"/>
          <w:w w:val="105"/>
        </w:rPr>
        <w:t>b</w:t>
      </w:r>
      <w:r>
        <w:rPr>
          <w:w w:val="105"/>
        </w:rPr>
        <w:t>e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l</w:t>
      </w:r>
      <w:r>
        <w:rPr>
          <w:spacing w:val="-3"/>
          <w:w w:val="105"/>
        </w:rPr>
        <w:t>o</w:t>
      </w:r>
      <w:r>
        <w:rPr>
          <w:w w:val="105"/>
        </w:rPr>
        <w:t>w</w:t>
      </w:r>
      <w:r>
        <w:rPr>
          <w:spacing w:val="2"/>
          <w:w w:val="105"/>
        </w:rPr>
        <w:t xml:space="preserve"> </w:t>
      </w:r>
      <w:r>
        <w:rPr>
          <w:w w:val="105"/>
        </w:rPr>
        <w:t>qualit</w:t>
      </w:r>
      <w:r>
        <w:rPr>
          <w:spacing w:val="-12"/>
          <w:w w:val="105"/>
        </w:rPr>
        <w:t>y</w:t>
      </w:r>
      <w:r>
        <w:rPr>
          <w:w w:val="105"/>
        </w:rPr>
        <w:t>.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l</w:t>
      </w:r>
      <w:r>
        <w:rPr>
          <w:spacing w:val="-3"/>
          <w:w w:val="105"/>
        </w:rPr>
        <w:t>ev</w:t>
      </w:r>
      <w:r>
        <w:rPr>
          <w:w w:val="105"/>
        </w:rPr>
        <w:t>el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cor</w:t>
      </w:r>
      <w:r>
        <w:rPr>
          <w:spacing w:val="-2"/>
          <w:w w:val="105"/>
        </w:rPr>
        <w:t>r</w:t>
      </w:r>
      <w:r>
        <w:rPr>
          <w:spacing w:val="1"/>
          <w:w w:val="105"/>
        </w:rPr>
        <w:t>e</w:t>
      </w:r>
      <w:r>
        <w:rPr>
          <w:w w:val="105"/>
        </w:rPr>
        <w:t>ct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r</w:t>
      </w:r>
      <w:r>
        <w:rPr>
          <w:w w:val="105"/>
        </w:rPr>
        <w:t>e-</w:t>
      </w:r>
      <w:r>
        <w:rPr>
          <w:w w:val="102"/>
        </w:rPr>
        <w:t xml:space="preserve"> </w:t>
      </w:r>
      <w:proofErr w:type="spellStart"/>
      <w:r>
        <w:rPr>
          <w:w w:val="105"/>
        </w:rPr>
        <w:t>s</w:t>
      </w:r>
      <w:r>
        <w:rPr>
          <w:spacing w:val="1"/>
          <w:w w:val="105"/>
        </w:rPr>
        <w:t>p</w:t>
      </w:r>
      <w:r>
        <w:rPr>
          <w:w w:val="105"/>
        </w:rPr>
        <w:t>onses</w:t>
      </w:r>
      <w:proofErr w:type="spellEnd"/>
      <w:r>
        <w:rPr>
          <w:spacing w:val="4"/>
          <w:w w:val="105"/>
        </w:rPr>
        <w:t xml:space="preserve"> </w:t>
      </w:r>
      <w:r>
        <w:rPr>
          <w:w w:val="105"/>
        </w:rPr>
        <w:t>is</w:t>
      </w:r>
      <w:r>
        <w:rPr>
          <w:spacing w:val="6"/>
          <w:w w:val="105"/>
        </w:rPr>
        <w:t xml:space="preserve"> </w:t>
      </w:r>
      <w:r>
        <w:rPr>
          <w:w w:val="105"/>
        </w:rPr>
        <w:t>inconsistent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6"/>
          <w:w w:val="105"/>
        </w:rPr>
        <w:t xml:space="preserve"> </w:t>
      </w:r>
      <w:r>
        <w:rPr>
          <w:w w:val="105"/>
        </w:rPr>
        <w:t>l</w:t>
      </w:r>
      <w:r>
        <w:rPr>
          <w:spacing w:val="-3"/>
          <w:w w:val="105"/>
        </w:rPr>
        <w:t>o</w:t>
      </w:r>
      <w:r>
        <w:rPr>
          <w:w w:val="105"/>
        </w:rPr>
        <w:t>w</w:t>
      </w:r>
      <w:r>
        <w:rPr>
          <w:spacing w:val="6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learning</w:t>
      </w:r>
      <w:r>
        <w:rPr>
          <w:spacing w:val="5"/>
          <w:w w:val="105"/>
        </w:rPr>
        <w:t xml:space="preserve"> </w:t>
      </w:r>
      <w:r>
        <w:rPr>
          <w:w w:val="105"/>
        </w:rPr>
        <w:t>gains</w:t>
      </w:r>
      <w:r>
        <w:rPr>
          <w:spacing w:val="6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>r</w:t>
      </w:r>
      <w:r>
        <w:rPr>
          <w:w w:val="105"/>
        </w:rPr>
        <w:t>e</w:t>
      </w:r>
      <w:r>
        <w:rPr>
          <w:spacing w:val="5"/>
          <w:w w:val="105"/>
        </w:rPr>
        <w:t xml:space="preserve"> </w:t>
      </w:r>
      <w:r>
        <w:rPr>
          <w:spacing w:val="-3"/>
          <w:w w:val="105"/>
        </w:rPr>
        <w:t>v</w:t>
      </w:r>
      <w:r>
        <w:rPr>
          <w:w w:val="105"/>
        </w:rPr>
        <w:t>e</w:t>
      </w:r>
      <w:r>
        <w:rPr>
          <w:spacing w:val="1"/>
          <w:w w:val="105"/>
        </w:rPr>
        <w:t>r</w:t>
      </w:r>
      <w:r>
        <w:rPr>
          <w:w w:val="105"/>
        </w:rPr>
        <w:t>y</w:t>
      </w:r>
    </w:p>
    <w:p w14:paraId="05B6B42F" w14:textId="77777777" w:rsidR="00BD22F5" w:rsidRDefault="00BD22F5">
      <w:pPr>
        <w:spacing w:line="254" w:lineRule="auto"/>
        <w:jc w:val="both"/>
        <w:sectPr w:rsidR="00BD22F5">
          <w:type w:val="continuous"/>
          <w:pgSz w:w="12240" w:h="15840"/>
          <w:pgMar w:top="1480" w:right="940" w:bottom="280" w:left="960" w:header="720" w:footer="720" w:gutter="0"/>
          <w:cols w:num="2" w:space="720" w:equalWidth="0">
            <w:col w:w="4952" w:space="330"/>
            <w:col w:w="5058"/>
          </w:cols>
        </w:sectPr>
      </w:pPr>
    </w:p>
    <w:p w14:paraId="4D2B2F37" w14:textId="77777777" w:rsidR="00BD22F5" w:rsidRDefault="00BD22F5">
      <w:pPr>
        <w:spacing w:before="1" w:line="220" w:lineRule="exact"/>
      </w:pPr>
    </w:p>
    <w:p w14:paraId="0CBF228A" w14:textId="77777777" w:rsidR="00BD22F5" w:rsidRDefault="00BD22F5">
      <w:pPr>
        <w:spacing w:line="220" w:lineRule="exact"/>
        <w:sectPr w:rsidR="00BD22F5">
          <w:pgSz w:w="12240" w:h="15840"/>
          <w:pgMar w:top="1500" w:right="900" w:bottom="280" w:left="960" w:header="1121" w:footer="0" w:gutter="0"/>
          <w:cols w:space="720"/>
        </w:sectPr>
      </w:pPr>
    </w:p>
    <w:p w14:paraId="1B9CBC49" w14:textId="77777777" w:rsidR="00BD22F5" w:rsidRDefault="00541216">
      <w:pPr>
        <w:pStyle w:val="Heading3"/>
        <w:spacing w:before="67"/>
        <w:ind w:left="1388"/>
        <w:rPr>
          <w:b w:val="0"/>
          <w:bCs w:val="0"/>
        </w:rPr>
      </w:pPr>
      <w:bookmarkStart w:id="111" w:name="_bookmark0"/>
      <w:bookmarkEnd w:id="111"/>
      <w:r>
        <w:rPr>
          <w:spacing w:val="-10"/>
          <w:w w:val="105"/>
        </w:rPr>
        <w:lastRenderedPageBreak/>
        <w:t>T</w:t>
      </w:r>
      <w:r>
        <w:rPr>
          <w:w w:val="105"/>
        </w:rPr>
        <w:t>able</w:t>
      </w:r>
      <w:r>
        <w:rPr>
          <w:spacing w:val="-19"/>
          <w:w w:val="105"/>
        </w:rPr>
        <w:t xml:space="preserve"> </w:t>
      </w:r>
      <w:r>
        <w:rPr>
          <w:w w:val="105"/>
        </w:rPr>
        <w:t>1:</w:t>
      </w:r>
      <w:r>
        <w:rPr>
          <w:spacing w:val="-18"/>
          <w:w w:val="105"/>
        </w:rPr>
        <w:t xml:space="preserve"> </w:t>
      </w:r>
      <w:r>
        <w:rPr>
          <w:w w:val="105"/>
        </w:rPr>
        <w:t>Learning</w:t>
      </w:r>
      <w:r>
        <w:rPr>
          <w:spacing w:val="-19"/>
          <w:w w:val="105"/>
        </w:rPr>
        <w:t xml:space="preserve"> </w:t>
      </w:r>
      <w:r>
        <w:rPr>
          <w:w w:val="105"/>
        </w:rPr>
        <w:t>Outcomes</w:t>
      </w:r>
    </w:p>
    <w:p w14:paraId="66F0002D" w14:textId="77777777" w:rsidR="00BD22F5" w:rsidRDefault="00BD22F5">
      <w:pPr>
        <w:spacing w:before="6" w:line="110" w:lineRule="exact"/>
        <w:rPr>
          <w:sz w:val="11"/>
          <w:szCs w:val="11"/>
        </w:rPr>
      </w:pPr>
    </w:p>
    <w:p w14:paraId="2043BF60" w14:textId="77777777" w:rsidR="00BD22F5" w:rsidRDefault="00BD22F5">
      <w:pPr>
        <w:spacing w:line="200" w:lineRule="exact"/>
        <w:rPr>
          <w:sz w:val="20"/>
          <w:szCs w:val="20"/>
        </w:rPr>
      </w:pPr>
    </w:p>
    <w:p w14:paraId="62119778" w14:textId="31407455" w:rsidR="00BD22F5" w:rsidRDefault="008A0578">
      <w:pPr>
        <w:pStyle w:val="BodyText"/>
        <w:tabs>
          <w:tab w:val="left" w:pos="3370"/>
        </w:tabs>
        <w:spacing w:line="358" w:lineRule="auto"/>
        <w:ind w:left="568" w:firstLine="24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3473DFE2" wp14:editId="6B839037">
                <wp:simplePos x="0" y="0"/>
                <wp:positionH relativeFrom="page">
                  <wp:posOffset>714375</wp:posOffset>
                </wp:positionH>
                <wp:positionV relativeFrom="paragraph">
                  <wp:posOffset>-31115</wp:posOffset>
                </wp:positionV>
                <wp:extent cx="2987040" cy="182245"/>
                <wp:effectExtent l="0" t="0" r="6985" b="13970"/>
                <wp:wrapNone/>
                <wp:docPr id="34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87040" cy="182245"/>
                          <a:chOff x="1126" y="-50"/>
                          <a:chExt cx="4705" cy="288"/>
                        </a:xfrm>
                      </wpg:grpSpPr>
                      <wpg:grpSp>
                        <wpg:cNvPr id="35" name="Group 37"/>
                        <wpg:cNvGrpSpPr>
                          <a:grpSpLocks/>
                        </wpg:cNvGrpSpPr>
                        <wpg:grpSpPr bwMode="auto">
                          <a:xfrm>
                            <a:off x="1133" y="-43"/>
                            <a:ext cx="4691" cy="2"/>
                            <a:chOff x="1133" y="-43"/>
                            <a:chExt cx="4691" cy="2"/>
                          </a:xfrm>
                        </wpg:grpSpPr>
                        <wps:wsp>
                          <wps:cNvPr id="36" name="Freeform 38"/>
                          <wps:cNvSpPr>
                            <a:spLocks/>
                          </wps:cNvSpPr>
                          <wps:spPr bwMode="auto">
                            <a:xfrm>
                              <a:off x="1133" y="-43"/>
                              <a:ext cx="4691" cy="2"/>
                            </a:xfrm>
                            <a:custGeom>
                              <a:avLst/>
                              <a:gdLst>
                                <a:gd name="T0" fmla="+- 0 1133 1133"/>
                                <a:gd name="T1" fmla="*/ T0 w 4691"/>
                                <a:gd name="T2" fmla="+- 0 5824 1133"/>
                                <a:gd name="T3" fmla="*/ T2 w 469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691">
                                  <a:moveTo>
                                    <a:pt x="0" y="0"/>
                                  </a:moveTo>
                                  <a:lnTo>
                                    <a:pt x="4691" y="0"/>
                                  </a:lnTo>
                                </a:path>
                              </a:pathLst>
                            </a:custGeom>
                            <a:noFill/>
                            <a:ln w="910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35"/>
                        <wpg:cNvGrpSpPr>
                          <a:grpSpLocks/>
                        </wpg:cNvGrpSpPr>
                        <wpg:grpSpPr bwMode="auto">
                          <a:xfrm>
                            <a:off x="1133" y="15"/>
                            <a:ext cx="2" cy="219"/>
                            <a:chOff x="1133" y="15"/>
                            <a:chExt cx="2" cy="219"/>
                          </a:xfrm>
                        </wpg:grpSpPr>
                        <wps:wsp>
                          <wps:cNvPr id="38" name="Freeform 36"/>
                          <wps:cNvSpPr>
                            <a:spLocks/>
                          </wps:cNvSpPr>
                          <wps:spPr bwMode="auto">
                            <a:xfrm>
                              <a:off x="1133" y="15"/>
                              <a:ext cx="2" cy="219"/>
                            </a:xfrm>
                            <a:custGeom>
                              <a:avLst/>
                              <a:gdLst>
                                <a:gd name="T0" fmla="+- 0 234 15"/>
                                <a:gd name="T1" fmla="*/ 234 h 219"/>
                                <a:gd name="T2" fmla="+- 0 15 15"/>
                                <a:gd name="T3" fmla="*/ 15 h 21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19">
                                  <a:moveTo>
                                    <a:pt x="0" y="21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5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" name="Group 33"/>
                        <wpg:cNvGrpSpPr>
                          <a:grpSpLocks/>
                        </wpg:cNvGrpSpPr>
                        <wpg:grpSpPr bwMode="auto">
                          <a:xfrm>
                            <a:off x="1559" y="15"/>
                            <a:ext cx="2" cy="219"/>
                            <a:chOff x="1559" y="15"/>
                            <a:chExt cx="2" cy="219"/>
                          </a:xfrm>
                        </wpg:grpSpPr>
                        <wps:wsp>
                          <wps:cNvPr id="40" name="Freeform 34"/>
                          <wps:cNvSpPr>
                            <a:spLocks/>
                          </wps:cNvSpPr>
                          <wps:spPr bwMode="auto">
                            <a:xfrm>
                              <a:off x="1559" y="15"/>
                              <a:ext cx="2" cy="219"/>
                            </a:xfrm>
                            <a:custGeom>
                              <a:avLst/>
                              <a:gdLst>
                                <a:gd name="T0" fmla="+- 0 15 15"/>
                                <a:gd name="T1" fmla="*/ 15 h 219"/>
                                <a:gd name="T2" fmla="+- 0 234 15"/>
                                <a:gd name="T3" fmla="*/ 234 h 21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19">
                                  <a:moveTo>
                                    <a:pt x="0" y="0"/>
                                  </a:moveTo>
                                  <a:lnTo>
                                    <a:pt x="0" y="219"/>
                                  </a:lnTo>
                                </a:path>
                              </a:pathLst>
                            </a:custGeom>
                            <a:noFill/>
                            <a:ln w="505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" name="Group 31"/>
                        <wpg:cNvGrpSpPr>
                          <a:grpSpLocks/>
                        </wpg:cNvGrpSpPr>
                        <wpg:grpSpPr bwMode="auto">
                          <a:xfrm>
                            <a:off x="3958" y="15"/>
                            <a:ext cx="2" cy="219"/>
                            <a:chOff x="3958" y="15"/>
                            <a:chExt cx="2" cy="219"/>
                          </a:xfrm>
                        </wpg:grpSpPr>
                        <wps:wsp>
                          <wps:cNvPr id="42" name="Freeform 32"/>
                          <wps:cNvSpPr>
                            <a:spLocks/>
                          </wps:cNvSpPr>
                          <wps:spPr bwMode="auto">
                            <a:xfrm>
                              <a:off x="3958" y="15"/>
                              <a:ext cx="2" cy="219"/>
                            </a:xfrm>
                            <a:custGeom>
                              <a:avLst/>
                              <a:gdLst>
                                <a:gd name="T0" fmla="+- 0 234 15"/>
                                <a:gd name="T1" fmla="*/ 234 h 219"/>
                                <a:gd name="T2" fmla="+- 0 15 15"/>
                                <a:gd name="T3" fmla="*/ 15 h 21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19">
                                  <a:moveTo>
                                    <a:pt x="0" y="21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5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" name="Group 29"/>
                        <wpg:cNvGrpSpPr>
                          <a:grpSpLocks/>
                        </wpg:cNvGrpSpPr>
                        <wpg:grpSpPr bwMode="auto">
                          <a:xfrm>
                            <a:off x="5824" y="15"/>
                            <a:ext cx="2" cy="219"/>
                            <a:chOff x="5824" y="15"/>
                            <a:chExt cx="2" cy="219"/>
                          </a:xfrm>
                        </wpg:grpSpPr>
                        <wps:wsp>
                          <wps:cNvPr id="44" name="Freeform 30"/>
                          <wps:cNvSpPr>
                            <a:spLocks/>
                          </wps:cNvSpPr>
                          <wps:spPr bwMode="auto">
                            <a:xfrm>
                              <a:off x="5824" y="15"/>
                              <a:ext cx="2" cy="219"/>
                            </a:xfrm>
                            <a:custGeom>
                              <a:avLst/>
                              <a:gdLst>
                                <a:gd name="T0" fmla="+- 0 234 15"/>
                                <a:gd name="T1" fmla="*/ 234 h 219"/>
                                <a:gd name="T2" fmla="+- 0 15 15"/>
                                <a:gd name="T3" fmla="*/ 15 h 21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19">
                                  <a:moveTo>
                                    <a:pt x="0" y="21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5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EEF012" id="Group 28" o:spid="_x0000_s1026" style="position:absolute;margin-left:56.25pt;margin-top:-2.45pt;width:235.2pt;height:14.35pt;z-index:-251662336;mso-position-horizontal-relative:page" coordorigin="1126,-50" coordsize="4705,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">
                <v:group id="Group 37" o:spid="_x0000_s1027" style="position:absolute;left:1133;top:-43;width:4691;height:2" coordorigin="1133,-43" coordsize="469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Freeform 38" o:spid="_x0000_s1028" style="position:absolute;left:1133;top:-43;width:4691;height:2;visibility:visible;mso-wrap-style:square;v-text-anchor:top" coordsize="469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" path="m,l4691,e" filled="f" strokeweight=".25292mm">
                    <v:path arrowok="t" o:connecttype="custom" o:connectlocs="0,0;4691,0" o:connectangles="0,0"/>
                  </v:shape>
                </v:group>
                <v:group id="Group 35" o:spid="_x0000_s1029" style="position:absolute;left:1133;top:15;width:2;height:219" coordorigin="1133,15" coordsize="2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shape id="Freeform 36" o:spid="_x0000_s1030" style="position:absolute;left:1133;top:15;width:2;height:219;visibility:visible;mso-wrap-style:square;v-text-anchor:top" coordsize="2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" path="m,219l,e" filled="f" strokeweight=".14039mm">
                    <v:path arrowok="t" o:connecttype="custom" o:connectlocs="0,234;0,15" o:connectangles="0,0"/>
                  </v:shape>
                </v:group>
                <v:group id="Group 33" o:spid="_x0000_s1031" style="position:absolute;left:1559;top:15;width:2;height:219" coordorigin="1559,15" coordsize="2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34" o:spid="_x0000_s1032" style="position:absolute;left:1559;top:15;width:2;height:219;visibility:visible;mso-wrap-style:square;v-text-anchor:top" coordsize="2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" path="m,l,219e" filled="f" strokeweight=".14039mm">
                    <v:path arrowok="t" o:connecttype="custom" o:connectlocs="0,15;0,234" o:connectangles="0,0"/>
                  </v:shape>
                </v:group>
                <v:group id="Group 31" o:spid="_x0000_s1033" style="position:absolute;left:3958;top:15;width:2;height:219" coordorigin="3958,15" coordsize="2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shape id="Freeform 32" o:spid="_x0000_s1034" style="position:absolute;left:3958;top:15;width:2;height:219;visibility:visible;mso-wrap-style:square;v-text-anchor:top" coordsize="2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" path="m,219l,e" filled="f" strokeweight=".14039mm">
                    <v:path arrowok="t" o:connecttype="custom" o:connectlocs="0,234;0,15" o:connectangles="0,0"/>
                  </v:shape>
                </v:group>
                <v:group id="Group 29" o:spid="_x0000_s1035" style="position:absolute;left:5824;top:15;width:2;height:219" coordorigin="5824,15" coordsize="2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Freeform 30" o:spid="_x0000_s1036" style="position:absolute;left:5824;top:15;width:2;height:219;visibility:visible;mso-wrap-style:square;v-text-anchor:top" coordsize="2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" path="m,219l,e" filled="f" strokeweight=".14039mm">
                    <v:path arrowok="t" o:connecttype="custom" o:connectlocs="0,234;0,15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 wp14:anchorId="5C60A74F" wp14:editId="111A7539">
                <wp:simplePos x="0" y="0"/>
                <wp:positionH relativeFrom="page">
                  <wp:posOffset>719455</wp:posOffset>
                </wp:positionH>
                <wp:positionV relativeFrom="paragraph">
                  <wp:posOffset>506095</wp:posOffset>
                </wp:positionV>
                <wp:extent cx="2978150" cy="1270"/>
                <wp:effectExtent l="0" t="0" r="10795" b="13335"/>
                <wp:wrapNone/>
                <wp:docPr id="32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8150" cy="1270"/>
                          <a:chOff x="1133" y="797"/>
                          <a:chExt cx="4691" cy="2"/>
                        </a:xfrm>
                      </wpg:grpSpPr>
                      <wps:wsp>
                        <wps:cNvPr id="33" name="Freeform 27"/>
                        <wps:cNvSpPr>
                          <a:spLocks/>
                        </wps:cNvSpPr>
                        <wps:spPr bwMode="auto">
                          <a:xfrm>
                            <a:off x="1133" y="797"/>
                            <a:ext cx="4691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4691"/>
                              <a:gd name="T2" fmla="+- 0 5824 1133"/>
                              <a:gd name="T3" fmla="*/ T2 w 469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691">
                                <a:moveTo>
                                  <a:pt x="0" y="0"/>
                                </a:moveTo>
                                <a:lnTo>
                                  <a:pt x="4691" y="0"/>
                                </a:lnTo>
                              </a:path>
                            </a:pathLst>
                          </a:custGeom>
                          <a:noFill/>
                          <a:ln w="56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18C41B" id="Group 26" o:spid="_x0000_s1026" style="position:absolute;margin-left:56.65pt;margin-top:39.85pt;width:234.5pt;height:.1pt;z-index:-251661312;mso-position-horizontal-relative:page" coordorigin="1133,797" coordsize="469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">
                <v:shape id="Freeform 27" o:spid="_x0000_s1027" style="position:absolute;left:1133;top:797;width:4691;height:2;visibility:visible;mso-wrap-style:square;v-text-anchor:top" coordsize="469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" path="m,l4691,e" filled="f" strokeweight=".15803mm">
                  <v:path arrowok="t" o:connecttype="custom" o:connectlocs="0,0;4691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2FF631C" wp14:editId="389B773E">
                <wp:simplePos x="0" y="0"/>
                <wp:positionH relativeFrom="page">
                  <wp:posOffset>716280</wp:posOffset>
                </wp:positionH>
                <wp:positionV relativeFrom="paragraph">
                  <wp:posOffset>173355</wp:posOffset>
                </wp:positionV>
                <wp:extent cx="6410325" cy="1764030"/>
                <wp:effectExtent l="5080" t="0" r="0" b="5715"/>
                <wp:wrapNone/>
                <wp:docPr id="31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0325" cy="1764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26"/>
                              <w:gridCol w:w="572"/>
                              <w:gridCol w:w="594"/>
                              <w:gridCol w:w="594"/>
                              <w:gridCol w:w="639"/>
                              <w:gridCol w:w="633"/>
                              <w:gridCol w:w="594"/>
                              <w:gridCol w:w="639"/>
                              <w:gridCol w:w="5400"/>
                            </w:tblGrid>
                            <w:tr w:rsidR="000E7821" w14:paraId="4002EAE1" w14:textId="77777777">
                              <w:trPr>
                                <w:trHeight w:hRule="exact" w:val="578"/>
                              </w:trPr>
                              <w:tc>
                                <w:tcPr>
                                  <w:tcW w:w="426" w:type="dxa"/>
                                  <w:vMerge w:val="restart"/>
                                  <w:tcBorders>
                                    <w:top w:val="single" w:sz="4" w:space="0" w:color="000000"/>
                                    <w:left w:val="nil"/>
                                    <w:right w:val="nil"/>
                                  </w:tcBorders>
                                </w:tcPr>
                                <w:p w14:paraId="6348E264" w14:textId="77777777" w:rsidR="000E7821" w:rsidRDefault="000E7821">
                                  <w:pPr>
                                    <w:pStyle w:val="TableParagraph"/>
                                    <w:spacing w:before="35" w:line="254" w:lineRule="auto"/>
                                    <w:ind w:left="99" w:right="31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95"/>
                                      <w:sz w:val="18"/>
                                      <w:szCs w:val="18"/>
                                    </w:rPr>
                                    <w:t>Que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98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tion</w:t>
                                  </w:r>
                                  <w:proofErr w:type="spellEnd"/>
                                </w:p>
                                <w:p w14:paraId="7E22042B" w14:textId="77777777" w:rsidR="000E7821" w:rsidRDefault="000E7821">
                                  <w:pPr>
                                    <w:pStyle w:val="TableParagraph"/>
                                    <w:spacing w:before="90" w:line="254" w:lineRule="auto"/>
                                    <w:ind w:left="99" w:right="152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95"/>
                                      <w:sz w:val="18"/>
                                      <w:szCs w:val="18"/>
                                    </w:rPr>
                                    <w:t>q1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9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95"/>
                                      <w:sz w:val="18"/>
                                      <w:szCs w:val="18"/>
                                    </w:rPr>
                                    <w:t>q2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9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95"/>
                                      <w:sz w:val="18"/>
                                      <w:szCs w:val="18"/>
                                    </w:rPr>
                                    <w:t>q3</w:t>
                                  </w:r>
                                </w:p>
                              </w:tc>
                              <w:tc>
                                <w:tcPr>
                                  <w:tcW w:w="2399" w:type="dxa"/>
                                  <w:gridSpan w:val="4"/>
                                  <w:tcBorders>
                                    <w:top w:val="single" w:sz="4" w:space="0" w:color="000000"/>
                                    <w:left w:val="single" w:sz="3" w:space="0" w:color="000000"/>
                                    <w:bottom w:val="nil"/>
                                    <w:right w:val="single" w:sz="3" w:space="0" w:color="000000"/>
                                  </w:tcBorders>
                                </w:tcPr>
                                <w:p w14:paraId="7A06F0C2" w14:textId="77777777" w:rsidR="000E7821" w:rsidRDefault="000E7821">
                                  <w:pPr>
                                    <w:pStyle w:val="TableParagraph"/>
                                    <w:tabs>
                                      <w:tab w:val="left" w:pos="667"/>
                                    </w:tabs>
                                    <w:spacing w:before="35"/>
                                    <w:ind w:left="33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2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2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ab/>
                                    <w:t xml:space="preserve">post1  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2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post2  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23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post 3</w:t>
                                  </w: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4" w:space="0" w:color="000000"/>
                                    <w:left w:val="single" w:sz="3" w:space="0" w:color="000000"/>
                                    <w:bottom w:val="nil"/>
                                    <w:right w:val="nil"/>
                                  </w:tcBorders>
                                </w:tcPr>
                                <w:p w14:paraId="774F4E84" w14:textId="77777777" w:rsidR="000E7821" w:rsidRDefault="000E7821">
                                  <w:pPr>
                                    <w:pStyle w:val="TableParagraph"/>
                                    <w:spacing w:before="35"/>
                                    <w:ind w:left="115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post1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single" w:sz="4" w:space="0" w:color="00000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8840A86" w14:textId="77777777" w:rsidR="000E7821" w:rsidRDefault="000E7821">
                                  <w:pPr>
                                    <w:pStyle w:val="TableParagraph"/>
                                    <w:spacing w:before="35"/>
                                    <w:ind w:left="99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post2</w:t>
                                  </w:r>
                                </w:p>
                              </w:tc>
                              <w:tc>
                                <w:tcPr>
                                  <w:tcW w:w="639" w:type="dxa"/>
                                  <w:tcBorders>
                                    <w:top w:val="single" w:sz="4" w:space="0" w:color="000000"/>
                                    <w:left w:val="nil"/>
                                    <w:bottom w:val="nil"/>
                                    <w:right w:val="single" w:sz="3" w:space="0" w:color="000000"/>
                                  </w:tcBorders>
                                </w:tcPr>
                                <w:p w14:paraId="3C949829" w14:textId="77777777" w:rsidR="000E7821" w:rsidRDefault="000E7821">
                                  <w:pPr>
                                    <w:pStyle w:val="TableParagraph"/>
                                    <w:spacing w:before="35"/>
                                    <w:ind w:left="99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post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400" w:type="dxa"/>
                                  <w:tcBorders>
                                    <w:top w:val="nil"/>
                                    <w:left w:val="single" w:sz="3" w:space="0" w:color="000000"/>
                                    <w:bottom w:val="nil"/>
                                    <w:right w:val="nil"/>
                                  </w:tcBorders>
                                </w:tcPr>
                                <w:p w14:paraId="2B9E42CC" w14:textId="77777777" w:rsidR="000E7821" w:rsidRDefault="000E7821">
                                  <w:pPr>
                                    <w:pStyle w:val="TableParagraph"/>
                                    <w:spacing w:line="114" w:lineRule="exact"/>
                                    <w:ind w:left="531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3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3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(0.834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2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3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0.914).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3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Questions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2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3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2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3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ha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2"/>
                                      <w:sz w:val="18"/>
                                      <w:szCs w:val="18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3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significant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2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2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ops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3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in</w:t>
                                  </w:r>
                                </w:p>
                                <w:p w14:paraId="71756725" w14:textId="77777777" w:rsidR="000E7821" w:rsidRDefault="000E7821">
                                  <w:pPr>
                                    <w:pStyle w:val="TableParagraph"/>
                                    <w:spacing w:before="12" w:line="254" w:lineRule="auto"/>
                                    <w:ind w:left="531" w:right="59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learning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8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gains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7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"/>
                                      <w:sz w:val="18"/>
                                      <w:szCs w:val="18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et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2"/>
                                      <w:sz w:val="18"/>
                                      <w:szCs w:val="18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en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8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post-tests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7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8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7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7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(0.715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8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8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0.565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7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7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0.875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9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7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0.662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8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2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especti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2"/>
                                      <w:sz w:val="18"/>
                                      <w:szCs w:val="18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el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4"/>
                                      <w:sz w:val="18"/>
                                      <w:szCs w:val="18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).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7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One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8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hypothesis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8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is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7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that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8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8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int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2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oduction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7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of</w:t>
                                  </w:r>
                                </w:p>
                              </w:tc>
                            </w:tr>
                            <w:tr w:rsidR="000E7821" w14:paraId="16C3B6E8" w14:textId="77777777">
                              <w:trPr>
                                <w:trHeight w:hRule="exact" w:val="207"/>
                              </w:trPr>
                              <w:tc>
                                <w:tcPr>
                                  <w:tcW w:w="426" w:type="dxa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4AF99E11" w14:textId="77777777" w:rsidR="000E7821" w:rsidRDefault="000E7821"/>
                              </w:tc>
                              <w:tc>
                                <w:tcPr>
                                  <w:tcW w:w="572" w:type="dxa"/>
                                  <w:tcBorders>
                                    <w:top w:val="nil"/>
                                    <w:left w:val="single" w:sz="3" w:space="0" w:color="000000"/>
                                    <w:bottom w:val="nil"/>
                                    <w:right w:val="nil"/>
                                  </w:tcBorders>
                                </w:tcPr>
                                <w:p w14:paraId="6531D454" w14:textId="77777777" w:rsidR="000E7821" w:rsidRDefault="000E7821">
                                  <w:pPr>
                                    <w:pStyle w:val="TableParagraph"/>
                                    <w:spacing w:line="192" w:lineRule="exact"/>
                                    <w:ind w:left="95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90"/>
                                      <w:sz w:val="18"/>
                                      <w:szCs w:val="18"/>
                                    </w:rPr>
                                    <w:t>0.646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3AB98C5" w14:textId="77777777" w:rsidR="000E7821" w:rsidRDefault="000E7821">
                                  <w:pPr>
                                    <w:pStyle w:val="TableParagraph"/>
                                    <w:spacing w:line="192" w:lineRule="exact"/>
                                    <w:ind w:left="110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90"/>
                                      <w:sz w:val="18"/>
                                      <w:szCs w:val="18"/>
                                    </w:rPr>
                                    <w:t>0.547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91099E1" w14:textId="77777777" w:rsidR="000E7821" w:rsidRDefault="000E7821">
                                  <w:pPr>
                                    <w:pStyle w:val="TableParagraph"/>
                                    <w:spacing w:line="192" w:lineRule="exact"/>
                                    <w:ind w:left="110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90"/>
                                      <w:sz w:val="18"/>
                                      <w:szCs w:val="18"/>
                                    </w:rPr>
                                    <w:t>0.708</w:t>
                                  </w:r>
                                </w:p>
                              </w:tc>
                              <w:tc>
                                <w:tcPr>
                                  <w:tcW w:w="6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3" w:space="0" w:color="000000"/>
                                  </w:tcBorders>
                                </w:tcPr>
                                <w:p w14:paraId="7CEC1E2F" w14:textId="77777777" w:rsidR="000E7821" w:rsidRDefault="000E7821">
                                  <w:pPr>
                                    <w:pStyle w:val="TableParagraph"/>
                                    <w:spacing w:line="192" w:lineRule="exact"/>
                                    <w:ind w:left="132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90"/>
                                      <w:sz w:val="18"/>
                                      <w:szCs w:val="18"/>
                                    </w:rPr>
                                    <w:t>0.594</w:t>
                                  </w: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nil"/>
                                    <w:left w:val="single" w:sz="3" w:space="0" w:color="000000"/>
                                    <w:bottom w:val="nil"/>
                                    <w:right w:val="nil"/>
                                  </w:tcBorders>
                                </w:tcPr>
                                <w:p w14:paraId="094EDBED" w14:textId="77777777" w:rsidR="000E7821" w:rsidRDefault="000E7821">
                                  <w:pPr>
                                    <w:pStyle w:val="TableParagraph"/>
                                    <w:spacing w:line="192" w:lineRule="exact"/>
                                    <w:ind w:left="95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95"/>
                                      <w:sz w:val="18"/>
                                      <w:szCs w:val="18"/>
                                    </w:rPr>
                                    <w:t>-0.279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157C779" w14:textId="77777777" w:rsidR="000E7821" w:rsidRDefault="000E7821">
                                  <w:pPr>
                                    <w:pStyle w:val="TableParagraph"/>
                                    <w:spacing w:line="192" w:lineRule="exact"/>
                                    <w:ind w:left="110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90"/>
                                      <w:sz w:val="18"/>
                                      <w:szCs w:val="18"/>
                                    </w:rPr>
                                    <w:t>0.177</w:t>
                                  </w:r>
                                </w:p>
                              </w:tc>
                              <w:tc>
                                <w:tcPr>
                                  <w:tcW w:w="6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3" w:space="0" w:color="000000"/>
                                  </w:tcBorders>
                                </w:tcPr>
                                <w:p w14:paraId="0F8C4587" w14:textId="77777777" w:rsidR="000E7821" w:rsidRDefault="000E7821">
                                  <w:pPr>
                                    <w:pStyle w:val="TableParagraph"/>
                                    <w:spacing w:line="192" w:lineRule="exact"/>
                                    <w:ind w:left="102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95"/>
                                      <w:sz w:val="18"/>
                                      <w:szCs w:val="18"/>
                                    </w:rPr>
                                    <w:t>-0.145</w:t>
                                  </w:r>
                                </w:p>
                              </w:tc>
                              <w:tc>
                                <w:tcPr>
                                  <w:tcW w:w="5400" w:type="dxa"/>
                                  <w:tcBorders>
                                    <w:top w:val="nil"/>
                                    <w:left w:val="single" w:sz="3" w:space="0" w:color="000000"/>
                                    <w:bottom w:val="nil"/>
                                    <w:right w:val="nil"/>
                                  </w:tcBorders>
                                </w:tcPr>
                                <w:p w14:paraId="1353F3FC" w14:textId="77777777" w:rsidR="000E7821" w:rsidRDefault="000E7821">
                                  <w:pPr>
                                    <w:pStyle w:val="TableParagraph"/>
                                    <w:spacing w:line="194" w:lineRule="exact"/>
                                    <w:ind w:left="531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105"/>
                                      <w:sz w:val="18"/>
                                      <w:szCs w:val="18"/>
                                    </w:rPr>
                                    <w:t>dictionaries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2"/>
                                      <w:w w:val="10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"/>
                                      <w:w w:val="105"/>
                                      <w:sz w:val="18"/>
                                      <w:szCs w:val="18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105"/>
                                      <w:sz w:val="18"/>
                                      <w:szCs w:val="18"/>
                                    </w:rPr>
                                    <w:t>et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2"/>
                                      <w:w w:val="105"/>
                                      <w:sz w:val="18"/>
                                      <w:szCs w:val="18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"/>
                                      <w:w w:val="105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105"/>
                                      <w:sz w:val="18"/>
                                      <w:szCs w:val="18"/>
                                    </w:rPr>
                                    <w:t>en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w w:val="10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"/>
                                      <w:w w:val="105"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105"/>
                                      <w:sz w:val="18"/>
                                      <w:szCs w:val="18"/>
                                    </w:rPr>
                                    <w:t>ost-tests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w w:val="10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105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w w:val="10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105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w w:val="10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105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w w:val="10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2"/>
                                      <w:w w:val="105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105"/>
                                      <w:sz w:val="18"/>
                                      <w:szCs w:val="18"/>
                                    </w:rPr>
                                    <w:t>esult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"/>
                                      <w:w w:val="105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105"/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w w:val="10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105"/>
                                      <w:sz w:val="18"/>
                                      <w:szCs w:val="18"/>
                                    </w:rPr>
                                    <w:t>in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w w:val="10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105"/>
                                      <w:sz w:val="18"/>
                                      <w:szCs w:val="18"/>
                                    </w:rPr>
                                    <w:t>confusion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2"/>
                                      <w:w w:val="10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105"/>
                                      <w:sz w:val="18"/>
                                      <w:szCs w:val="18"/>
                                    </w:rPr>
                                    <w:t>on</w:t>
                                  </w:r>
                                </w:p>
                              </w:tc>
                            </w:tr>
                            <w:tr w:rsidR="000E7821" w14:paraId="27ED3F90" w14:textId="77777777">
                              <w:trPr>
                                <w:trHeight w:hRule="exact" w:val="219"/>
                              </w:trPr>
                              <w:tc>
                                <w:tcPr>
                                  <w:tcW w:w="426" w:type="dxa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6D4CAA23" w14:textId="77777777" w:rsidR="000E7821" w:rsidRDefault="000E7821"/>
                              </w:tc>
                              <w:tc>
                                <w:tcPr>
                                  <w:tcW w:w="572" w:type="dxa"/>
                                  <w:tcBorders>
                                    <w:top w:val="nil"/>
                                    <w:left w:val="single" w:sz="3" w:space="0" w:color="000000"/>
                                    <w:bottom w:val="nil"/>
                                    <w:right w:val="nil"/>
                                  </w:tcBorders>
                                </w:tcPr>
                                <w:p w14:paraId="3127E1F9" w14:textId="77777777" w:rsidR="000E7821" w:rsidRDefault="000E7821">
                                  <w:pPr>
                                    <w:pStyle w:val="TableParagraph"/>
                                    <w:spacing w:line="204" w:lineRule="exact"/>
                                    <w:ind w:left="95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90"/>
                                      <w:sz w:val="18"/>
                                      <w:szCs w:val="18"/>
                                    </w:rPr>
                                    <w:t>0.633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214DE9A" w14:textId="77777777" w:rsidR="000E7821" w:rsidRDefault="000E7821">
                                  <w:pPr>
                                    <w:pStyle w:val="TableParagraph"/>
                                    <w:spacing w:line="204" w:lineRule="exact"/>
                                    <w:ind w:left="110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90"/>
                                      <w:sz w:val="18"/>
                                      <w:szCs w:val="18"/>
                                    </w:rPr>
                                    <w:t>0.947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5ACAF48" w14:textId="77777777" w:rsidR="000E7821" w:rsidRDefault="000E7821">
                                  <w:pPr>
                                    <w:pStyle w:val="TableParagraph"/>
                                    <w:spacing w:line="204" w:lineRule="exact"/>
                                    <w:ind w:left="110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90"/>
                                      <w:sz w:val="18"/>
                                      <w:szCs w:val="18"/>
                                    </w:rPr>
                                    <w:t>1.000</w:t>
                                  </w:r>
                                </w:p>
                              </w:tc>
                              <w:tc>
                                <w:tcPr>
                                  <w:tcW w:w="6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3" w:space="0" w:color="000000"/>
                                  </w:tcBorders>
                                </w:tcPr>
                                <w:p w14:paraId="5CCD483A" w14:textId="77777777" w:rsidR="000E7821" w:rsidRDefault="000E7821">
                                  <w:pPr>
                                    <w:pStyle w:val="TableParagraph"/>
                                    <w:spacing w:line="204" w:lineRule="exact"/>
                                    <w:ind w:left="132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90"/>
                                      <w:sz w:val="18"/>
                                      <w:szCs w:val="18"/>
                                    </w:rPr>
                                    <w:t>1.000</w:t>
                                  </w: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nil"/>
                                    <w:left w:val="single" w:sz="3" w:space="0" w:color="000000"/>
                                    <w:bottom w:val="nil"/>
                                    <w:right w:val="nil"/>
                                  </w:tcBorders>
                                </w:tcPr>
                                <w:p w14:paraId="4A58C890" w14:textId="77777777" w:rsidR="000E7821" w:rsidRDefault="000E7821">
                                  <w:pPr>
                                    <w:pStyle w:val="TableParagraph"/>
                                    <w:spacing w:line="204" w:lineRule="exact"/>
                                    <w:ind w:left="125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90"/>
                                      <w:sz w:val="18"/>
                                      <w:szCs w:val="18"/>
                                    </w:rPr>
                                    <w:t>0.855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B1320F1" w14:textId="77777777" w:rsidR="000E7821" w:rsidRDefault="000E7821">
                                  <w:pPr>
                                    <w:pStyle w:val="TableParagraph"/>
                                    <w:spacing w:line="204" w:lineRule="exact"/>
                                    <w:ind w:left="110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90"/>
                                      <w:sz w:val="18"/>
                                      <w:szCs w:val="18"/>
                                    </w:rPr>
                                    <w:t>1.000</w:t>
                                  </w:r>
                                </w:p>
                              </w:tc>
                              <w:tc>
                                <w:tcPr>
                                  <w:tcW w:w="6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3" w:space="0" w:color="000000"/>
                                  </w:tcBorders>
                                </w:tcPr>
                                <w:p w14:paraId="37E39538" w14:textId="77777777" w:rsidR="000E7821" w:rsidRDefault="000E7821">
                                  <w:pPr>
                                    <w:pStyle w:val="TableParagraph"/>
                                    <w:spacing w:line="204" w:lineRule="exact"/>
                                    <w:ind w:left="132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90"/>
                                      <w:sz w:val="18"/>
                                      <w:szCs w:val="18"/>
                                    </w:rPr>
                                    <w:t>1.000</w:t>
                                  </w:r>
                                </w:p>
                              </w:tc>
                              <w:tc>
                                <w:tcPr>
                                  <w:tcW w:w="5400" w:type="dxa"/>
                                  <w:tcBorders>
                                    <w:top w:val="nil"/>
                                    <w:left w:val="single" w:sz="3" w:space="0" w:color="000000"/>
                                    <w:bottom w:val="nil"/>
                                    <w:right w:val="nil"/>
                                  </w:tcBorders>
                                </w:tcPr>
                                <w:p w14:paraId="30E04CC0" w14:textId="77777777" w:rsidR="000E7821" w:rsidRDefault="000E7821">
                                  <w:pPr>
                                    <w:pStyle w:val="TableParagraph"/>
                                    <w:spacing w:line="205" w:lineRule="exact"/>
                                    <w:ind w:left="531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those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questions.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3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This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3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suggests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that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3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materials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3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in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2"/>
                                      <w:sz w:val="18"/>
                                      <w:szCs w:val="18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olving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3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dictionaries</w:t>
                                  </w:r>
                                </w:p>
                              </w:tc>
                            </w:tr>
                            <w:tr w:rsidR="000E7821" w14:paraId="636B5576" w14:textId="77777777">
                              <w:trPr>
                                <w:trHeight w:hRule="exact" w:val="219"/>
                              </w:trPr>
                              <w:tc>
                                <w:tcPr>
                                  <w:tcW w:w="426" w:type="dxa"/>
                                  <w:vMerge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3AC3AAC" w14:textId="77777777" w:rsidR="000E7821" w:rsidRDefault="000E7821"/>
                              </w:tc>
                              <w:tc>
                                <w:tcPr>
                                  <w:tcW w:w="572" w:type="dxa"/>
                                  <w:tcBorders>
                                    <w:top w:val="nil"/>
                                    <w:left w:val="single" w:sz="3" w:space="0" w:color="000000"/>
                                    <w:bottom w:val="nil"/>
                                    <w:right w:val="nil"/>
                                  </w:tcBorders>
                                </w:tcPr>
                                <w:p w14:paraId="1153BDA4" w14:textId="77777777" w:rsidR="000E7821" w:rsidRDefault="000E7821">
                                  <w:pPr>
                                    <w:pStyle w:val="TableParagraph"/>
                                    <w:spacing w:line="204" w:lineRule="exact"/>
                                    <w:ind w:left="95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90"/>
                                      <w:sz w:val="18"/>
                                      <w:szCs w:val="18"/>
                                    </w:rPr>
                                    <w:t>0.329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49EF84C" w14:textId="77777777" w:rsidR="000E7821" w:rsidRDefault="000E7821">
                                  <w:pPr>
                                    <w:pStyle w:val="TableParagraph"/>
                                    <w:spacing w:line="204" w:lineRule="exact"/>
                                    <w:ind w:left="110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90"/>
                                      <w:sz w:val="18"/>
                                      <w:szCs w:val="18"/>
                                    </w:rPr>
                                    <w:t>0.947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1A84C87" w14:textId="77777777" w:rsidR="000E7821" w:rsidRDefault="000E7821">
                                  <w:pPr>
                                    <w:pStyle w:val="TableParagraph"/>
                                    <w:spacing w:line="204" w:lineRule="exact"/>
                                    <w:ind w:left="110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90"/>
                                      <w:sz w:val="18"/>
                                      <w:szCs w:val="18"/>
                                    </w:rPr>
                                    <w:t>0.931</w:t>
                                  </w:r>
                                </w:p>
                              </w:tc>
                              <w:tc>
                                <w:tcPr>
                                  <w:tcW w:w="6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3" w:space="0" w:color="000000"/>
                                  </w:tcBorders>
                                </w:tcPr>
                                <w:p w14:paraId="608CDDD6" w14:textId="77777777" w:rsidR="000E7821" w:rsidRDefault="000E7821">
                                  <w:pPr>
                                    <w:pStyle w:val="TableParagraph"/>
                                    <w:spacing w:line="204" w:lineRule="exact"/>
                                    <w:ind w:left="132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90"/>
                                      <w:sz w:val="18"/>
                                      <w:szCs w:val="18"/>
                                    </w:rPr>
                                    <w:t>0.942</w:t>
                                  </w: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nil"/>
                                    <w:left w:val="single" w:sz="3" w:space="0" w:color="000000"/>
                                    <w:bottom w:val="nil"/>
                                    <w:right w:val="nil"/>
                                  </w:tcBorders>
                                </w:tcPr>
                                <w:p w14:paraId="17275241" w14:textId="77777777" w:rsidR="000E7821" w:rsidRDefault="000E7821">
                                  <w:pPr>
                                    <w:pStyle w:val="TableParagraph"/>
                                    <w:spacing w:line="204" w:lineRule="exact"/>
                                    <w:ind w:left="125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90"/>
                                      <w:sz w:val="18"/>
                                      <w:szCs w:val="18"/>
                                    </w:rPr>
                                    <w:t>0.921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A8B5696" w14:textId="77777777" w:rsidR="000E7821" w:rsidRDefault="000E7821">
                                  <w:pPr>
                                    <w:pStyle w:val="TableParagraph"/>
                                    <w:spacing w:line="204" w:lineRule="exact"/>
                                    <w:ind w:left="110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90"/>
                                      <w:sz w:val="18"/>
                                      <w:szCs w:val="18"/>
                                    </w:rPr>
                                    <w:t>0.896</w:t>
                                  </w:r>
                                </w:p>
                              </w:tc>
                              <w:tc>
                                <w:tcPr>
                                  <w:tcW w:w="6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3" w:space="0" w:color="000000"/>
                                  </w:tcBorders>
                                </w:tcPr>
                                <w:p w14:paraId="2E85A391" w14:textId="77777777" w:rsidR="000E7821" w:rsidRDefault="000E7821">
                                  <w:pPr>
                                    <w:pStyle w:val="TableParagraph"/>
                                    <w:spacing w:line="204" w:lineRule="exact"/>
                                    <w:ind w:left="132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90"/>
                                      <w:sz w:val="18"/>
                                      <w:szCs w:val="18"/>
                                    </w:rPr>
                                    <w:t>0.914</w:t>
                                  </w:r>
                                </w:p>
                              </w:tc>
                              <w:tc>
                                <w:tcPr>
                                  <w:tcW w:w="5400" w:type="dxa"/>
                                  <w:tcBorders>
                                    <w:top w:val="nil"/>
                                    <w:left w:val="single" w:sz="3" w:space="0" w:color="000000"/>
                                    <w:bottom w:val="nil"/>
                                    <w:right w:val="nil"/>
                                  </w:tcBorders>
                                </w:tcPr>
                                <w:p w14:paraId="57E0BACE" w14:textId="77777777" w:rsidR="000E7821" w:rsidRDefault="000E7821">
                                  <w:pPr>
                                    <w:pStyle w:val="TableParagraph"/>
                                    <w:spacing w:line="205" w:lineRule="exact"/>
                                    <w:ind w:left="531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should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"/>
                                      <w:sz w:val="18"/>
                                      <w:szCs w:val="18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cus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for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7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futu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2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imp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2"/>
                                      <w:sz w:val="18"/>
                                      <w:szCs w:val="18"/>
                                    </w:rPr>
                                    <w:t>rov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ement.</w:t>
                                  </w:r>
                                </w:p>
                              </w:tc>
                            </w:tr>
                            <w:tr w:rsidR="000E7821" w14:paraId="0A2133AE" w14:textId="77777777">
                              <w:trPr>
                                <w:trHeight w:hRule="exact" w:val="219"/>
                              </w:trPr>
                              <w:tc>
                                <w:tcPr>
                                  <w:tcW w:w="426" w:type="dxa"/>
                                  <w:tcBorders>
                                    <w:top w:val="nil"/>
                                    <w:left w:val="single" w:sz="3" w:space="0" w:color="000000"/>
                                    <w:bottom w:val="nil"/>
                                    <w:right w:val="single" w:sz="3" w:space="0" w:color="000000"/>
                                  </w:tcBorders>
                                </w:tcPr>
                                <w:p w14:paraId="27BA8DE6" w14:textId="77777777" w:rsidR="000E7821" w:rsidRDefault="000E7821">
                                  <w:pPr>
                                    <w:pStyle w:val="TableParagraph"/>
                                    <w:spacing w:line="204" w:lineRule="exact"/>
                                    <w:ind w:left="95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95"/>
                                      <w:sz w:val="18"/>
                                      <w:szCs w:val="18"/>
                                    </w:rPr>
                                    <w:t>q4</w:t>
                                  </w:r>
                                </w:p>
                              </w:tc>
                              <w:tc>
                                <w:tcPr>
                                  <w:tcW w:w="572" w:type="dxa"/>
                                  <w:tcBorders>
                                    <w:top w:val="nil"/>
                                    <w:left w:val="single" w:sz="3" w:space="0" w:color="000000"/>
                                    <w:bottom w:val="nil"/>
                                    <w:right w:val="nil"/>
                                  </w:tcBorders>
                                </w:tcPr>
                                <w:p w14:paraId="3AE277F6" w14:textId="77777777" w:rsidR="000E7821" w:rsidRDefault="000E7821">
                                  <w:pPr>
                                    <w:pStyle w:val="TableParagraph"/>
                                    <w:spacing w:line="204" w:lineRule="exact"/>
                                    <w:ind w:left="95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90"/>
                                      <w:sz w:val="18"/>
                                      <w:szCs w:val="18"/>
                                    </w:rPr>
                                    <w:t>0.241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D20F62E" w14:textId="77777777" w:rsidR="000E7821" w:rsidRDefault="000E7821">
                                  <w:pPr>
                                    <w:pStyle w:val="TableParagraph"/>
                                    <w:spacing w:line="204" w:lineRule="exact"/>
                                    <w:ind w:left="110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90"/>
                                      <w:sz w:val="18"/>
                                      <w:szCs w:val="18"/>
                                    </w:rPr>
                                    <w:t>0.693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4910613" w14:textId="77777777" w:rsidR="000E7821" w:rsidRDefault="000E7821">
                                  <w:pPr>
                                    <w:pStyle w:val="TableParagraph"/>
                                    <w:spacing w:line="204" w:lineRule="exact"/>
                                    <w:ind w:left="110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90"/>
                                      <w:sz w:val="18"/>
                                      <w:szCs w:val="18"/>
                                    </w:rPr>
                                    <w:t>0.708</w:t>
                                  </w:r>
                                </w:p>
                              </w:tc>
                              <w:tc>
                                <w:tcPr>
                                  <w:tcW w:w="6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3" w:space="0" w:color="000000"/>
                                  </w:tcBorders>
                                </w:tcPr>
                                <w:p w14:paraId="1AA2C5B2" w14:textId="77777777" w:rsidR="000E7821" w:rsidRDefault="000E7821">
                                  <w:pPr>
                                    <w:pStyle w:val="TableParagraph"/>
                                    <w:spacing w:line="204" w:lineRule="exact"/>
                                    <w:ind w:left="132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90"/>
                                      <w:sz w:val="18"/>
                                      <w:szCs w:val="18"/>
                                    </w:rPr>
                                    <w:t>0.797</w:t>
                                  </w: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nil"/>
                                    <w:left w:val="single" w:sz="3" w:space="0" w:color="000000"/>
                                    <w:bottom w:val="nil"/>
                                    <w:right w:val="nil"/>
                                  </w:tcBorders>
                                </w:tcPr>
                                <w:p w14:paraId="7186F961" w14:textId="77777777" w:rsidR="000E7821" w:rsidRDefault="000E7821">
                                  <w:pPr>
                                    <w:pStyle w:val="TableParagraph"/>
                                    <w:spacing w:line="204" w:lineRule="exact"/>
                                    <w:ind w:left="125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90"/>
                                      <w:sz w:val="18"/>
                                      <w:szCs w:val="18"/>
                                    </w:rPr>
                                    <w:t>0.596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219F586" w14:textId="77777777" w:rsidR="000E7821" w:rsidRDefault="000E7821">
                                  <w:pPr>
                                    <w:pStyle w:val="TableParagraph"/>
                                    <w:spacing w:line="204" w:lineRule="exact"/>
                                    <w:ind w:left="110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90"/>
                                      <w:sz w:val="18"/>
                                      <w:szCs w:val="18"/>
                                    </w:rPr>
                                    <w:t>0.616</w:t>
                                  </w:r>
                                </w:p>
                              </w:tc>
                              <w:tc>
                                <w:tcPr>
                                  <w:tcW w:w="6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3" w:space="0" w:color="000000"/>
                                  </w:tcBorders>
                                </w:tcPr>
                                <w:p w14:paraId="18ECF61D" w14:textId="77777777" w:rsidR="000E7821" w:rsidRDefault="000E7821">
                                  <w:pPr>
                                    <w:pStyle w:val="TableParagraph"/>
                                    <w:spacing w:line="204" w:lineRule="exact"/>
                                    <w:ind w:left="132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90"/>
                                      <w:sz w:val="18"/>
                                      <w:szCs w:val="18"/>
                                    </w:rPr>
                                    <w:t>0.733</w:t>
                                  </w:r>
                                </w:p>
                              </w:tc>
                              <w:tc>
                                <w:tcPr>
                                  <w:tcW w:w="5400" w:type="dxa"/>
                                  <w:tcBorders>
                                    <w:top w:val="nil"/>
                                    <w:left w:val="single" w:sz="3" w:space="0" w:color="000000"/>
                                    <w:bottom w:val="nil"/>
                                    <w:right w:val="nil"/>
                                  </w:tcBorders>
                                </w:tcPr>
                                <w:p w14:paraId="55AA879B" w14:textId="77777777" w:rsidR="000E7821" w:rsidRDefault="000E7821">
                                  <w:pPr>
                                    <w:pStyle w:val="TableParagraph"/>
                                    <w:spacing w:line="205" w:lineRule="exact"/>
                                    <w:ind w:left="730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105"/>
                                      <w:sz w:val="18"/>
                                      <w:szCs w:val="18"/>
                                    </w:rPr>
                                    <w:t>Question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4"/>
                                      <w:w w:val="10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105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4"/>
                                      <w:w w:val="10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105"/>
                                      <w:sz w:val="18"/>
                                      <w:szCs w:val="18"/>
                                    </w:rPr>
                                    <w:t>is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4"/>
                                      <w:w w:val="10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105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4"/>
                                      <w:w w:val="10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105"/>
                                      <w:sz w:val="18"/>
                                      <w:szCs w:val="18"/>
                                    </w:rPr>
                                    <w:t>high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4"/>
                                      <w:w w:val="10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105"/>
                                      <w:sz w:val="18"/>
                                      <w:szCs w:val="18"/>
                                    </w:rPr>
                                    <w:t>quality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4"/>
                                      <w:w w:val="10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105"/>
                                      <w:sz w:val="18"/>
                                      <w:szCs w:val="18"/>
                                    </w:rPr>
                                    <w:t>questions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4"/>
                                      <w:w w:val="10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105"/>
                                      <w:sz w:val="18"/>
                                      <w:szCs w:val="18"/>
                                    </w:rPr>
                                    <w:t>indicating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4"/>
                                      <w:w w:val="10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105"/>
                                      <w:sz w:val="18"/>
                                      <w:szCs w:val="18"/>
                                    </w:rPr>
                                    <w:t>an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4"/>
                                      <w:w w:val="10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105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2"/>
                                      <w:w w:val="105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105"/>
                                      <w:sz w:val="18"/>
                                      <w:szCs w:val="18"/>
                                    </w:rPr>
                                    <w:t>ea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4"/>
                                      <w:w w:val="10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105"/>
                                      <w:sz w:val="18"/>
                                      <w:szCs w:val="18"/>
                                    </w:rPr>
                                    <w:t>of</w:t>
                                  </w:r>
                                </w:p>
                              </w:tc>
                            </w:tr>
                            <w:tr w:rsidR="000E7821" w14:paraId="124F671C" w14:textId="77777777">
                              <w:trPr>
                                <w:trHeight w:hRule="exact" w:val="219"/>
                              </w:trPr>
                              <w:tc>
                                <w:tcPr>
                                  <w:tcW w:w="426" w:type="dxa"/>
                                  <w:tcBorders>
                                    <w:top w:val="nil"/>
                                    <w:left w:val="single" w:sz="3" w:space="0" w:color="000000"/>
                                    <w:bottom w:val="nil"/>
                                    <w:right w:val="single" w:sz="3" w:space="0" w:color="000000"/>
                                  </w:tcBorders>
                                </w:tcPr>
                                <w:p w14:paraId="36C8630B" w14:textId="77777777" w:rsidR="000E7821" w:rsidRDefault="000E7821">
                                  <w:pPr>
                                    <w:pStyle w:val="TableParagraph"/>
                                    <w:spacing w:line="204" w:lineRule="exact"/>
                                    <w:ind w:left="95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95"/>
                                      <w:sz w:val="18"/>
                                      <w:szCs w:val="18"/>
                                    </w:rPr>
                                    <w:t>q5</w:t>
                                  </w:r>
                                </w:p>
                              </w:tc>
                              <w:tc>
                                <w:tcPr>
                                  <w:tcW w:w="572" w:type="dxa"/>
                                  <w:tcBorders>
                                    <w:top w:val="nil"/>
                                    <w:left w:val="single" w:sz="3" w:space="0" w:color="000000"/>
                                    <w:bottom w:val="nil"/>
                                    <w:right w:val="nil"/>
                                  </w:tcBorders>
                                </w:tcPr>
                                <w:p w14:paraId="408C65C0" w14:textId="77777777" w:rsidR="000E7821" w:rsidRDefault="000E7821">
                                  <w:pPr>
                                    <w:pStyle w:val="TableParagraph"/>
                                    <w:spacing w:line="204" w:lineRule="exact"/>
                                    <w:ind w:left="95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90"/>
                                      <w:sz w:val="18"/>
                                      <w:szCs w:val="18"/>
                                    </w:rPr>
                                    <w:t>0.709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5285EE6" w14:textId="77777777" w:rsidR="000E7821" w:rsidRDefault="000E7821">
                                  <w:pPr>
                                    <w:pStyle w:val="TableParagraph"/>
                                    <w:spacing w:line="204" w:lineRule="exact"/>
                                    <w:ind w:left="110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90"/>
                                      <w:sz w:val="18"/>
                                      <w:szCs w:val="18"/>
                                    </w:rPr>
                                    <w:t>1.000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8CD89D3" w14:textId="77777777" w:rsidR="000E7821" w:rsidRDefault="000E7821">
                                  <w:pPr>
                                    <w:pStyle w:val="TableParagraph"/>
                                    <w:spacing w:line="204" w:lineRule="exact"/>
                                    <w:ind w:left="110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90"/>
                                      <w:sz w:val="18"/>
                                      <w:szCs w:val="18"/>
                                    </w:rPr>
                                    <w:t>1.000</w:t>
                                  </w:r>
                                </w:p>
                              </w:tc>
                              <w:tc>
                                <w:tcPr>
                                  <w:tcW w:w="6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3" w:space="0" w:color="000000"/>
                                  </w:tcBorders>
                                </w:tcPr>
                                <w:p w14:paraId="602D4F8C" w14:textId="77777777" w:rsidR="000E7821" w:rsidRDefault="000E7821">
                                  <w:pPr>
                                    <w:pStyle w:val="TableParagraph"/>
                                    <w:spacing w:line="204" w:lineRule="exact"/>
                                    <w:ind w:left="132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90"/>
                                      <w:sz w:val="18"/>
                                      <w:szCs w:val="18"/>
                                    </w:rPr>
                                    <w:t>1.000</w:t>
                                  </w: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nil"/>
                                    <w:left w:val="single" w:sz="3" w:space="0" w:color="000000"/>
                                    <w:bottom w:val="nil"/>
                                    <w:right w:val="nil"/>
                                  </w:tcBorders>
                                </w:tcPr>
                                <w:p w14:paraId="45519D47" w14:textId="77777777" w:rsidR="000E7821" w:rsidRDefault="000E7821">
                                  <w:pPr>
                                    <w:pStyle w:val="TableParagraph"/>
                                    <w:spacing w:line="204" w:lineRule="exact"/>
                                    <w:ind w:left="125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90"/>
                                      <w:sz w:val="18"/>
                                      <w:szCs w:val="18"/>
                                    </w:rPr>
                                    <w:t>1.000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70B8A74" w14:textId="77777777" w:rsidR="000E7821" w:rsidRDefault="000E7821">
                                  <w:pPr>
                                    <w:pStyle w:val="TableParagraph"/>
                                    <w:spacing w:line="204" w:lineRule="exact"/>
                                    <w:ind w:left="110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90"/>
                                      <w:sz w:val="18"/>
                                      <w:szCs w:val="18"/>
                                    </w:rPr>
                                    <w:t>1.000</w:t>
                                  </w:r>
                                </w:p>
                              </w:tc>
                              <w:tc>
                                <w:tcPr>
                                  <w:tcW w:w="6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3" w:space="0" w:color="000000"/>
                                  </w:tcBorders>
                                </w:tcPr>
                                <w:p w14:paraId="40CB5FEE" w14:textId="77777777" w:rsidR="000E7821" w:rsidRDefault="000E7821">
                                  <w:pPr>
                                    <w:pStyle w:val="TableParagraph"/>
                                    <w:spacing w:line="204" w:lineRule="exact"/>
                                    <w:ind w:left="132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90"/>
                                      <w:sz w:val="18"/>
                                      <w:szCs w:val="18"/>
                                    </w:rPr>
                                    <w:t>1.000</w:t>
                                  </w:r>
                                </w:p>
                              </w:tc>
                              <w:tc>
                                <w:tcPr>
                                  <w:tcW w:w="5400" w:type="dxa"/>
                                  <w:tcBorders>
                                    <w:top w:val="nil"/>
                                    <w:left w:val="single" w:sz="3" w:space="0" w:color="000000"/>
                                    <w:bottom w:val="nil"/>
                                    <w:right w:val="nil"/>
                                  </w:tcBorders>
                                </w:tcPr>
                                <w:p w14:paraId="552BF47E" w14:textId="77777777" w:rsidR="000E7821" w:rsidRDefault="000E7821">
                                  <w:pPr>
                                    <w:pStyle w:val="TableParagraph"/>
                                    <w:spacing w:line="205" w:lineRule="exact"/>
                                    <w:ind w:left="531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imp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2"/>
                                      <w:sz w:val="18"/>
                                      <w:szCs w:val="18"/>
                                    </w:rPr>
                                    <w:t>ro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3"/>
                                      <w:sz w:val="18"/>
                                      <w:szCs w:val="18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ement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in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student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performanc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2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students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sh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2"/>
                                      <w:sz w:val="18"/>
                                      <w:szCs w:val="18"/>
                                    </w:rPr>
                                    <w:t>ow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3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2"/>
                                      <w:sz w:val="18"/>
                                      <w:szCs w:val="18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er</w:t>
                                  </w:r>
                                </w:p>
                              </w:tc>
                            </w:tr>
                            <w:tr w:rsidR="000E7821" w14:paraId="073A4DD9" w14:textId="77777777">
                              <w:trPr>
                                <w:trHeight w:hRule="exact" w:val="219"/>
                              </w:trPr>
                              <w:tc>
                                <w:tcPr>
                                  <w:tcW w:w="426" w:type="dxa"/>
                                  <w:tcBorders>
                                    <w:top w:val="nil"/>
                                    <w:left w:val="single" w:sz="3" w:space="0" w:color="000000"/>
                                    <w:bottom w:val="nil"/>
                                    <w:right w:val="single" w:sz="3" w:space="0" w:color="000000"/>
                                  </w:tcBorders>
                                </w:tcPr>
                                <w:p w14:paraId="0B334EC7" w14:textId="77777777" w:rsidR="000E7821" w:rsidRDefault="000E7821">
                                  <w:pPr>
                                    <w:pStyle w:val="TableParagraph"/>
                                    <w:spacing w:line="204" w:lineRule="exact"/>
                                    <w:ind w:left="95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95"/>
                                      <w:sz w:val="18"/>
                                      <w:szCs w:val="18"/>
                                    </w:rPr>
                                    <w:t>q6</w:t>
                                  </w:r>
                                </w:p>
                              </w:tc>
                              <w:tc>
                                <w:tcPr>
                                  <w:tcW w:w="572" w:type="dxa"/>
                                  <w:tcBorders>
                                    <w:top w:val="nil"/>
                                    <w:left w:val="single" w:sz="3" w:space="0" w:color="000000"/>
                                    <w:bottom w:val="nil"/>
                                    <w:right w:val="nil"/>
                                  </w:tcBorders>
                                </w:tcPr>
                                <w:p w14:paraId="4A61E536" w14:textId="77777777" w:rsidR="000E7821" w:rsidRDefault="000E7821">
                                  <w:pPr>
                                    <w:pStyle w:val="TableParagraph"/>
                                    <w:spacing w:line="204" w:lineRule="exact"/>
                                    <w:ind w:left="95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90"/>
                                      <w:sz w:val="18"/>
                                      <w:szCs w:val="18"/>
                                    </w:rPr>
                                    <w:t>0.519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8A315F2" w14:textId="77777777" w:rsidR="000E7821" w:rsidRDefault="000E7821">
                                  <w:pPr>
                                    <w:pStyle w:val="TableParagraph"/>
                                    <w:spacing w:line="204" w:lineRule="exact"/>
                                    <w:ind w:left="110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90"/>
                                      <w:sz w:val="18"/>
                                      <w:szCs w:val="18"/>
                                    </w:rPr>
                                    <w:t>0.907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38DA9C7" w14:textId="77777777" w:rsidR="000E7821" w:rsidRDefault="000E7821">
                                  <w:pPr>
                                    <w:pStyle w:val="TableParagraph"/>
                                    <w:spacing w:line="204" w:lineRule="exact"/>
                                    <w:ind w:left="110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90"/>
                                      <w:sz w:val="18"/>
                                      <w:szCs w:val="18"/>
                                    </w:rPr>
                                    <w:t>0.875</w:t>
                                  </w:r>
                                </w:p>
                              </w:tc>
                              <w:tc>
                                <w:tcPr>
                                  <w:tcW w:w="6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3" w:space="0" w:color="000000"/>
                                  </w:tcBorders>
                                </w:tcPr>
                                <w:p w14:paraId="3CB6E7FF" w14:textId="77777777" w:rsidR="000E7821" w:rsidRDefault="000E7821">
                                  <w:pPr>
                                    <w:pStyle w:val="TableParagraph"/>
                                    <w:spacing w:line="204" w:lineRule="exact"/>
                                    <w:ind w:left="132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90"/>
                                      <w:sz w:val="18"/>
                                      <w:szCs w:val="18"/>
                                    </w:rPr>
                                    <w:t>0.899</w:t>
                                  </w: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nil"/>
                                    <w:left w:val="single" w:sz="3" w:space="0" w:color="000000"/>
                                    <w:bottom w:val="nil"/>
                                    <w:right w:val="nil"/>
                                  </w:tcBorders>
                                </w:tcPr>
                                <w:p w14:paraId="4FEEFE06" w14:textId="77777777" w:rsidR="000E7821" w:rsidRDefault="000E7821">
                                  <w:pPr>
                                    <w:pStyle w:val="TableParagraph"/>
                                    <w:spacing w:line="204" w:lineRule="exact"/>
                                    <w:ind w:left="125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90"/>
                                      <w:sz w:val="18"/>
                                      <w:szCs w:val="18"/>
                                    </w:rPr>
                                    <w:t>0.806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E940499" w14:textId="77777777" w:rsidR="000E7821" w:rsidRDefault="000E7821">
                                  <w:pPr>
                                    <w:pStyle w:val="TableParagraph"/>
                                    <w:spacing w:line="204" w:lineRule="exact"/>
                                    <w:ind w:left="110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90"/>
                                      <w:sz w:val="18"/>
                                      <w:szCs w:val="18"/>
                                    </w:rPr>
                                    <w:t>0.740</w:t>
                                  </w:r>
                                </w:p>
                              </w:tc>
                              <w:tc>
                                <w:tcPr>
                                  <w:tcW w:w="6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3" w:space="0" w:color="000000"/>
                                  </w:tcBorders>
                                </w:tcPr>
                                <w:p w14:paraId="2F8121F2" w14:textId="77777777" w:rsidR="000E7821" w:rsidRDefault="000E7821">
                                  <w:pPr>
                                    <w:pStyle w:val="TableParagraph"/>
                                    <w:spacing w:line="204" w:lineRule="exact"/>
                                    <w:ind w:left="132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90"/>
                                      <w:sz w:val="18"/>
                                      <w:szCs w:val="18"/>
                                    </w:rPr>
                                    <w:t>0.789</w:t>
                                  </w:r>
                                </w:p>
                              </w:tc>
                              <w:tc>
                                <w:tcPr>
                                  <w:tcW w:w="5400" w:type="dxa"/>
                                  <w:tcBorders>
                                    <w:top w:val="nil"/>
                                    <w:left w:val="single" w:sz="3" w:space="0" w:color="000000"/>
                                    <w:bottom w:val="nil"/>
                                    <w:right w:val="nil"/>
                                  </w:tcBorders>
                                </w:tcPr>
                                <w:p w14:paraId="08001BE1" w14:textId="77777777" w:rsidR="000E7821" w:rsidRDefault="000E7821">
                                  <w:pPr>
                                    <w:pStyle w:val="TableParagraph"/>
                                    <w:spacing w:line="205" w:lineRule="exact"/>
                                    <w:ind w:left="531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learning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gains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than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2"/>
                                      <w:sz w:val="18"/>
                                      <w:szCs w:val="18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2"/>
                                      <w:sz w:val="18"/>
                                      <w:szCs w:val="18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ould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9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ha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2"/>
                                      <w:sz w:val="18"/>
                                      <w:szCs w:val="18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lik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d;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learning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gains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9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2"/>
                                      <w:sz w:val="18"/>
                                      <w:szCs w:val="18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2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0.596,</w:t>
                                  </w:r>
                                </w:p>
                              </w:tc>
                            </w:tr>
                            <w:tr w:rsidR="000E7821" w14:paraId="1C48C849" w14:textId="77777777">
                              <w:trPr>
                                <w:trHeight w:hRule="exact" w:val="219"/>
                              </w:trPr>
                              <w:tc>
                                <w:tcPr>
                                  <w:tcW w:w="426" w:type="dxa"/>
                                  <w:tcBorders>
                                    <w:top w:val="nil"/>
                                    <w:left w:val="single" w:sz="3" w:space="0" w:color="000000"/>
                                    <w:bottom w:val="nil"/>
                                    <w:right w:val="single" w:sz="3" w:space="0" w:color="000000"/>
                                  </w:tcBorders>
                                </w:tcPr>
                                <w:p w14:paraId="62C93FC4" w14:textId="77777777" w:rsidR="000E7821" w:rsidRDefault="000E7821">
                                  <w:pPr>
                                    <w:pStyle w:val="TableParagraph"/>
                                    <w:spacing w:line="204" w:lineRule="exact"/>
                                    <w:ind w:left="95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95"/>
                                      <w:sz w:val="18"/>
                                      <w:szCs w:val="18"/>
                                    </w:rPr>
                                    <w:t>q7</w:t>
                                  </w:r>
                                </w:p>
                              </w:tc>
                              <w:tc>
                                <w:tcPr>
                                  <w:tcW w:w="572" w:type="dxa"/>
                                  <w:tcBorders>
                                    <w:top w:val="nil"/>
                                    <w:left w:val="single" w:sz="3" w:space="0" w:color="000000"/>
                                    <w:bottom w:val="nil"/>
                                    <w:right w:val="nil"/>
                                  </w:tcBorders>
                                </w:tcPr>
                                <w:p w14:paraId="5DA03C69" w14:textId="77777777" w:rsidR="000E7821" w:rsidRDefault="000E7821">
                                  <w:pPr>
                                    <w:pStyle w:val="TableParagraph"/>
                                    <w:spacing w:line="204" w:lineRule="exact"/>
                                    <w:ind w:left="95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90"/>
                                      <w:sz w:val="18"/>
                                      <w:szCs w:val="18"/>
                                    </w:rPr>
                                    <w:t>0.329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73A6BCC" w14:textId="77777777" w:rsidR="000E7821" w:rsidRDefault="000E7821">
                                  <w:pPr>
                                    <w:pStyle w:val="TableParagraph"/>
                                    <w:spacing w:line="204" w:lineRule="exact"/>
                                    <w:ind w:left="110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90"/>
                                      <w:sz w:val="18"/>
                                      <w:szCs w:val="18"/>
                                    </w:rPr>
                                    <w:t>0.467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7466147" w14:textId="77777777" w:rsidR="000E7821" w:rsidRDefault="000E7821">
                                  <w:pPr>
                                    <w:pStyle w:val="TableParagraph"/>
                                    <w:spacing w:line="204" w:lineRule="exact"/>
                                    <w:ind w:left="110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90"/>
                                      <w:sz w:val="18"/>
                                      <w:szCs w:val="18"/>
                                    </w:rPr>
                                    <w:t>0.889</w:t>
                                  </w:r>
                                </w:p>
                              </w:tc>
                              <w:tc>
                                <w:tcPr>
                                  <w:tcW w:w="6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3" w:space="0" w:color="000000"/>
                                  </w:tcBorders>
                                </w:tcPr>
                                <w:p w14:paraId="720EB768" w14:textId="77777777" w:rsidR="000E7821" w:rsidRDefault="000E7821">
                                  <w:pPr>
                                    <w:pStyle w:val="TableParagraph"/>
                                    <w:spacing w:line="204" w:lineRule="exact"/>
                                    <w:ind w:left="132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90"/>
                                      <w:sz w:val="18"/>
                                      <w:szCs w:val="18"/>
                                    </w:rPr>
                                    <w:t>0.942</w:t>
                                  </w: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nil"/>
                                    <w:left w:val="single" w:sz="3" w:space="0" w:color="000000"/>
                                    <w:bottom w:val="nil"/>
                                    <w:right w:val="nil"/>
                                  </w:tcBorders>
                                </w:tcPr>
                                <w:p w14:paraId="399F1016" w14:textId="77777777" w:rsidR="000E7821" w:rsidRDefault="000E7821">
                                  <w:pPr>
                                    <w:pStyle w:val="TableParagraph"/>
                                    <w:spacing w:line="204" w:lineRule="exact"/>
                                    <w:ind w:left="125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90"/>
                                      <w:sz w:val="18"/>
                                      <w:szCs w:val="18"/>
                                    </w:rPr>
                                    <w:t>0.205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638E6D9" w14:textId="77777777" w:rsidR="000E7821" w:rsidRDefault="000E7821">
                                  <w:pPr>
                                    <w:pStyle w:val="TableParagraph"/>
                                    <w:spacing w:line="204" w:lineRule="exact"/>
                                    <w:ind w:left="110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90"/>
                                      <w:sz w:val="18"/>
                                      <w:szCs w:val="18"/>
                                    </w:rPr>
                                    <w:t>0.834</w:t>
                                  </w:r>
                                </w:p>
                              </w:tc>
                              <w:tc>
                                <w:tcPr>
                                  <w:tcW w:w="6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3" w:space="0" w:color="000000"/>
                                  </w:tcBorders>
                                </w:tcPr>
                                <w:p w14:paraId="6FFCD7EA" w14:textId="77777777" w:rsidR="000E7821" w:rsidRDefault="000E7821">
                                  <w:pPr>
                                    <w:pStyle w:val="TableParagraph"/>
                                    <w:spacing w:line="204" w:lineRule="exact"/>
                                    <w:ind w:left="132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90"/>
                                      <w:sz w:val="18"/>
                                      <w:szCs w:val="18"/>
                                    </w:rPr>
                                    <w:t>0.914</w:t>
                                  </w:r>
                                </w:p>
                              </w:tc>
                              <w:tc>
                                <w:tcPr>
                                  <w:tcW w:w="5400" w:type="dxa"/>
                                  <w:tcBorders>
                                    <w:top w:val="nil"/>
                                    <w:left w:val="single" w:sz="3" w:space="0" w:color="000000"/>
                                    <w:bottom w:val="nil"/>
                                    <w:right w:val="nil"/>
                                  </w:tcBorders>
                                </w:tcPr>
                                <w:p w14:paraId="51F417FB" w14:textId="77777777" w:rsidR="000E7821" w:rsidRDefault="000E7821">
                                  <w:pPr>
                                    <w:pStyle w:val="TableParagraph"/>
                                    <w:spacing w:line="205" w:lineRule="exact"/>
                                    <w:ind w:left="531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0.616,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2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3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0.733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2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ac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2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oss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3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2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th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2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ee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3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post-tests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2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2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especti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2"/>
                                      <w:sz w:val="18"/>
                                      <w:szCs w:val="18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el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1"/>
                                      <w:sz w:val="18"/>
                                      <w:szCs w:val="18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3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2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2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w</w:t>
                                  </w:r>
                                </w:p>
                              </w:tc>
                            </w:tr>
                            <w:tr w:rsidR="000E7821" w14:paraId="7A63E8B8" w14:textId="77777777">
                              <w:trPr>
                                <w:trHeight w:hRule="exact" w:val="219"/>
                              </w:trPr>
                              <w:tc>
                                <w:tcPr>
                                  <w:tcW w:w="426" w:type="dxa"/>
                                  <w:tcBorders>
                                    <w:top w:val="nil"/>
                                    <w:left w:val="single" w:sz="3" w:space="0" w:color="000000"/>
                                    <w:bottom w:val="nil"/>
                                    <w:right w:val="single" w:sz="3" w:space="0" w:color="000000"/>
                                  </w:tcBorders>
                                </w:tcPr>
                                <w:p w14:paraId="2F3852AA" w14:textId="77777777" w:rsidR="000E7821" w:rsidRDefault="000E7821">
                                  <w:pPr>
                                    <w:pStyle w:val="TableParagraph"/>
                                    <w:spacing w:line="204" w:lineRule="exact"/>
                                    <w:ind w:left="95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95"/>
                                      <w:sz w:val="18"/>
                                      <w:szCs w:val="18"/>
                                    </w:rPr>
                                    <w:t>q8</w:t>
                                  </w:r>
                                </w:p>
                              </w:tc>
                              <w:tc>
                                <w:tcPr>
                                  <w:tcW w:w="572" w:type="dxa"/>
                                  <w:tcBorders>
                                    <w:top w:val="nil"/>
                                    <w:left w:val="single" w:sz="3" w:space="0" w:color="000000"/>
                                    <w:bottom w:val="nil"/>
                                    <w:right w:val="nil"/>
                                  </w:tcBorders>
                                </w:tcPr>
                                <w:p w14:paraId="1EC81BCD" w14:textId="77777777" w:rsidR="000E7821" w:rsidRDefault="000E7821">
                                  <w:pPr>
                                    <w:pStyle w:val="TableParagraph"/>
                                    <w:spacing w:line="204" w:lineRule="exact"/>
                                    <w:ind w:left="95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90"/>
                                      <w:sz w:val="18"/>
                                      <w:szCs w:val="18"/>
                                    </w:rPr>
                                    <w:t>0.367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DDF4B5B" w14:textId="77777777" w:rsidR="000E7821" w:rsidRDefault="000E7821">
                                  <w:pPr>
                                    <w:pStyle w:val="TableParagraph"/>
                                    <w:spacing w:line="204" w:lineRule="exact"/>
                                    <w:ind w:left="110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90"/>
                                      <w:sz w:val="18"/>
                                      <w:szCs w:val="18"/>
                                    </w:rPr>
                                    <w:t>0.507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A5AD1A0" w14:textId="77777777" w:rsidR="000E7821" w:rsidRDefault="000E7821">
                                  <w:pPr>
                                    <w:pStyle w:val="TableParagraph"/>
                                    <w:spacing w:line="204" w:lineRule="exact"/>
                                    <w:ind w:left="110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90"/>
                                      <w:sz w:val="18"/>
                                      <w:szCs w:val="18"/>
                                    </w:rPr>
                                    <w:t>0.819</w:t>
                                  </w:r>
                                </w:p>
                              </w:tc>
                              <w:tc>
                                <w:tcPr>
                                  <w:tcW w:w="6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3" w:space="0" w:color="000000"/>
                                  </w:tcBorders>
                                </w:tcPr>
                                <w:p w14:paraId="0928D2CD" w14:textId="77777777" w:rsidR="000E7821" w:rsidRDefault="000E7821">
                                  <w:pPr>
                                    <w:pStyle w:val="TableParagraph"/>
                                    <w:spacing w:line="204" w:lineRule="exact"/>
                                    <w:ind w:left="132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90"/>
                                      <w:sz w:val="18"/>
                                      <w:szCs w:val="18"/>
                                    </w:rPr>
                                    <w:t>0.725</w:t>
                                  </w: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nil"/>
                                    <w:left w:val="single" w:sz="3" w:space="0" w:color="000000"/>
                                    <w:bottom w:val="nil"/>
                                    <w:right w:val="nil"/>
                                  </w:tcBorders>
                                </w:tcPr>
                                <w:p w14:paraId="7E2BB6B2" w14:textId="77777777" w:rsidR="000E7821" w:rsidRDefault="000E7821">
                                  <w:pPr>
                                    <w:pStyle w:val="TableParagraph"/>
                                    <w:spacing w:line="204" w:lineRule="exact"/>
                                    <w:ind w:left="125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90"/>
                                      <w:sz w:val="18"/>
                                      <w:szCs w:val="18"/>
                                    </w:rPr>
                                    <w:t>0.221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E0CBBA7" w14:textId="77777777" w:rsidR="000E7821" w:rsidRDefault="000E7821">
                                  <w:pPr>
                                    <w:pStyle w:val="TableParagraph"/>
                                    <w:spacing w:line="204" w:lineRule="exact"/>
                                    <w:ind w:left="110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90"/>
                                      <w:sz w:val="18"/>
                                      <w:szCs w:val="18"/>
                                    </w:rPr>
                                    <w:t>0.715</w:t>
                                  </w:r>
                                </w:p>
                              </w:tc>
                              <w:tc>
                                <w:tcPr>
                                  <w:tcW w:w="6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3" w:space="0" w:color="000000"/>
                                  </w:tcBorders>
                                </w:tcPr>
                                <w:p w14:paraId="7987F292" w14:textId="77777777" w:rsidR="000E7821" w:rsidRDefault="000E7821">
                                  <w:pPr>
                                    <w:pStyle w:val="TableParagraph"/>
                                    <w:spacing w:line="204" w:lineRule="exact"/>
                                    <w:ind w:left="132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90"/>
                                      <w:sz w:val="18"/>
                                      <w:szCs w:val="18"/>
                                    </w:rPr>
                                    <w:t>0.565</w:t>
                                  </w:r>
                                </w:p>
                              </w:tc>
                              <w:tc>
                                <w:tcPr>
                                  <w:tcW w:w="5400" w:type="dxa"/>
                                  <w:tcBorders>
                                    <w:top w:val="nil"/>
                                    <w:left w:val="single" w:sz="3" w:space="0" w:color="000000"/>
                                    <w:bottom w:val="nil"/>
                                    <w:right w:val="nil"/>
                                  </w:tcBorders>
                                </w:tcPr>
                                <w:p w14:paraId="6F71C372" w14:textId="77777777" w:rsidR="000E7821" w:rsidRDefault="000E7821">
                                  <w:pPr>
                                    <w:pStyle w:val="TableParagraph"/>
                                    <w:spacing w:line="205" w:lineRule="exact"/>
                                    <w:ind w:left="531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learning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gains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flags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particular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question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as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containing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concepts</w:t>
                                  </w:r>
                                </w:p>
                              </w:tc>
                            </w:tr>
                            <w:tr w:rsidR="000E7821" w14:paraId="5D63B2E2" w14:textId="77777777">
                              <w:trPr>
                                <w:trHeight w:hRule="exact" w:val="231"/>
                              </w:trPr>
                              <w:tc>
                                <w:tcPr>
                                  <w:tcW w:w="426" w:type="dxa"/>
                                  <w:tcBorders>
                                    <w:top w:val="nil"/>
                                    <w:left w:val="single" w:sz="3" w:space="0" w:color="000000"/>
                                    <w:bottom w:val="nil"/>
                                    <w:right w:val="single" w:sz="3" w:space="0" w:color="000000"/>
                                  </w:tcBorders>
                                </w:tcPr>
                                <w:p w14:paraId="65E3C1DE" w14:textId="77777777" w:rsidR="000E7821" w:rsidRDefault="000E7821">
                                  <w:pPr>
                                    <w:pStyle w:val="TableParagraph"/>
                                    <w:spacing w:line="204" w:lineRule="exact"/>
                                    <w:ind w:left="95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95"/>
                                      <w:sz w:val="18"/>
                                      <w:szCs w:val="18"/>
                                    </w:rPr>
                                    <w:t>q9</w:t>
                                  </w:r>
                                </w:p>
                              </w:tc>
                              <w:tc>
                                <w:tcPr>
                                  <w:tcW w:w="572" w:type="dxa"/>
                                  <w:tcBorders>
                                    <w:top w:val="nil"/>
                                    <w:left w:val="single" w:sz="3" w:space="0" w:color="000000"/>
                                    <w:bottom w:val="nil"/>
                                    <w:right w:val="nil"/>
                                  </w:tcBorders>
                                </w:tcPr>
                                <w:p w14:paraId="6D91588F" w14:textId="77777777" w:rsidR="000E7821" w:rsidRDefault="000E7821">
                                  <w:pPr>
                                    <w:pStyle w:val="TableParagraph"/>
                                    <w:spacing w:line="204" w:lineRule="exact"/>
                                    <w:ind w:left="95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90"/>
                                      <w:sz w:val="18"/>
                                      <w:szCs w:val="18"/>
                                    </w:rPr>
                                    <w:t>0.443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BFF49E6" w14:textId="77777777" w:rsidR="000E7821" w:rsidRDefault="000E7821">
                                  <w:pPr>
                                    <w:pStyle w:val="TableParagraph"/>
                                    <w:spacing w:line="204" w:lineRule="exact"/>
                                    <w:ind w:left="110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90"/>
                                      <w:sz w:val="18"/>
                                      <w:szCs w:val="18"/>
                                    </w:rPr>
                                    <w:t>0.773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BC308C0" w14:textId="77777777" w:rsidR="000E7821" w:rsidRDefault="000E7821">
                                  <w:pPr>
                                    <w:pStyle w:val="TableParagraph"/>
                                    <w:spacing w:line="204" w:lineRule="exact"/>
                                    <w:ind w:left="110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90"/>
                                      <w:sz w:val="18"/>
                                      <w:szCs w:val="18"/>
                                    </w:rPr>
                                    <w:t>0.931</w:t>
                                  </w:r>
                                </w:p>
                              </w:tc>
                              <w:tc>
                                <w:tcPr>
                                  <w:tcW w:w="6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3" w:space="0" w:color="000000"/>
                                  </w:tcBorders>
                                </w:tcPr>
                                <w:p w14:paraId="54335B88" w14:textId="77777777" w:rsidR="000E7821" w:rsidRDefault="000E7821">
                                  <w:pPr>
                                    <w:pStyle w:val="TableParagraph"/>
                                    <w:spacing w:line="204" w:lineRule="exact"/>
                                    <w:ind w:left="132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90"/>
                                      <w:sz w:val="18"/>
                                      <w:szCs w:val="18"/>
                                    </w:rPr>
                                    <w:t>0.812</w:t>
                                  </w: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nil"/>
                                    <w:left w:val="single" w:sz="3" w:space="0" w:color="000000"/>
                                    <w:bottom w:val="nil"/>
                                    <w:right w:val="nil"/>
                                  </w:tcBorders>
                                </w:tcPr>
                                <w:p w14:paraId="514B4992" w14:textId="77777777" w:rsidR="000E7821" w:rsidRDefault="000E7821">
                                  <w:pPr>
                                    <w:pStyle w:val="TableParagraph"/>
                                    <w:spacing w:line="204" w:lineRule="exact"/>
                                    <w:ind w:left="125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90"/>
                                      <w:sz w:val="18"/>
                                      <w:szCs w:val="18"/>
                                    </w:rPr>
                                    <w:t>0.593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05245B9" w14:textId="77777777" w:rsidR="000E7821" w:rsidRDefault="000E7821">
                                  <w:pPr>
                                    <w:pStyle w:val="TableParagraph"/>
                                    <w:spacing w:line="204" w:lineRule="exact"/>
                                    <w:ind w:left="110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90"/>
                                      <w:sz w:val="18"/>
                                      <w:szCs w:val="18"/>
                                    </w:rPr>
                                    <w:t>0.875</w:t>
                                  </w:r>
                                </w:p>
                              </w:tc>
                              <w:tc>
                                <w:tcPr>
                                  <w:tcW w:w="6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3" w:space="0" w:color="000000"/>
                                  </w:tcBorders>
                                </w:tcPr>
                                <w:p w14:paraId="7F49A252" w14:textId="77777777" w:rsidR="000E7821" w:rsidRDefault="000E7821">
                                  <w:pPr>
                                    <w:pStyle w:val="TableParagraph"/>
                                    <w:spacing w:line="204" w:lineRule="exact"/>
                                    <w:ind w:left="132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90"/>
                                      <w:sz w:val="18"/>
                                      <w:szCs w:val="18"/>
                                    </w:rPr>
                                    <w:t>0.662</w:t>
                                  </w:r>
                                </w:p>
                              </w:tc>
                              <w:tc>
                                <w:tcPr>
                                  <w:tcW w:w="5400" w:type="dxa"/>
                                  <w:tcBorders>
                                    <w:top w:val="nil"/>
                                    <w:left w:val="single" w:sz="3" w:space="0" w:color="000000"/>
                                    <w:bottom w:val="nil"/>
                                    <w:right w:val="nil"/>
                                  </w:tcBorders>
                                </w:tcPr>
                                <w:p w14:paraId="46E51501" w14:textId="77777777" w:rsidR="000E7821" w:rsidRDefault="000E7821">
                                  <w:pPr>
                                    <w:pStyle w:val="TableParagraph"/>
                                    <w:spacing w:line="205" w:lineRule="exact"/>
                                    <w:ind w:left="531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that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8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our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8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students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2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8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not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8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mastering.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9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9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fact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8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that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9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73%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8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8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students</w:t>
                                  </w:r>
                                </w:p>
                              </w:tc>
                            </w:tr>
                            <w:tr w:rsidR="000E7821" w14:paraId="2AD01BE3" w14:textId="77777777">
                              <w:trPr>
                                <w:trHeight w:hRule="exact" w:val="228"/>
                              </w:trPr>
                              <w:tc>
                                <w:tcPr>
                                  <w:tcW w:w="42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4D27B0A" w14:textId="77777777" w:rsidR="000E7821" w:rsidRDefault="000E7821"/>
                              </w:tc>
                              <w:tc>
                                <w:tcPr>
                                  <w:tcW w:w="5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9C720E6" w14:textId="77777777" w:rsidR="000E7821" w:rsidRDefault="000E7821"/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745F178" w14:textId="77777777" w:rsidR="000E7821" w:rsidRDefault="000E7821"/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14D613C" w14:textId="77777777" w:rsidR="000E7821" w:rsidRDefault="000E7821"/>
                              </w:tc>
                              <w:tc>
                                <w:tcPr>
                                  <w:tcW w:w="6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0981012" w14:textId="77777777" w:rsidR="000E7821" w:rsidRDefault="000E7821"/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4AD2AC6" w14:textId="77777777" w:rsidR="000E7821" w:rsidRDefault="000E7821"/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24EDC86" w14:textId="77777777" w:rsidR="000E7821" w:rsidRDefault="000E7821"/>
                              </w:tc>
                              <w:tc>
                                <w:tcPr>
                                  <w:tcW w:w="6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66EE9E2" w14:textId="77777777" w:rsidR="000E7821" w:rsidRDefault="000E7821"/>
                              </w:tc>
                              <w:tc>
                                <w:tcPr>
                                  <w:tcW w:w="5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80F3779" w14:textId="77777777" w:rsidR="000E7821" w:rsidRDefault="000E7821">
                                  <w:pPr>
                                    <w:pStyle w:val="TableParagraph"/>
                                    <w:spacing w:line="194" w:lineRule="exact"/>
                                    <w:ind w:left="535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105"/>
                                      <w:sz w:val="18"/>
                                      <w:szCs w:val="18"/>
                                    </w:rPr>
                                    <w:t>get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"/>
                                      <w:w w:val="10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105"/>
                                      <w:sz w:val="18"/>
                                      <w:szCs w:val="18"/>
                                    </w:rPr>
                                    <w:t>this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"/>
                                      <w:w w:val="10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105"/>
                                      <w:sz w:val="18"/>
                                      <w:szCs w:val="18"/>
                                    </w:rPr>
                                    <w:t>question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"/>
                                      <w:w w:val="10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105"/>
                                      <w:sz w:val="18"/>
                                      <w:szCs w:val="18"/>
                                    </w:rPr>
                                    <w:t>cor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2"/>
                                      <w:w w:val="105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"/>
                                      <w:w w:val="105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105"/>
                                      <w:sz w:val="18"/>
                                      <w:szCs w:val="18"/>
                                    </w:rPr>
                                    <w:t>ct,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"/>
                                      <w:w w:val="10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105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"/>
                                      <w:w w:val="10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105"/>
                                      <w:sz w:val="18"/>
                                      <w:szCs w:val="18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"/>
                                      <w:w w:val="10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105"/>
                                      <w:sz w:val="18"/>
                                      <w:szCs w:val="18"/>
                                    </w:rPr>
                                    <w:t>fact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"/>
                                      <w:w w:val="10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105"/>
                                      <w:sz w:val="18"/>
                                      <w:szCs w:val="18"/>
                                    </w:rPr>
                                    <w:t>that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"/>
                                      <w:w w:val="10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105"/>
                                      <w:sz w:val="18"/>
                                      <w:szCs w:val="18"/>
                                    </w:rPr>
                                    <w:t>it’s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"/>
                                      <w:w w:val="10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105"/>
                                      <w:sz w:val="18"/>
                                      <w:szCs w:val="18"/>
                                    </w:rPr>
                                    <w:t>cor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2"/>
                                      <w:w w:val="105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105"/>
                                      <w:sz w:val="18"/>
                                      <w:szCs w:val="18"/>
                                    </w:rPr>
                                    <w:t>elation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"/>
                                      <w:w w:val="10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105"/>
                                      <w:sz w:val="18"/>
                                      <w:szCs w:val="18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"/>
                                      <w:w w:val="10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105"/>
                                      <w:sz w:val="18"/>
                                      <w:szCs w:val="18"/>
                                    </w:rPr>
                                    <w:t>test</w:t>
                                  </w:r>
                                </w:p>
                              </w:tc>
                            </w:tr>
                          </w:tbl>
                          <w:p w14:paraId="0CCAA1C5" w14:textId="77777777" w:rsidR="000E7821" w:rsidRDefault="000E7821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FF631C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56.4pt;margin-top:13.65pt;width:504.75pt;height:138.9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26"/>
                        <w:gridCol w:w="572"/>
                        <w:gridCol w:w="594"/>
                        <w:gridCol w:w="594"/>
                        <w:gridCol w:w="639"/>
                        <w:gridCol w:w="633"/>
                        <w:gridCol w:w="594"/>
                        <w:gridCol w:w="639"/>
                        <w:gridCol w:w="5400"/>
                      </w:tblGrid>
                      <w:tr w:rsidR="000E7821" w14:paraId="4002EAE1" w14:textId="77777777">
                        <w:trPr>
                          <w:trHeight w:hRule="exact" w:val="578"/>
                        </w:trPr>
                        <w:tc>
                          <w:tcPr>
                            <w:tcW w:w="426" w:type="dxa"/>
                            <w:vMerge w:val="restart"/>
                            <w:tcBorders>
                              <w:top w:val="single" w:sz="4" w:space="0" w:color="000000"/>
                              <w:left w:val="nil"/>
                              <w:right w:val="nil"/>
                            </w:tcBorders>
                          </w:tcPr>
                          <w:p w14:paraId="6348E264" w14:textId="77777777" w:rsidR="000E7821" w:rsidRDefault="000E7821">
                            <w:pPr>
                              <w:pStyle w:val="TableParagraph"/>
                              <w:spacing w:before="35" w:line="254" w:lineRule="auto"/>
                              <w:ind w:left="99" w:right="31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w w:val="95"/>
                                <w:sz w:val="18"/>
                                <w:szCs w:val="18"/>
                              </w:rPr>
                              <w:t>Que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w w:val="98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tion</w:t>
                            </w:r>
                            <w:proofErr w:type="spellEnd"/>
                          </w:p>
                          <w:p w14:paraId="7E22042B" w14:textId="77777777" w:rsidR="000E7821" w:rsidRDefault="000E7821">
                            <w:pPr>
                              <w:pStyle w:val="TableParagraph"/>
                              <w:spacing w:before="90" w:line="254" w:lineRule="auto"/>
                              <w:ind w:left="99" w:right="152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w w:val="95"/>
                                <w:sz w:val="18"/>
                                <w:szCs w:val="18"/>
                              </w:rPr>
                              <w:t>q1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w w:val="9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w w:val="95"/>
                                <w:sz w:val="18"/>
                                <w:szCs w:val="18"/>
                              </w:rPr>
                              <w:t>q2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w w:val="9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w w:val="95"/>
                                <w:sz w:val="18"/>
                                <w:szCs w:val="18"/>
                              </w:rPr>
                              <w:t>q3</w:t>
                            </w:r>
                          </w:p>
                        </w:tc>
                        <w:tc>
                          <w:tcPr>
                            <w:tcW w:w="2399" w:type="dxa"/>
                            <w:gridSpan w:val="4"/>
                            <w:tcBorders>
                              <w:top w:val="single" w:sz="4" w:space="0" w:color="000000"/>
                              <w:left w:val="single" w:sz="3" w:space="0" w:color="000000"/>
                              <w:bottom w:val="nil"/>
                              <w:right w:val="single" w:sz="3" w:space="0" w:color="000000"/>
                            </w:tcBorders>
                          </w:tcPr>
                          <w:p w14:paraId="7A06F0C2" w14:textId="77777777" w:rsidR="000E7821" w:rsidRDefault="000E7821">
                            <w:pPr>
                              <w:pStyle w:val="TableParagraph"/>
                              <w:tabs>
                                <w:tab w:val="left" w:pos="667"/>
                              </w:tabs>
                              <w:spacing w:before="35"/>
                              <w:ind w:left="33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2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2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  <w:t xml:space="preserve">post1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 xml:space="preserve">post2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2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post 3</w:t>
                            </w: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4" w:space="0" w:color="000000"/>
                              <w:left w:val="single" w:sz="3" w:space="0" w:color="000000"/>
                              <w:bottom w:val="nil"/>
                              <w:right w:val="nil"/>
                            </w:tcBorders>
                          </w:tcPr>
                          <w:p w14:paraId="774F4E84" w14:textId="77777777" w:rsidR="000E7821" w:rsidRDefault="000E7821">
                            <w:pPr>
                              <w:pStyle w:val="TableParagraph"/>
                              <w:spacing w:before="35"/>
                              <w:ind w:left="115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post1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single" w:sz="4" w:space="0" w:color="000000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8840A86" w14:textId="77777777" w:rsidR="000E7821" w:rsidRDefault="000E7821">
                            <w:pPr>
                              <w:pStyle w:val="TableParagraph"/>
                              <w:spacing w:before="35"/>
                              <w:ind w:left="99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post2</w:t>
                            </w:r>
                          </w:p>
                        </w:tc>
                        <w:tc>
                          <w:tcPr>
                            <w:tcW w:w="639" w:type="dxa"/>
                            <w:tcBorders>
                              <w:top w:val="single" w:sz="4" w:space="0" w:color="000000"/>
                              <w:left w:val="nil"/>
                              <w:bottom w:val="nil"/>
                              <w:right w:val="single" w:sz="3" w:space="0" w:color="000000"/>
                            </w:tcBorders>
                          </w:tcPr>
                          <w:p w14:paraId="3C949829" w14:textId="77777777" w:rsidR="000E7821" w:rsidRDefault="000E7821">
                            <w:pPr>
                              <w:pStyle w:val="TableParagraph"/>
                              <w:spacing w:before="35"/>
                              <w:ind w:left="99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post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400" w:type="dxa"/>
                            <w:tcBorders>
                              <w:top w:val="nil"/>
                              <w:left w:val="single" w:sz="3" w:space="0" w:color="000000"/>
                              <w:bottom w:val="nil"/>
                              <w:right w:val="nil"/>
                            </w:tcBorders>
                          </w:tcPr>
                          <w:p w14:paraId="2B9E42CC" w14:textId="77777777" w:rsidR="000E7821" w:rsidRDefault="000E7821">
                            <w:pPr>
                              <w:pStyle w:val="TableParagraph"/>
                              <w:spacing w:line="114" w:lineRule="exact"/>
                              <w:ind w:left="531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and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(0.834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and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0.914).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Questions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8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and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9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ha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2"/>
                                <w:sz w:val="18"/>
                                <w:szCs w:val="18"/>
                              </w:rPr>
                              <w:t>v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significant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2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ops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in</w:t>
                            </w:r>
                          </w:p>
                          <w:p w14:paraId="71756725" w14:textId="77777777" w:rsidR="000E7821" w:rsidRDefault="000E7821">
                            <w:pPr>
                              <w:pStyle w:val="TableParagraph"/>
                              <w:spacing w:before="12" w:line="254" w:lineRule="auto"/>
                              <w:ind w:left="531" w:right="59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learning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gains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"/>
                                <w:sz w:val="18"/>
                                <w:szCs w:val="18"/>
                              </w:rPr>
                              <w:t>b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et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2"/>
                                <w:sz w:val="18"/>
                                <w:szCs w:val="18"/>
                              </w:rPr>
                              <w:t>w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en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post-tests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and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(0.715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to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0.565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and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0.875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w w:val="9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to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0.662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2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especti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2"/>
                                <w:sz w:val="18"/>
                                <w:szCs w:val="18"/>
                              </w:rPr>
                              <w:t>v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el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4"/>
                                <w:sz w:val="18"/>
                                <w:szCs w:val="18"/>
                              </w:rPr>
                              <w:t>y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).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One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hypothesis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is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that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the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int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2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oduction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of</w:t>
                            </w:r>
                          </w:p>
                        </w:tc>
                      </w:tr>
                      <w:tr w:rsidR="000E7821" w14:paraId="16C3B6E8" w14:textId="77777777">
                        <w:trPr>
                          <w:trHeight w:hRule="exact" w:val="207"/>
                        </w:trPr>
                        <w:tc>
                          <w:tcPr>
                            <w:tcW w:w="426" w:type="dxa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4AF99E11" w14:textId="77777777" w:rsidR="000E7821" w:rsidRDefault="000E7821"/>
                        </w:tc>
                        <w:tc>
                          <w:tcPr>
                            <w:tcW w:w="572" w:type="dxa"/>
                            <w:tcBorders>
                              <w:top w:val="nil"/>
                              <w:left w:val="single" w:sz="3" w:space="0" w:color="000000"/>
                              <w:bottom w:val="nil"/>
                              <w:right w:val="nil"/>
                            </w:tcBorders>
                          </w:tcPr>
                          <w:p w14:paraId="6531D454" w14:textId="77777777" w:rsidR="000E7821" w:rsidRDefault="000E7821">
                            <w:pPr>
                              <w:pStyle w:val="TableParagraph"/>
                              <w:spacing w:line="192" w:lineRule="exact"/>
                              <w:ind w:left="95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w w:val="90"/>
                                <w:sz w:val="18"/>
                                <w:szCs w:val="18"/>
                              </w:rPr>
                              <w:t>0.646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3AB98C5" w14:textId="77777777" w:rsidR="000E7821" w:rsidRDefault="000E7821">
                            <w:pPr>
                              <w:pStyle w:val="TableParagraph"/>
                              <w:spacing w:line="192" w:lineRule="exact"/>
                              <w:ind w:left="110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w w:val="90"/>
                                <w:sz w:val="18"/>
                                <w:szCs w:val="18"/>
                              </w:rPr>
                              <w:t>0.547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91099E1" w14:textId="77777777" w:rsidR="000E7821" w:rsidRDefault="000E7821">
                            <w:pPr>
                              <w:pStyle w:val="TableParagraph"/>
                              <w:spacing w:line="192" w:lineRule="exact"/>
                              <w:ind w:left="110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w w:val="90"/>
                                <w:sz w:val="18"/>
                                <w:szCs w:val="18"/>
                              </w:rPr>
                              <w:t>0.708</w:t>
                            </w:r>
                          </w:p>
                        </w:tc>
                        <w:tc>
                          <w:tcPr>
                            <w:tcW w:w="639" w:type="dxa"/>
                            <w:tcBorders>
                              <w:top w:val="nil"/>
                              <w:left w:val="nil"/>
                              <w:bottom w:val="nil"/>
                              <w:right w:val="single" w:sz="3" w:space="0" w:color="000000"/>
                            </w:tcBorders>
                          </w:tcPr>
                          <w:p w14:paraId="7CEC1E2F" w14:textId="77777777" w:rsidR="000E7821" w:rsidRDefault="000E7821">
                            <w:pPr>
                              <w:pStyle w:val="TableParagraph"/>
                              <w:spacing w:line="192" w:lineRule="exact"/>
                              <w:ind w:left="132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w w:val="90"/>
                                <w:sz w:val="18"/>
                                <w:szCs w:val="18"/>
                              </w:rPr>
                              <w:t>0.594</w:t>
                            </w: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nil"/>
                              <w:left w:val="single" w:sz="3" w:space="0" w:color="000000"/>
                              <w:bottom w:val="nil"/>
                              <w:right w:val="nil"/>
                            </w:tcBorders>
                          </w:tcPr>
                          <w:p w14:paraId="094EDBED" w14:textId="77777777" w:rsidR="000E7821" w:rsidRDefault="000E7821">
                            <w:pPr>
                              <w:pStyle w:val="TableParagraph"/>
                              <w:spacing w:line="192" w:lineRule="exact"/>
                              <w:ind w:left="95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w w:val="95"/>
                                <w:sz w:val="18"/>
                                <w:szCs w:val="18"/>
                              </w:rPr>
                              <w:t>-0.279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157C779" w14:textId="77777777" w:rsidR="000E7821" w:rsidRDefault="000E7821">
                            <w:pPr>
                              <w:pStyle w:val="TableParagraph"/>
                              <w:spacing w:line="192" w:lineRule="exact"/>
                              <w:ind w:left="110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w w:val="90"/>
                                <w:sz w:val="18"/>
                                <w:szCs w:val="18"/>
                              </w:rPr>
                              <w:t>0.177</w:t>
                            </w:r>
                          </w:p>
                        </w:tc>
                        <w:tc>
                          <w:tcPr>
                            <w:tcW w:w="639" w:type="dxa"/>
                            <w:tcBorders>
                              <w:top w:val="nil"/>
                              <w:left w:val="nil"/>
                              <w:bottom w:val="nil"/>
                              <w:right w:val="single" w:sz="3" w:space="0" w:color="000000"/>
                            </w:tcBorders>
                          </w:tcPr>
                          <w:p w14:paraId="0F8C4587" w14:textId="77777777" w:rsidR="000E7821" w:rsidRDefault="000E7821">
                            <w:pPr>
                              <w:pStyle w:val="TableParagraph"/>
                              <w:spacing w:line="192" w:lineRule="exact"/>
                              <w:ind w:left="102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w w:val="95"/>
                                <w:sz w:val="18"/>
                                <w:szCs w:val="18"/>
                              </w:rPr>
                              <w:t>-0.145</w:t>
                            </w:r>
                          </w:p>
                        </w:tc>
                        <w:tc>
                          <w:tcPr>
                            <w:tcW w:w="5400" w:type="dxa"/>
                            <w:tcBorders>
                              <w:top w:val="nil"/>
                              <w:left w:val="single" w:sz="3" w:space="0" w:color="000000"/>
                              <w:bottom w:val="nil"/>
                              <w:right w:val="nil"/>
                            </w:tcBorders>
                          </w:tcPr>
                          <w:p w14:paraId="1353F3FC" w14:textId="77777777" w:rsidR="000E7821" w:rsidRDefault="000E7821">
                            <w:pPr>
                              <w:pStyle w:val="TableParagraph"/>
                              <w:spacing w:line="194" w:lineRule="exact"/>
                              <w:ind w:left="531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w w:val="105"/>
                                <w:sz w:val="18"/>
                                <w:szCs w:val="18"/>
                              </w:rPr>
                              <w:t>dictionaries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2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"/>
                                <w:w w:val="105"/>
                                <w:sz w:val="18"/>
                                <w:szCs w:val="18"/>
                              </w:rPr>
                              <w:t>b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w w:val="105"/>
                                <w:sz w:val="18"/>
                                <w:szCs w:val="18"/>
                              </w:rPr>
                              <w:t>et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2"/>
                                <w:w w:val="105"/>
                                <w:sz w:val="18"/>
                                <w:szCs w:val="18"/>
                              </w:rPr>
                              <w:t>w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"/>
                                <w:w w:val="105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w w:val="105"/>
                                <w:sz w:val="18"/>
                                <w:szCs w:val="18"/>
                              </w:rPr>
                              <w:t>en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"/>
                                <w:w w:val="105"/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w w:val="105"/>
                                <w:sz w:val="18"/>
                                <w:szCs w:val="18"/>
                              </w:rPr>
                              <w:t>ost-tests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w w:val="105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w w:val="105"/>
                                <w:sz w:val="18"/>
                                <w:szCs w:val="18"/>
                              </w:rPr>
                              <w:t>and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w w:val="105"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2"/>
                                <w:w w:val="105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w w:val="105"/>
                                <w:sz w:val="18"/>
                                <w:szCs w:val="18"/>
                              </w:rPr>
                              <w:t>esult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"/>
                                <w:w w:val="105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w w:val="105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w w:val="105"/>
                                <w:sz w:val="18"/>
                                <w:szCs w:val="18"/>
                              </w:rPr>
                              <w:t>in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w w:val="105"/>
                                <w:sz w:val="18"/>
                                <w:szCs w:val="18"/>
                              </w:rPr>
                              <w:t>confusion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2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w w:val="105"/>
                                <w:sz w:val="18"/>
                                <w:szCs w:val="18"/>
                              </w:rPr>
                              <w:t>on</w:t>
                            </w:r>
                          </w:p>
                        </w:tc>
                      </w:tr>
                      <w:tr w:rsidR="000E7821" w14:paraId="27ED3F90" w14:textId="77777777">
                        <w:trPr>
                          <w:trHeight w:hRule="exact" w:val="219"/>
                        </w:trPr>
                        <w:tc>
                          <w:tcPr>
                            <w:tcW w:w="426" w:type="dxa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6D4CAA23" w14:textId="77777777" w:rsidR="000E7821" w:rsidRDefault="000E7821"/>
                        </w:tc>
                        <w:tc>
                          <w:tcPr>
                            <w:tcW w:w="572" w:type="dxa"/>
                            <w:tcBorders>
                              <w:top w:val="nil"/>
                              <w:left w:val="single" w:sz="3" w:space="0" w:color="000000"/>
                              <w:bottom w:val="nil"/>
                              <w:right w:val="nil"/>
                            </w:tcBorders>
                          </w:tcPr>
                          <w:p w14:paraId="3127E1F9" w14:textId="77777777" w:rsidR="000E7821" w:rsidRDefault="000E7821">
                            <w:pPr>
                              <w:pStyle w:val="TableParagraph"/>
                              <w:spacing w:line="204" w:lineRule="exact"/>
                              <w:ind w:left="95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w w:val="90"/>
                                <w:sz w:val="18"/>
                                <w:szCs w:val="18"/>
                              </w:rPr>
                              <w:t>0.633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214DE9A" w14:textId="77777777" w:rsidR="000E7821" w:rsidRDefault="000E7821">
                            <w:pPr>
                              <w:pStyle w:val="TableParagraph"/>
                              <w:spacing w:line="204" w:lineRule="exact"/>
                              <w:ind w:left="110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w w:val="90"/>
                                <w:sz w:val="18"/>
                                <w:szCs w:val="18"/>
                              </w:rPr>
                              <w:t>0.947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5ACAF48" w14:textId="77777777" w:rsidR="000E7821" w:rsidRDefault="000E7821">
                            <w:pPr>
                              <w:pStyle w:val="TableParagraph"/>
                              <w:spacing w:line="204" w:lineRule="exact"/>
                              <w:ind w:left="110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w w:val="90"/>
                                <w:sz w:val="18"/>
                                <w:szCs w:val="18"/>
                              </w:rPr>
                              <w:t>1.000</w:t>
                            </w:r>
                          </w:p>
                        </w:tc>
                        <w:tc>
                          <w:tcPr>
                            <w:tcW w:w="639" w:type="dxa"/>
                            <w:tcBorders>
                              <w:top w:val="nil"/>
                              <w:left w:val="nil"/>
                              <w:bottom w:val="nil"/>
                              <w:right w:val="single" w:sz="3" w:space="0" w:color="000000"/>
                            </w:tcBorders>
                          </w:tcPr>
                          <w:p w14:paraId="5CCD483A" w14:textId="77777777" w:rsidR="000E7821" w:rsidRDefault="000E7821">
                            <w:pPr>
                              <w:pStyle w:val="TableParagraph"/>
                              <w:spacing w:line="204" w:lineRule="exact"/>
                              <w:ind w:left="132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w w:val="90"/>
                                <w:sz w:val="18"/>
                                <w:szCs w:val="18"/>
                              </w:rPr>
                              <w:t>1.000</w:t>
                            </w: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nil"/>
                              <w:left w:val="single" w:sz="3" w:space="0" w:color="000000"/>
                              <w:bottom w:val="nil"/>
                              <w:right w:val="nil"/>
                            </w:tcBorders>
                          </w:tcPr>
                          <w:p w14:paraId="4A58C890" w14:textId="77777777" w:rsidR="000E7821" w:rsidRDefault="000E7821">
                            <w:pPr>
                              <w:pStyle w:val="TableParagraph"/>
                              <w:spacing w:line="204" w:lineRule="exact"/>
                              <w:ind w:left="125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w w:val="90"/>
                                <w:sz w:val="18"/>
                                <w:szCs w:val="18"/>
                              </w:rPr>
                              <w:t>0.855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B1320F1" w14:textId="77777777" w:rsidR="000E7821" w:rsidRDefault="000E7821">
                            <w:pPr>
                              <w:pStyle w:val="TableParagraph"/>
                              <w:spacing w:line="204" w:lineRule="exact"/>
                              <w:ind w:left="110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w w:val="90"/>
                                <w:sz w:val="18"/>
                                <w:szCs w:val="18"/>
                              </w:rPr>
                              <w:t>1.000</w:t>
                            </w:r>
                          </w:p>
                        </w:tc>
                        <w:tc>
                          <w:tcPr>
                            <w:tcW w:w="639" w:type="dxa"/>
                            <w:tcBorders>
                              <w:top w:val="nil"/>
                              <w:left w:val="nil"/>
                              <w:bottom w:val="nil"/>
                              <w:right w:val="single" w:sz="3" w:space="0" w:color="000000"/>
                            </w:tcBorders>
                          </w:tcPr>
                          <w:p w14:paraId="37E39538" w14:textId="77777777" w:rsidR="000E7821" w:rsidRDefault="000E7821">
                            <w:pPr>
                              <w:pStyle w:val="TableParagraph"/>
                              <w:spacing w:line="204" w:lineRule="exact"/>
                              <w:ind w:left="132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w w:val="90"/>
                                <w:sz w:val="18"/>
                                <w:szCs w:val="18"/>
                              </w:rPr>
                              <w:t>1.000</w:t>
                            </w:r>
                          </w:p>
                        </w:tc>
                        <w:tc>
                          <w:tcPr>
                            <w:tcW w:w="5400" w:type="dxa"/>
                            <w:tcBorders>
                              <w:top w:val="nil"/>
                              <w:left w:val="single" w:sz="3" w:space="0" w:color="000000"/>
                              <w:bottom w:val="nil"/>
                              <w:right w:val="nil"/>
                            </w:tcBorders>
                          </w:tcPr>
                          <w:p w14:paraId="30E04CC0" w14:textId="77777777" w:rsidR="000E7821" w:rsidRDefault="000E7821">
                            <w:pPr>
                              <w:pStyle w:val="TableParagraph"/>
                              <w:spacing w:line="205" w:lineRule="exact"/>
                              <w:ind w:left="531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those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questions.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This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suggests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that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materials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in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2"/>
                                <w:sz w:val="18"/>
                                <w:szCs w:val="18"/>
                              </w:rPr>
                              <w:t>v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olving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dictionaries</w:t>
                            </w:r>
                          </w:p>
                        </w:tc>
                      </w:tr>
                      <w:tr w:rsidR="000E7821" w14:paraId="636B5576" w14:textId="77777777">
                        <w:trPr>
                          <w:trHeight w:hRule="exact" w:val="219"/>
                        </w:trPr>
                        <w:tc>
                          <w:tcPr>
                            <w:tcW w:w="426" w:type="dxa"/>
                            <w:vMerge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3AC3AAC" w14:textId="77777777" w:rsidR="000E7821" w:rsidRDefault="000E7821"/>
                        </w:tc>
                        <w:tc>
                          <w:tcPr>
                            <w:tcW w:w="572" w:type="dxa"/>
                            <w:tcBorders>
                              <w:top w:val="nil"/>
                              <w:left w:val="single" w:sz="3" w:space="0" w:color="000000"/>
                              <w:bottom w:val="nil"/>
                              <w:right w:val="nil"/>
                            </w:tcBorders>
                          </w:tcPr>
                          <w:p w14:paraId="1153BDA4" w14:textId="77777777" w:rsidR="000E7821" w:rsidRDefault="000E7821">
                            <w:pPr>
                              <w:pStyle w:val="TableParagraph"/>
                              <w:spacing w:line="204" w:lineRule="exact"/>
                              <w:ind w:left="95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w w:val="90"/>
                                <w:sz w:val="18"/>
                                <w:szCs w:val="18"/>
                              </w:rPr>
                              <w:t>0.329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49EF84C" w14:textId="77777777" w:rsidR="000E7821" w:rsidRDefault="000E7821">
                            <w:pPr>
                              <w:pStyle w:val="TableParagraph"/>
                              <w:spacing w:line="204" w:lineRule="exact"/>
                              <w:ind w:left="110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w w:val="90"/>
                                <w:sz w:val="18"/>
                                <w:szCs w:val="18"/>
                              </w:rPr>
                              <w:t>0.947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1A84C87" w14:textId="77777777" w:rsidR="000E7821" w:rsidRDefault="000E7821">
                            <w:pPr>
                              <w:pStyle w:val="TableParagraph"/>
                              <w:spacing w:line="204" w:lineRule="exact"/>
                              <w:ind w:left="110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w w:val="90"/>
                                <w:sz w:val="18"/>
                                <w:szCs w:val="18"/>
                              </w:rPr>
                              <w:t>0.931</w:t>
                            </w:r>
                          </w:p>
                        </w:tc>
                        <w:tc>
                          <w:tcPr>
                            <w:tcW w:w="639" w:type="dxa"/>
                            <w:tcBorders>
                              <w:top w:val="nil"/>
                              <w:left w:val="nil"/>
                              <w:bottom w:val="nil"/>
                              <w:right w:val="single" w:sz="3" w:space="0" w:color="000000"/>
                            </w:tcBorders>
                          </w:tcPr>
                          <w:p w14:paraId="608CDDD6" w14:textId="77777777" w:rsidR="000E7821" w:rsidRDefault="000E7821">
                            <w:pPr>
                              <w:pStyle w:val="TableParagraph"/>
                              <w:spacing w:line="204" w:lineRule="exact"/>
                              <w:ind w:left="132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w w:val="90"/>
                                <w:sz w:val="18"/>
                                <w:szCs w:val="18"/>
                              </w:rPr>
                              <w:t>0.942</w:t>
                            </w: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nil"/>
                              <w:left w:val="single" w:sz="3" w:space="0" w:color="000000"/>
                              <w:bottom w:val="nil"/>
                              <w:right w:val="nil"/>
                            </w:tcBorders>
                          </w:tcPr>
                          <w:p w14:paraId="17275241" w14:textId="77777777" w:rsidR="000E7821" w:rsidRDefault="000E7821">
                            <w:pPr>
                              <w:pStyle w:val="TableParagraph"/>
                              <w:spacing w:line="204" w:lineRule="exact"/>
                              <w:ind w:left="125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w w:val="90"/>
                                <w:sz w:val="18"/>
                                <w:szCs w:val="18"/>
                              </w:rPr>
                              <w:t>0.921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A8B5696" w14:textId="77777777" w:rsidR="000E7821" w:rsidRDefault="000E7821">
                            <w:pPr>
                              <w:pStyle w:val="TableParagraph"/>
                              <w:spacing w:line="204" w:lineRule="exact"/>
                              <w:ind w:left="110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w w:val="90"/>
                                <w:sz w:val="18"/>
                                <w:szCs w:val="18"/>
                              </w:rPr>
                              <w:t>0.896</w:t>
                            </w:r>
                          </w:p>
                        </w:tc>
                        <w:tc>
                          <w:tcPr>
                            <w:tcW w:w="639" w:type="dxa"/>
                            <w:tcBorders>
                              <w:top w:val="nil"/>
                              <w:left w:val="nil"/>
                              <w:bottom w:val="nil"/>
                              <w:right w:val="single" w:sz="3" w:space="0" w:color="000000"/>
                            </w:tcBorders>
                          </w:tcPr>
                          <w:p w14:paraId="2E85A391" w14:textId="77777777" w:rsidR="000E7821" w:rsidRDefault="000E7821">
                            <w:pPr>
                              <w:pStyle w:val="TableParagraph"/>
                              <w:spacing w:line="204" w:lineRule="exact"/>
                              <w:ind w:left="132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w w:val="90"/>
                                <w:sz w:val="18"/>
                                <w:szCs w:val="18"/>
                              </w:rPr>
                              <w:t>0.914</w:t>
                            </w:r>
                          </w:p>
                        </w:tc>
                        <w:tc>
                          <w:tcPr>
                            <w:tcW w:w="5400" w:type="dxa"/>
                            <w:tcBorders>
                              <w:top w:val="nil"/>
                              <w:left w:val="single" w:sz="3" w:space="0" w:color="000000"/>
                              <w:bottom w:val="nil"/>
                              <w:right w:val="nil"/>
                            </w:tcBorders>
                          </w:tcPr>
                          <w:p w14:paraId="57E0BACE" w14:textId="77777777" w:rsidR="000E7821" w:rsidRDefault="000E7821">
                            <w:pPr>
                              <w:pStyle w:val="TableParagraph"/>
                              <w:spacing w:line="205" w:lineRule="exact"/>
                              <w:ind w:left="531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should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"/>
                                <w:sz w:val="18"/>
                                <w:szCs w:val="18"/>
                              </w:rPr>
                              <w:t>b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f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cus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for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futu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2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imp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2"/>
                                <w:sz w:val="18"/>
                                <w:szCs w:val="18"/>
                              </w:rPr>
                              <w:t>rov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ement.</w:t>
                            </w:r>
                          </w:p>
                        </w:tc>
                      </w:tr>
                      <w:tr w:rsidR="000E7821" w14:paraId="0A2133AE" w14:textId="77777777">
                        <w:trPr>
                          <w:trHeight w:hRule="exact" w:val="219"/>
                        </w:trPr>
                        <w:tc>
                          <w:tcPr>
                            <w:tcW w:w="426" w:type="dxa"/>
                            <w:tcBorders>
                              <w:top w:val="nil"/>
                              <w:left w:val="single" w:sz="3" w:space="0" w:color="000000"/>
                              <w:bottom w:val="nil"/>
                              <w:right w:val="single" w:sz="3" w:space="0" w:color="000000"/>
                            </w:tcBorders>
                          </w:tcPr>
                          <w:p w14:paraId="27BA8DE6" w14:textId="77777777" w:rsidR="000E7821" w:rsidRDefault="000E7821">
                            <w:pPr>
                              <w:pStyle w:val="TableParagraph"/>
                              <w:spacing w:line="204" w:lineRule="exact"/>
                              <w:ind w:left="95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w w:val="95"/>
                                <w:sz w:val="18"/>
                                <w:szCs w:val="18"/>
                              </w:rPr>
                              <w:t>q4</w:t>
                            </w:r>
                          </w:p>
                        </w:tc>
                        <w:tc>
                          <w:tcPr>
                            <w:tcW w:w="572" w:type="dxa"/>
                            <w:tcBorders>
                              <w:top w:val="nil"/>
                              <w:left w:val="single" w:sz="3" w:space="0" w:color="000000"/>
                              <w:bottom w:val="nil"/>
                              <w:right w:val="nil"/>
                            </w:tcBorders>
                          </w:tcPr>
                          <w:p w14:paraId="3AE277F6" w14:textId="77777777" w:rsidR="000E7821" w:rsidRDefault="000E7821">
                            <w:pPr>
                              <w:pStyle w:val="TableParagraph"/>
                              <w:spacing w:line="204" w:lineRule="exact"/>
                              <w:ind w:left="95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w w:val="90"/>
                                <w:sz w:val="18"/>
                                <w:szCs w:val="18"/>
                              </w:rPr>
                              <w:t>0.241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D20F62E" w14:textId="77777777" w:rsidR="000E7821" w:rsidRDefault="000E7821">
                            <w:pPr>
                              <w:pStyle w:val="TableParagraph"/>
                              <w:spacing w:line="204" w:lineRule="exact"/>
                              <w:ind w:left="110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w w:val="90"/>
                                <w:sz w:val="18"/>
                                <w:szCs w:val="18"/>
                              </w:rPr>
                              <w:t>0.693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4910613" w14:textId="77777777" w:rsidR="000E7821" w:rsidRDefault="000E7821">
                            <w:pPr>
                              <w:pStyle w:val="TableParagraph"/>
                              <w:spacing w:line="204" w:lineRule="exact"/>
                              <w:ind w:left="110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w w:val="90"/>
                                <w:sz w:val="18"/>
                                <w:szCs w:val="18"/>
                              </w:rPr>
                              <w:t>0.708</w:t>
                            </w:r>
                          </w:p>
                        </w:tc>
                        <w:tc>
                          <w:tcPr>
                            <w:tcW w:w="639" w:type="dxa"/>
                            <w:tcBorders>
                              <w:top w:val="nil"/>
                              <w:left w:val="nil"/>
                              <w:bottom w:val="nil"/>
                              <w:right w:val="single" w:sz="3" w:space="0" w:color="000000"/>
                            </w:tcBorders>
                          </w:tcPr>
                          <w:p w14:paraId="1AA2C5B2" w14:textId="77777777" w:rsidR="000E7821" w:rsidRDefault="000E7821">
                            <w:pPr>
                              <w:pStyle w:val="TableParagraph"/>
                              <w:spacing w:line="204" w:lineRule="exact"/>
                              <w:ind w:left="132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w w:val="90"/>
                                <w:sz w:val="18"/>
                                <w:szCs w:val="18"/>
                              </w:rPr>
                              <w:t>0.797</w:t>
                            </w: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nil"/>
                              <w:left w:val="single" w:sz="3" w:space="0" w:color="000000"/>
                              <w:bottom w:val="nil"/>
                              <w:right w:val="nil"/>
                            </w:tcBorders>
                          </w:tcPr>
                          <w:p w14:paraId="7186F961" w14:textId="77777777" w:rsidR="000E7821" w:rsidRDefault="000E7821">
                            <w:pPr>
                              <w:pStyle w:val="TableParagraph"/>
                              <w:spacing w:line="204" w:lineRule="exact"/>
                              <w:ind w:left="125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w w:val="90"/>
                                <w:sz w:val="18"/>
                                <w:szCs w:val="18"/>
                              </w:rPr>
                              <w:t>0.596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219F586" w14:textId="77777777" w:rsidR="000E7821" w:rsidRDefault="000E7821">
                            <w:pPr>
                              <w:pStyle w:val="TableParagraph"/>
                              <w:spacing w:line="204" w:lineRule="exact"/>
                              <w:ind w:left="110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w w:val="90"/>
                                <w:sz w:val="18"/>
                                <w:szCs w:val="18"/>
                              </w:rPr>
                              <w:t>0.616</w:t>
                            </w:r>
                          </w:p>
                        </w:tc>
                        <w:tc>
                          <w:tcPr>
                            <w:tcW w:w="639" w:type="dxa"/>
                            <w:tcBorders>
                              <w:top w:val="nil"/>
                              <w:left w:val="nil"/>
                              <w:bottom w:val="nil"/>
                              <w:right w:val="single" w:sz="3" w:space="0" w:color="000000"/>
                            </w:tcBorders>
                          </w:tcPr>
                          <w:p w14:paraId="18ECF61D" w14:textId="77777777" w:rsidR="000E7821" w:rsidRDefault="000E7821">
                            <w:pPr>
                              <w:pStyle w:val="TableParagraph"/>
                              <w:spacing w:line="204" w:lineRule="exact"/>
                              <w:ind w:left="132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w w:val="90"/>
                                <w:sz w:val="18"/>
                                <w:szCs w:val="18"/>
                              </w:rPr>
                              <w:t>0.733</w:t>
                            </w:r>
                          </w:p>
                        </w:tc>
                        <w:tc>
                          <w:tcPr>
                            <w:tcW w:w="5400" w:type="dxa"/>
                            <w:tcBorders>
                              <w:top w:val="nil"/>
                              <w:left w:val="single" w:sz="3" w:space="0" w:color="000000"/>
                              <w:bottom w:val="nil"/>
                              <w:right w:val="nil"/>
                            </w:tcBorders>
                          </w:tcPr>
                          <w:p w14:paraId="55AA879B" w14:textId="77777777" w:rsidR="000E7821" w:rsidRDefault="000E7821">
                            <w:pPr>
                              <w:pStyle w:val="TableParagraph"/>
                              <w:spacing w:line="205" w:lineRule="exact"/>
                              <w:ind w:left="730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w w:val="105"/>
                                <w:sz w:val="18"/>
                                <w:szCs w:val="18"/>
                              </w:rPr>
                              <w:t>Question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4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w w:val="105"/>
                                <w:sz w:val="18"/>
                                <w:szCs w:val="18"/>
                              </w:rPr>
                              <w:t>4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4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w w:val="105"/>
                                <w:sz w:val="18"/>
                                <w:szCs w:val="18"/>
                              </w:rPr>
                              <w:t>is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4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w w:val="105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4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w w:val="105"/>
                                <w:sz w:val="18"/>
                                <w:szCs w:val="18"/>
                              </w:rPr>
                              <w:t>high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4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w w:val="105"/>
                                <w:sz w:val="18"/>
                                <w:szCs w:val="18"/>
                              </w:rPr>
                              <w:t>quality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4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w w:val="105"/>
                                <w:sz w:val="18"/>
                                <w:szCs w:val="18"/>
                              </w:rPr>
                              <w:t>questions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4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w w:val="105"/>
                                <w:sz w:val="18"/>
                                <w:szCs w:val="18"/>
                              </w:rPr>
                              <w:t>indicating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4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w w:val="105"/>
                                <w:sz w:val="18"/>
                                <w:szCs w:val="18"/>
                              </w:rPr>
                              <w:t>an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4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w w:val="105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2"/>
                                <w:w w:val="105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w w:val="105"/>
                                <w:sz w:val="18"/>
                                <w:szCs w:val="18"/>
                              </w:rPr>
                              <w:t>ea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4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w w:val="105"/>
                                <w:sz w:val="18"/>
                                <w:szCs w:val="18"/>
                              </w:rPr>
                              <w:t>of</w:t>
                            </w:r>
                          </w:p>
                        </w:tc>
                      </w:tr>
                      <w:tr w:rsidR="000E7821" w14:paraId="124F671C" w14:textId="77777777">
                        <w:trPr>
                          <w:trHeight w:hRule="exact" w:val="219"/>
                        </w:trPr>
                        <w:tc>
                          <w:tcPr>
                            <w:tcW w:w="426" w:type="dxa"/>
                            <w:tcBorders>
                              <w:top w:val="nil"/>
                              <w:left w:val="single" w:sz="3" w:space="0" w:color="000000"/>
                              <w:bottom w:val="nil"/>
                              <w:right w:val="single" w:sz="3" w:space="0" w:color="000000"/>
                            </w:tcBorders>
                          </w:tcPr>
                          <w:p w14:paraId="36C8630B" w14:textId="77777777" w:rsidR="000E7821" w:rsidRDefault="000E7821">
                            <w:pPr>
                              <w:pStyle w:val="TableParagraph"/>
                              <w:spacing w:line="204" w:lineRule="exact"/>
                              <w:ind w:left="95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w w:val="95"/>
                                <w:sz w:val="18"/>
                                <w:szCs w:val="18"/>
                              </w:rPr>
                              <w:t>q5</w:t>
                            </w:r>
                          </w:p>
                        </w:tc>
                        <w:tc>
                          <w:tcPr>
                            <w:tcW w:w="572" w:type="dxa"/>
                            <w:tcBorders>
                              <w:top w:val="nil"/>
                              <w:left w:val="single" w:sz="3" w:space="0" w:color="000000"/>
                              <w:bottom w:val="nil"/>
                              <w:right w:val="nil"/>
                            </w:tcBorders>
                          </w:tcPr>
                          <w:p w14:paraId="408C65C0" w14:textId="77777777" w:rsidR="000E7821" w:rsidRDefault="000E7821">
                            <w:pPr>
                              <w:pStyle w:val="TableParagraph"/>
                              <w:spacing w:line="204" w:lineRule="exact"/>
                              <w:ind w:left="95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w w:val="90"/>
                                <w:sz w:val="18"/>
                                <w:szCs w:val="18"/>
                              </w:rPr>
                              <w:t>0.709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5285EE6" w14:textId="77777777" w:rsidR="000E7821" w:rsidRDefault="000E7821">
                            <w:pPr>
                              <w:pStyle w:val="TableParagraph"/>
                              <w:spacing w:line="204" w:lineRule="exact"/>
                              <w:ind w:left="110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w w:val="90"/>
                                <w:sz w:val="18"/>
                                <w:szCs w:val="18"/>
                              </w:rPr>
                              <w:t>1.000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8CD89D3" w14:textId="77777777" w:rsidR="000E7821" w:rsidRDefault="000E7821">
                            <w:pPr>
                              <w:pStyle w:val="TableParagraph"/>
                              <w:spacing w:line="204" w:lineRule="exact"/>
                              <w:ind w:left="110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w w:val="90"/>
                                <w:sz w:val="18"/>
                                <w:szCs w:val="18"/>
                              </w:rPr>
                              <w:t>1.000</w:t>
                            </w:r>
                          </w:p>
                        </w:tc>
                        <w:tc>
                          <w:tcPr>
                            <w:tcW w:w="639" w:type="dxa"/>
                            <w:tcBorders>
                              <w:top w:val="nil"/>
                              <w:left w:val="nil"/>
                              <w:bottom w:val="nil"/>
                              <w:right w:val="single" w:sz="3" w:space="0" w:color="000000"/>
                            </w:tcBorders>
                          </w:tcPr>
                          <w:p w14:paraId="602D4F8C" w14:textId="77777777" w:rsidR="000E7821" w:rsidRDefault="000E7821">
                            <w:pPr>
                              <w:pStyle w:val="TableParagraph"/>
                              <w:spacing w:line="204" w:lineRule="exact"/>
                              <w:ind w:left="132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w w:val="90"/>
                                <w:sz w:val="18"/>
                                <w:szCs w:val="18"/>
                              </w:rPr>
                              <w:t>1.000</w:t>
                            </w: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nil"/>
                              <w:left w:val="single" w:sz="3" w:space="0" w:color="000000"/>
                              <w:bottom w:val="nil"/>
                              <w:right w:val="nil"/>
                            </w:tcBorders>
                          </w:tcPr>
                          <w:p w14:paraId="45519D47" w14:textId="77777777" w:rsidR="000E7821" w:rsidRDefault="000E7821">
                            <w:pPr>
                              <w:pStyle w:val="TableParagraph"/>
                              <w:spacing w:line="204" w:lineRule="exact"/>
                              <w:ind w:left="125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w w:val="90"/>
                                <w:sz w:val="18"/>
                                <w:szCs w:val="18"/>
                              </w:rPr>
                              <w:t>1.000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70B8A74" w14:textId="77777777" w:rsidR="000E7821" w:rsidRDefault="000E7821">
                            <w:pPr>
                              <w:pStyle w:val="TableParagraph"/>
                              <w:spacing w:line="204" w:lineRule="exact"/>
                              <w:ind w:left="110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w w:val="90"/>
                                <w:sz w:val="18"/>
                                <w:szCs w:val="18"/>
                              </w:rPr>
                              <w:t>1.000</w:t>
                            </w:r>
                          </w:p>
                        </w:tc>
                        <w:tc>
                          <w:tcPr>
                            <w:tcW w:w="639" w:type="dxa"/>
                            <w:tcBorders>
                              <w:top w:val="nil"/>
                              <w:left w:val="nil"/>
                              <w:bottom w:val="nil"/>
                              <w:right w:val="single" w:sz="3" w:space="0" w:color="000000"/>
                            </w:tcBorders>
                          </w:tcPr>
                          <w:p w14:paraId="40CB5FEE" w14:textId="77777777" w:rsidR="000E7821" w:rsidRDefault="000E7821">
                            <w:pPr>
                              <w:pStyle w:val="TableParagraph"/>
                              <w:spacing w:line="204" w:lineRule="exact"/>
                              <w:ind w:left="132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w w:val="90"/>
                                <w:sz w:val="18"/>
                                <w:szCs w:val="18"/>
                              </w:rPr>
                              <w:t>1.000</w:t>
                            </w:r>
                          </w:p>
                        </w:tc>
                        <w:tc>
                          <w:tcPr>
                            <w:tcW w:w="5400" w:type="dxa"/>
                            <w:tcBorders>
                              <w:top w:val="nil"/>
                              <w:left w:val="single" w:sz="3" w:space="0" w:color="000000"/>
                              <w:bottom w:val="nil"/>
                              <w:right w:val="nil"/>
                            </w:tcBorders>
                          </w:tcPr>
                          <w:p w14:paraId="552BF47E" w14:textId="77777777" w:rsidR="000E7821" w:rsidRDefault="000E7821">
                            <w:pPr>
                              <w:pStyle w:val="TableParagraph"/>
                              <w:spacing w:line="205" w:lineRule="exact"/>
                              <w:ind w:left="531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imp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2"/>
                                <w:sz w:val="18"/>
                                <w:szCs w:val="18"/>
                              </w:rPr>
                              <w:t>ro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3"/>
                                <w:sz w:val="18"/>
                                <w:szCs w:val="18"/>
                              </w:rPr>
                              <w:t>v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ement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in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student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performanc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2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The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students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sh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2"/>
                                <w:sz w:val="18"/>
                                <w:szCs w:val="18"/>
                              </w:rPr>
                              <w:t>ow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3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2"/>
                                <w:sz w:val="18"/>
                                <w:szCs w:val="18"/>
                              </w:rPr>
                              <w:t>w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er</w:t>
                            </w:r>
                          </w:p>
                        </w:tc>
                      </w:tr>
                      <w:tr w:rsidR="000E7821" w14:paraId="073A4DD9" w14:textId="77777777">
                        <w:trPr>
                          <w:trHeight w:hRule="exact" w:val="219"/>
                        </w:trPr>
                        <w:tc>
                          <w:tcPr>
                            <w:tcW w:w="426" w:type="dxa"/>
                            <w:tcBorders>
                              <w:top w:val="nil"/>
                              <w:left w:val="single" w:sz="3" w:space="0" w:color="000000"/>
                              <w:bottom w:val="nil"/>
                              <w:right w:val="single" w:sz="3" w:space="0" w:color="000000"/>
                            </w:tcBorders>
                          </w:tcPr>
                          <w:p w14:paraId="0B334EC7" w14:textId="77777777" w:rsidR="000E7821" w:rsidRDefault="000E7821">
                            <w:pPr>
                              <w:pStyle w:val="TableParagraph"/>
                              <w:spacing w:line="204" w:lineRule="exact"/>
                              <w:ind w:left="95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w w:val="95"/>
                                <w:sz w:val="18"/>
                                <w:szCs w:val="18"/>
                              </w:rPr>
                              <w:t>q6</w:t>
                            </w:r>
                          </w:p>
                        </w:tc>
                        <w:tc>
                          <w:tcPr>
                            <w:tcW w:w="572" w:type="dxa"/>
                            <w:tcBorders>
                              <w:top w:val="nil"/>
                              <w:left w:val="single" w:sz="3" w:space="0" w:color="000000"/>
                              <w:bottom w:val="nil"/>
                              <w:right w:val="nil"/>
                            </w:tcBorders>
                          </w:tcPr>
                          <w:p w14:paraId="4A61E536" w14:textId="77777777" w:rsidR="000E7821" w:rsidRDefault="000E7821">
                            <w:pPr>
                              <w:pStyle w:val="TableParagraph"/>
                              <w:spacing w:line="204" w:lineRule="exact"/>
                              <w:ind w:left="95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w w:val="90"/>
                                <w:sz w:val="18"/>
                                <w:szCs w:val="18"/>
                              </w:rPr>
                              <w:t>0.519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8A315F2" w14:textId="77777777" w:rsidR="000E7821" w:rsidRDefault="000E7821">
                            <w:pPr>
                              <w:pStyle w:val="TableParagraph"/>
                              <w:spacing w:line="204" w:lineRule="exact"/>
                              <w:ind w:left="110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w w:val="90"/>
                                <w:sz w:val="18"/>
                                <w:szCs w:val="18"/>
                              </w:rPr>
                              <w:t>0.907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38DA9C7" w14:textId="77777777" w:rsidR="000E7821" w:rsidRDefault="000E7821">
                            <w:pPr>
                              <w:pStyle w:val="TableParagraph"/>
                              <w:spacing w:line="204" w:lineRule="exact"/>
                              <w:ind w:left="110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w w:val="90"/>
                                <w:sz w:val="18"/>
                                <w:szCs w:val="18"/>
                              </w:rPr>
                              <w:t>0.875</w:t>
                            </w:r>
                          </w:p>
                        </w:tc>
                        <w:tc>
                          <w:tcPr>
                            <w:tcW w:w="639" w:type="dxa"/>
                            <w:tcBorders>
                              <w:top w:val="nil"/>
                              <w:left w:val="nil"/>
                              <w:bottom w:val="nil"/>
                              <w:right w:val="single" w:sz="3" w:space="0" w:color="000000"/>
                            </w:tcBorders>
                          </w:tcPr>
                          <w:p w14:paraId="3CB6E7FF" w14:textId="77777777" w:rsidR="000E7821" w:rsidRDefault="000E7821">
                            <w:pPr>
                              <w:pStyle w:val="TableParagraph"/>
                              <w:spacing w:line="204" w:lineRule="exact"/>
                              <w:ind w:left="132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w w:val="90"/>
                                <w:sz w:val="18"/>
                                <w:szCs w:val="18"/>
                              </w:rPr>
                              <w:t>0.899</w:t>
                            </w: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nil"/>
                              <w:left w:val="single" w:sz="3" w:space="0" w:color="000000"/>
                              <w:bottom w:val="nil"/>
                              <w:right w:val="nil"/>
                            </w:tcBorders>
                          </w:tcPr>
                          <w:p w14:paraId="4FEEFE06" w14:textId="77777777" w:rsidR="000E7821" w:rsidRDefault="000E7821">
                            <w:pPr>
                              <w:pStyle w:val="TableParagraph"/>
                              <w:spacing w:line="204" w:lineRule="exact"/>
                              <w:ind w:left="125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w w:val="90"/>
                                <w:sz w:val="18"/>
                                <w:szCs w:val="18"/>
                              </w:rPr>
                              <w:t>0.806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E940499" w14:textId="77777777" w:rsidR="000E7821" w:rsidRDefault="000E7821">
                            <w:pPr>
                              <w:pStyle w:val="TableParagraph"/>
                              <w:spacing w:line="204" w:lineRule="exact"/>
                              <w:ind w:left="110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w w:val="90"/>
                                <w:sz w:val="18"/>
                                <w:szCs w:val="18"/>
                              </w:rPr>
                              <w:t>0.740</w:t>
                            </w:r>
                          </w:p>
                        </w:tc>
                        <w:tc>
                          <w:tcPr>
                            <w:tcW w:w="639" w:type="dxa"/>
                            <w:tcBorders>
                              <w:top w:val="nil"/>
                              <w:left w:val="nil"/>
                              <w:bottom w:val="nil"/>
                              <w:right w:val="single" w:sz="3" w:space="0" w:color="000000"/>
                            </w:tcBorders>
                          </w:tcPr>
                          <w:p w14:paraId="2F8121F2" w14:textId="77777777" w:rsidR="000E7821" w:rsidRDefault="000E7821">
                            <w:pPr>
                              <w:pStyle w:val="TableParagraph"/>
                              <w:spacing w:line="204" w:lineRule="exact"/>
                              <w:ind w:left="132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w w:val="90"/>
                                <w:sz w:val="18"/>
                                <w:szCs w:val="18"/>
                              </w:rPr>
                              <w:t>0.789</w:t>
                            </w:r>
                          </w:p>
                        </w:tc>
                        <w:tc>
                          <w:tcPr>
                            <w:tcW w:w="5400" w:type="dxa"/>
                            <w:tcBorders>
                              <w:top w:val="nil"/>
                              <w:left w:val="single" w:sz="3" w:space="0" w:color="000000"/>
                              <w:bottom w:val="nil"/>
                              <w:right w:val="nil"/>
                            </w:tcBorders>
                          </w:tcPr>
                          <w:p w14:paraId="08001BE1" w14:textId="77777777" w:rsidR="000E7821" w:rsidRDefault="000E7821">
                            <w:pPr>
                              <w:pStyle w:val="TableParagraph"/>
                              <w:spacing w:line="205" w:lineRule="exact"/>
                              <w:ind w:left="531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learning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gains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than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2"/>
                                <w:sz w:val="18"/>
                                <w:szCs w:val="18"/>
                              </w:rPr>
                              <w:t>w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2"/>
                                <w:sz w:val="18"/>
                                <w:szCs w:val="18"/>
                              </w:rPr>
                              <w:t>w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ould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ha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2"/>
                                <w:sz w:val="18"/>
                                <w:szCs w:val="18"/>
                              </w:rPr>
                              <w:t>v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lik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d;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learning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gains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2"/>
                                <w:sz w:val="18"/>
                                <w:szCs w:val="18"/>
                              </w:rPr>
                              <w:t>w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2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0.596,</w:t>
                            </w:r>
                          </w:p>
                        </w:tc>
                      </w:tr>
                      <w:tr w:rsidR="000E7821" w14:paraId="1C48C849" w14:textId="77777777">
                        <w:trPr>
                          <w:trHeight w:hRule="exact" w:val="219"/>
                        </w:trPr>
                        <w:tc>
                          <w:tcPr>
                            <w:tcW w:w="426" w:type="dxa"/>
                            <w:tcBorders>
                              <w:top w:val="nil"/>
                              <w:left w:val="single" w:sz="3" w:space="0" w:color="000000"/>
                              <w:bottom w:val="nil"/>
                              <w:right w:val="single" w:sz="3" w:space="0" w:color="000000"/>
                            </w:tcBorders>
                          </w:tcPr>
                          <w:p w14:paraId="62C93FC4" w14:textId="77777777" w:rsidR="000E7821" w:rsidRDefault="000E7821">
                            <w:pPr>
                              <w:pStyle w:val="TableParagraph"/>
                              <w:spacing w:line="204" w:lineRule="exact"/>
                              <w:ind w:left="95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w w:val="95"/>
                                <w:sz w:val="18"/>
                                <w:szCs w:val="18"/>
                              </w:rPr>
                              <w:t>q7</w:t>
                            </w:r>
                          </w:p>
                        </w:tc>
                        <w:tc>
                          <w:tcPr>
                            <w:tcW w:w="572" w:type="dxa"/>
                            <w:tcBorders>
                              <w:top w:val="nil"/>
                              <w:left w:val="single" w:sz="3" w:space="0" w:color="000000"/>
                              <w:bottom w:val="nil"/>
                              <w:right w:val="nil"/>
                            </w:tcBorders>
                          </w:tcPr>
                          <w:p w14:paraId="5DA03C69" w14:textId="77777777" w:rsidR="000E7821" w:rsidRDefault="000E7821">
                            <w:pPr>
                              <w:pStyle w:val="TableParagraph"/>
                              <w:spacing w:line="204" w:lineRule="exact"/>
                              <w:ind w:left="95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w w:val="90"/>
                                <w:sz w:val="18"/>
                                <w:szCs w:val="18"/>
                              </w:rPr>
                              <w:t>0.329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73A6BCC" w14:textId="77777777" w:rsidR="000E7821" w:rsidRDefault="000E7821">
                            <w:pPr>
                              <w:pStyle w:val="TableParagraph"/>
                              <w:spacing w:line="204" w:lineRule="exact"/>
                              <w:ind w:left="110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w w:val="90"/>
                                <w:sz w:val="18"/>
                                <w:szCs w:val="18"/>
                              </w:rPr>
                              <w:t>0.467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7466147" w14:textId="77777777" w:rsidR="000E7821" w:rsidRDefault="000E7821">
                            <w:pPr>
                              <w:pStyle w:val="TableParagraph"/>
                              <w:spacing w:line="204" w:lineRule="exact"/>
                              <w:ind w:left="110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w w:val="90"/>
                                <w:sz w:val="18"/>
                                <w:szCs w:val="18"/>
                              </w:rPr>
                              <w:t>0.889</w:t>
                            </w:r>
                          </w:p>
                        </w:tc>
                        <w:tc>
                          <w:tcPr>
                            <w:tcW w:w="639" w:type="dxa"/>
                            <w:tcBorders>
                              <w:top w:val="nil"/>
                              <w:left w:val="nil"/>
                              <w:bottom w:val="nil"/>
                              <w:right w:val="single" w:sz="3" w:space="0" w:color="000000"/>
                            </w:tcBorders>
                          </w:tcPr>
                          <w:p w14:paraId="720EB768" w14:textId="77777777" w:rsidR="000E7821" w:rsidRDefault="000E7821">
                            <w:pPr>
                              <w:pStyle w:val="TableParagraph"/>
                              <w:spacing w:line="204" w:lineRule="exact"/>
                              <w:ind w:left="132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w w:val="90"/>
                                <w:sz w:val="18"/>
                                <w:szCs w:val="18"/>
                              </w:rPr>
                              <w:t>0.942</w:t>
                            </w: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nil"/>
                              <w:left w:val="single" w:sz="3" w:space="0" w:color="000000"/>
                              <w:bottom w:val="nil"/>
                              <w:right w:val="nil"/>
                            </w:tcBorders>
                          </w:tcPr>
                          <w:p w14:paraId="399F1016" w14:textId="77777777" w:rsidR="000E7821" w:rsidRDefault="000E7821">
                            <w:pPr>
                              <w:pStyle w:val="TableParagraph"/>
                              <w:spacing w:line="204" w:lineRule="exact"/>
                              <w:ind w:left="125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w w:val="90"/>
                                <w:sz w:val="18"/>
                                <w:szCs w:val="18"/>
                              </w:rPr>
                              <w:t>0.205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638E6D9" w14:textId="77777777" w:rsidR="000E7821" w:rsidRDefault="000E7821">
                            <w:pPr>
                              <w:pStyle w:val="TableParagraph"/>
                              <w:spacing w:line="204" w:lineRule="exact"/>
                              <w:ind w:left="110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w w:val="90"/>
                                <w:sz w:val="18"/>
                                <w:szCs w:val="18"/>
                              </w:rPr>
                              <w:t>0.834</w:t>
                            </w:r>
                          </w:p>
                        </w:tc>
                        <w:tc>
                          <w:tcPr>
                            <w:tcW w:w="639" w:type="dxa"/>
                            <w:tcBorders>
                              <w:top w:val="nil"/>
                              <w:left w:val="nil"/>
                              <w:bottom w:val="nil"/>
                              <w:right w:val="single" w:sz="3" w:space="0" w:color="000000"/>
                            </w:tcBorders>
                          </w:tcPr>
                          <w:p w14:paraId="6FFCD7EA" w14:textId="77777777" w:rsidR="000E7821" w:rsidRDefault="000E7821">
                            <w:pPr>
                              <w:pStyle w:val="TableParagraph"/>
                              <w:spacing w:line="204" w:lineRule="exact"/>
                              <w:ind w:left="132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w w:val="90"/>
                                <w:sz w:val="18"/>
                                <w:szCs w:val="18"/>
                              </w:rPr>
                              <w:t>0.914</w:t>
                            </w:r>
                          </w:p>
                        </w:tc>
                        <w:tc>
                          <w:tcPr>
                            <w:tcW w:w="5400" w:type="dxa"/>
                            <w:tcBorders>
                              <w:top w:val="nil"/>
                              <w:left w:val="single" w:sz="3" w:space="0" w:color="000000"/>
                              <w:bottom w:val="nil"/>
                              <w:right w:val="nil"/>
                            </w:tcBorders>
                          </w:tcPr>
                          <w:p w14:paraId="51F417FB" w14:textId="77777777" w:rsidR="000E7821" w:rsidRDefault="000E7821">
                            <w:pPr>
                              <w:pStyle w:val="TableParagraph"/>
                              <w:spacing w:line="205" w:lineRule="exact"/>
                              <w:ind w:left="531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0.616,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and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0.733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ac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2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oss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the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th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2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ee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post-tests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2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especti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2"/>
                                <w:sz w:val="18"/>
                                <w:szCs w:val="18"/>
                              </w:rPr>
                              <w:t>v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el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1"/>
                                <w:sz w:val="18"/>
                                <w:szCs w:val="18"/>
                              </w:rPr>
                              <w:t>y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The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2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w</w:t>
                            </w:r>
                          </w:p>
                        </w:tc>
                      </w:tr>
                      <w:tr w:rsidR="000E7821" w14:paraId="7A63E8B8" w14:textId="77777777">
                        <w:trPr>
                          <w:trHeight w:hRule="exact" w:val="219"/>
                        </w:trPr>
                        <w:tc>
                          <w:tcPr>
                            <w:tcW w:w="426" w:type="dxa"/>
                            <w:tcBorders>
                              <w:top w:val="nil"/>
                              <w:left w:val="single" w:sz="3" w:space="0" w:color="000000"/>
                              <w:bottom w:val="nil"/>
                              <w:right w:val="single" w:sz="3" w:space="0" w:color="000000"/>
                            </w:tcBorders>
                          </w:tcPr>
                          <w:p w14:paraId="2F3852AA" w14:textId="77777777" w:rsidR="000E7821" w:rsidRDefault="000E7821">
                            <w:pPr>
                              <w:pStyle w:val="TableParagraph"/>
                              <w:spacing w:line="204" w:lineRule="exact"/>
                              <w:ind w:left="95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w w:val="95"/>
                                <w:sz w:val="18"/>
                                <w:szCs w:val="18"/>
                              </w:rPr>
                              <w:t>q8</w:t>
                            </w:r>
                          </w:p>
                        </w:tc>
                        <w:tc>
                          <w:tcPr>
                            <w:tcW w:w="572" w:type="dxa"/>
                            <w:tcBorders>
                              <w:top w:val="nil"/>
                              <w:left w:val="single" w:sz="3" w:space="0" w:color="000000"/>
                              <w:bottom w:val="nil"/>
                              <w:right w:val="nil"/>
                            </w:tcBorders>
                          </w:tcPr>
                          <w:p w14:paraId="1EC81BCD" w14:textId="77777777" w:rsidR="000E7821" w:rsidRDefault="000E7821">
                            <w:pPr>
                              <w:pStyle w:val="TableParagraph"/>
                              <w:spacing w:line="204" w:lineRule="exact"/>
                              <w:ind w:left="95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w w:val="90"/>
                                <w:sz w:val="18"/>
                                <w:szCs w:val="18"/>
                              </w:rPr>
                              <w:t>0.367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DDF4B5B" w14:textId="77777777" w:rsidR="000E7821" w:rsidRDefault="000E7821">
                            <w:pPr>
                              <w:pStyle w:val="TableParagraph"/>
                              <w:spacing w:line="204" w:lineRule="exact"/>
                              <w:ind w:left="110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w w:val="90"/>
                                <w:sz w:val="18"/>
                                <w:szCs w:val="18"/>
                              </w:rPr>
                              <w:t>0.507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A5AD1A0" w14:textId="77777777" w:rsidR="000E7821" w:rsidRDefault="000E7821">
                            <w:pPr>
                              <w:pStyle w:val="TableParagraph"/>
                              <w:spacing w:line="204" w:lineRule="exact"/>
                              <w:ind w:left="110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w w:val="90"/>
                                <w:sz w:val="18"/>
                                <w:szCs w:val="18"/>
                              </w:rPr>
                              <w:t>0.819</w:t>
                            </w:r>
                          </w:p>
                        </w:tc>
                        <w:tc>
                          <w:tcPr>
                            <w:tcW w:w="639" w:type="dxa"/>
                            <w:tcBorders>
                              <w:top w:val="nil"/>
                              <w:left w:val="nil"/>
                              <w:bottom w:val="nil"/>
                              <w:right w:val="single" w:sz="3" w:space="0" w:color="000000"/>
                            </w:tcBorders>
                          </w:tcPr>
                          <w:p w14:paraId="0928D2CD" w14:textId="77777777" w:rsidR="000E7821" w:rsidRDefault="000E7821">
                            <w:pPr>
                              <w:pStyle w:val="TableParagraph"/>
                              <w:spacing w:line="204" w:lineRule="exact"/>
                              <w:ind w:left="132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w w:val="90"/>
                                <w:sz w:val="18"/>
                                <w:szCs w:val="18"/>
                              </w:rPr>
                              <w:t>0.725</w:t>
                            </w: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nil"/>
                              <w:left w:val="single" w:sz="3" w:space="0" w:color="000000"/>
                              <w:bottom w:val="nil"/>
                              <w:right w:val="nil"/>
                            </w:tcBorders>
                          </w:tcPr>
                          <w:p w14:paraId="7E2BB6B2" w14:textId="77777777" w:rsidR="000E7821" w:rsidRDefault="000E7821">
                            <w:pPr>
                              <w:pStyle w:val="TableParagraph"/>
                              <w:spacing w:line="204" w:lineRule="exact"/>
                              <w:ind w:left="125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w w:val="90"/>
                                <w:sz w:val="18"/>
                                <w:szCs w:val="18"/>
                              </w:rPr>
                              <w:t>0.221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E0CBBA7" w14:textId="77777777" w:rsidR="000E7821" w:rsidRDefault="000E7821">
                            <w:pPr>
                              <w:pStyle w:val="TableParagraph"/>
                              <w:spacing w:line="204" w:lineRule="exact"/>
                              <w:ind w:left="110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w w:val="90"/>
                                <w:sz w:val="18"/>
                                <w:szCs w:val="18"/>
                              </w:rPr>
                              <w:t>0.715</w:t>
                            </w:r>
                          </w:p>
                        </w:tc>
                        <w:tc>
                          <w:tcPr>
                            <w:tcW w:w="639" w:type="dxa"/>
                            <w:tcBorders>
                              <w:top w:val="nil"/>
                              <w:left w:val="nil"/>
                              <w:bottom w:val="nil"/>
                              <w:right w:val="single" w:sz="3" w:space="0" w:color="000000"/>
                            </w:tcBorders>
                          </w:tcPr>
                          <w:p w14:paraId="7987F292" w14:textId="77777777" w:rsidR="000E7821" w:rsidRDefault="000E7821">
                            <w:pPr>
                              <w:pStyle w:val="TableParagraph"/>
                              <w:spacing w:line="204" w:lineRule="exact"/>
                              <w:ind w:left="132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w w:val="90"/>
                                <w:sz w:val="18"/>
                                <w:szCs w:val="18"/>
                              </w:rPr>
                              <w:t>0.565</w:t>
                            </w:r>
                          </w:p>
                        </w:tc>
                        <w:tc>
                          <w:tcPr>
                            <w:tcW w:w="5400" w:type="dxa"/>
                            <w:tcBorders>
                              <w:top w:val="nil"/>
                              <w:left w:val="single" w:sz="3" w:space="0" w:color="000000"/>
                              <w:bottom w:val="nil"/>
                              <w:right w:val="nil"/>
                            </w:tcBorders>
                          </w:tcPr>
                          <w:p w14:paraId="6F71C372" w14:textId="77777777" w:rsidR="000E7821" w:rsidRDefault="000E7821">
                            <w:pPr>
                              <w:pStyle w:val="TableParagraph"/>
                              <w:spacing w:line="205" w:lineRule="exact"/>
                              <w:ind w:left="531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learning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gains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flags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the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particular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question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as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containing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concepts</w:t>
                            </w:r>
                          </w:p>
                        </w:tc>
                      </w:tr>
                      <w:tr w:rsidR="000E7821" w14:paraId="5D63B2E2" w14:textId="77777777">
                        <w:trPr>
                          <w:trHeight w:hRule="exact" w:val="231"/>
                        </w:trPr>
                        <w:tc>
                          <w:tcPr>
                            <w:tcW w:w="426" w:type="dxa"/>
                            <w:tcBorders>
                              <w:top w:val="nil"/>
                              <w:left w:val="single" w:sz="3" w:space="0" w:color="000000"/>
                              <w:bottom w:val="nil"/>
                              <w:right w:val="single" w:sz="3" w:space="0" w:color="000000"/>
                            </w:tcBorders>
                          </w:tcPr>
                          <w:p w14:paraId="65E3C1DE" w14:textId="77777777" w:rsidR="000E7821" w:rsidRDefault="000E7821">
                            <w:pPr>
                              <w:pStyle w:val="TableParagraph"/>
                              <w:spacing w:line="204" w:lineRule="exact"/>
                              <w:ind w:left="95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w w:val="95"/>
                                <w:sz w:val="18"/>
                                <w:szCs w:val="18"/>
                              </w:rPr>
                              <w:t>q9</w:t>
                            </w:r>
                          </w:p>
                        </w:tc>
                        <w:tc>
                          <w:tcPr>
                            <w:tcW w:w="572" w:type="dxa"/>
                            <w:tcBorders>
                              <w:top w:val="nil"/>
                              <w:left w:val="single" w:sz="3" w:space="0" w:color="000000"/>
                              <w:bottom w:val="nil"/>
                              <w:right w:val="nil"/>
                            </w:tcBorders>
                          </w:tcPr>
                          <w:p w14:paraId="6D91588F" w14:textId="77777777" w:rsidR="000E7821" w:rsidRDefault="000E7821">
                            <w:pPr>
                              <w:pStyle w:val="TableParagraph"/>
                              <w:spacing w:line="204" w:lineRule="exact"/>
                              <w:ind w:left="95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w w:val="90"/>
                                <w:sz w:val="18"/>
                                <w:szCs w:val="18"/>
                              </w:rPr>
                              <w:t>0.443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BFF49E6" w14:textId="77777777" w:rsidR="000E7821" w:rsidRDefault="000E7821">
                            <w:pPr>
                              <w:pStyle w:val="TableParagraph"/>
                              <w:spacing w:line="204" w:lineRule="exact"/>
                              <w:ind w:left="110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w w:val="90"/>
                                <w:sz w:val="18"/>
                                <w:szCs w:val="18"/>
                              </w:rPr>
                              <w:t>0.773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BC308C0" w14:textId="77777777" w:rsidR="000E7821" w:rsidRDefault="000E7821">
                            <w:pPr>
                              <w:pStyle w:val="TableParagraph"/>
                              <w:spacing w:line="204" w:lineRule="exact"/>
                              <w:ind w:left="110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w w:val="90"/>
                                <w:sz w:val="18"/>
                                <w:szCs w:val="18"/>
                              </w:rPr>
                              <w:t>0.931</w:t>
                            </w:r>
                          </w:p>
                        </w:tc>
                        <w:tc>
                          <w:tcPr>
                            <w:tcW w:w="639" w:type="dxa"/>
                            <w:tcBorders>
                              <w:top w:val="nil"/>
                              <w:left w:val="nil"/>
                              <w:bottom w:val="nil"/>
                              <w:right w:val="single" w:sz="3" w:space="0" w:color="000000"/>
                            </w:tcBorders>
                          </w:tcPr>
                          <w:p w14:paraId="54335B88" w14:textId="77777777" w:rsidR="000E7821" w:rsidRDefault="000E7821">
                            <w:pPr>
                              <w:pStyle w:val="TableParagraph"/>
                              <w:spacing w:line="204" w:lineRule="exact"/>
                              <w:ind w:left="132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w w:val="90"/>
                                <w:sz w:val="18"/>
                                <w:szCs w:val="18"/>
                              </w:rPr>
                              <w:t>0.812</w:t>
                            </w: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nil"/>
                              <w:left w:val="single" w:sz="3" w:space="0" w:color="000000"/>
                              <w:bottom w:val="nil"/>
                              <w:right w:val="nil"/>
                            </w:tcBorders>
                          </w:tcPr>
                          <w:p w14:paraId="514B4992" w14:textId="77777777" w:rsidR="000E7821" w:rsidRDefault="000E7821">
                            <w:pPr>
                              <w:pStyle w:val="TableParagraph"/>
                              <w:spacing w:line="204" w:lineRule="exact"/>
                              <w:ind w:left="125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w w:val="90"/>
                                <w:sz w:val="18"/>
                                <w:szCs w:val="18"/>
                              </w:rPr>
                              <w:t>0.593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05245B9" w14:textId="77777777" w:rsidR="000E7821" w:rsidRDefault="000E7821">
                            <w:pPr>
                              <w:pStyle w:val="TableParagraph"/>
                              <w:spacing w:line="204" w:lineRule="exact"/>
                              <w:ind w:left="110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w w:val="90"/>
                                <w:sz w:val="18"/>
                                <w:szCs w:val="18"/>
                              </w:rPr>
                              <w:t>0.875</w:t>
                            </w:r>
                          </w:p>
                        </w:tc>
                        <w:tc>
                          <w:tcPr>
                            <w:tcW w:w="639" w:type="dxa"/>
                            <w:tcBorders>
                              <w:top w:val="nil"/>
                              <w:left w:val="nil"/>
                              <w:bottom w:val="nil"/>
                              <w:right w:val="single" w:sz="3" w:space="0" w:color="000000"/>
                            </w:tcBorders>
                          </w:tcPr>
                          <w:p w14:paraId="7F49A252" w14:textId="77777777" w:rsidR="000E7821" w:rsidRDefault="000E7821">
                            <w:pPr>
                              <w:pStyle w:val="TableParagraph"/>
                              <w:spacing w:line="204" w:lineRule="exact"/>
                              <w:ind w:left="132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w w:val="90"/>
                                <w:sz w:val="18"/>
                                <w:szCs w:val="18"/>
                              </w:rPr>
                              <w:t>0.662</w:t>
                            </w:r>
                          </w:p>
                        </w:tc>
                        <w:tc>
                          <w:tcPr>
                            <w:tcW w:w="5400" w:type="dxa"/>
                            <w:tcBorders>
                              <w:top w:val="nil"/>
                              <w:left w:val="single" w:sz="3" w:space="0" w:color="000000"/>
                              <w:bottom w:val="nil"/>
                              <w:right w:val="nil"/>
                            </w:tcBorders>
                          </w:tcPr>
                          <w:p w14:paraId="46E51501" w14:textId="77777777" w:rsidR="000E7821" w:rsidRDefault="000E7821">
                            <w:pPr>
                              <w:pStyle w:val="TableParagraph"/>
                              <w:spacing w:line="205" w:lineRule="exact"/>
                              <w:ind w:left="531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that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our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students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2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not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mastering.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The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fact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that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73%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of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students</w:t>
                            </w:r>
                          </w:p>
                        </w:tc>
                      </w:tr>
                      <w:tr w:rsidR="000E7821" w14:paraId="2AD01BE3" w14:textId="77777777">
                        <w:trPr>
                          <w:trHeight w:hRule="exact" w:val="228"/>
                        </w:trPr>
                        <w:tc>
                          <w:tcPr>
                            <w:tcW w:w="42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4D27B0A" w14:textId="77777777" w:rsidR="000E7821" w:rsidRDefault="000E7821"/>
                        </w:tc>
                        <w:tc>
                          <w:tcPr>
                            <w:tcW w:w="5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9C720E6" w14:textId="77777777" w:rsidR="000E7821" w:rsidRDefault="000E7821"/>
                        </w:tc>
                        <w:tc>
                          <w:tcPr>
                            <w:tcW w:w="59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745F178" w14:textId="77777777" w:rsidR="000E7821" w:rsidRDefault="000E7821"/>
                        </w:tc>
                        <w:tc>
                          <w:tcPr>
                            <w:tcW w:w="59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14D613C" w14:textId="77777777" w:rsidR="000E7821" w:rsidRDefault="000E7821"/>
                        </w:tc>
                        <w:tc>
                          <w:tcPr>
                            <w:tcW w:w="63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0981012" w14:textId="77777777" w:rsidR="000E7821" w:rsidRDefault="000E7821"/>
                        </w:tc>
                        <w:tc>
                          <w:tcPr>
                            <w:tcW w:w="63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4AD2AC6" w14:textId="77777777" w:rsidR="000E7821" w:rsidRDefault="000E7821"/>
                        </w:tc>
                        <w:tc>
                          <w:tcPr>
                            <w:tcW w:w="59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24EDC86" w14:textId="77777777" w:rsidR="000E7821" w:rsidRDefault="000E7821"/>
                        </w:tc>
                        <w:tc>
                          <w:tcPr>
                            <w:tcW w:w="63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66EE9E2" w14:textId="77777777" w:rsidR="000E7821" w:rsidRDefault="000E7821"/>
                        </w:tc>
                        <w:tc>
                          <w:tcPr>
                            <w:tcW w:w="5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80F3779" w14:textId="77777777" w:rsidR="000E7821" w:rsidRDefault="000E7821">
                            <w:pPr>
                              <w:pStyle w:val="TableParagraph"/>
                              <w:spacing w:line="194" w:lineRule="exact"/>
                              <w:ind w:left="535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w w:val="105"/>
                                <w:sz w:val="18"/>
                                <w:szCs w:val="18"/>
                              </w:rPr>
                              <w:t>get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w w:val="105"/>
                                <w:sz w:val="18"/>
                                <w:szCs w:val="18"/>
                              </w:rPr>
                              <w:t>this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w w:val="105"/>
                                <w:sz w:val="18"/>
                                <w:szCs w:val="18"/>
                              </w:rPr>
                              <w:t>question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w w:val="105"/>
                                <w:sz w:val="18"/>
                                <w:szCs w:val="18"/>
                              </w:rPr>
                              <w:t>cor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2"/>
                                <w:w w:val="105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"/>
                                <w:w w:val="105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w w:val="105"/>
                                <w:sz w:val="18"/>
                                <w:szCs w:val="18"/>
                              </w:rPr>
                              <w:t>ct,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w w:val="105"/>
                                <w:sz w:val="18"/>
                                <w:szCs w:val="18"/>
                              </w:rPr>
                              <w:t>and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w w:val="105"/>
                                <w:sz w:val="18"/>
                                <w:szCs w:val="18"/>
                              </w:rPr>
                              <w:t>the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w w:val="105"/>
                                <w:sz w:val="18"/>
                                <w:szCs w:val="18"/>
                              </w:rPr>
                              <w:t>fact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w w:val="105"/>
                                <w:sz w:val="18"/>
                                <w:szCs w:val="18"/>
                              </w:rPr>
                              <w:t>that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w w:val="105"/>
                                <w:sz w:val="18"/>
                                <w:szCs w:val="18"/>
                              </w:rPr>
                              <w:t>it’s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w w:val="105"/>
                                <w:sz w:val="18"/>
                                <w:szCs w:val="18"/>
                              </w:rPr>
                              <w:t>cor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2"/>
                                <w:w w:val="105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w w:val="105"/>
                                <w:sz w:val="18"/>
                                <w:szCs w:val="18"/>
                              </w:rPr>
                              <w:t>elation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w w:val="105"/>
                                <w:sz w:val="18"/>
                                <w:szCs w:val="18"/>
                              </w:rPr>
                              <w:t>to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w w:val="105"/>
                                <w:sz w:val="18"/>
                                <w:szCs w:val="18"/>
                              </w:rPr>
                              <w:t>test</w:t>
                            </w:r>
                          </w:p>
                        </w:tc>
                      </w:tr>
                    </w:tbl>
                    <w:p w14:paraId="0CCAA1C5" w14:textId="77777777" w:rsidR="000E7821" w:rsidRDefault="000E7821"/>
                  </w:txbxContent>
                </v:textbox>
                <w10:wrap anchorx="page"/>
              </v:shape>
            </w:pict>
          </mc:Fallback>
        </mc:AlternateContent>
      </w:r>
      <w:r w:rsidR="00541216">
        <w:t>Pe</w:t>
      </w:r>
      <w:r w:rsidR="00541216">
        <w:rPr>
          <w:spacing w:val="-2"/>
        </w:rPr>
        <w:t>r</w:t>
      </w:r>
      <w:r w:rsidR="00541216">
        <w:t>cent</w:t>
      </w:r>
      <w:r w:rsidR="00541216">
        <w:rPr>
          <w:spacing w:val="1"/>
        </w:rPr>
        <w:t xml:space="preserve"> </w:t>
      </w:r>
      <w:r w:rsidR="00541216">
        <w:t>of</w:t>
      </w:r>
      <w:r w:rsidR="00541216">
        <w:rPr>
          <w:spacing w:val="2"/>
        </w:rPr>
        <w:t xml:space="preserve"> </w:t>
      </w:r>
      <w:r w:rsidR="00541216">
        <w:t>students</w:t>
      </w:r>
      <w:r w:rsidR="00541216">
        <w:rPr>
          <w:spacing w:val="1"/>
        </w:rPr>
        <w:t xml:space="preserve"> </w:t>
      </w:r>
      <w:r w:rsidR="00541216">
        <w:t>cor</w:t>
      </w:r>
      <w:r w:rsidR="00541216">
        <w:rPr>
          <w:spacing w:val="-2"/>
        </w:rPr>
        <w:t>r</w:t>
      </w:r>
      <w:r w:rsidR="00541216">
        <w:rPr>
          <w:spacing w:val="1"/>
        </w:rPr>
        <w:t>e</w:t>
      </w:r>
      <w:r w:rsidR="00541216">
        <w:t>ct</w:t>
      </w:r>
      <w:r w:rsidR="00541216">
        <w:tab/>
        <w:t>Learning</w:t>
      </w:r>
      <w:r w:rsidR="00541216">
        <w:rPr>
          <w:spacing w:val="5"/>
        </w:rPr>
        <w:t xml:space="preserve"> </w:t>
      </w:r>
      <w:r w:rsidR="00541216">
        <w:t>Gains s</w:t>
      </w:r>
    </w:p>
    <w:p w14:paraId="57ECCF61" w14:textId="77777777" w:rsidR="00BD22F5" w:rsidRDefault="00541216">
      <w:pPr>
        <w:spacing w:before="3" w:line="110" w:lineRule="exact"/>
        <w:rPr>
          <w:sz w:val="11"/>
          <w:szCs w:val="11"/>
        </w:rPr>
      </w:pPr>
      <w:r>
        <w:br w:type="column"/>
      </w:r>
    </w:p>
    <w:p w14:paraId="32DC8E96" w14:textId="77777777" w:rsidR="00BD22F5" w:rsidRDefault="00541216">
      <w:pPr>
        <w:pStyle w:val="BodyText"/>
        <w:spacing w:line="254" w:lineRule="auto"/>
        <w:ind w:left="568" w:right="175"/>
        <w:jc w:val="both"/>
      </w:pPr>
      <w:r>
        <w:t>3</w:t>
      </w:r>
      <w:r>
        <w:rPr>
          <w:spacing w:val="18"/>
        </w:rPr>
        <w:t xml:space="preserve"> </w:t>
      </w:r>
      <w:r>
        <w:t>(0.789).</w:t>
      </w:r>
      <w:r>
        <w:rPr>
          <w:spacing w:val="18"/>
        </w:rPr>
        <w:t xml:space="preserve"> </w:t>
      </w:r>
      <w:r>
        <w:t>Questions</w:t>
      </w:r>
      <w:r>
        <w:rPr>
          <w:spacing w:val="17"/>
        </w:rPr>
        <w:t xml:space="preserve"> </w:t>
      </w:r>
      <w:r>
        <w:t>7</w:t>
      </w:r>
      <w:r>
        <w:rPr>
          <w:spacing w:val="18"/>
        </w:rPr>
        <w:t xml:space="preserve"> </w:t>
      </w:r>
      <w:r>
        <w:t>th</w:t>
      </w:r>
      <w:r>
        <w:rPr>
          <w:spacing w:val="-2"/>
        </w:rPr>
        <w:t>r</w:t>
      </w:r>
      <w:r>
        <w:t>ough</w:t>
      </w:r>
      <w:r>
        <w:rPr>
          <w:spacing w:val="18"/>
        </w:rPr>
        <w:t xml:space="preserve"> </w:t>
      </w:r>
      <w:r>
        <w:t>9</w:t>
      </w:r>
      <w:r>
        <w:rPr>
          <w:spacing w:val="17"/>
        </w:rPr>
        <w:t xml:space="preserve"> </w:t>
      </w:r>
      <w:r>
        <w:t>ha</w:t>
      </w:r>
      <w:r>
        <w:rPr>
          <w:spacing w:val="-2"/>
        </w:rPr>
        <w:t>v</w:t>
      </w:r>
      <w:r>
        <w:t>e</w:t>
      </w:r>
      <w:r>
        <w:rPr>
          <w:spacing w:val="18"/>
        </w:rPr>
        <w:t xml:space="preserve"> </w:t>
      </w:r>
      <w:r>
        <w:t>l</w:t>
      </w:r>
      <w:r>
        <w:rPr>
          <w:spacing w:val="-2"/>
        </w:rPr>
        <w:t>o</w:t>
      </w:r>
      <w:r>
        <w:t>w</w:t>
      </w:r>
      <w:r>
        <w:rPr>
          <w:spacing w:val="18"/>
        </w:rPr>
        <w:t xml:space="preserve"> </w:t>
      </w:r>
      <w:r>
        <w:t>learning</w:t>
      </w:r>
      <w:r>
        <w:rPr>
          <w:spacing w:val="17"/>
        </w:rPr>
        <w:t xml:space="preserve"> </w:t>
      </w:r>
      <w:r>
        <w:t>gains</w:t>
      </w:r>
      <w:r>
        <w:rPr>
          <w:spacing w:val="18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t>the</w:t>
      </w:r>
      <w:r>
        <w:rPr>
          <w:w w:val="108"/>
        </w:rPr>
        <w:t xml:space="preserve"> </w:t>
      </w:r>
      <w:r>
        <w:t>first</w:t>
      </w:r>
      <w:r>
        <w:rPr>
          <w:spacing w:val="5"/>
        </w:rPr>
        <w:t xml:space="preserve"> </w:t>
      </w:r>
      <w:r>
        <w:t>post-test</w:t>
      </w:r>
      <w:r>
        <w:rPr>
          <w:spacing w:val="5"/>
        </w:rPr>
        <w:t xml:space="preserve"> </w:t>
      </w:r>
      <w:r>
        <w:rPr>
          <w:spacing w:val="1"/>
        </w:rPr>
        <w:t>be</w:t>
      </w:r>
      <w:r>
        <w:t>cause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material</w:t>
      </w:r>
      <w:r>
        <w:rPr>
          <w:spacing w:val="5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those</w:t>
      </w:r>
      <w:r>
        <w:rPr>
          <w:spacing w:val="6"/>
        </w:rPr>
        <w:t xml:space="preserve"> </w:t>
      </w:r>
      <w:r>
        <w:t>questions</w:t>
      </w:r>
      <w:r>
        <w:rPr>
          <w:spacing w:val="5"/>
        </w:rPr>
        <w:t xml:space="preserve"> </w:t>
      </w:r>
      <w:r>
        <w:t>was</w:t>
      </w:r>
      <w:r>
        <w:rPr>
          <w:spacing w:val="5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rPr>
          <w:spacing w:val="-2"/>
        </w:rPr>
        <w:t>y</w:t>
      </w:r>
      <w:r>
        <w:t>et</w:t>
      </w:r>
      <w:r>
        <w:rPr>
          <w:w w:val="104"/>
        </w:rPr>
        <w:t xml:space="preserve"> </w:t>
      </w:r>
      <w:r>
        <w:t>taught.</w:t>
      </w:r>
      <w:r>
        <w:rPr>
          <w:spacing w:val="28"/>
        </w:rPr>
        <w:t xml:space="preserve"> </w:t>
      </w:r>
      <w:r>
        <w:t>Question</w:t>
      </w:r>
      <w:r>
        <w:rPr>
          <w:spacing w:val="29"/>
        </w:rPr>
        <w:t xml:space="preserve"> </w:t>
      </w:r>
      <w:r>
        <w:t>7</w:t>
      </w:r>
      <w:r>
        <w:rPr>
          <w:spacing w:val="29"/>
        </w:rPr>
        <w:t xml:space="preserve"> </w:t>
      </w:r>
      <w:r>
        <w:t>sh</w:t>
      </w:r>
      <w:r>
        <w:rPr>
          <w:spacing w:val="-2"/>
        </w:rPr>
        <w:t>o</w:t>
      </w:r>
      <w:r>
        <w:t>wing</w:t>
      </w:r>
      <w:r>
        <w:rPr>
          <w:spacing w:val="29"/>
        </w:rPr>
        <w:t xml:space="preserve"> </w:t>
      </w:r>
      <w:r>
        <w:t>good</w:t>
      </w:r>
      <w:r>
        <w:rPr>
          <w:spacing w:val="28"/>
        </w:rPr>
        <w:t xml:space="preserve"> </w:t>
      </w:r>
      <w:r>
        <w:t>learning</w:t>
      </w:r>
      <w:r>
        <w:rPr>
          <w:spacing w:val="29"/>
        </w:rPr>
        <w:t xml:space="preserve"> </w:t>
      </w:r>
      <w:r>
        <w:t>gains</w:t>
      </w:r>
      <w:r>
        <w:rPr>
          <w:spacing w:val="29"/>
        </w:rPr>
        <w:t xml:space="preserve"> </w:t>
      </w:r>
      <w:r>
        <w:t>on</w:t>
      </w:r>
      <w:r>
        <w:rPr>
          <w:spacing w:val="29"/>
        </w:rPr>
        <w:t xml:space="preserve"> </w:t>
      </w:r>
      <w:r>
        <w:t>post-tests</w:t>
      </w:r>
      <w:r>
        <w:rPr>
          <w:spacing w:val="28"/>
        </w:rPr>
        <w:t xml:space="preserve"> </w:t>
      </w:r>
      <w:r>
        <w:t>2</w:t>
      </w:r>
    </w:p>
    <w:p w14:paraId="5256DBDF" w14:textId="77777777" w:rsidR="00BD22F5" w:rsidRDefault="00BD22F5">
      <w:pPr>
        <w:spacing w:line="254" w:lineRule="auto"/>
        <w:jc w:val="both"/>
        <w:sectPr w:rsidR="00BD22F5">
          <w:type w:val="continuous"/>
          <w:pgSz w:w="12240" w:h="15840"/>
          <w:pgMar w:top="1480" w:right="900" w:bottom="280" w:left="960" w:header="720" w:footer="720" w:gutter="0"/>
          <w:cols w:num="2" w:space="720" w:equalWidth="0">
            <w:col w:w="4492" w:space="339"/>
            <w:col w:w="5549"/>
          </w:cols>
        </w:sectPr>
      </w:pPr>
    </w:p>
    <w:p w14:paraId="693DC982" w14:textId="77777777" w:rsidR="00BD22F5" w:rsidRDefault="00BD22F5">
      <w:pPr>
        <w:spacing w:before="8" w:line="130" w:lineRule="exact"/>
        <w:rPr>
          <w:sz w:val="13"/>
          <w:szCs w:val="13"/>
        </w:rPr>
      </w:pPr>
    </w:p>
    <w:p w14:paraId="026875B8" w14:textId="77777777" w:rsidR="00BD22F5" w:rsidRDefault="00BD22F5">
      <w:pPr>
        <w:spacing w:line="200" w:lineRule="exact"/>
        <w:rPr>
          <w:sz w:val="20"/>
          <w:szCs w:val="20"/>
        </w:rPr>
      </w:pPr>
    </w:p>
    <w:p w14:paraId="7C78C01F" w14:textId="77777777" w:rsidR="00BD22F5" w:rsidRDefault="00BD22F5">
      <w:pPr>
        <w:spacing w:line="200" w:lineRule="exact"/>
        <w:rPr>
          <w:sz w:val="20"/>
          <w:szCs w:val="20"/>
        </w:rPr>
      </w:pPr>
    </w:p>
    <w:p w14:paraId="3F6F72E1" w14:textId="77777777" w:rsidR="00BD22F5" w:rsidRDefault="00BD22F5">
      <w:pPr>
        <w:spacing w:line="200" w:lineRule="exact"/>
        <w:rPr>
          <w:sz w:val="20"/>
          <w:szCs w:val="20"/>
        </w:rPr>
      </w:pPr>
    </w:p>
    <w:p w14:paraId="3196F7D5" w14:textId="77777777" w:rsidR="00BD22F5" w:rsidRDefault="00BD22F5">
      <w:pPr>
        <w:spacing w:line="200" w:lineRule="exact"/>
        <w:rPr>
          <w:sz w:val="20"/>
          <w:szCs w:val="20"/>
        </w:rPr>
      </w:pPr>
    </w:p>
    <w:p w14:paraId="07AE74E8" w14:textId="77777777" w:rsidR="00BD22F5" w:rsidRDefault="00BD22F5">
      <w:pPr>
        <w:spacing w:line="200" w:lineRule="exact"/>
        <w:rPr>
          <w:sz w:val="20"/>
          <w:szCs w:val="20"/>
        </w:rPr>
      </w:pPr>
    </w:p>
    <w:p w14:paraId="4AC7A98B" w14:textId="77777777" w:rsidR="00BD22F5" w:rsidRDefault="00BD22F5">
      <w:pPr>
        <w:spacing w:line="200" w:lineRule="exact"/>
        <w:rPr>
          <w:sz w:val="20"/>
          <w:szCs w:val="20"/>
        </w:rPr>
      </w:pPr>
    </w:p>
    <w:p w14:paraId="68C01B5A" w14:textId="77777777" w:rsidR="00BD22F5" w:rsidRDefault="00BD22F5">
      <w:pPr>
        <w:spacing w:line="200" w:lineRule="exact"/>
        <w:rPr>
          <w:sz w:val="20"/>
          <w:szCs w:val="20"/>
        </w:rPr>
      </w:pPr>
    </w:p>
    <w:p w14:paraId="2CE62E14" w14:textId="77777777" w:rsidR="00BD22F5" w:rsidRDefault="00BD22F5">
      <w:pPr>
        <w:spacing w:line="200" w:lineRule="exact"/>
        <w:rPr>
          <w:sz w:val="20"/>
          <w:szCs w:val="20"/>
        </w:rPr>
      </w:pPr>
    </w:p>
    <w:p w14:paraId="15827BB3" w14:textId="77777777" w:rsidR="00BD22F5" w:rsidRDefault="00BD22F5">
      <w:pPr>
        <w:spacing w:line="200" w:lineRule="exact"/>
        <w:rPr>
          <w:sz w:val="20"/>
          <w:szCs w:val="20"/>
        </w:rPr>
      </w:pPr>
    </w:p>
    <w:p w14:paraId="49D051FA" w14:textId="77777777" w:rsidR="00BD22F5" w:rsidRDefault="00BD22F5">
      <w:pPr>
        <w:spacing w:line="200" w:lineRule="exact"/>
        <w:rPr>
          <w:sz w:val="20"/>
          <w:szCs w:val="20"/>
        </w:rPr>
      </w:pPr>
    </w:p>
    <w:p w14:paraId="57E5B664" w14:textId="77777777" w:rsidR="00BD22F5" w:rsidRDefault="00BD22F5">
      <w:pPr>
        <w:spacing w:line="200" w:lineRule="exact"/>
        <w:rPr>
          <w:sz w:val="20"/>
          <w:szCs w:val="20"/>
        </w:rPr>
      </w:pPr>
    </w:p>
    <w:p w14:paraId="2292FA9D" w14:textId="77777777" w:rsidR="00BD22F5" w:rsidRDefault="00BD22F5">
      <w:pPr>
        <w:spacing w:line="200" w:lineRule="exact"/>
        <w:rPr>
          <w:sz w:val="20"/>
          <w:szCs w:val="20"/>
        </w:rPr>
        <w:sectPr w:rsidR="00BD22F5">
          <w:type w:val="continuous"/>
          <w:pgSz w:w="12240" w:h="15840"/>
          <w:pgMar w:top="1480" w:right="900" w:bottom="280" w:left="960" w:header="720" w:footer="720" w:gutter="0"/>
          <w:cols w:space="720"/>
        </w:sectPr>
      </w:pPr>
    </w:p>
    <w:p w14:paraId="7BA51C2B" w14:textId="77777777" w:rsidR="00BD22F5" w:rsidRDefault="00BD22F5">
      <w:pPr>
        <w:spacing w:before="9" w:line="160" w:lineRule="exact"/>
        <w:rPr>
          <w:sz w:val="16"/>
          <w:szCs w:val="16"/>
        </w:rPr>
      </w:pPr>
    </w:p>
    <w:p w14:paraId="0836943C" w14:textId="77777777" w:rsidR="00BD22F5" w:rsidRDefault="00541216">
      <w:pPr>
        <w:pStyle w:val="Heading3"/>
        <w:ind w:left="1616"/>
        <w:rPr>
          <w:b w:val="0"/>
          <w:bCs w:val="0"/>
        </w:rPr>
      </w:pPr>
      <w:bookmarkStart w:id="112" w:name="_bookmark1"/>
      <w:bookmarkEnd w:id="112"/>
      <w:r>
        <w:rPr>
          <w:spacing w:val="-10"/>
          <w:w w:val="105"/>
        </w:rPr>
        <w:t>T</w:t>
      </w:r>
      <w:r>
        <w:rPr>
          <w:w w:val="105"/>
        </w:rPr>
        <w:t>able</w:t>
      </w:r>
      <w:r>
        <w:rPr>
          <w:spacing w:val="-8"/>
          <w:w w:val="105"/>
        </w:rPr>
        <w:t xml:space="preserve"> </w:t>
      </w:r>
      <w:r>
        <w:rPr>
          <w:w w:val="105"/>
        </w:rPr>
        <w:t>2:</w:t>
      </w:r>
      <w:r>
        <w:rPr>
          <w:spacing w:val="-7"/>
          <w:w w:val="105"/>
        </w:rPr>
        <w:t xml:space="preserve"> </w:t>
      </w:r>
      <w:r>
        <w:rPr>
          <w:w w:val="105"/>
        </w:rPr>
        <w:t>Item</w:t>
      </w:r>
      <w:r>
        <w:rPr>
          <w:spacing w:val="-7"/>
          <w:w w:val="105"/>
        </w:rPr>
        <w:t xml:space="preserve"> </w:t>
      </w:r>
      <w:r>
        <w:rPr>
          <w:w w:val="105"/>
        </w:rPr>
        <w:t>Analysis</w:t>
      </w:r>
    </w:p>
    <w:p w14:paraId="30E189F4" w14:textId="77777777" w:rsidR="00BD22F5" w:rsidRDefault="00BD22F5">
      <w:pPr>
        <w:spacing w:before="6" w:line="110" w:lineRule="exact"/>
        <w:rPr>
          <w:sz w:val="11"/>
          <w:szCs w:val="11"/>
        </w:rPr>
      </w:pPr>
    </w:p>
    <w:p w14:paraId="57762C68" w14:textId="77777777" w:rsidR="00BD22F5" w:rsidRDefault="00BD22F5">
      <w:pPr>
        <w:spacing w:line="200" w:lineRule="exact"/>
        <w:rPr>
          <w:sz w:val="20"/>
          <w:szCs w:val="20"/>
        </w:rPr>
      </w:pPr>
    </w:p>
    <w:p w14:paraId="6B9278A8" w14:textId="77777777" w:rsidR="00BD22F5" w:rsidRDefault="00541216">
      <w:pPr>
        <w:pStyle w:val="BodyText"/>
        <w:tabs>
          <w:tab w:val="left" w:pos="3065"/>
        </w:tabs>
        <w:ind w:left="1373"/>
      </w:pPr>
      <w:r>
        <w:rPr>
          <w:spacing w:val="-13"/>
        </w:rPr>
        <w:t>A</w:t>
      </w:r>
      <w:r>
        <w:rPr>
          <w:spacing w:val="-2"/>
        </w:rPr>
        <w:t>v</w:t>
      </w:r>
      <w:r>
        <w:t>erage</w:t>
      </w:r>
      <w:r>
        <w:tab/>
        <w:t>Standa</w:t>
      </w:r>
      <w:r>
        <w:rPr>
          <w:spacing w:val="-2"/>
        </w:rPr>
        <w:t>r</w:t>
      </w:r>
      <w:r>
        <w:t>d</w:t>
      </w:r>
      <w:r>
        <w:rPr>
          <w:spacing w:val="16"/>
        </w:rPr>
        <w:t xml:space="preserve"> </w:t>
      </w:r>
      <w:r>
        <w:t>D</w:t>
      </w:r>
      <w:r>
        <w:rPr>
          <w:spacing w:val="-3"/>
        </w:rPr>
        <w:t>e</w:t>
      </w:r>
      <w:r>
        <w:t>viation</w:t>
      </w:r>
    </w:p>
    <w:p w14:paraId="6D2BADEE" w14:textId="77777777" w:rsidR="00BD22F5" w:rsidRDefault="00541216">
      <w:pPr>
        <w:pStyle w:val="BodyText"/>
        <w:spacing w:before="78" w:line="254" w:lineRule="auto"/>
        <w:ind w:left="873" w:right="175" w:firstLine="6"/>
        <w:jc w:val="both"/>
      </w:pPr>
      <w:r>
        <w:br w:type="column"/>
      </w:r>
      <w:r>
        <w:lastRenderedPageBreak/>
        <w:t>sco</w:t>
      </w:r>
      <w:r>
        <w:rPr>
          <w:spacing w:val="-2"/>
        </w:rPr>
        <w:t>r</w:t>
      </w:r>
      <w:r>
        <w:t>e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0.599,</w:t>
      </w:r>
      <w:r>
        <w:rPr>
          <w:spacing w:val="-10"/>
        </w:rPr>
        <w:t xml:space="preserve"> </w:t>
      </w:r>
      <w:r>
        <w:rPr>
          <w:spacing w:val="-2"/>
        </w:rPr>
        <w:t>w</w:t>
      </w:r>
      <w:r>
        <w:t>e</w:t>
      </w:r>
      <w:r>
        <w:rPr>
          <w:spacing w:val="-10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tell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question</w:t>
      </w:r>
      <w:r>
        <w:rPr>
          <w:spacing w:val="-10"/>
        </w:rPr>
        <w:t xml:space="preserve"> </w:t>
      </w:r>
      <w:r>
        <w:t>itself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fairly</w:t>
      </w:r>
      <w:r>
        <w:rPr>
          <w:spacing w:val="-10"/>
        </w:rPr>
        <w:t xml:space="preserve"> </w:t>
      </w:r>
      <w:r>
        <w:t>balanc</w:t>
      </w:r>
      <w:r>
        <w:rPr>
          <w:spacing w:val="1"/>
        </w:rPr>
        <w:t>e</w:t>
      </w:r>
      <w:r>
        <w:t>d</w:t>
      </w:r>
      <w:r>
        <w:rPr>
          <w:w w:val="98"/>
        </w:rPr>
        <w:t xml:space="preserve"> </w:t>
      </w:r>
      <w:r>
        <w:t>discrimination</w:t>
      </w:r>
      <w:r>
        <w:rPr>
          <w:spacing w:val="5"/>
        </w:rPr>
        <w:t xml:space="preserve"> </w:t>
      </w:r>
      <w:r>
        <w:t>value</w:t>
      </w:r>
      <w:r>
        <w:rPr>
          <w:spacing w:val="5"/>
        </w:rPr>
        <w:t xml:space="preserve"> </w:t>
      </w:r>
      <w:r>
        <w:t>app</w:t>
      </w:r>
      <w:r>
        <w:rPr>
          <w:spacing w:val="-2"/>
        </w:rPr>
        <w:t>r</w:t>
      </w:r>
      <w:r>
        <w:t>opriate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its</w:t>
      </w:r>
      <w:r>
        <w:rPr>
          <w:spacing w:val="5"/>
        </w:rPr>
        <w:t xml:space="preserve"> </w:t>
      </w:r>
      <w:r>
        <w:t>difficult</w:t>
      </w:r>
      <w:r>
        <w:rPr>
          <w:spacing w:val="-12"/>
        </w:rPr>
        <w:t>y</w:t>
      </w:r>
      <w:r>
        <w:t>,</w:t>
      </w:r>
      <w:r>
        <w:rPr>
          <w:spacing w:val="5"/>
        </w:rPr>
        <w:t xml:space="preserve"> </w:t>
      </w:r>
      <w:r>
        <w:t>meaning</w:t>
      </w:r>
      <w:r>
        <w:rPr>
          <w:spacing w:val="6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the</w:t>
      </w:r>
      <w:r>
        <w:rPr>
          <w:w w:val="105"/>
        </w:rPr>
        <w:t xml:space="preserve"> </w:t>
      </w:r>
      <w:r>
        <w:t>content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</w:t>
      </w:r>
      <w:r>
        <w:rPr>
          <w:spacing w:val="-1"/>
        </w:rPr>
        <w:t>e</w:t>
      </w:r>
      <w:r>
        <w:t>stion</w:t>
      </w:r>
      <w:r>
        <w:rPr>
          <w:spacing w:val="-1"/>
        </w:rPr>
        <w:t xml:space="preserve"> </w:t>
      </w:r>
      <w:r>
        <w:t>itself, and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clarity of</w:t>
      </w:r>
      <w:r>
        <w:rPr>
          <w:spacing w:val="-1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 xml:space="preserve">something </w:t>
      </w:r>
      <w:r>
        <w:rPr>
          <w:spacing w:val="-2"/>
        </w:rPr>
        <w:t>w</w:t>
      </w:r>
      <w:r>
        <w:t>e</w:t>
      </w:r>
      <w:r>
        <w:rPr>
          <w:spacing w:val="10"/>
        </w:rPr>
        <w:t xml:space="preserve"> </w:t>
      </w:r>
      <w:r>
        <w:t>ne</w:t>
      </w:r>
      <w:r>
        <w:rPr>
          <w:spacing w:val="1"/>
        </w:rPr>
        <w:t>e</w:t>
      </w:r>
      <w:r>
        <w:t>d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add</w:t>
      </w:r>
      <w:r>
        <w:rPr>
          <w:spacing w:val="-2"/>
        </w:rPr>
        <w:t>r</w:t>
      </w:r>
      <w:r>
        <w:t>ess</w:t>
      </w:r>
      <w:r>
        <w:rPr>
          <w:spacing w:val="11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our</w:t>
      </w:r>
      <w:r>
        <w:rPr>
          <w:spacing w:val="10"/>
        </w:rPr>
        <w:t xml:space="preserve"> </w:t>
      </w:r>
      <w:r>
        <w:t>instructional</w:t>
      </w:r>
      <w:r>
        <w:rPr>
          <w:spacing w:val="11"/>
        </w:rPr>
        <w:t xml:space="preserve"> </w:t>
      </w:r>
      <w:r>
        <w:t>material.</w:t>
      </w:r>
    </w:p>
    <w:p w14:paraId="3FBC68B0" w14:textId="77777777" w:rsidR="00BD22F5" w:rsidRDefault="00BD22F5">
      <w:pPr>
        <w:spacing w:line="254" w:lineRule="auto"/>
        <w:jc w:val="both"/>
        <w:sectPr w:rsidR="00BD22F5">
          <w:type w:val="continuous"/>
          <w:pgSz w:w="12240" w:h="15840"/>
          <w:pgMar w:top="1480" w:right="900" w:bottom="280" w:left="960" w:header="720" w:footer="720" w:gutter="0"/>
          <w:cols w:num="2" w:space="720" w:equalWidth="0">
            <w:col w:w="4480" w:space="40"/>
            <w:col w:w="5860"/>
          </w:cols>
        </w:sectPr>
      </w:pPr>
    </w:p>
    <w:p w14:paraId="3A091110" w14:textId="77777777" w:rsidR="00BD22F5" w:rsidRDefault="00BD22F5">
      <w:pPr>
        <w:spacing w:before="1" w:line="10" w:lineRule="exact"/>
        <w:rPr>
          <w:sz w:val="4"/>
          <w:szCs w:val="4"/>
        </w:rPr>
      </w:pPr>
    </w:p>
    <w:tbl>
      <w:tblPr>
        <w:tblW w:w="0" w:type="auto"/>
        <w:tblInd w:w="2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9"/>
        <w:gridCol w:w="1050"/>
        <w:gridCol w:w="1050"/>
        <w:gridCol w:w="1050"/>
        <w:gridCol w:w="1050"/>
        <w:gridCol w:w="5452"/>
      </w:tblGrid>
      <w:tr w:rsidR="00BD22F5" w14:paraId="2BB7398A" w14:textId="77777777">
        <w:trPr>
          <w:trHeight w:hRule="exact" w:val="528"/>
        </w:trPr>
        <w:tc>
          <w:tcPr>
            <w:tcW w:w="40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08E06696" w14:textId="77777777" w:rsidR="00BD22F5" w:rsidRDefault="00BD22F5"/>
        </w:tc>
        <w:tc>
          <w:tcPr>
            <w:tcW w:w="105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23CC3ED1" w14:textId="77777777" w:rsidR="00BD22F5" w:rsidRDefault="00541216">
            <w:pPr>
              <w:pStyle w:val="TableParagraph"/>
              <w:spacing w:before="35" w:line="254" w:lineRule="auto"/>
              <w:ind w:left="95" w:righ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w w:val="105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105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w w:val="105"/>
                <w:sz w:val="18"/>
                <w:szCs w:val="18"/>
              </w:rPr>
              <w:t>ortion</w:t>
            </w:r>
            <w:r>
              <w:rPr>
                <w:rFonts w:ascii="Times New Roman" w:eastAsia="Times New Roman" w:hAnsi="Times New Roman" w:cs="Times New Roman"/>
                <w:w w:val="10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8"/>
                <w:szCs w:val="18"/>
              </w:rPr>
              <w:t>Cor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105"/>
                <w:sz w:val="18"/>
                <w:szCs w:val="18"/>
              </w:rPr>
              <w:t>ct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6D92A5D9" w14:textId="77777777" w:rsidR="00BD22F5" w:rsidRDefault="00541216">
            <w:pPr>
              <w:pStyle w:val="TableParagraph"/>
              <w:spacing w:before="35" w:line="254" w:lineRule="auto"/>
              <w:ind w:left="95" w:right="28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Discri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Times New Roman" w:hAnsi="Times New Roman" w:cs="Times New Roman"/>
                <w:w w:val="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mination</w:t>
            </w:r>
            <w:proofErr w:type="spellEnd"/>
          </w:p>
        </w:tc>
        <w:tc>
          <w:tcPr>
            <w:tcW w:w="105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2DF17270" w14:textId="77777777" w:rsidR="00BD22F5" w:rsidRDefault="00541216">
            <w:pPr>
              <w:pStyle w:val="TableParagraph"/>
              <w:spacing w:before="35" w:line="254" w:lineRule="auto"/>
              <w:ind w:left="95" w:righ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w w:val="105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105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w w:val="105"/>
                <w:sz w:val="18"/>
                <w:szCs w:val="18"/>
              </w:rPr>
              <w:t>ortion</w:t>
            </w:r>
            <w:r>
              <w:rPr>
                <w:rFonts w:ascii="Times New Roman" w:eastAsia="Times New Roman" w:hAnsi="Times New Roman" w:cs="Times New Roman"/>
                <w:w w:val="10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8"/>
                <w:szCs w:val="18"/>
              </w:rPr>
              <w:t>Cor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105"/>
                <w:sz w:val="18"/>
                <w:szCs w:val="18"/>
              </w:rPr>
              <w:t>ct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22C00F3A" w14:textId="77777777" w:rsidR="00BD22F5" w:rsidRDefault="00541216">
            <w:pPr>
              <w:pStyle w:val="TableParagraph"/>
              <w:spacing w:before="35" w:line="254" w:lineRule="auto"/>
              <w:ind w:left="95" w:right="28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Discri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Times New Roman" w:hAnsi="Times New Roman" w:cs="Times New Roman"/>
                <w:w w:val="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mination</w:t>
            </w:r>
            <w:proofErr w:type="spellEnd"/>
          </w:p>
        </w:tc>
        <w:tc>
          <w:tcPr>
            <w:tcW w:w="5452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3D14E40F" w14:textId="77777777" w:rsidR="00BD22F5" w:rsidRDefault="00541216">
            <w:pPr>
              <w:pStyle w:val="TableParagraph"/>
              <w:spacing w:line="197" w:lineRule="exact"/>
              <w:ind w:left="70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summa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1"/>
                <w:sz w:val="18"/>
                <w:szCs w:val="18"/>
              </w:rPr>
              <w:t>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,</w:t>
            </w:r>
            <w:r>
              <w:rPr>
                <w:rFonts w:ascii="Times New Roman" w:eastAsia="Times New Roman" w:hAnsi="Times New Roman" w:cs="Times New Roman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ha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v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identifi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assessment</w:t>
            </w:r>
            <w:r>
              <w:rPr>
                <w:rFonts w:ascii="Times New Roman" w:eastAsia="Times New Roman" w:hAnsi="Times New Roman" w:cs="Times New Roman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item</w:t>
            </w:r>
            <w:r>
              <w:rPr>
                <w:rFonts w:ascii="Times New Roman" w:eastAsia="Times New Roman" w:hAnsi="Times New Roman" w:cs="Times New Roman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imp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rov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</w:p>
          <w:p w14:paraId="657DF1EF" w14:textId="77777777" w:rsidR="00BD22F5" w:rsidRDefault="00541216">
            <w:pPr>
              <w:pStyle w:val="TableParagraph"/>
              <w:spacing w:before="12"/>
              <w:ind w:left="52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Question</w:t>
            </w:r>
            <w:r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1),</w:t>
            </w:r>
            <w:r>
              <w:rPr>
                <w:rFonts w:ascii="Times New Roman" w:eastAsia="Times New Roman" w:hAnsi="Times New Roman" w:cs="Times New Roman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topic</w:t>
            </w:r>
            <w:r>
              <w:rPr>
                <w:rFonts w:ascii="Times New Roman" w:eastAsia="Times New Roman" w:hAnsi="Times New Roman" w:cs="Times New Roman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futu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application</w:t>
            </w:r>
            <w:r>
              <w:rPr>
                <w:rFonts w:ascii="Times New Roman" w:eastAsia="Times New Roman" w:hAnsi="Times New Roman" w:cs="Times New Roman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our</w:t>
            </w:r>
            <w:r>
              <w:rPr>
                <w:rFonts w:ascii="Times New Roman" w:eastAsia="Times New Roman" w:hAnsi="Times New Roman" w:cs="Times New Roman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method</w:t>
            </w:r>
            <w:r>
              <w:rPr>
                <w:rFonts w:ascii="Times New Roman" w:eastAsia="Times New Roman" w:hAnsi="Times New Roman" w:cs="Times New Roman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dic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BD22F5" w14:paraId="546E6706" w14:textId="77777777">
        <w:trPr>
          <w:trHeight w:hRule="exact" w:val="257"/>
        </w:trPr>
        <w:tc>
          <w:tcPr>
            <w:tcW w:w="409" w:type="dxa"/>
            <w:tcBorders>
              <w:top w:val="single" w:sz="4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2F272333" w14:textId="77777777" w:rsidR="00BD22F5" w:rsidRDefault="00541216">
            <w:pPr>
              <w:pStyle w:val="TableParagraph"/>
              <w:spacing w:before="35"/>
              <w:ind w:left="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18"/>
                <w:szCs w:val="18"/>
              </w:rPr>
              <w:t>Q1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0B7E1A9F" w14:textId="77777777" w:rsidR="00BD22F5" w:rsidRDefault="00541216">
            <w:pPr>
              <w:pStyle w:val="TableParagraph"/>
              <w:spacing w:before="35"/>
              <w:ind w:left="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18"/>
                <w:szCs w:val="18"/>
              </w:rPr>
              <w:t>0.616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7FCFF6FC" w14:textId="77777777" w:rsidR="00BD22F5" w:rsidRDefault="00541216">
            <w:pPr>
              <w:pStyle w:val="TableParagraph"/>
              <w:spacing w:before="35"/>
              <w:ind w:left="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18"/>
                <w:szCs w:val="18"/>
              </w:rPr>
              <w:t>0.588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68432EB6" w14:textId="77777777" w:rsidR="00BD22F5" w:rsidRDefault="00541216">
            <w:pPr>
              <w:pStyle w:val="TableParagraph"/>
              <w:spacing w:before="35"/>
              <w:ind w:left="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18"/>
                <w:szCs w:val="18"/>
              </w:rPr>
              <w:t>0.068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7463DE0C" w14:textId="77777777" w:rsidR="00BD22F5" w:rsidRDefault="00541216">
            <w:pPr>
              <w:pStyle w:val="TableParagraph"/>
              <w:spacing w:before="35"/>
              <w:ind w:left="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18"/>
                <w:szCs w:val="18"/>
              </w:rPr>
              <w:t>0.040</w:t>
            </w:r>
          </w:p>
        </w:tc>
        <w:tc>
          <w:tcPr>
            <w:tcW w:w="5452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364A5BB6" w14:textId="77777777" w:rsidR="00BD22F5" w:rsidRDefault="00541216">
            <w:pPr>
              <w:pStyle w:val="TableParagraph"/>
              <w:spacing w:line="107" w:lineRule="exact"/>
              <w:ind w:left="57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w w:val="105"/>
                <w:sz w:val="18"/>
                <w:szCs w:val="18"/>
              </w:rPr>
              <w:t>tionaries</w:t>
            </w:r>
            <w:proofErr w:type="spellEnd"/>
            <w:r>
              <w:rPr>
                <w:rFonts w:ascii="Times New Roman" w:eastAsia="Times New Roman" w:hAnsi="Times New Roman" w:cs="Times New Roman"/>
                <w:spacing w:val="-3"/>
                <w:w w:val="10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8"/>
                <w:szCs w:val="18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-2"/>
                <w:w w:val="10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8"/>
                <w:szCs w:val="18"/>
              </w:rPr>
              <w:t>indicat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105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w w:val="10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8"/>
                <w:szCs w:val="18"/>
              </w:rPr>
              <w:t>by</w:t>
            </w:r>
            <w:r>
              <w:rPr>
                <w:rFonts w:ascii="Times New Roman" w:eastAsia="Times New Roman" w:hAnsi="Times New Roman" w:cs="Times New Roman"/>
                <w:spacing w:val="-2"/>
                <w:w w:val="10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8"/>
                <w:szCs w:val="18"/>
              </w:rPr>
              <w:t>Questions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8"/>
                <w:szCs w:val="18"/>
              </w:rPr>
              <w:t>8</w:t>
            </w:r>
            <w:r>
              <w:rPr>
                <w:rFonts w:ascii="Times New Roman" w:eastAsia="Times New Roman" w:hAnsi="Times New Roman" w:cs="Times New Roman"/>
                <w:spacing w:val="-2"/>
                <w:w w:val="10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8"/>
                <w:szCs w:val="18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2"/>
                <w:w w:val="10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8"/>
                <w:szCs w:val="18"/>
              </w:rPr>
              <w:t>9),</w:t>
            </w:r>
            <w:r>
              <w:rPr>
                <w:rFonts w:ascii="Times New Roman" w:eastAsia="Times New Roman" w:hAnsi="Times New Roman" w:cs="Times New Roman"/>
                <w:spacing w:val="-2"/>
                <w:w w:val="10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8"/>
                <w:szCs w:val="18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w w:val="10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8"/>
                <w:szCs w:val="18"/>
              </w:rPr>
              <w:t>cur</w:t>
            </w:r>
            <w:r>
              <w:rPr>
                <w:rFonts w:ascii="Times New Roman" w:eastAsia="Times New Roman" w:hAnsi="Times New Roman" w:cs="Times New Roman"/>
                <w:spacing w:val="-2"/>
                <w:w w:val="105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105"/>
                <w:sz w:val="18"/>
                <w:szCs w:val="18"/>
              </w:rPr>
              <w:t>ent</w:t>
            </w:r>
            <w:r>
              <w:rPr>
                <w:rFonts w:ascii="Times New Roman" w:eastAsia="Times New Roman" w:hAnsi="Times New Roman" w:cs="Times New Roman"/>
                <w:spacing w:val="-2"/>
                <w:w w:val="10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8"/>
                <w:szCs w:val="18"/>
              </w:rPr>
              <w:t>topic</w:t>
            </w:r>
          </w:p>
          <w:p w14:paraId="5DAD1794" w14:textId="77777777" w:rsidR="00BD22F5" w:rsidRDefault="00541216">
            <w:pPr>
              <w:pStyle w:val="TableParagraph"/>
              <w:spacing w:before="12" w:line="138" w:lineRule="exact"/>
              <w:ind w:left="57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study</w:t>
            </w:r>
            <w:r>
              <w:rPr>
                <w:rFonts w:ascii="Times New Roman" w:eastAsia="Times New Roman" w:hAnsi="Times New Roman" w:cs="Times New Roman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further</w:t>
            </w:r>
            <w:r>
              <w:rPr>
                <w:rFonts w:ascii="Times New Roman" w:eastAsia="Times New Roman" w:hAnsi="Times New Roman" w:cs="Times New Roman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Question</w:t>
            </w:r>
            <w:r>
              <w:rPr>
                <w:rFonts w:ascii="Times New Roman" w:eastAsia="Times New Roman" w:hAnsi="Times New Roman" w:cs="Times New Roman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4).</w:t>
            </w:r>
          </w:p>
        </w:tc>
      </w:tr>
      <w:tr w:rsidR="00BD22F5" w14:paraId="4488F395" w14:textId="77777777">
        <w:trPr>
          <w:trHeight w:hRule="exact" w:val="219"/>
        </w:trPr>
        <w:tc>
          <w:tcPr>
            <w:tcW w:w="409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2A733E5A" w14:textId="77777777" w:rsidR="00BD22F5" w:rsidRDefault="00541216">
            <w:pPr>
              <w:pStyle w:val="TableParagraph"/>
              <w:spacing w:line="205" w:lineRule="exact"/>
              <w:ind w:left="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18"/>
                <w:szCs w:val="18"/>
              </w:rPr>
              <w:t>Q2</w:t>
            </w:r>
          </w:p>
        </w:tc>
        <w:tc>
          <w:tcPr>
            <w:tcW w:w="1050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222BCF20" w14:textId="77777777" w:rsidR="00BD22F5" w:rsidRDefault="00541216">
            <w:pPr>
              <w:pStyle w:val="TableParagraph"/>
              <w:spacing w:line="205" w:lineRule="exact"/>
              <w:ind w:left="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18"/>
                <w:szCs w:val="18"/>
              </w:rPr>
              <w:t>0.982</w:t>
            </w:r>
          </w:p>
        </w:tc>
        <w:tc>
          <w:tcPr>
            <w:tcW w:w="1050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05B5BC98" w14:textId="77777777" w:rsidR="00BD22F5" w:rsidRDefault="00541216">
            <w:pPr>
              <w:pStyle w:val="TableParagraph"/>
              <w:spacing w:line="205" w:lineRule="exact"/>
              <w:ind w:left="6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18"/>
                <w:szCs w:val="18"/>
              </w:rPr>
              <w:t>-0</w:t>
            </w:r>
          </w:p>
        </w:tc>
        <w:tc>
          <w:tcPr>
            <w:tcW w:w="1050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2810CF03" w14:textId="77777777" w:rsidR="00BD22F5" w:rsidRDefault="00541216">
            <w:pPr>
              <w:pStyle w:val="TableParagraph"/>
              <w:spacing w:line="205" w:lineRule="exact"/>
              <w:ind w:left="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18"/>
                <w:szCs w:val="18"/>
              </w:rPr>
              <w:t>0.025</w:t>
            </w:r>
          </w:p>
        </w:tc>
        <w:tc>
          <w:tcPr>
            <w:tcW w:w="1050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27E27DFC" w14:textId="77777777" w:rsidR="00BD22F5" w:rsidRDefault="00541216">
            <w:pPr>
              <w:pStyle w:val="TableParagraph"/>
              <w:spacing w:line="205" w:lineRule="exact"/>
              <w:ind w:left="6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18"/>
                <w:szCs w:val="18"/>
              </w:rPr>
              <w:t>-0</w:t>
            </w:r>
          </w:p>
        </w:tc>
        <w:tc>
          <w:tcPr>
            <w:tcW w:w="5452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3707E27F" w14:textId="77777777" w:rsidR="00BD22F5" w:rsidRDefault="00BD22F5"/>
        </w:tc>
      </w:tr>
      <w:tr w:rsidR="00BD22F5" w14:paraId="6F135799" w14:textId="77777777">
        <w:trPr>
          <w:trHeight w:hRule="exact" w:val="219"/>
        </w:trPr>
        <w:tc>
          <w:tcPr>
            <w:tcW w:w="409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54F585FA" w14:textId="77777777" w:rsidR="00BD22F5" w:rsidRDefault="00541216">
            <w:pPr>
              <w:pStyle w:val="TableParagraph"/>
              <w:spacing w:line="205" w:lineRule="exact"/>
              <w:ind w:left="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18"/>
                <w:szCs w:val="18"/>
              </w:rPr>
              <w:t>Q3</w:t>
            </w:r>
          </w:p>
        </w:tc>
        <w:tc>
          <w:tcPr>
            <w:tcW w:w="1050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6A21A268" w14:textId="77777777" w:rsidR="00BD22F5" w:rsidRDefault="00541216">
            <w:pPr>
              <w:pStyle w:val="TableParagraph"/>
              <w:spacing w:line="205" w:lineRule="exact"/>
              <w:ind w:left="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18"/>
                <w:szCs w:val="18"/>
              </w:rPr>
              <w:t>0.940</w:t>
            </w:r>
          </w:p>
        </w:tc>
        <w:tc>
          <w:tcPr>
            <w:tcW w:w="1050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276060C6" w14:textId="77777777" w:rsidR="00BD22F5" w:rsidRDefault="00541216">
            <w:pPr>
              <w:pStyle w:val="TableParagraph"/>
              <w:spacing w:line="205" w:lineRule="exact"/>
              <w:ind w:left="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18"/>
                <w:szCs w:val="18"/>
              </w:rPr>
              <w:t>0.222</w:t>
            </w:r>
          </w:p>
        </w:tc>
        <w:tc>
          <w:tcPr>
            <w:tcW w:w="1050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76D6279" w14:textId="77777777" w:rsidR="00BD22F5" w:rsidRDefault="00541216">
            <w:pPr>
              <w:pStyle w:val="TableParagraph"/>
              <w:spacing w:line="205" w:lineRule="exact"/>
              <w:ind w:left="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18"/>
                <w:szCs w:val="18"/>
              </w:rPr>
              <w:t>0.007</w:t>
            </w:r>
          </w:p>
        </w:tc>
        <w:tc>
          <w:tcPr>
            <w:tcW w:w="1050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A678DED" w14:textId="77777777" w:rsidR="00BD22F5" w:rsidRDefault="00541216">
            <w:pPr>
              <w:pStyle w:val="TableParagraph"/>
              <w:spacing w:line="205" w:lineRule="exact"/>
              <w:ind w:left="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18"/>
                <w:szCs w:val="18"/>
              </w:rPr>
              <w:t>0.066</w:t>
            </w:r>
          </w:p>
        </w:tc>
        <w:tc>
          <w:tcPr>
            <w:tcW w:w="5452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71BCB25C" w14:textId="77777777" w:rsidR="00BD22F5" w:rsidRDefault="00BD22F5"/>
        </w:tc>
      </w:tr>
      <w:tr w:rsidR="00BD22F5" w14:paraId="01CB6B6E" w14:textId="77777777">
        <w:trPr>
          <w:trHeight w:hRule="exact" w:val="219"/>
        </w:trPr>
        <w:tc>
          <w:tcPr>
            <w:tcW w:w="409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5414833D" w14:textId="77777777" w:rsidR="00BD22F5" w:rsidRDefault="00541216">
            <w:pPr>
              <w:pStyle w:val="TableParagraph"/>
              <w:spacing w:line="205" w:lineRule="exact"/>
              <w:ind w:left="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18"/>
                <w:szCs w:val="18"/>
              </w:rPr>
              <w:t>Q4</w:t>
            </w:r>
          </w:p>
        </w:tc>
        <w:tc>
          <w:tcPr>
            <w:tcW w:w="1050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1FBA256" w14:textId="77777777" w:rsidR="00BD22F5" w:rsidRDefault="00541216">
            <w:pPr>
              <w:pStyle w:val="TableParagraph"/>
              <w:spacing w:line="205" w:lineRule="exact"/>
              <w:ind w:left="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18"/>
                <w:szCs w:val="18"/>
              </w:rPr>
              <w:t>0.733</w:t>
            </w:r>
          </w:p>
        </w:tc>
        <w:tc>
          <w:tcPr>
            <w:tcW w:w="1050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1D8F9BA7" w14:textId="77777777" w:rsidR="00BD22F5" w:rsidRDefault="00541216">
            <w:pPr>
              <w:pStyle w:val="TableParagraph"/>
              <w:spacing w:line="205" w:lineRule="exact"/>
              <w:ind w:left="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18"/>
                <w:szCs w:val="18"/>
              </w:rPr>
              <w:t>0.599</w:t>
            </w:r>
          </w:p>
        </w:tc>
        <w:tc>
          <w:tcPr>
            <w:tcW w:w="1050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29532A6A" w14:textId="77777777" w:rsidR="00BD22F5" w:rsidRDefault="00541216">
            <w:pPr>
              <w:pStyle w:val="TableParagraph"/>
              <w:spacing w:line="205" w:lineRule="exact"/>
              <w:ind w:left="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18"/>
                <w:szCs w:val="18"/>
              </w:rPr>
              <w:t>0.046</w:t>
            </w:r>
          </w:p>
        </w:tc>
        <w:tc>
          <w:tcPr>
            <w:tcW w:w="1050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68EE8B1" w14:textId="77777777" w:rsidR="00BD22F5" w:rsidRDefault="00541216">
            <w:pPr>
              <w:pStyle w:val="TableParagraph"/>
              <w:spacing w:line="205" w:lineRule="exact"/>
              <w:ind w:left="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18"/>
                <w:szCs w:val="18"/>
              </w:rPr>
              <w:t>0.105</w:t>
            </w:r>
          </w:p>
        </w:tc>
        <w:tc>
          <w:tcPr>
            <w:tcW w:w="5452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6381B361" w14:textId="77777777" w:rsidR="00BD22F5" w:rsidRDefault="00541216">
            <w:pPr>
              <w:pStyle w:val="TableParagraph"/>
              <w:tabs>
                <w:tab w:val="left" w:pos="1068"/>
              </w:tabs>
              <w:spacing w:line="183" w:lineRule="exact"/>
              <w:ind w:left="573"/>
              <w:rPr>
                <w:rFonts w:ascii="Times New Roman" w:eastAsia="Times New Roman" w:hAnsi="Times New Roman" w:cs="Times New Roman"/>
              </w:rPr>
            </w:pPr>
            <w:bookmarkStart w:id="113" w:name="4.2_Identify_Knowledge_Components"/>
            <w:bookmarkEnd w:id="113"/>
            <w:r>
              <w:rPr>
                <w:rFonts w:ascii="Times New Roman" w:eastAsia="Times New Roman" w:hAnsi="Times New Roman" w:cs="Times New Roman"/>
                <w:b/>
                <w:bCs/>
                <w:w w:val="105"/>
              </w:rPr>
              <w:t>4.2</w:t>
            </w:r>
            <w:r>
              <w:rPr>
                <w:rFonts w:ascii="Times New Roman" w:eastAsia="Times New Roman" w:hAnsi="Times New Roman" w:cs="Times New Roman"/>
                <w:b/>
                <w:bCs/>
                <w:w w:val="105"/>
              </w:rPr>
              <w:tab/>
              <w:t>Identify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1"/>
                <w:w w:val="10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w w:val="105"/>
              </w:rPr>
              <w:t>Kn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w w:val="105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w w:val="105"/>
              </w:rPr>
              <w:t>wledge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1"/>
                <w:w w:val="10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w w:val="105"/>
              </w:rPr>
              <w:t>Com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5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w w:val="105"/>
              </w:rPr>
              <w:t>onents</w:t>
            </w:r>
          </w:p>
        </w:tc>
      </w:tr>
      <w:tr w:rsidR="00BD22F5" w14:paraId="3D587C18" w14:textId="77777777">
        <w:trPr>
          <w:trHeight w:hRule="exact" w:val="219"/>
        </w:trPr>
        <w:tc>
          <w:tcPr>
            <w:tcW w:w="409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3E5109B" w14:textId="77777777" w:rsidR="00BD22F5" w:rsidRDefault="00541216">
            <w:pPr>
              <w:pStyle w:val="TableParagraph"/>
              <w:spacing w:line="205" w:lineRule="exact"/>
              <w:ind w:left="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18"/>
                <w:szCs w:val="18"/>
              </w:rPr>
              <w:t>Q5</w:t>
            </w:r>
          </w:p>
        </w:tc>
        <w:tc>
          <w:tcPr>
            <w:tcW w:w="1050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5BB0C9D" w14:textId="77777777" w:rsidR="00BD22F5" w:rsidRDefault="00541216">
            <w:pPr>
              <w:pStyle w:val="TableParagraph"/>
              <w:spacing w:line="205" w:lineRule="exact"/>
              <w:ind w:left="9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18"/>
                <w:szCs w:val="18"/>
              </w:rPr>
              <w:t>1</w:t>
            </w:r>
          </w:p>
        </w:tc>
        <w:tc>
          <w:tcPr>
            <w:tcW w:w="1050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63DFA8A4" w14:textId="77777777" w:rsidR="00BD22F5" w:rsidRDefault="00541216">
            <w:pPr>
              <w:pStyle w:val="TableParagraph"/>
              <w:spacing w:line="205" w:lineRule="exact"/>
              <w:ind w:left="6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18"/>
                <w:szCs w:val="18"/>
              </w:rPr>
              <w:t>-0</w:t>
            </w:r>
          </w:p>
        </w:tc>
        <w:tc>
          <w:tcPr>
            <w:tcW w:w="1050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165591F8" w14:textId="77777777" w:rsidR="00BD22F5" w:rsidRDefault="00541216">
            <w:pPr>
              <w:pStyle w:val="TableParagraph"/>
              <w:spacing w:line="205" w:lineRule="exact"/>
              <w:ind w:left="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18"/>
                <w:szCs w:val="18"/>
              </w:rPr>
              <w:t>0</w:t>
            </w:r>
          </w:p>
        </w:tc>
        <w:tc>
          <w:tcPr>
            <w:tcW w:w="1050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6BCD8A44" w14:textId="77777777" w:rsidR="00BD22F5" w:rsidRDefault="00541216">
            <w:pPr>
              <w:pStyle w:val="TableParagraph"/>
              <w:spacing w:line="205" w:lineRule="exact"/>
              <w:ind w:left="6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18"/>
                <w:szCs w:val="18"/>
              </w:rPr>
              <w:t>-0</w:t>
            </w:r>
          </w:p>
        </w:tc>
        <w:tc>
          <w:tcPr>
            <w:tcW w:w="5452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473E553A" w14:textId="77777777" w:rsidR="00BD22F5" w:rsidRDefault="00541216">
            <w:pPr>
              <w:pStyle w:val="TableParagraph"/>
              <w:spacing w:before="21" w:line="197" w:lineRule="exact"/>
              <w:ind w:left="57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Exploring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kn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wl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dge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com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onents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question,</w:t>
            </w:r>
            <w:r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like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Question</w:t>
            </w:r>
          </w:p>
        </w:tc>
      </w:tr>
      <w:tr w:rsidR="00BD22F5" w14:paraId="4637D5E9" w14:textId="77777777">
        <w:trPr>
          <w:trHeight w:hRule="exact" w:val="219"/>
        </w:trPr>
        <w:tc>
          <w:tcPr>
            <w:tcW w:w="409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069D7F63" w14:textId="77777777" w:rsidR="00BD22F5" w:rsidRDefault="00541216">
            <w:pPr>
              <w:pStyle w:val="TableParagraph"/>
              <w:spacing w:line="205" w:lineRule="exact"/>
              <w:ind w:left="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18"/>
                <w:szCs w:val="18"/>
              </w:rPr>
              <w:t>Q6</w:t>
            </w:r>
          </w:p>
        </w:tc>
        <w:tc>
          <w:tcPr>
            <w:tcW w:w="1050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632CA432" w14:textId="77777777" w:rsidR="00BD22F5" w:rsidRDefault="00541216">
            <w:pPr>
              <w:pStyle w:val="TableParagraph"/>
              <w:spacing w:line="205" w:lineRule="exact"/>
              <w:ind w:left="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18"/>
                <w:szCs w:val="18"/>
              </w:rPr>
              <w:t>0.893</w:t>
            </w:r>
          </w:p>
        </w:tc>
        <w:tc>
          <w:tcPr>
            <w:tcW w:w="1050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42A40AF3" w14:textId="77777777" w:rsidR="00BD22F5" w:rsidRDefault="00541216">
            <w:pPr>
              <w:pStyle w:val="TableParagraph"/>
              <w:spacing w:line="205" w:lineRule="exact"/>
              <w:ind w:left="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18"/>
                <w:szCs w:val="18"/>
              </w:rPr>
              <w:t>0.546</w:t>
            </w:r>
          </w:p>
        </w:tc>
        <w:tc>
          <w:tcPr>
            <w:tcW w:w="1050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2A44DEA0" w14:textId="77777777" w:rsidR="00BD22F5" w:rsidRDefault="00541216">
            <w:pPr>
              <w:pStyle w:val="TableParagraph"/>
              <w:spacing w:line="205" w:lineRule="exact"/>
              <w:ind w:left="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18"/>
                <w:szCs w:val="18"/>
              </w:rPr>
              <w:t>0.013</w:t>
            </w:r>
          </w:p>
        </w:tc>
        <w:tc>
          <w:tcPr>
            <w:tcW w:w="1050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2F1D6B81" w14:textId="77777777" w:rsidR="00BD22F5" w:rsidRDefault="00541216">
            <w:pPr>
              <w:pStyle w:val="TableParagraph"/>
              <w:spacing w:line="205" w:lineRule="exact"/>
              <w:ind w:left="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18"/>
                <w:szCs w:val="18"/>
              </w:rPr>
              <w:t>0.111</w:t>
            </w:r>
          </w:p>
        </w:tc>
        <w:tc>
          <w:tcPr>
            <w:tcW w:w="5452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16B2035D" w14:textId="77777777" w:rsidR="00BD22F5" w:rsidRDefault="00541216">
            <w:pPr>
              <w:pStyle w:val="TableParagraph"/>
              <w:spacing w:before="21" w:line="197" w:lineRule="exact"/>
              <w:ind w:left="56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8"/>
                <w:szCs w:val="18"/>
              </w:rPr>
              <w:t>4,</w:t>
            </w:r>
            <w:r>
              <w:rPr>
                <w:rFonts w:ascii="Times New Roman" w:eastAsia="Times New Roman" w:hAnsi="Times New Roman" w:cs="Times New Roman"/>
                <w:spacing w:val="-13"/>
                <w:w w:val="10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8"/>
                <w:szCs w:val="18"/>
              </w:rPr>
              <w:t>that</w:t>
            </w:r>
            <w:r>
              <w:rPr>
                <w:rFonts w:ascii="Times New Roman" w:eastAsia="Times New Roman" w:hAnsi="Times New Roman" w:cs="Times New Roman"/>
                <w:spacing w:val="-13"/>
                <w:w w:val="10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w w:val="105"/>
                <w:sz w:val="18"/>
                <w:szCs w:val="18"/>
              </w:rPr>
              <w:t>oints</w:t>
            </w:r>
            <w:r>
              <w:rPr>
                <w:rFonts w:ascii="Times New Roman" w:eastAsia="Times New Roman" w:hAnsi="Times New Roman" w:cs="Times New Roman"/>
                <w:spacing w:val="-13"/>
                <w:w w:val="10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12"/>
                <w:w w:val="10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w w:val="105"/>
                <w:sz w:val="18"/>
                <w:szCs w:val="18"/>
              </w:rPr>
              <w:t>ossible</w:t>
            </w:r>
            <w:r>
              <w:rPr>
                <w:rFonts w:ascii="Times New Roman" w:eastAsia="Times New Roman" w:hAnsi="Times New Roman" w:cs="Times New Roman"/>
                <w:spacing w:val="-13"/>
                <w:w w:val="10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8"/>
                <w:szCs w:val="18"/>
              </w:rPr>
              <w:t>instructional</w:t>
            </w:r>
            <w:r>
              <w:rPr>
                <w:rFonts w:ascii="Times New Roman" w:eastAsia="Times New Roman" w:hAnsi="Times New Roman" w:cs="Times New Roman"/>
                <w:spacing w:val="-13"/>
                <w:w w:val="10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8"/>
                <w:szCs w:val="18"/>
              </w:rPr>
              <w:t>imp</w:t>
            </w:r>
            <w:r>
              <w:rPr>
                <w:rFonts w:ascii="Times New Roman" w:eastAsia="Times New Roman" w:hAnsi="Times New Roman" w:cs="Times New Roman"/>
                <w:spacing w:val="-2"/>
                <w:w w:val="105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8"/>
                <w:szCs w:val="18"/>
              </w:rPr>
              <w:t>ov</w:t>
            </w:r>
            <w:r>
              <w:rPr>
                <w:rFonts w:ascii="Times New Roman" w:eastAsia="Times New Roman" w:hAnsi="Times New Roman" w:cs="Times New Roman"/>
                <w:w w:val="105"/>
                <w:sz w:val="18"/>
                <w:szCs w:val="18"/>
              </w:rPr>
              <w:t>ements</w:t>
            </w:r>
            <w:r>
              <w:rPr>
                <w:rFonts w:ascii="Times New Roman" w:eastAsia="Times New Roman" w:hAnsi="Times New Roman" w:cs="Times New Roman"/>
                <w:spacing w:val="-12"/>
                <w:w w:val="10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8"/>
                <w:szCs w:val="18"/>
              </w:rPr>
              <w:t>all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w w:val="105"/>
                <w:sz w:val="18"/>
                <w:szCs w:val="18"/>
              </w:rPr>
              <w:t>ws</w:t>
            </w:r>
            <w:r>
              <w:rPr>
                <w:rFonts w:ascii="Times New Roman" w:eastAsia="Times New Roman" w:hAnsi="Times New Roman" w:cs="Times New Roman"/>
                <w:spacing w:val="-13"/>
                <w:w w:val="10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8"/>
                <w:szCs w:val="18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13"/>
                <w:w w:val="10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8"/>
                <w:szCs w:val="18"/>
              </w:rPr>
              <w:t>a</w:t>
            </w:r>
          </w:p>
        </w:tc>
      </w:tr>
      <w:tr w:rsidR="00BD22F5" w14:paraId="5D156287" w14:textId="77777777">
        <w:trPr>
          <w:trHeight w:hRule="exact" w:val="219"/>
        </w:trPr>
        <w:tc>
          <w:tcPr>
            <w:tcW w:w="409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67161E4A" w14:textId="77777777" w:rsidR="00BD22F5" w:rsidRDefault="00541216">
            <w:pPr>
              <w:pStyle w:val="TableParagraph"/>
              <w:spacing w:line="205" w:lineRule="exact"/>
              <w:ind w:left="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18"/>
                <w:szCs w:val="18"/>
              </w:rPr>
              <w:t>Q7</w:t>
            </w:r>
          </w:p>
        </w:tc>
        <w:tc>
          <w:tcPr>
            <w:tcW w:w="1050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5694E422" w14:textId="77777777" w:rsidR="00BD22F5" w:rsidRDefault="00541216">
            <w:pPr>
              <w:pStyle w:val="TableParagraph"/>
              <w:spacing w:line="205" w:lineRule="exact"/>
              <w:ind w:left="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18"/>
                <w:szCs w:val="18"/>
              </w:rPr>
              <w:t>0.766</w:t>
            </w:r>
          </w:p>
        </w:tc>
        <w:tc>
          <w:tcPr>
            <w:tcW w:w="1050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2900D1BB" w14:textId="77777777" w:rsidR="00BD22F5" w:rsidRDefault="00541216">
            <w:pPr>
              <w:pStyle w:val="TableParagraph"/>
              <w:spacing w:line="205" w:lineRule="exact"/>
              <w:ind w:left="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18"/>
                <w:szCs w:val="18"/>
              </w:rPr>
              <w:t>0.398</w:t>
            </w:r>
          </w:p>
        </w:tc>
        <w:tc>
          <w:tcPr>
            <w:tcW w:w="1050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1F7AC38F" w14:textId="77777777" w:rsidR="00BD22F5" w:rsidRDefault="00541216">
            <w:pPr>
              <w:pStyle w:val="TableParagraph"/>
              <w:spacing w:line="205" w:lineRule="exact"/>
              <w:ind w:left="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18"/>
                <w:szCs w:val="18"/>
              </w:rPr>
              <w:t>0.213</w:t>
            </w:r>
          </w:p>
        </w:tc>
        <w:tc>
          <w:tcPr>
            <w:tcW w:w="1050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43AD0982" w14:textId="77777777" w:rsidR="00BD22F5" w:rsidRDefault="00541216">
            <w:pPr>
              <w:pStyle w:val="TableParagraph"/>
              <w:spacing w:line="205" w:lineRule="exact"/>
              <w:ind w:left="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18"/>
                <w:szCs w:val="18"/>
              </w:rPr>
              <w:t>0.127</w:t>
            </w:r>
          </w:p>
        </w:tc>
        <w:tc>
          <w:tcPr>
            <w:tcW w:w="5452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6052A1C8" w14:textId="77777777" w:rsidR="00BD22F5" w:rsidRDefault="00541216">
            <w:pPr>
              <w:pStyle w:val="TableParagraph"/>
              <w:spacing w:before="21" w:line="197" w:lineRule="exact"/>
              <w:ind w:left="57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fine-grain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understanding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cisely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what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instruction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ne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ds</w:t>
            </w:r>
          </w:p>
        </w:tc>
      </w:tr>
      <w:tr w:rsidR="00BD22F5" w14:paraId="2045764B" w14:textId="77777777">
        <w:trPr>
          <w:trHeight w:hRule="exact" w:val="219"/>
        </w:trPr>
        <w:tc>
          <w:tcPr>
            <w:tcW w:w="409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1871ABF6" w14:textId="77777777" w:rsidR="00BD22F5" w:rsidRDefault="00541216">
            <w:pPr>
              <w:pStyle w:val="TableParagraph"/>
              <w:spacing w:line="205" w:lineRule="exact"/>
              <w:ind w:left="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18"/>
                <w:szCs w:val="18"/>
              </w:rPr>
              <w:t>Q8</w:t>
            </w:r>
          </w:p>
        </w:tc>
        <w:tc>
          <w:tcPr>
            <w:tcW w:w="1050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5BDECAD1" w14:textId="77777777" w:rsidR="00BD22F5" w:rsidRDefault="00541216">
            <w:pPr>
              <w:pStyle w:val="TableParagraph"/>
              <w:spacing w:line="205" w:lineRule="exact"/>
              <w:ind w:left="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18"/>
                <w:szCs w:val="18"/>
              </w:rPr>
              <w:t>0.684</w:t>
            </w:r>
          </w:p>
        </w:tc>
        <w:tc>
          <w:tcPr>
            <w:tcW w:w="1050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0D179496" w14:textId="77777777" w:rsidR="00BD22F5" w:rsidRDefault="00541216">
            <w:pPr>
              <w:pStyle w:val="TableParagraph"/>
              <w:spacing w:line="205" w:lineRule="exact"/>
              <w:ind w:left="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18"/>
                <w:szCs w:val="18"/>
              </w:rPr>
              <w:t>0.659</w:t>
            </w:r>
          </w:p>
        </w:tc>
        <w:tc>
          <w:tcPr>
            <w:tcW w:w="1050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5CABFE1B" w14:textId="77777777" w:rsidR="00BD22F5" w:rsidRDefault="00541216">
            <w:pPr>
              <w:pStyle w:val="TableParagraph"/>
              <w:spacing w:line="205" w:lineRule="exact"/>
              <w:ind w:left="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18"/>
                <w:szCs w:val="18"/>
              </w:rPr>
              <w:t>0.131</w:t>
            </w:r>
          </w:p>
        </w:tc>
        <w:tc>
          <w:tcPr>
            <w:tcW w:w="1050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4D4033D0" w14:textId="77777777" w:rsidR="00BD22F5" w:rsidRDefault="00541216">
            <w:pPr>
              <w:pStyle w:val="TableParagraph"/>
              <w:spacing w:line="205" w:lineRule="exact"/>
              <w:ind w:left="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18"/>
                <w:szCs w:val="18"/>
              </w:rPr>
              <w:t>0.114</w:t>
            </w:r>
          </w:p>
        </w:tc>
        <w:tc>
          <w:tcPr>
            <w:tcW w:w="5452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3310A2E2" w14:textId="77777777" w:rsidR="00BD22F5" w:rsidRDefault="00541216">
            <w:pPr>
              <w:pStyle w:val="TableParagraph"/>
              <w:spacing w:before="21" w:line="197" w:lineRule="exact"/>
              <w:ind w:left="57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imp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rov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ed.</w:t>
            </w:r>
            <w:r>
              <w:rPr>
                <w:rFonts w:ascii="Times New Roman" w:eastAsia="Times New Roman" w:hAnsi="Times New Roman" w:cs="Times New Roman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re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vit</w:t>
            </w:r>
            <w:r>
              <w:rPr>
                <w:rFonts w:ascii="Times New Roman" w:eastAsia="Times New Roman" w:hAnsi="Times New Roman" w:cs="Times New Roman"/>
                <w:spacing w:val="-11"/>
                <w:sz w:val="18"/>
                <w:szCs w:val="18"/>
              </w:rPr>
              <w:t>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,</w:t>
            </w:r>
            <w:r>
              <w:rPr>
                <w:rFonts w:ascii="Times New Roman" w:eastAsia="Times New Roman" w:hAnsi="Times New Roman" w:cs="Times New Roman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’ll</w:t>
            </w:r>
            <w:r>
              <w:rPr>
                <w:rFonts w:ascii="Times New Roman" w:eastAsia="Times New Roman" w:hAnsi="Times New Roman" w:cs="Times New Roman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cus</w:t>
            </w:r>
            <w:r>
              <w:rPr>
                <w:rFonts w:ascii="Times New Roman" w:eastAsia="Times New Roman" w:hAnsi="Times New Roman" w:cs="Times New Roman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ans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choice</w:t>
            </w:r>
            <w:r>
              <w:rPr>
                <w:rFonts w:ascii="Times New Roman" w:eastAsia="Times New Roman" w:hAnsi="Times New Roman" w:cs="Times New Roman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"a"</w:t>
            </w:r>
            <w:r>
              <w:rPr>
                <w:rFonts w:ascii="Times New Roman" w:eastAsia="Times New Roman" w:hAnsi="Times New Roman" w:cs="Times New Roman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for</w:t>
            </w:r>
          </w:p>
        </w:tc>
      </w:tr>
      <w:tr w:rsidR="00BD22F5" w14:paraId="5796448D" w14:textId="77777777">
        <w:trPr>
          <w:trHeight w:hRule="exact" w:val="263"/>
        </w:trPr>
        <w:tc>
          <w:tcPr>
            <w:tcW w:w="409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23D7EBF2" w14:textId="77777777" w:rsidR="00BD22F5" w:rsidRDefault="00541216">
            <w:pPr>
              <w:pStyle w:val="TableParagraph"/>
              <w:spacing w:line="205" w:lineRule="exact"/>
              <w:ind w:left="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18"/>
                <w:szCs w:val="18"/>
              </w:rPr>
              <w:t>Q9</w:t>
            </w:r>
          </w:p>
        </w:tc>
        <w:tc>
          <w:tcPr>
            <w:tcW w:w="1050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2D836E71" w14:textId="77777777" w:rsidR="00BD22F5" w:rsidRDefault="00541216">
            <w:pPr>
              <w:pStyle w:val="TableParagraph"/>
              <w:spacing w:line="205" w:lineRule="exact"/>
              <w:ind w:left="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18"/>
                <w:szCs w:val="18"/>
              </w:rPr>
              <w:t>0.838</w:t>
            </w:r>
          </w:p>
        </w:tc>
        <w:tc>
          <w:tcPr>
            <w:tcW w:w="1050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2630C27D" w14:textId="77777777" w:rsidR="00BD22F5" w:rsidRDefault="00541216">
            <w:pPr>
              <w:pStyle w:val="TableParagraph"/>
              <w:spacing w:line="205" w:lineRule="exact"/>
              <w:ind w:left="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18"/>
                <w:szCs w:val="18"/>
              </w:rPr>
              <w:t>0.356</w:t>
            </w:r>
          </w:p>
        </w:tc>
        <w:tc>
          <w:tcPr>
            <w:tcW w:w="1050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7A1FC4B" w14:textId="77777777" w:rsidR="00BD22F5" w:rsidRDefault="00541216">
            <w:pPr>
              <w:pStyle w:val="TableParagraph"/>
              <w:spacing w:line="205" w:lineRule="exact"/>
              <w:ind w:left="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18"/>
                <w:szCs w:val="18"/>
              </w:rPr>
              <w:t>0.067</w:t>
            </w:r>
          </w:p>
        </w:tc>
        <w:tc>
          <w:tcPr>
            <w:tcW w:w="1050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5C589CA4" w14:textId="77777777" w:rsidR="00BD22F5" w:rsidRDefault="00541216">
            <w:pPr>
              <w:pStyle w:val="TableParagraph"/>
              <w:spacing w:line="205" w:lineRule="exact"/>
              <w:ind w:left="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18"/>
                <w:szCs w:val="18"/>
              </w:rPr>
              <w:t>0.044</w:t>
            </w:r>
          </w:p>
        </w:tc>
        <w:tc>
          <w:tcPr>
            <w:tcW w:w="5452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4E7E1FC9" w14:textId="77777777" w:rsidR="00BD22F5" w:rsidRDefault="00541216">
            <w:pPr>
              <w:pStyle w:val="TableParagraph"/>
              <w:spacing w:before="21"/>
              <w:ind w:left="57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Question</w:t>
            </w:r>
            <w:r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  <w:r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Figu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hyperlink w:anchor="_bookmark4" w:history="1">
              <w:r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3)</w:t>
              </w:r>
              <w:r>
                <w:rPr>
                  <w:rFonts w:ascii="Times New Roman" w:eastAsia="Times New Roman" w:hAnsi="Times New Roman" w:cs="Times New Roman"/>
                  <w:spacing w:val="3"/>
                  <w:sz w:val="18"/>
                  <w:szCs w:val="18"/>
                </w:rPr>
                <w:t xml:space="preserve"> </w:t>
              </w:r>
            </w:hyperlink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was</w:t>
            </w:r>
            <w:r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one</w:t>
            </w:r>
            <w:r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most</w:t>
            </w:r>
            <w:r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commonly</w:t>
            </w:r>
          </w:p>
        </w:tc>
      </w:tr>
    </w:tbl>
    <w:p w14:paraId="3AD0A998" w14:textId="77777777" w:rsidR="00BD22F5" w:rsidRDefault="00BD22F5">
      <w:pPr>
        <w:rPr>
          <w:rFonts w:ascii="Times New Roman" w:eastAsia="Times New Roman" w:hAnsi="Times New Roman" w:cs="Times New Roman"/>
          <w:sz w:val="18"/>
          <w:szCs w:val="18"/>
        </w:rPr>
        <w:sectPr w:rsidR="00BD22F5">
          <w:type w:val="continuous"/>
          <w:pgSz w:w="12240" w:h="15840"/>
          <w:pgMar w:top="1480" w:right="900" w:bottom="280" w:left="960" w:header="720" w:footer="720" w:gutter="0"/>
          <w:cols w:space="720"/>
        </w:sectPr>
      </w:pPr>
    </w:p>
    <w:p w14:paraId="7206F3EC" w14:textId="04AA7682" w:rsidR="00BD22F5" w:rsidRDefault="008A0578">
      <w:pPr>
        <w:spacing w:before="20" w:line="260" w:lineRule="exact"/>
        <w:rPr>
          <w:sz w:val="26"/>
          <w:szCs w:val="2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1A89E1BF" wp14:editId="316B83C2">
                <wp:simplePos x="0" y="0"/>
                <wp:positionH relativeFrom="page">
                  <wp:posOffset>719455</wp:posOffset>
                </wp:positionH>
                <wp:positionV relativeFrom="page">
                  <wp:posOffset>3297555</wp:posOffset>
                </wp:positionV>
                <wp:extent cx="2978150" cy="1270"/>
                <wp:effectExtent l="0" t="0" r="10795" b="15875"/>
                <wp:wrapNone/>
                <wp:docPr id="29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8150" cy="1270"/>
                          <a:chOff x="1133" y="5193"/>
                          <a:chExt cx="4691" cy="2"/>
                        </a:xfrm>
                      </wpg:grpSpPr>
                      <wps:wsp>
                        <wps:cNvPr id="30" name="Freeform 24"/>
                        <wps:cNvSpPr>
                          <a:spLocks/>
                        </wps:cNvSpPr>
                        <wps:spPr bwMode="auto">
                          <a:xfrm>
                            <a:off x="1133" y="5193"/>
                            <a:ext cx="4691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4691"/>
                              <a:gd name="T2" fmla="+- 0 5824 1133"/>
                              <a:gd name="T3" fmla="*/ T2 w 469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691">
                                <a:moveTo>
                                  <a:pt x="0" y="0"/>
                                </a:moveTo>
                                <a:lnTo>
                                  <a:pt x="4691" y="0"/>
                                </a:lnTo>
                              </a:path>
                            </a:pathLst>
                          </a:custGeom>
                          <a:noFill/>
                          <a:ln w="91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62336B" id="Group 23" o:spid="_x0000_s1026" style="position:absolute;margin-left:56.65pt;margin-top:259.65pt;width:234.5pt;height:.1pt;z-index:-251660288;mso-position-horizontal-relative:page;mso-position-vertical-relative:page" coordorigin="1133,5193" coordsize="469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">
                <v:shape id="Freeform 24" o:spid="_x0000_s1027" style="position:absolute;left:1133;top:5193;width:4691;height:2;visibility:visible;mso-wrap-style:square;v-text-anchor:top" coordsize="469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" path="m,l4691,e" filled="f" strokeweight=".25292mm">
                  <v:path arrowok="t" o:connecttype="custom" o:connectlocs="0,0;4691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36A61530" wp14:editId="44F9B3AE">
                <wp:simplePos x="0" y="0"/>
                <wp:positionH relativeFrom="page">
                  <wp:posOffset>741045</wp:posOffset>
                </wp:positionH>
                <wp:positionV relativeFrom="page">
                  <wp:posOffset>3761740</wp:posOffset>
                </wp:positionV>
                <wp:extent cx="2934335" cy="182245"/>
                <wp:effectExtent l="0" t="0" r="7620" b="5715"/>
                <wp:wrapNone/>
                <wp:docPr id="18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34335" cy="182245"/>
                          <a:chOff x="1168" y="5925"/>
                          <a:chExt cx="4621" cy="288"/>
                        </a:xfrm>
                      </wpg:grpSpPr>
                      <wpg:grpSp>
                        <wpg:cNvPr id="19" name="Group 21"/>
                        <wpg:cNvGrpSpPr>
                          <a:grpSpLocks/>
                        </wpg:cNvGrpSpPr>
                        <wpg:grpSpPr bwMode="auto">
                          <a:xfrm>
                            <a:off x="1175" y="5932"/>
                            <a:ext cx="4607" cy="2"/>
                            <a:chOff x="1175" y="5932"/>
                            <a:chExt cx="4607" cy="2"/>
                          </a:xfrm>
                        </wpg:grpSpPr>
                        <wps:wsp>
                          <wps:cNvPr id="20" name="Freeform 22"/>
                          <wps:cNvSpPr>
                            <a:spLocks/>
                          </wps:cNvSpPr>
                          <wps:spPr bwMode="auto">
                            <a:xfrm>
                              <a:off x="1175" y="5932"/>
                              <a:ext cx="4607" cy="2"/>
                            </a:xfrm>
                            <a:custGeom>
                              <a:avLst/>
                              <a:gdLst>
                                <a:gd name="T0" fmla="+- 0 1175 1175"/>
                                <a:gd name="T1" fmla="*/ T0 w 4607"/>
                                <a:gd name="T2" fmla="+- 0 5782 1175"/>
                                <a:gd name="T3" fmla="*/ T2 w 460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607">
                                  <a:moveTo>
                                    <a:pt x="0" y="0"/>
                                  </a:moveTo>
                                  <a:lnTo>
                                    <a:pt x="4607" y="0"/>
                                  </a:lnTo>
                                </a:path>
                              </a:pathLst>
                            </a:custGeom>
                            <a:noFill/>
                            <a:ln w="910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" name="Group 19"/>
                        <wpg:cNvGrpSpPr>
                          <a:grpSpLocks/>
                        </wpg:cNvGrpSpPr>
                        <wpg:grpSpPr bwMode="auto">
                          <a:xfrm>
                            <a:off x="1175" y="5989"/>
                            <a:ext cx="2" cy="219"/>
                            <a:chOff x="1175" y="5989"/>
                            <a:chExt cx="2" cy="219"/>
                          </a:xfrm>
                        </wpg:grpSpPr>
                        <wps:wsp>
                          <wps:cNvPr id="22" name="Freeform 20"/>
                          <wps:cNvSpPr>
                            <a:spLocks/>
                          </wps:cNvSpPr>
                          <wps:spPr bwMode="auto">
                            <a:xfrm>
                              <a:off x="1175" y="5989"/>
                              <a:ext cx="2" cy="219"/>
                            </a:xfrm>
                            <a:custGeom>
                              <a:avLst/>
                              <a:gdLst>
                                <a:gd name="T0" fmla="+- 0 6208 5989"/>
                                <a:gd name="T1" fmla="*/ 6208 h 219"/>
                                <a:gd name="T2" fmla="+- 0 5989 5989"/>
                                <a:gd name="T3" fmla="*/ 5989 h 21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19">
                                  <a:moveTo>
                                    <a:pt x="0" y="21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5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" name="Group 17"/>
                        <wpg:cNvGrpSpPr>
                          <a:grpSpLocks/>
                        </wpg:cNvGrpSpPr>
                        <wpg:grpSpPr bwMode="auto">
                          <a:xfrm>
                            <a:off x="1583" y="5989"/>
                            <a:ext cx="2" cy="219"/>
                            <a:chOff x="1583" y="5989"/>
                            <a:chExt cx="2" cy="219"/>
                          </a:xfrm>
                        </wpg:grpSpPr>
                        <wps:wsp>
                          <wps:cNvPr id="24" name="Freeform 18"/>
                          <wps:cNvSpPr>
                            <a:spLocks/>
                          </wps:cNvSpPr>
                          <wps:spPr bwMode="auto">
                            <a:xfrm>
                              <a:off x="1583" y="5989"/>
                              <a:ext cx="2" cy="219"/>
                            </a:xfrm>
                            <a:custGeom>
                              <a:avLst/>
                              <a:gdLst>
                                <a:gd name="T0" fmla="+- 0 6208 5989"/>
                                <a:gd name="T1" fmla="*/ 6208 h 219"/>
                                <a:gd name="T2" fmla="+- 0 5989 5989"/>
                                <a:gd name="T3" fmla="*/ 5989 h 21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19">
                                  <a:moveTo>
                                    <a:pt x="0" y="21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5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" name="Group 15"/>
                        <wpg:cNvGrpSpPr>
                          <a:grpSpLocks/>
                        </wpg:cNvGrpSpPr>
                        <wpg:grpSpPr bwMode="auto">
                          <a:xfrm>
                            <a:off x="3683" y="5989"/>
                            <a:ext cx="2" cy="219"/>
                            <a:chOff x="3683" y="5989"/>
                            <a:chExt cx="2" cy="219"/>
                          </a:xfrm>
                        </wpg:grpSpPr>
                        <wps:wsp>
                          <wps:cNvPr id="26" name="Freeform 16"/>
                          <wps:cNvSpPr>
                            <a:spLocks/>
                          </wps:cNvSpPr>
                          <wps:spPr bwMode="auto">
                            <a:xfrm>
                              <a:off x="3683" y="5989"/>
                              <a:ext cx="2" cy="219"/>
                            </a:xfrm>
                            <a:custGeom>
                              <a:avLst/>
                              <a:gdLst>
                                <a:gd name="T0" fmla="+- 0 6208 5989"/>
                                <a:gd name="T1" fmla="*/ 6208 h 219"/>
                                <a:gd name="T2" fmla="+- 0 5989 5989"/>
                                <a:gd name="T3" fmla="*/ 5989 h 21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19">
                                  <a:moveTo>
                                    <a:pt x="0" y="21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5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" name="Group 13"/>
                        <wpg:cNvGrpSpPr>
                          <a:grpSpLocks/>
                        </wpg:cNvGrpSpPr>
                        <wpg:grpSpPr bwMode="auto">
                          <a:xfrm>
                            <a:off x="5782" y="5989"/>
                            <a:ext cx="2" cy="219"/>
                            <a:chOff x="5782" y="5989"/>
                            <a:chExt cx="2" cy="219"/>
                          </a:xfrm>
                        </wpg:grpSpPr>
                        <wps:wsp>
                          <wps:cNvPr id="28" name="Freeform 14"/>
                          <wps:cNvSpPr>
                            <a:spLocks/>
                          </wps:cNvSpPr>
                          <wps:spPr bwMode="auto">
                            <a:xfrm>
                              <a:off x="5782" y="5989"/>
                              <a:ext cx="2" cy="219"/>
                            </a:xfrm>
                            <a:custGeom>
                              <a:avLst/>
                              <a:gdLst>
                                <a:gd name="T0" fmla="+- 0 6208 5989"/>
                                <a:gd name="T1" fmla="*/ 6208 h 219"/>
                                <a:gd name="T2" fmla="+- 0 5989 5989"/>
                                <a:gd name="T3" fmla="*/ 5989 h 21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19">
                                  <a:moveTo>
                                    <a:pt x="0" y="21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5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FF1742" id="Group 12" o:spid="_x0000_s1026" style="position:absolute;margin-left:58.35pt;margin-top:296.2pt;width:231.05pt;height:14.35pt;z-index:-251659264;mso-position-horizontal-relative:page;mso-position-vertical-relative:page" coordorigin="1168,5925" coordsize="4621,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">
                <v:group id="Group 21" o:spid="_x0000_s1027" style="position:absolute;left:1175;top:5932;width:4607;height:2" coordorigin="1175,5932" coordsize="460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Freeform 22" o:spid="_x0000_s1028" style="position:absolute;left:1175;top:5932;width:4607;height:2;visibility:visible;mso-wrap-style:square;v-text-anchor:top" coordsize="460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" path="m,l4607,e" filled="f" strokeweight=".25292mm">
                    <v:path arrowok="t" o:connecttype="custom" o:connectlocs="0,0;4607,0" o:connectangles="0,0"/>
                  </v:shape>
                </v:group>
                <v:group id="Group 19" o:spid="_x0000_s1029" style="position:absolute;left:1175;top:5989;width:2;height:219" coordorigin="1175,5989" coordsize="2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Freeform 20" o:spid="_x0000_s1030" style="position:absolute;left:1175;top:5989;width:2;height:219;visibility:visible;mso-wrap-style:square;v-text-anchor:top" coordsize="2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" path="m,219l,e" filled="f" strokeweight=".14039mm">
                    <v:path arrowok="t" o:connecttype="custom" o:connectlocs="0,6208;0,5989" o:connectangles="0,0"/>
                  </v:shape>
                </v:group>
                <v:group id="Group 17" o:spid="_x0000_s1031" style="position:absolute;left:1583;top:5989;width:2;height:219" coordorigin="1583,5989" coordsize="2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Freeform 18" o:spid="_x0000_s1032" style="position:absolute;left:1583;top:5989;width:2;height:219;visibility:visible;mso-wrap-style:square;v-text-anchor:top" coordsize="2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" path="m,219l,e" filled="f" strokeweight=".14039mm">
                    <v:path arrowok="t" o:connecttype="custom" o:connectlocs="0,6208;0,5989" o:connectangles="0,0"/>
                  </v:shape>
                </v:group>
                <v:group id="Group 15" o:spid="_x0000_s1033" style="position:absolute;left:3683;top:5989;width:2;height:219" coordorigin="3683,5989" coordsize="2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Freeform 16" o:spid="_x0000_s1034" style="position:absolute;left:3683;top:5989;width:2;height:219;visibility:visible;mso-wrap-style:square;v-text-anchor:top" coordsize="2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" path="m,219l,e" filled="f" strokeweight=".14039mm">
                    <v:path arrowok="t" o:connecttype="custom" o:connectlocs="0,6208;0,5989" o:connectangles="0,0"/>
                  </v:shape>
                </v:group>
                <v:group id="Group 13" o:spid="_x0000_s1035" style="position:absolute;left:5782;top:5989;width:2;height:219" coordorigin="5782,5989" coordsize="2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Freeform 14" o:spid="_x0000_s1036" style="position:absolute;left:5782;top:5989;width:2;height:219;visibility:visible;mso-wrap-style:square;v-text-anchor:top" coordsize="2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" path="m,219l,e" filled="f" strokeweight=".14039mm">
                    <v:path arrowok="t" o:connecttype="custom" o:connectlocs="0,6208;0,5989" o:connectangles="0,0"/>
                  </v:shape>
                </v:group>
                <w10:wrap anchorx="page" anchory="page"/>
              </v:group>
            </w:pict>
          </mc:Fallback>
        </mc:AlternateContent>
      </w:r>
    </w:p>
    <w:p w14:paraId="0FC89E6C" w14:textId="3B7BAFB2" w:rsidR="00BD22F5" w:rsidRDefault="008A0578">
      <w:pPr>
        <w:ind w:left="11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1C8790C8" wp14:editId="63547E3C">
            <wp:extent cx="3069590" cy="1415415"/>
            <wp:effectExtent l="0" t="0" r="3810" b="6985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590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2481D" w14:textId="77777777" w:rsidR="00BD22F5" w:rsidRDefault="00BD22F5">
      <w:pPr>
        <w:spacing w:before="14" w:line="200" w:lineRule="exact"/>
        <w:rPr>
          <w:sz w:val="20"/>
          <w:szCs w:val="20"/>
        </w:rPr>
      </w:pPr>
    </w:p>
    <w:p w14:paraId="214540D3" w14:textId="77777777" w:rsidR="00BD22F5" w:rsidRDefault="00541216">
      <w:pPr>
        <w:pStyle w:val="Heading3"/>
        <w:ind w:left="1013"/>
        <w:rPr>
          <w:b w:val="0"/>
          <w:bCs w:val="0"/>
        </w:rPr>
      </w:pPr>
      <w:bookmarkStart w:id="114" w:name="_bookmark2"/>
      <w:bookmarkEnd w:id="114"/>
      <w:r>
        <w:t>Figu</w:t>
      </w:r>
      <w:r>
        <w:rPr>
          <w:spacing w:val="-2"/>
        </w:rPr>
        <w:t>r</w:t>
      </w:r>
      <w:r>
        <w:t>e</w:t>
      </w:r>
      <w:r>
        <w:rPr>
          <w:spacing w:val="14"/>
        </w:rPr>
        <w:t xml:space="preserve"> </w:t>
      </w:r>
      <w:r>
        <w:t>2:</w:t>
      </w:r>
      <w:r>
        <w:rPr>
          <w:spacing w:val="14"/>
        </w:rPr>
        <w:t xml:space="preserve"> </w:t>
      </w:r>
      <w:r>
        <w:t>Learning</w:t>
      </w:r>
      <w:r>
        <w:rPr>
          <w:spacing w:val="15"/>
        </w:rPr>
        <w:t xml:space="preserve"> </w:t>
      </w:r>
      <w:r>
        <w:t>Gains</w:t>
      </w:r>
      <w:r>
        <w:rPr>
          <w:spacing w:val="14"/>
        </w:rPr>
        <w:t xml:space="preserve"> </w:t>
      </w:r>
      <w:r>
        <w:t>by</w:t>
      </w:r>
      <w:r>
        <w:rPr>
          <w:spacing w:val="15"/>
        </w:rPr>
        <w:t xml:space="preserve"> </w:t>
      </w:r>
      <w:r>
        <w:t>Question</w:t>
      </w:r>
    </w:p>
    <w:p w14:paraId="78D4B2A5" w14:textId="77777777" w:rsidR="00BD22F5" w:rsidRDefault="00BD22F5">
      <w:pPr>
        <w:spacing w:before="3" w:line="190" w:lineRule="exact"/>
        <w:rPr>
          <w:sz w:val="19"/>
          <w:szCs w:val="19"/>
        </w:rPr>
      </w:pPr>
    </w:p>
    <w:p w14:paraId="12D65589" w14:textId="77777777" w:rsidR="00BD22F5" w:rsidRDefault="00BD22F5">
      <w:pPr>
        <w:spacing w:line="200" w:lineRule="exact"/>
        <w:rPr>
          <w:sz w:val="20"/>
          <w:szCs w:val="20"/>
        </w:rPr>
      </w:pPr>
    </w:p>
    <w:p w14:paraId="439C2A55" w14:textId="77777777" w:rsidR="00BD22F5" w:rsidRDefault="00541216">
      <w:pPr>
        <w:pStyle w:val="BodyText"/>
        <w:spacing w:line="254" w:lineRule="auto"/>
        <w:ind w:left="109" w:firstLine="6"/>
        <w:jc w:val="both"/>
      </w:pPr>
      <w:r>
        <w:t>poor</w:t>
      </w:r>
      <w:r>
        <w:rPr>
          <w:spacing w:val="14"/>
        </w:rPr>
        <w:t xml:space="preserve"> </w:t>
      </w:r>
      <w:r>
        <w:t>(</w:t>
      </w:r>
      <w:r>
        <w:rPr>
          <w:spacing w:val="-10"/>
        </w:rPr>
        <w:t>T</w:t>
      </w:r>
      <w:r>
        <w:t>able</w:t>
      </w:r>
      <w:r>
        <w:rPr>
          <w:spacing w:val="14"/>
        </w:rPr>
        <w:t xml:space="preserve"> </w:t>
      </w:r>
      <w:hyperlink w:anchor="_bookmark0" w:history="1">
        <w:r>
          <w:t>1).</w:t>
        </w:r>
        <w:r>
          <w:rPr>
            <w:spacing w:val="15"/>
          </w:rPr>
          <w:t xml:space="preserve"> </w:t>
        </w:r>
      </w:hyperlink>
      <w:r>
        <w:t>The</w:t>
      </w:r>
      <w:r>
        <w:rPr>
          <w:spacing w:val="14"/>
        </w:rPr>
        <w:t xml:space="preserve"> </w:t>
      </w:r>
      <w:r>
        <w:rPr>
          <w:spacing w:val="-2"/>
        </w:rPr>
        <w:t>ov</w:t>
      </w:r>
      <w:r>
        <w:t>erall</w:t>
      </w:r>
      <w:r>
        <w:rPr>
          <w:spacing w:val="15"/>
        </w:rPr>
        <w:t xml:space="preserve"> </w:t>
      </w:r>
      <w:r>
        <w:t>l</w:t>
      </w:r>
      <w:r>
        <w:rPr>
          <w:spacing w:val="-2"/>
        </w:rPr>
        <w:t>ev</w:t>
      </w:r>
      <w:r>
        <w:t>el</w:t>
      </w:r>
      <w:r>
        <w:rPr>
          <w:spacing w:val="1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performance</w:t>
      </w:r>
      <w:r>
        <w:rPr>
          <w:spacing w:val="14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l</w:t>
      </w:r>
      <w:r>
        <w:rPr>
          <w:spacing w:val="-2"/>
        </w:rPr>
        <w:t>ow</w:t>
      </w:r>
      <w:r>
        <w:t>est</w:t>
      </w:r>
      <w:r>
        <w:rPr>
          <w:spacing w:val="14"/>
        </w:rPr>
        <w:t xml:space="preserve"> </w:t>
      </w:r>
      <w:r>
        <w:t>of</w:t>
      </w:r>
      <w:r>
        <w:rPr>
          <w:w w:val="99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items (</w:t>
      </w:r>
      <w:r>
        <w:rPr>
          <w:spacing w:val="-10"/>
        </w:rPr>
        <w:t>T</w:t>
      </w:r>
      <w:r>
        <w:t xml:space="preserve">able </w:t>
      </w:r>
      <w:hyperlink w:anchor="_bookmark1" w:history="1">
        <w:r>
          <w:t xml:space="preserve">2). </w:t>
        </w:r>
      </w:hyperlink>
      <w:commentRangeStart w:id="115"/>
      <w:r>
        <w:rPr>
          <w:spacing w:val="-15"/>
        </w:rPr>
        <w:t>W</w:t>
      </w:r>
      <w:r>
        <w:t>e a</w:t>
      </w:r>
      <w:r>
        <w:rPr>
          <w:spacing w:val="-2"/>
        </w:rPr>
        <w:t>r</w:t>
      </w:r>
      <w:r>
        <w:t>e not su</w:t>
      </w:r>
      <w:r>
        <w:rPr>
          <w:spacing w:val="-2"/>
        </w:rPr>
        <w:t>r</w:t>
      </w:r>
      <w:r>
        <w:t>e if the</w:t>
      </w:r>
      <w:r>
        <w:rPr>
          <w:spacing w:val="-2"/>
        </w:rPr>
        <w:t>r</w:t>
      </w:r>
      <w:r>
        <w:t>e is some o</w:t>
      </w:r>
      <w:r>
        <w:rPr>
          <w:spacing w:val="-2"/>
        </w:rPr>
        <w:t>r</w:t>
      </w:r>
      <w:r>
        <w:t>dering</w:t>
      </w:r>
      <w:r>
        <w:rPr>
          <w:spacing w:val="-1"/>
        </w:rPr>
        <w:t xml:space="preserve"> </w:t>
      </w:r>
      <w:r>
        <w:t>eff</w:t>
      </w:r>
      <w:r>
        <w:rPr>
          <w:spacing w:val="1"/>
        </w:rPr>
        <w:t>e</w:t>
      </w:r>
      <w:r>
        <w:t>ct</w:t>
      </w:r>
      <w:r>
        <w:rPr>
          <w:w w:val="102"/>
        </w:rPr>
        <w:t xml:space="preserve"> </w:t>
      </w:r>
      <w:r>
        <w:t>that</w:t>
      </w:r>
      <w:r>
        <w:rPr>
          <w:spacing w:val="34"/>
        </w:rPr>
        <w:t xml:space="preserve"> </w:t>
      </w:r>
      <w:r>
        <w:t>aff</w:t>
      </w:r>
      <w:r>
        <w:rPr>
          <w:spacing w:val="1"/>
        </w:rPr>
        <w:t>e</w:t>
      </w:r>
      <w:r>
        <w:t>cted</w:t>
      </w:r>
      <w:r>
        <w:rPr>
          <w:spacing w:val="35"/>
        </w:rPr>
        <w:t xml:space="preserve"> </w:t>
      </w:r>
      <w:r>
        <w:t>this</w:t>
      </w:r>
      <w:r>
        <w:rPr>
          <w:spacing w:val="35"/>
        </w:rPr>
        <w:t xml:space="preserve"> </w:t>
      </w:r>
      <w:r>
        <w:t>question</w:t>
      </w:r>
      <w:r>
        <w:rPr>
          <w:spacing w:val="35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distorted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learning</w:t>
      </w:r>
      <w:r>
        <w:rPr>
          <w:spacing w:val="35"/>
        </w:rPr>
        <w:t xml:space="preserve"> </w:t>
      </w:r>
      <w:r>
        <w:t>outcomes.</w:t>
      </w:r>
      <w:r>
        <w:rPr>
          <w:w w:val="102"/>
        </w:rPr>
        <w:t xml:space="preserve"> </w:t>
      </w:r>
      <w:r>
        <w:rPr>
          <w:spacing w:val="-4"/>
        </w:rPr>
        <w:t>A</w:t>
      </w:r>
      <w:r>
        <w:t>dditionall</w:t>
      </w:r>
      <w:r>
        <w:rPr>
          <w:spacing w:val="-12"/>
        </w:rPr>
        <w:t>y</w:t>
      </w:r>
      <w:r>
        <w:t>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content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question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bas</w:t>
      </w:r>
      <w:r>
        <w:rPr>
          <w:spacing w:val="1"/>
        </w:rPr>
        <w:t>e</w:t>
      </w:r>
      <w:r>
        <w:t>d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identifying data</w:t>
      </w:r>
      <w:r>
        <w:rPr>
          <w:spacing w:val="18"/>
        </w:rPr>
        <w:t xml:space="preserve"> </w:t>
      </w:r>
      <w:r>
        <w:t>types</w:t>
      </w:r>
      <w:r>
        <w:rPr>
          <w:spacing w:val="18"/>
        </w:rPr>
        <w:t xml:space="preserve"> </w:t>
      </w:r>
      <w:r>
        <w:t>which</w:t>
      </w:r>
      <w:r>
        <w:rPr>
          <w:spacing w:val="18"/>
        </w:rPr>
        <w:t xml:space="preserve"> </w:t>
      </w:r>
      <w:r>
        <w:t>limited</w:t>
      </w:r>
      <w:r>
        <w:rPr>
          <w:spacing w:val="18"/>
        </w:rPr>
        <w:t xml:space="preserve"> </w:t>
      </w:r>
      <w:r>
        <w:t>us</w:t>
      </w:r>
      <w:r>
        <w:rPr>
          <w:spacing w:val="19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actually</w:t>
      </w:r>
      <w:r>
        <w:rPr>
          <w:spacing w:val="20"/>
        </w:rPr>
        <w:t xml:space="preserve"> </w:t>
      </w:r>
      <w:r>
        <w:t>making</w:t>
      </w:r>
      <w:r>
        <w:rPr>
          <w:spacing w:val="18"/>
        </w:rPr>
        <w:t xml:space="preserve"> </w:t>
      </w:r>
      <w:r>
        <w:t>parallel</w:t>
      </w:r>
      <w:r>
        <w:rPr>
          <w:spacing w:val="18"/>
        </w:rPr>
        <w:t xml:space="preserve"> </w:t>
      </w:r>
      <w:r>
        <w:t>question</w:t>
      </w:r>
      <w:r>
        <w:rPr>
          <w:w w:val="105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suitable</w:t>
      </w:r>
      <w:r>
        <w:rPr>
          <w:spacing w:val="-2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distractors</w:t>
      </w:r>
      <w:r>
        <w:rPr>
          <w:spacing w:val="-2"/>
        </w:rPr>
        <w:t xml:space="preserve"> w</w:t>
      </w:r>
      <w:r>
        <w:t>e</w:t>
      </w:r>
      <w:r>
        <w:rPr>
          <w:spacing w:val="-2"/>
        </w:rPr>
        <w:t>r</w:t>
      </w:r>
      <w:r>
        <w:t>e</w:t>
      </w:r>
      <w:r>
        <w:rPr>
          <w:spacing w:val="-2"/>
        </w:rPr>
        <w:t xml:space="preserve"> </w:t>
      </w:r>
      <w:r>
        <w:t>float,</w:t>
      </w:r>
      <w:r>
        <w:rPr>
          <w:w w:val="95"/>
        </w:rPr>
        <w:t xml:space="preserve"> </w:t>
      </w:r>
      <w:r>
        <w:t>intege</w:t>
      </w:r>
      <w:r>
        <w:rPr>
          <w:spacing w:val="-11"/>
        </w:rPr>
        <w:t>r</w:t>
      </w:r>
      <w:r>
        <w:t>,</w:t>
      </w:r>
      <w:r>
        <w:rPr>
          <w:spacing w:val="18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string.</w:t>
      </w:r>
      <w:r>
        <w:rPr>
          <w:spacing w:val="18"/>
        </w:rPr>
        <w:t xml:space="preserve"> </w:t>
      </w:r>
      <w:r>
        <w:rPr>
          <w:spacing w:val="-15"/>
        </w:rPr>
        <w:t>W</w:t>
      </w:r>
      <w:r>
        <w:t>e</w:t>
      </w:r>
      <w:r>
        <w:rPr>
          <w:spacing w:val="19"/>
        </w:rPr>
        <w:t xml:space="preserve"> </w:t>
      </w:r>
      <w:r>
        <w:t>a</w:t>
      </w:r>
      <w:r>
        <w:rPr>
          <w:spacing w:val="-2"/>
        </w:rPr>
        <w:t>r</w:t>
      </w:r>
      <w:r>
        <w:t>e</w:t>
      </w:r>
      <w:r>
        <w:rPr>
          <w:spacing w:val="18"/>
        </w:rPr>
        <w:t xml:space="preserve"> </w:t>
      </w:r>
      <w:r>
        <w:t>informed</w:t>
      </w:r>
      <w:r>
        <w:rPr>
          <w:spacing w:val="19"/>
        </w:rPr>
        <w:t xml:space="preserve"> </w:t>
      </w:r>
      <w:r>
        <w:t>by</w:t>
      </w:r>
      <w:r>
        <w:rPr>
          <w:spacing w:val="18"/>
        </w:rPr>
        <w:t xml:space="preserve"> </w:t>
      </w:r>
      <w:r>
        <w:t>this</w:t>
      </w:r>
      <w:r>
        <w:rPr>
          <w:spacing w:val="19"/>
        </w:rPr>
        <w:t xml:space="preserve"> </w:t>
      </w:r>
      <w:r>
        <w:t>analysis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consider</w:t>
      </w:r>
      <w:r>
        <w:rPr>
          <w:w w:val="103"/>
        </w:rPr>
        <w:t xml:space="preserve"> </w:t>
      </w:r>
      <w:r>
        <w:rPr>
          <w:spacing w:val="-2"/>
        </w:rPr>
        <w:t>r</w:t>
      </w:r>
      <w:r>
        <w:rPr>
          <w:spacing w:val="-3"/>
        </w:rPr>
        <w:t>e</w:t>
      </w:r>
      <w:r>
        <w:t>vising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question.</w:t>
      </w:r>
      <w:r>
        <w:rPr>
          <w:spacing w:val="-6"/>
        </w:rPr>
        <w:t xml:space="preserve"> </w:t>
      </w:r>
      <w:commentRangeEnd w:id="115"/>
      <w:r w:rsidR="000E7821">
        <w:rPr>
          <w:rStyle w:val="CommentReference"/>
          <w:rFonts w:asciiTheme="minorHAnsi" w:eastAsiaTheme="minorHAnsi" w:hAnsiTheme="minorHAnsi"/>
        </w:rPr>
        <w:commentReference w:id="115"/>
      </w:r>
      <w:r>
        <w:t>Questions</w:t>
      </w:r>
      <w:r>
        <w:rPr>
          <w:spacing w:val="-7"/>
        </w:rPr>
        <w:t xml:space="preserve"> </w:t>
      </w:r>
      <w:r>
        <w:t>2,</w:t>
      </w:r>
      <w:r>
        <w:rPr>
          <w:spacing w:val="-6"/>
        </w:rPr>
        <w:t xml:space="preserve"> </w:t>
      </w:r>
      <w:r>
        <w:t>3,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5</w:t>
      </w:r>
      <w:r>
        <w:rPr>
          <w:spacing w:val="-6"/>
        </w:rPr>
        <w:t xml:space="preserve"> </w:t>
      </w:r>
      <w:r>
        <w:rPr>
          <w:spacing w:val="-4"/>
        </w:rPr>
        <w:t>(</w:t>
      </w:r>
      <w:r>
        <w:t>all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gains</w:t>
      </w:r>
      <w:r>
        <w:rPr>
          <w:w w:val="99"/>
        </w:rPr>
        <w:t xml:space="preserve"> </w:t>
      </w:r>
      <w:r>
        <w:t>consistently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>b</w:t>
      </w:r>
      <w:r>
        <w:rPr>
          <w:spacing w:val="-2"/>
        </w:rPr>
        <w:t>ov</w:t>
      </w:r>
      <w:r>
        <w:t>e</w:t>
      </w:r>
      <w:r>
        <w:rPr>
          <w:spacing w:val="3"/>
        </w:rPr>
        <w:t xml:space="preserve"> </w:t>
      </w:r>
      <w:r>
        <w:t>0.855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n</w:t>
      </w:r>
      <w:r>
        <w:rPr>
          <w:spacing w:val="-2"/>
        </w:rPr>
        <w:t>ev</w:t>
      </w:r>
      <w:r>
        <w:t>er</w:t>
      </w:r>
      <w:r>
        <w:rPr>
          <w:spacing w:val="3"/>
        </w:rPr>
        <w:t xml:space="preserve"> </w:t>
      </w:r>
      <w:r>
        <w:t>d</w:t>
      </w:r>
      <w:r>
        <w:rPr>
          <w:spacing w:val="-2"/>
        </w:rPr>
        <w:t>r</w:t>
      </w:r>
      <w:r>
        <w:t>opping)</w:t>
      </w:r>
      <w:r>
        <w:rPr>
          <w:spacing w:val="3"/>
        </w:rPr>
        <w:t xml:space="preserve"> </w:t>
      </w:r>
      <w:r>
        <w:t>lea</w:t>
      </w:r>
      <w:r>
        <w:rPr>
          <w:spacing w:val="-2"/>
        </w:rPr>
        <w:t>v</w:t>
      </w:r>
      <w:r>
        <w:t>e</w:t>
      </w:r>
      <w:r>
        <w:rPr>
          <w:spacing w:val="3"/>
        </w:rPr>
        <w:t xml:space="preserve"> </w:t>
      </w:r>
      <w:r>
        <w:t>little</w:t>
      </w:r>
      <w:r>
        <w:rPr>
          <w:spacing w:val="3"/>
        </w:rPr>
        <w:t xml:space="preserve"> </w:t>
      </w:r>
      <w:r>
        <w:rPr>
          <w:spacing w:val="-2"/>
        </w:rPr>
        <w:t>r</w:t>
      </w:r>
      <w:r>
        <w:rPr>
          <w:spacing w:val="1"/>
        </w:rPr>
        <w:t>o</w:t>
      </w:r>
      <w:r>
        <w:t>om</w:t>
      </w:r>
      <w:r>
        <w:rPr>
          <w:spacing w:val="3"/>
        </w:rPr>
        <w:t xml:space="preserve"> </w:t>
      </w:r>
      <w:r>
        <w:t>for</w:t>
      </w:r>
      <w:r>
        <w:rPr>
          <w:w w:val="101"/>
        </w:rPr>
        <w:t xml:space="preserve"> </w:t>
      </w:r>
      <w:r>
        <w:t>imp</w:t>
      </w:r>
      <w:r>
        <w:rPr>
          <w:spacing w:val="-2"/>
        </w:rPr>
        <w:t>r</w:t>
      </w:r>
      <w:r>
        <w:rPr>
          <w:spacing w:val="-3"/>
        </w:rPr>
        <w:t>ov</w:t>
      </w:r>
      <w:r>
        <w:t>ement.</w:t>
      </w:r>
      <w:r>
        <w:rPr>
          <w:spacing w:val="-9"/>
        </w:rPr>
        <w:t xml:space="preserve"> </w:t>
      </w:r>
      <w:r>
        <w:t>Question</w:t>
      </w:r>
      <w:r>
        <w:rPr>
          <w:spacing w:val="-10"/>
        </w:rPr>
        <w:t xml:space="preserve"> </w:t>
      </w:r>
      <w:r>
        <w:t>6</w:t>
      </w:r>
      <w:r>
        <w:rPr>
          <w:spacing w:val="-9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acceptable</w:t>
      </w:r>
      <w:r>
        <w:rPr>
          <w:spacing w:val="-9"/>
        </w:rPr>
        <w:t xml:space="preserve"> </w:t>
      </w:r>
      <w:r>
        <w:t>learning</w:t>
      </w:r>
      <w:r>
        <w:rPr>
          <w:spacing w:val="-9"/>
        </w:rPr>
        <w:t xml:space="preserve"> </w:t>
      </w:r>
      <w:r>
        <w:t>gains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rPr>
          <w:spacing w:val="1"/>
        </w:rPr>
        <w:t>p</w:t>
      </w:r>
      <w:r>
        <w:t>ost-test</w:t>
      </w:r>
    </w:p>
    <w:p w14:paraId="5910D63E" w14:textId="77777777" w:rsidR="00BD22F5" w:rsidRDefault="00541216">
      <w:pPr>
        <w:pStyle w:val="BodyText"/>
        <w:spacing w:line="185" w:lineRule="exact"/>
        <w:ind w:left="116" w:right="175"/>
        <w:jc w:val="both"/>
      </w:pPr>
      <w:r>
        <w:br w:type="column"/>
      </w:r>
      <w:r>
        <w:lastRenderedPageBreak/>
        <w:t>sel</w:t>
      </w:r>
      <w:r>
        <w:rPr>
          <w:spacing w:val="1"/>
        </w:rPr>
        <w:t>e</w:t>
      </w:r>
      <w:r>
        <w:t>ct</w:t>
      </w:r>
      <w:r>
        <w:rPr>
          <w:spacing w:val="1"/>
        </w:rPr>
        <w:t>e</w:t>
      </w:r>
      <w:r>
        <w:t>d</w:t>
      </w:r>
      <w:r>
        <w:rPr>
          <w:spacing w:val="-12"/>
        </w:rPr>
        <w:t xml:space="preserve"> </w:t>
      </w:r>
      <w:r>
        <w:t>distractors.</w:t>
      </w:r>
      <w:r>
        <w:rPr>
          <w:spacing w:val="-11"/>
        </w:rPr>
        <w:t xml:space="preserve"> </w:t>
      </w:r>
      <w:commentRangeStart w:id="116"/>
      <w:r>
        <w:rPr>
          <w:spacing w:val="-16"/>
        </w:rPr>
        <w:t>W</w:t>
      </w:r>
      <w:r>
        <w:t>e</w:t>
      </w:r>
      <w:r>
        <w:rPr>
          <w:spacing w:val="-11"/>
        </w:rPr>
        <w:t xml:space="preserve"> </w:t>
      </w:r>
      <w:r>
        <w:t>want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kn</w:t>
      </w:r>
      <w:r>
        <w:rPr>
          <w:spacing w:val="-2"/>
        </w:rPr>
        <w:t>o</w:t>
      </w:r>
      <w:r>
        <w:t>w</w:t>
      </w:r>
      <w:r>
        <w:rPr>
          <w:spacing w:val="-12"/>
        </w:rPr>
        <w:t xml:space="preserve"> </w:t>
      </w:r>
      <w:r>
        <w:t>what</w:t>
      </w:r>
      <w:r>
        <w:rPr>
          <w:spacing w:val="-11"/>
        </w:rPr>
        <w:t xml:space="preserve"> </w:t>
      </w:r>
      <w:r>
        <w:t>kn</w:t>
      </w:r>
      <w:r>
        <w:rPr>
          <w:spacing w:val="-2"/>
        </w:rPr>
        <w:t>o</w:t>
      </w:r>
      <w:r>
        <w:t>wl</w:t>
      </w:r>
      <w:r>
        <w:rPr>
          <w:spacing w:val="1"/>
        </w:rPr>
        <w:t>e</w:t>
      </w:r>
      <w:r>
        <w:t>dge</w:t>
      </w:r>
      <w:r>
        <w:rPr>
          <w:spacing w:val="-11"/>
        </w:rPr>
        <w:t xml:space="preserve"> </w:t>
      </w:r>
      <w:r>
        <w:t>com</w:t>
      </w:r>
      <w:r>
        <w:rPr>
          <w:spacing w:val="1"/>
        </w:rPr>
        <w:t>p</w:t>
      </w:r>
      <w:r>
        <w:t>onents</w:t>
      </w:r>
    </w:p>
    <w:p w14:paraId="75F800C8" w14:textId="36AE5021" w:rsidR="00BD22F5" w:rsidRDefault="008A0578">
      <w:pPr>
        <w:pStyle w:val="BodyText"/>
        <w:spacing w:before="12" w:line="254" w:lineRule="auto"/>
        <w:ind w:left="110" w:right="175" w:firstLine="5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7CA00EE" wp14:editId="592334D2">
                <wp:simplePos x="0" y="0"/>
                <wp:positionH relativeFrom="page">
                  <wp:posOffset>745490</wp:posOffset>
                </wp:positionH>
                <wp:positionV relativeFrom="paragraph">
                  <wp:posOffset>-113030</wp:posOffset>
                </wp:positionV>
                <wp:extent cx="2925445" cy="1270"/>
                <wp:effectExtent l="0" t="1270" r="12065" b="10160"/>
                <wp:wrapNone/>
                <wp:docPr id="16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25445" cy="1270"/>
                          <a:chOff x="1175" y="-179"/>
                          <a:chExt cx="4607" cy="2"/>
                        </a:xfrm>
                      </wpg:grpSpPr>
                      <wps:wsp>
                        <wps:cNvPr id="17" name="Freeform 10"/>
                        <wps:cNvSpPr>
                          <a:spLocks/>
                        </wps:cNvSpPr>
                        <wps:spPr bwMode="auto">
                          <a:xfrm>
                            <a:off x="1175" y="-179"/>
                            <a:ext cx="4607" cy="2"/>
                          </a:xfrm>
                          <a:custGeom>
                            <a:avLst/>
                            <a:gdLst>
                              <a:gd name="T0" fmla="+- 0 1175 1175"/>
                              <a:gd name="T1" fmla="*/ T0 w 4607"/>
                              <a:gd name="T2" fmla="+- 0 5782 1175"/>
                              <a:gd name="T3" fmla="*/ T2 w 460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607">
                                <a:moveTo>
                                  <a:pt x="0" y="0"/>
                                </a:moveTo>
                                <a:lnTo>
                                  <a:pt x="4607" y="0"/>
                                </a:lnTo>
                              </a:path>
                            </a:pathLst>
                          </a:custGeom>
                          <a:noFill/>
                          <a:ln w="91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EDD8CE" id="Group 9" o:spid="_x0000_s1026" style="position:absolute;margin-left:58.7pt;margin-top:-8.9pt;width:230.35pt;height:.1pt;z-index:-251658240;mso-position-horizontal-relative:page" coordorigin="1175,-179" coordsize="460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">
                <v:shape id="Freeform 10" o:spid="_x0000_s1027" style="position:absolute;left:1175;top:-179;width:4607;height:2;visibility:visible;mso-wrap-style:square;v-text-anchor:top" coordsize="460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" path="m,l4607,e" filled="f" strokeweight=".25292mm">
                  <v:path arrowok="t" o:connecttype="custom" o:connectlocs="0,0;4607,0" o:connectangles="0,0"/>
                </v:shape>
                <w10:wrap anchorx="page"/>
              </v:group>
            </w:pict>
          </mc:Fallback>
        </mc:AlternateContent>
      </w:r>
      <w:r w:rsidR="00541216">
        <w:t>l</w:t>
      </w:r>
      <w:r w:rsidR="00541216">
        <w:rPr>
          <w:spacing w:val="1"/>
        </w:rPr>
        <w:t>e</w:t>
      </w:r>
      <w:r w:rsidR="00541216">
        <w:t>d</w:t>
      </w:r>
      <w:r w:rsidR="00541216">
        <w:rPr>
          <w:spacing w:val="-12"/>
        </w:rPr>
        <w:t xml:space="preserve"> </w:t>
      </w:r>
      <w:r w:rsidR="00541216">
        <w:t>students</w:t>
      </w:r>
      <w:r w:rsidR="00541216">
        <w:rPr>
          <w:spacing w:val="-12"/>
        </w:rPr>
        <w:t xml:space="preserve"> </w:t>
      </w:r>
      <w:r w:rsidR="00541216">
        <w:t>to</w:t>
      </w:r>
      <w:r w:rsidR="00541216">
        <w:rPr>
          <w:spacing w:val="-12"/>
        </w:rPr>
        <w:t xml:space="preserve"> </w:t>
      </w:r>
      <w:r w:rsidR="00541216">
        <w:t>sel</w:t>
      </w:r>
      <w:r w:rsidR="00541216">
        <w:rPr>
          <w:spacing w:val="1"/>
        </w:rPr>
        <w:t>e</w:t>
      </w:r>
      <w:r w:rsidR="00541216">
        <w:t>ct</w:t>
      </w:r>
      <w:r w:rsidR="00541216">
        <w:rPr>
          <w:spacing w:val="-11"/>
        </w:rPr>
        <w:t xml:space="preserve"> </w:t>
      </w:r>
      <w:r w:rsidR="00541216">
        <w:t>this</w:t>
      </w:r>
      <w:r w:rsidR="00541216">
        <w:rPr>
          <w:spacing w:val="-12"/>
        </w:rPr>
        <w:t xml:space="preserve"> </w:t>
      </w:r>
      <w:r w:rsidR="00541216">
        <w:t>distracto</w:t>
      </w:r>
      <w:r w:rsidR="00541216">
        <w:rPr>
          <w:spacing w:val="-11"/>
        </w:rPr>
        <w:t>r</w:t>
      </w:r>
      <w:r w:rsidR="00541216">
        <w:t>.</w:t>
      </w:r>
      <w:r w:rsidR="00541216">
        <w:rPr>
          <w:spacing w:val="-12"/>
        </w:rPr>
        <w:t xml:space="preserve"> </w:t>
      </w:r>
      <w:r w:rsidR="00541216">
        <w:t>F</w:t>
      </w:r>
      <w:r w:rsidR="00541216">
        <w:rPr>
          <w:spacing w:val="-3"/>
        </w:rPr>
        <w:t>r</w:t>
      </w:r>
      <w:r w:rsidR="00541216">
        <w:t>om</w:t>
      </w:r>
      <w:r w:rsidR="00541216">
        <w:rPr>
          <w:spacing w:val="-11"/>
        </w:rPr>
        <w:t xml:space="preserve"> </w:t>
      </w:r>
      <w:r w:rsidR="00541216">
        <w:t>ans</w:t>
      </w:r>
      <w:r w:rsidR="00541216">
        <w:rPr>
          <w:spacing w:val="-2"/>
        </w:rPr>
        <w:t>w</w:t>
      </w:r>
      <w:r w:rsidR="00541216">
        <w:t>er</w:t>
      </w:r>
      <w:r w:rsidR="00541216">
        <w:rPr>
          <w:spacing w:val="-12"/>
        </w:rPr>
        <w:t xml:space="preserve"> </w:t>
      </w:r>
      <w:r w:rsidR="00541216">
        <w:t>choice</w:t>
      </w:r>
      <w:r w:rsidR="00541216">
        <w:rPr>
          <w:spacing w:val="-12"/>
        </w:rPr>
        <w:t xml:space="preserve"> </w:t>
      </w:r>
      <w:r w:rsidR="00541216">
        <w:t>"a</w:t>
      </w:r>
      <w:r w:rsidR="00541216">
        <w:rPr>
          <w:spacing w:val="-11"/>
        </w:rPr>
        <w:t>"</w:t>
      </w:r>
      <w:r w:rsidR="00541216">
        <w:t>,</w:t>
      </w:r>
      <w:r w:rsidR="00541216">
        <w:rPr>
          <w:spacing w:val="-11"/>
        </w:rPr>
        <w:t xml:space="preserve"> </w:t>
      </w:r>
      <w:r w:rsidR="00541216">
        <w:rPr>
          <w:spacing w:val="-2"/>
        </w:rPr>
        <w:t>w</w:t>
      </w:r>
      <w:r w:rsidR="00541216">
        <w:t>e</w:t>
      </w:r>
      <w:r w:rsidR="00541216">
        <w:rPr>
          <w:spacing w:val="-12"/>
        </w:rPr>
        <w:t xml:space="preserve"> </w:t>
      </w:r>
      <w:r w:rsidR="00541216">
        <w:t>can infer</w:t>
      </w:r>
      <w:r w:rsidR="00541216">
        <w:rPr>
          <w:spacing w:val="10"/>
        </w:rPr>
        <w:t xml:space="preserve"> </w:t>
      </w:r>
      <w:r w:rsidR="00541216">
        <w:t>that</w:t>
      </w:r>
      <w:r w:rsidR="00541216">
        <w:rPr>
          <w:spacing w:val="10"/>
        </w:rPr>
        <w:t xml:space="preserve"> </w:t>
      </w:r>
      <w:r w:rsidR="00541216">
        <w:t>the</w:t>
      </w:r>
      <w:r w:rsidR="00541216">
        <w:rPr>
          <w:spacing w:val="11"/>
        </w:rPr>
        <w:t xml:space="preserve"> </w:t>
      </w:r>
      <w:r w:rsidR="00541216">
        <w:t>students</w:t>
      </w:r>
      <w:r w:rsidR="00541216">
        <w:rPr>
          <w:spacing w:val="10"/>
        </w:rPr>
        <w:t xml:space="preserve"> </w:t>
      </w:r>
      <w:r w:rsidR="00541216">
        <w:t>ha</w:t>
      </w:r>
      <w:r w:rsidR="00541216">
        <w:rPr>
          <w:spacing w:val="-2"/>
        </w:rPr>
        <w:t>v</w:t>
      </w:r>
      <w:r w:rsidR="00541216">
        <w:t>e</w:t>
      </w:r>
      <w:r w:rsidR="00541216">
        <w:rPr>
          <w:spacing w:val="10"/>
        </w:rPr>
        <w:t xml:space="preserve"> </w:t>
      </w:r>
      <w:r w:rsidR="00541216">
        <w:t>the</w:t>
      </w:r>
      <w:r w:rsidR="00541216">
        <w:rPr>
          <w:spacing w:val="11"/>
        </w:rPr>
        <w:t xml:space="preserve"> </w:t>
      </w:r>
      <w:r w:rsidR="00541216">
        <w:t>foll</w:t>
      </w:r>
      <w:r w:rsidR="00541216">
        <w:rPr>
          <w:spacing w:val="-3"/>
        </w:rPr>
        <w:t>o</w:t>
      </w:r>
      <w:r w:rsidR="00541216">
        <w:t>wing</w:t>
      </w:r>
      <w:r w:rsidR="00541216">
        <w:rPr>
          <w:spacing w:val="10"/>
        </w:rPr>
        <w:t xml:space="preserve"> </w:t>
      </w:r>
      <w:r w:rsidR="00541216">
        <w:t>kn</w:t>
      </w:r>
      <w:r w:rsidR="00541216">
        <w:rPr>
          <w:spacing w:val="-2"/>
        </w:rPr>
        <w:t>o</w:t>
      </w:r>
      <w:r w:rsidR="00541216">
        <w:t>wl</w:t>
      </w:r>
      <w:r w:rsidR="00541216">
        <w:rPr>
          <w:spacing w:val="1"/>
        </w:rPr>
        <w:t>e</w:t>
      </w:r>
      <w:r w:rsidR="00541216">
        <w:t>dge</w:t>
      </w:r>
      <w:r w:rsidR="00541216">
        <w:rPr>
          <w:spacing w:val="10"/>
        </w:rPr>
        <w:t xml:space="preserve"> </w:t>
      </w:r>
      <w:r w:rsidR="00541216">
        <w:t>com</w:t>
      </w:r>
      <w:r w:rsidR="00541216">
        <w:rPr>
          <w:spacing w:val="1"/>
        </w:rPr>
        <w:t>p</w:t>
      </w:r>
      <w:r w:rsidR="00541216">
        <w:t>onents</w:t>
      </w:r>
      <w:r w:rsidR="00541216">
        <w:rPr>
          <w:w w:val="104"/>
        </w:rPr>
        <w:t xml:space="preserve"> </w:t>
      </w:r>
      <w:r w:rsidR="00541216">
        <w:rPr>
          <w:spacing w:val="-4"/>
        </w:rPr>
        <w:t>(</w:t>
      </w:r>
      <w:r w:rsidR="00541216">
        <w:t>s</w:t>
      </w:r>
      <w:r w:rsidR="00541216">
        <w:rPr>
          <w:spacing w:val="1"/>
        </w:rPr>
        <w:t>e</w:t>
      </w:r>
      <w:r w:rsidR="00541216">
        <w:t>e</w:t>
      </w:r>
      <w:r w:rsidR="00541216">
        <w:rPr>
          <w:spacing w:val="-17"/>
        </w:rPr>
        <w:t xml:space="preserve"> </w:t>
      </w:r>
      <w:r w:rsidR="00541216">
        <w:rPr>
          <w:spacing w:val="-10"/>
        </w:rPr>
        <w:t>T</w:t>
      </w:r>
      <w:r w:rsidR="00541216">
        <w:t>able</w:t>
      </w:r>
      <w:r w:rsidR="00541216">
        <w:rPr>
          <w:spacing w:val="-16"/>
        </w:rPr>
        <w:t xml:space="preserve"> </w:t>
      </w:r>
      <w:hyperlink w:anchor="_bookmark5" w:history="1">
        <w:r w:rsidR="00541216">
          <w:t>3):</w:t>
        </w:r>
        <w:r w:rsidR="00541216">
          <w:rPr>
            <w:spacing w:val="-17"/>
          </w:rPr>
          <w:t xml:space="preserve"> </w:t>
        </w:r>
      </w:hyperlink>
      <w:r w:rsidR="00541216">
        <w:t>6,</w:t>
      </w:r>
      <w:r w:rsidR="00541216">
        <w:rPr>
          <w:spacing w:val="-16"/>
        </w:rPr>
        <w:t xml:space="preserve"> </w:t>
      </w:r>
      <w:r w:rsidR="00541216">
        <w:t>parts</w:t>
      </w:r>
      <w:r w:rsidR="00541216">
        <w:rPr>
          <w:spacing w:val="-16"/>
        </w:rPr>
        <w:t xml:space="preserve"> </w:t>
      </w:r>
      <w:r w:rsidR="00541216">
        <w:t>of</w:t>
      </w:r>
      <w:r w:rsidR="00541216">
        <w:rPr>
          <w:spacing w:val="-17"/>
        </w:rPr>
        <w:t xml:space="preserve"> </w:t>
      </w:r>
      <w:r w:rsidR="00541216">
        <w:t>18,</w:t>
      </w:r>
      <w:r w:rsidR="00541216">
        <w:rPr>
          <w:spacing w:val="-16"/>
        </w:rPr>
        <w:t xml:space="preserve"> </w:t>
      </w:r>
      <w:r w:rsidR="00541216">
        <w:t>and</w:t>
      </w:r>
      <w:r w:rsidR="00541216">
        <w:rPr>
          <w:spacing w:val="-17"/>
        </w:rPr>
        <w:t xml:space="preserve"> </w:t>
      </w:r>
      <w:r w:rsidR="00541216">
        <w:t>to</w:t>
      </w:r>
      <w:r w:rsidR="00541216">
        <w:rPr>
          <w:spacing w:val="-16"/>
        </w:rPr>
        <w:t xml:space="preserve"> </w:t>
      </w:r>
      <w:r w:rsidR="00541216">
        <w:t>some</w:t>
      </w:r>
      <w:r w:rsidR="00541216">
        <w:rPr>
          <w:spacing w:val="-16"/>
        </w:rPr>
        <w:t xml:space="preserve"> </w:t>
      </w:r>
      <w:r w:rsidR="00541216">
        <w:t>confi</w:t>
      </w:r>
      <w:bookmarkStart w:id="117" w:name="_GoBack"/>
      <w:bookmarkEnd w:id="117"/>
      <w:r w:rsidR="00541216">
        <w:t>denc</w:t>
      </w:r>
      <w:r w:rsidR="00541216">
        <w:rPr>
          <w:spacing w:val="-3"/>
        </w:rPr>
        <w:t>e</w:t>
      </w:r>
      <w:r w:rsidR="00541216">
        <w:t>,</w:t>
      </w:r>
      <w:r w:rsidR="00541216">
        <w:rPr>
          <w:spacing w:val="-17"/>
        </w:rPr>
        <w:t xml:space="preserve"> </w:t>
      </w:r>
      <w:r w:rsidR="00541216">
        <w:t>23.</w:t>
      </w:r>
      <w:r w:rsidR="00541216">
        <w:rPr>
          <w:spacing w:val="-16"/>
        </w:rPr>
        <w:t xml:space="preserve"> </w:t>
      </w:r>
      <w:r w:rsidR="00541216">
        <w:t>The</w:t>
      </w:r>
      <w:r w:rsidR="00541216">
        <w:rPr>
          <w:spacing w:val="-17"/>
        </w:rPr>
        <w:t xml:space="preserve"> </w:t>
      </w:r>
      <w:r w:rsidR="00541216">
        <w:t>missing</w:t>
      </w:r>
      <w:r w:rsidR="00541216">
        <w:rPr>
          <w:w w:val="99"/>
        </w:rPr>
        <w:t xml:space="preserve"> </w:t>
      </w:r>
      <w:r w:rsidR="00541216">
        <w:t>pi</w:t>
      </w:r>
      <w:r w:rsidR="00541216">
        <w:rPr>
          <w:spacing w:val="1"/>
        </w:rPr>
        <w:t>e</w:t>
      </w:r>
      <w:r w:rsidR="00541216">
        <w:t>ces</w:t>
      </w:r>
      <w:r w:rsidR="00541216">
        <w:rPr>
          <w:spacing w:val="12"/>
        </w:rPr>
        <w:t xml:space="preserve"> </w:t>
      </w:r>
      <w:r w:rsidR="00541216">
        <w:t>of</w:t>
      </w:r>
      <w:r w:rsidR="00541216">
        <w:rPr>
          <w:spacing w:val="13"/>
        </w:rPr>
        <w:t xml:space="preserve"> </w:t>
      </w:r>
      <w:r w:rsidR="00541216">
        <w:t>kn</w:t>
      </w:r>
      <w:r w:rsidR="00541216">
        <w:rPr>
          <w:spacing w:val="-2"/>
        </w:rPr>
        <w:t>o</w:t>
      </w:r>
      <w:r w:rsidR="00541216">
        <w:t>wl</w:t>
      </w:r>
      <w:r w:rsidR="00541216">
        <w:rPr>
          <w:spacing w:val="1"/>
        </w:rPr>
        <w:t>e</w:t>
      </w:r>
      <w:r w:rsidR="00541216">
        <w:t>dge</w:t>
      </w:r>
      <w:r w:rsidR="00541216">
        <w:rPr>
          <w:spacing w:val="13"/>
        </w:rPr>
        <w:t xml:space="preserve"> </w:t>
      </w:r>
      <w:r w:rsidR="00541216">
        <w:t>a</w:t>
      </w:r>
      <w:r w:rsidR="00541216">
        <w:rPr>
          <w:spacing w:val="-2"/>
        </w:rPr>
        <w:t>r</w:t>
      </w:r>
      <w:r w:rsidR="00541216">
        <w:t>e</w:t>
      </w:r>
      <w:r w:rsidR="00541216">
        <w:rPr>
          <w:spacing w:val="13"/>
        </w:rPr>
        <w:t xml:space="preserve"> </w:t>
      </w:r>
      <w:r w:rsidR="00541216">
        <w:t>other</w:t>
      </w:r>
      <w:r w:rsidR="00541216">
        <w:rPr>
          <w:spacing w:val="13"/>
        </w:rPr>
        <w:t xml:space="preserve"> </w:t>
      </w:r>
      <w:r w:rsidR="00541216">
        <w:t>subparts</w:t>
      </w:r>
      <w:r w:rsidR="00541216">
        <w:rPr>
          <w:spacing w:val="12"/>
        </w:rPr>
        <w:t xml:space="preserve"> </w:t>
      </w:r>
      <w:r w:rsidR="00541216">
        <w:t>of</w:t>
      </w:r>
      <w:r w:rsidR="00541216">
        <w:rPr>
          <w:spacing w:val="13"/>
        </w:rPr>
        <w:t xml:space="preserve"> </w:t>
      </w:r>
      <w:r w:rsidR="00541216">
        <w:t>kn</w:t>
      </w:r>
      <w:r w:rsidR="00541216">
        <w:rPr>
          <w:spacing w:val="-2"/>
        </w:rPr>
        <w:t>o</w:t>
      </w:r>
      <w:r w:rsidR="00541216">
        <w:t>wl</w:t>
      </w:r>
      <w:r w:rsidR="00541216">
        <w:rPr>
          <w:spacing w:val="1"/>
        </w:rPr>
        <w:t>e</w:t>
      </w:r>
      <w:r w:rsidR="00541216">
        <w:t>dge</w:t>
      </w:r>
      <w:r w:rsidR="00541216">
        <w:rPr>
          <w:spacing w:val="13"/>
        </w:rPr>
        <w:t xml:space="preserve"> </w:t>
      </w:r>
      <w:r w:rsidR="00541216">
        <w:t>com</w:t>
      </w:r>
      <w:r w:rsidR="00541216">
        <w:rPr>
          <w:spacing w:val="1"/>
        </w:rPr>
        <w:t>p</w:t>
      </w:r>
      <w:r w:rsidR="00541216">
        <w:t>onent</w:t>
      </w:r>
      <w:r w:rsidR="00541216">
        <w:rPr>
          <w:w w:val="106"/>
        </w:rPr>
        <w:t xml:space="preserve"> </w:t>
      </w:r>
      <w:r w:rsidR="00541216">
        <w:t>18</w:t>
      </w:r>
      <w:r w:rsidR="00541216">
        <w:rPr>
          <w:spacing w:val="-3"/>
        </w:rPr>
        <w:t xml:space="preserve"> </w:t>
      </w:r>
      <w:r w:rsidR="00541216">
        <w:t>as</w:t>
      </w:r>
      <w:r w:rsidR="00541216">
        <w:rPr>
          <w:spacing w:val="-3"/>
        </w:rPr>
        <w:t xml:space="preserve"> </w:t>
      </w:r>
      <w:r w:rsidR="00541216">
        <w:rPr>
          <w:spacing w:val="-2"/>
        </w:rPr>
        <w:t>w</w:t>
      </w:r>
      <w:r w:rsidR="00541216">
        <w:t>ell</w:t>
      </w:r>
      <w:r w:rsidR="00541216">
        <w:rPr>
          <w:spacing w:val="-2"/>
        </w:rPr>
        <w:t xml:space="preserve"> </w:t>
      </w:r>
      <w:r w:rsidR="00541216">
        <w:t>as</w:t>
      </w:r>
      <w:r w:rsidR="00541216">
        <w:rPr>
          <w:spacing w:val="-3"/>
        </w:rPr>
        <w:t xml:space="preserve"> </w:t>
      </w:r>
      <w:r w:rsidR="00541216">
        <w:t>kn</w:t>
      </w:r>
      <w:r w:rsidR="00541216">
        <w:rPr>
          <w:spacing w:val="-2"/>
        </w:rPr>
        <w:t>o</w:t>
      </w:r>
      <w:r w:rsidR="00541216">
        <w:t>wl</w:t>
      </w:r>
      <w:r w:rsidR="00541216">
        <w:rPr>
          <w:spacing w:val="1"/>
        </w:rPr>
        <w:t>e</w:t>
      </w:r>
      <w:r w:rsidR="00541216">
        <w:t>dge</w:t>
      </w:r>
      <w:r w:rsidR="00541216">
        <w:rPr>
          <w:spacing w:val="-3"/>
        </w:rPr>
        <w:t xml:space="preserve"> </w:t>
      </w:r>
      <w:r w:rsidR="00541216">
        <w:t>com</w:t>
      </w:r>
      <w:r w:rsidR="00541216">
        <w:rPr>
          <w:spacing w:val="1"/>
        </w:rPr>
        <w:t>p</w:t>
      </w:r>
      <w:r w:rsidR="00541216">
        <w:t>onents</w:t>
      </w:r>
      <w:r w:rsidR="00541216">
        <w:rPr>
          <w:spacing w:val="-2"/>
        </w:rPr>
        <w:t xml:space="preserve"> </w:t>
      </w:r>
      <w:r w:rsidR="00541216">
        <w:t>12</w:t>
      </w:r>
      <w:r w:rsidR="00541216">
        <w:rPr>
          <w:spacing w:val="-3"/>
        </w:rPr>
        <w:t xml:space="preserve"> </w:t>
      </w:r>
      <w:r w:rsidR="00541216">
        <w:t>and</w:t>
      </w:r>
      <w:r w:rsidR="00541216">
        <w:rPr>
          <w:spacing w:val="-2"/>
        </w:rPr>
        <w:t xml:space="preserve"> </w:t>
      </w:r>
      <w:r w:rsidR="00541216">
        <w:t>22.</w:t>
      </w:r>
    </w:p>
    <w:p w14:paraId="4642E6F3" w14:textId="77777777" w:rsidR="00BD22F5" w:rsidRDefault="00541216">
      <w:pPr>
        <w:pStyle w:val="BodyText"/>
        <w:spacing w:line="254" w:lineRule="auto"/>
        <w:ind w:left="109" w:right="145" w:firstLine="205"/>
        <w:jc w:val="both"/>
      </w:pPr>
      <w:r>
        <w:rPr>
          <w:w w:val="105"/>
        </w:rPr>
        <w:t>By</w:t>
      </w:r>
      <w:r>
        <w:rPr>
          <w:spacing w:val="5"/>
          <w:w w:val="105"/>
        </w:rPr>
        <w:t xml:space="preserve"> </w:t>
      </w:r>
      <w:r>
        <w:rPr>
          <w:w w:val="105"/>
        </w:rPr>
        <w:t>identifying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kn</w:t>
      </w:r>
      <w:r>
        <w:rPr>
          <w:spacing w:val="-2"/>
          <w:w w:val="105"/>
        </w:rPr>
        <w:t>o</w:t>
      </w:r>
      <w:r>
        <w:rPr>
          <w:w w:val="105"/>
        </w:rPr>
        <w:t>wl</w:t>
      </w:r>
      <w:r>
        <w:rPr>
          <w:spacing w:val="1"/>
          <w:w w:val="105"/>
        </w:rPr>
        <w:t>e</w:t>
      </w:r>
      <w:r>
        <w:rPr>
          <w:w w:val="105"/>
        </w:rPr>
        <w:t>dge</w:t>
      </w:r>
      <w:r>
        <w:rPr>
          <w:spacing w:val="6"/>
          <w:w w:val="105"/>
        </w:rPr>
        <w:t xml:space="preserve"> </w:t>
      </w:r>
      <w:r>
        <w:rPr>
          <w:w w:val="105"/>
        </w:rPr>
        <w:t>com</w:t>
      </w:r>
      <w:r>
        <w:rPr>
          <w:spacing w:val="1"/>
          <w:w w:val="105"/>
        </w:rPr>
        <w:t>p</w:t>
      </w:r>
      <w:r>
        <w:rPr>
          <w:w w:val="105"/>
        </w:rPr>
        <w:t>onents,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w w:val="105"/>
        </w:rPr>
        <w:t>e</w:t>
      </w:r>
      <w:r>
        <w:rPr>
          <w:spacing w:val="6"/>
          <w:w w:val="105"/>
        </w:rPr>
        <w:t xml:space="preserve"> </w:t>
      </w:r>
      <w:r>
        <w:rPr>
          <w:w w:val="105"/>
        </w:rPr>
        <w:t>ha</w:t>
      </w:r>
      <w:r>
        <w:rPr>
          <w:spacing w:val="-2"/>
          <w:w w:val="105"/>
        </w:rPr>
        <w:t>v</w:t>
      </w:r>
      <w:r>
        <w:rPr>
          <w:w w:val="105"/>
        </w:rPr>
        <w:t>e</w:t>
      </w:r>
      <w:r>
        <w:rPr>
          <w:spacing w:val="6"/>
          <w:w w:val="105"/>
        </w:rPr>
        <w:t xml:space="preserve"> </w:t>
      </w:r>
      <w:r>
        <w:rPr>
          <w:w w:val="105"/>
        </w:rPr>
        <w:t>a</w:t>
      </w:r>
      <w:r>
        <w:rPr>
          <w:spacing w:val="6"/>
          <w:w w:val="105"/>
        </w:rPr>
        <w:t xml:space="preserve"> </w:t>
      </w:r>
      <w:r>
        <w:rPr>
          <w:w w:val="105"/>
        </w:rPr>
        <w:t>list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w w:val="99"/>
        </w:rPr>
        <w:t xml:space="preserve"> </w:t>
      </w:r>
      <w:r>
        <w:rPr>
          <w:w w:val="105"/>
        </w:rPr>
        <w:t>s</w:t>
      </w:r>
      <w:r>
        <w:rPr>
          <w:spacing w:val="1"/>
          <w:w w:val="105"/>
        </w:rPr>
        <w:t>pe</w:t>
      </w:r>
      <w:r>
        <w:rPr>
          <w:w w:val="105"/>
        </w:rPr>
        <w:t>cific</w:t>
      </w:r>
      <w:r>
        <w:rPr>
          <w:spacing w:val="3"/>
          <w:w w:val="105"/>
        </w:rPr>
        <w:t xml:space="preserve"> </w:t>
      </w:r>
      <w:r>
        <w:rPr>
          <w:w w:val="105"/>
        </w:rPr>
        <w:t>ideas</w:t>
      </w:r>
      <w:r>
        <w:rPr>
          <w:spacing w:val="4"/>
          <w:w w:val="105"/>
        </w:rPr>
        <w:t xml:space="preserve"> </w:t>
      </w:r>
      <w:r>
        <w:rPr>
          <w:w w:val="105"/>
        </w:rPr>
        <w:t>against</w:t>
      </w:r>
      <w:r>
        <w:rPr>
          <w:spacing w:val="4"/>
          <w:w w:val="105"/>
        </w:rPr>
        <w:t xml:space="preserve"> </w:t>
      </w:r>
      <w:r>
        <w:rPr>
          <w:w w:val="105"/>
        </w:rPr>
        <w:t>which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w w:val="105"/>
        </w:rPr>
        <w:t>e</w:t>
      </w:r>
      <w:r>
        <w:rPr>
          <w:spacing w:val="4"/>
          <w:w w:val="105"/>
        </w:rPr>
        <w:t xml:space="preserve"> </w:t>
      </w:r>
      <w:r>
        <w:rPr>
          <w:w w:val="105"/>
        </w:rPr>
        <w:t>can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r</w:t>
      </w:r>
      <w:r>
        <w:rPr>
          <w:spacing w:val="-3"/>
          <w:w w:val="105"/>
        </w:rPr>
        <w:t>e</w:t>
      </w:r>
      <w:r>
        <w:rPr>
          <w:w w:val="105"/>
        </w:rPr>
        <w:t>vi</w:t>
      </w:r>
      <w:r>
        <w:rPr>
          <w:spacing w:val="-3"/>
          <w:w w:val="105"/>
        </w:rPr>
        <w:t>e</w:t>
      </w:r>
      <w:r>
        <w:rPr>
          <w:w w:val="105"/>
        </w:rPr>
        <w:t>w</w:t>
      </w:r>
      <w:r>
        <w:rPr>
          <w:spacing w:val="4"/>
          <w:w w:val="105"/>
        </w:rPr>
        <w:t xml:space="preserve"> </w:t>
      </w:r>
      <w:r>
        <w:rPr>
          <w:w w:val="105"/>
        </w:rPr>
        <w:t>our</w:t>
      </w:r>
      <w:r>
        <w:rPr>
          <w:spacing w:val="4"/>
          <w:w w:val="105"/>
        </w:rPr>
        <w:t xml:space="preserve"> </w:t>
      </w:r>
      <w:r>
        <w:rPr>
          <w:w w:val="105"/>
        </w:rPr>
        <w:t>instruction.</w:t>
      </w:r>
      <w:r>
        <w:rPr>
          <w:spacing w:val="3"/>
          <w:w w:val="105"/>
        </w:rPr>
        <w:t xml:space="preserve"> </w:t>
      </w:r>
      <w:r>
        <w:rPr>
          <w:w w:val="105"/>
        </w:rPr>
        <w:t>For</w:t>
      </w:r>
      <w:r>
        <w:rPr>
          <w:w w:val="99"/>
        </w:rPr>
        <w:t xml:space="preserve"> </w:t>
      </w:r>
      <w:r>
        <w:rPr>
          <w:w w:val="105"/>
        </w:rPr>
        <w:t>instanc</w:t>
      </w:r>
      <w:r>
        <w:rPr>
          <w:spacing w:val="-2"/>
          <w:w w:val="105"/>
        </w:rPr>
        <w:t>e</w:t>
      </w:r>
      <w:r>
        <w:rPr>
          <w:w w:val="105"/>
        </w:rPr>
        <w:t>,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w w:val="105"/>
        </w:rPr>
        <w:t>e</w:t>
      </w:r>
      <w:r>
        <w:rPr>
          <w:spacing w:val="8"/>
          <w:w w:val="105"/>
        </w:rPr>
        <w:t xml:space="preserve"> </w:t>
      </w:r>
      <w:r>
        <w:rPr>
          <w:w w:val="105"/>
        </w:rPr>
        <w:t>kn</w:t>
      </w:r>
      <w:r>
        <w:rPr>
          <w:spacing w:val="-2"/>
          <w:w w:val="105"/>
        </w:rPr>
        <w:t>o</w:t>
      </w:r>
      <w:r>
        <w:rPr>
          <w:w w:val="105"/>
        </w:rPr>
        <w:t>w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student</w:t>
      </w:r>
      <w:r>
        <w:rPr>
          <w:spacing w:val="8"/>
          <w:w w:val="105"/>
        </w:rPr>
        <w:t xml:space="preserve"> </w:t>
      </w:r>
      <w:r>
        <w:rPr>
          <w:w w:val="105"/>
        </w:rPr>
        <w:t>has</w:t>
      </w:r>
      <w:r>
        <w:rPr>
          <w:spacing w:val="8"/>
          <w:w w:val="105"/>
        </w:rPr>
        <w:t xml:space="preserve"> </w:t>
      </w:r>
      <w:r>
        <w:rPr>
          <w:w w:val="105"/>
        </w:rPr>
        <w:t>at</w:t>
      </w:r>
      <w:r>
        <w:rPr>
          <w:spacing w:val="8"/>
          <w:w w:val="105"/>
        </w:rPr>
        <w:t xml:space="preserve"> </w:t>
      </w:r>
      <w:r>
        <w:rPr>
          <w:w w:val="105"/>
        </w:rPr>
        <w:t>least</w:t>
      </w:r>
      <w:r>
        <w:rPr>
          <w:spacing w:val="8"/>
          <w:w w:val="105"/>
        </w:rPr>
        <w:t xml:space="preserve"> </w:t>
      </w:r>
      <w:r>
        <w:rPr>
          <w:w w:val="105"/>
        </w:rPr>
        <w:t>some</w:t>
      </w:r>
      <w:r>
        <w:rPr>
          <w:spacing w:val="8"/>
          <w:w w:val="105"/>
        </w:rPr>
        <w:t xml:space="preserve"> </w:t>
      </w:r>
      <w:r>
        <w:rPr>
          <w:w w:val="105"/>
        </w:rPr>
        <w:t>partial</w:t>
      </w:r>
      <w:r>
        <w:rPr>
          <w:spacing w:val="8"/>
          <w:w w:val="105"/>
        </w:rPr>
        <w:t xml:space="preserve"> </w:t>
      </w:r>
      <w:proofErr w:type="spellStart"/>
      <w:r>
        <w:rPr>
          <w:w w:val="105"/>
        </w:rPr>
        <w:t>com</w:t>
      </w:r>
      <w:r>
        <w:rPr>
          <w:spacing w:val="1"/>
          <w:w w:val="105"/>
        </w:rPr>
        <w:t>p</w:t>
      </w:r>
      <w:r>
        <w:rPr>
          <w:w w:val="105"/>
        </w:rPr>
        <w:t>e</w:t>
      </w:r>
      <w:proofErr w:type="spellEnd"/>
      <w:r>
        <w:rPr>
          <w:w w:val="105"/>
        </w:rPr>
        <w:t>-</w:t>
      </w:r>
      <w:r>
        <w:rPr>
          <w:w w:val="102"/>
        </w:rPr>
        <w:t xml:space="preserve"> </w:t>
      </w:r>
      <w:proofErr w:type="spellStart"/>
      <w:r>
        <w:rPr>
          <w:w w:val="105"/>
        </w:rPr>
        <w:t>tency</w:t>
      </w:r>
      <w:proofErr w:type="spellEnd"/>
      <w:r>
        <w:rPr>
          <w:spacing w:val="-31"/>
          <w:w w:val="105"/>
        </w:rPr>
        <w:t xml:space="preserve"> </w:t>
      </w:r>
      <w:r>
        <w:rPr>
          <w:w w:val="105"/>
        </w:rPr>
        <w:t>with</w:t>
      </w:r>
      <w:r>
        <w:rPr>
          <w:spacing w:val="-31"/>
          <w:w w:val="105"/>
        </w:rPr>
        <w:t xml:space="preserve"> </w:t>
      </w:r>
      <w:r>
        <w:rPr>
          <w:spacing w:val="-2"/>
          <w:w w:val="105"/>
        </w:rPr>
        <w:t>r</w:t>
      </w:r>
      <w:r>
        <w:rPr>
          <w:w w:val="105"/>
        </w:rPr>
        <w:t>ega</w:t>
      </w:r>
      <w:r>
        <w:rPr>
          <w:spacing w:val="-3"/>
          <w:w w:val="105"/>
        </w:rPr>
        <w:t>r</w:t>
      </w:r>
      <w:r>
        <w:rPr>
          <w:w w:val="105"/>
        </w:rPr>
        <w:t>ds</w:t>
      </w:r>
      <w:r>
        <w:rPr>
          <w:spacing w:val="-31"/>
          <w:w w:val="105"/>
        </w:rPr>
        <w:t xml:space="preserve"> </w:t>
      </w:r>
      <w:r>
        <w:rPr>
          <w:w w:val="105"/>
        </w:rPr>
        <w:t>to</w:t>
      </w:r>
      <w:r>
        <w:rPr>
          <w:spacing w:val="-31"/>
          <w:w w:val="105"/>
        </w:rPr>
        <w:t xml:space="preserve"> </w:t>
      </w:r>
      <w:r>
        <w:rPr>
          <w:w w:val="105"/>
        </w:rPr>
        <w:t>kn</w:t>
      </w:r>
      <w:r>
        <w:rPr>
          <w:spacing w:val="-3"/>
          <w:w w:val="105"/>
        </w:rPr>
        <w:t>o</w:t>
      </w:r>
      <w:r>
        <w:rPr>
          <w:w w:val="105"/>
        </w:rPr>
        <w:t>wl</w:t>
      </w:r>
      <w:r>
        <w:rPr>
          <w:spacing w:val="1"/>
          <w:w w:val="105"/>
        </w:rPr>
        <w:t>e</w:t>
      </w:r>
      <w:r>
        <w:rPr>
          <w:w w:val="105"/>
        </w:rPr>
        <w:t>dge</w:t>
      </w:r>
      <w:r>
        <w:rPr>
          <w:spacing w:val="-31"/>
          <w:w w:val="105"/>
        </w:rPr>
        <w:t xml:space="preserve"> </w:t>
      </w:r>
      <w:r>
        <w:rPr>
          <w:w w:val="105"/>
        </w:rPr>
        <w:t>com</w:t>
      </w:r>
      <w:r>
        <w:rPr>
          <w:spacing w:val="1"/>
          <w:w w:val="105"/>
        </w:rPr>
        <w:t>p</w:t>
      </w:r>
      <w:r>
        <w:rPr>
          <w:w w:val="105"/>
        </w:rPr>
        <w:t>onent</w:t>
      </w:r>
      <w:r>
        <w:rPr>
          <w:spacing w:val="-31"/>
          <w:w w:val="105"/>
        </w:rPr>
        <w:t xml:space="preserve"> </w:t>
      </w:r>
      <w:r>
        <w:rPr>
          <w:w w:val="105"/>
        </w:rPr>
        <w:t>18.</w:t>
      </w:r>
      <w:r>
        <w:rPr>
          <w:spacing w:val="-31"/>
          <w:w w:val="105"/>
        </w:rPr>
        <w:t xml:space="preserve"> </w:t>
      </w:r>
      <w:r>
        <w:rPr>
          <w:w w:val="105"/>
        </w:rPr>
        <w:t>So</w:t>
      </w:r>
      <w:r>
        <w:rPr>
          <w:spacing w:val="-31"/>
          <w:w w:val="105"/>
        </w:rPr>
        <w:t xml:space="preserve"> </w:t>
      </w:r>
      <w:r>
        <w:rPr>
          <w:w w:val="105"/>
        </w:rPr>
        <w:t>an</w:t>
      </w:r>
      <w:r>
        <w:rPr>
          <w:spacing w:val="-31"/>
          <w:w w:val="105"/>
        </w:rPr>
        <w:t xml:space="preserve"> </w:t>
      </w:r>
      <w:r>
        <w:rPr>
          <w:w w:val="105"/>
        </w:rPr>
        <w:t>instructional</w:t>
      </w:r>
      <w:r>
        <w:rPr>
          <w:w w:val="101"/>
        </w:rPr>
        <w:t xml:space="preserve"> </w:t>
      </w:r>
      <w:r>
        <w:rPr>
          <w:w w:val="105"/>
        </w:rPr>
        <w:t>imp</w:t>
      </w:r>
      <w:r>
        <w:rPr>
          <w:spacing w:val="-2"/>
          <w:w w:val="105"/>
        </w:rPr>
        <w:t>r</w:t>
      </w:r>
      <w:r>
        <w:rPr>
          <w:spacing w:val="-3"/>
          <w:w w:val="105"/>
        </w:rPr>
        <w:t>ov</w:t>
      </w:r>
      <w:r>
        <w:rPr>
          <w:w w:val="105"/>
        </w:rPr>
        <w:t>ement</w:t>
      </w:r>
      <w:r>
        <w:rPr>
          <w:spacing w:val="10"/>
          <w:w w:val="105"/>
        </w:rPr>
        <w:t xml:space="preserve"> </w:t>
      </w:r>
      <w:r>
        <w:rPr>
          <w:w w:val="105"/>
        </w:rPr>
        <w:t>f</w:t>
      </w:r>
      <w:r>
        <w:rPr>
          <w:spacing w:val="-2"/>
          <w:w w:val="105"/>
        </w:rPr>
        <w:t>r</w:t>
      </w:r>
      <w:r>
        <w:rPr>
          <w:w w:val="105"/>
        </w:rPr>
        <w:t>om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syntactic</w:t>
      </w:r>
      <w:r>
        <w:rPr>
          <w:spacing w:val="11"/>
          <w:w w:val="105"/>
        </w:rPr>
        <w:t xml:space="preserve"> </w:t>
      </w:r>
      <w:r>
        <w:rPr>
          <w:spacing w:val="1"/>
          <w:w w:val="105"/>
        </w:rPr>
        <w:t>p</w:t>
      </w:r>
      <w:r>
        <w:rPr>
          <w:w w:val="105"/>
        </w:rPr>
        <w:t>ers</w:t>
      </w:r>
      <w:r>
        <w:rPr>
          <w:spacing w:val="1"/>
          <w:w w:val="105"/>
        </w:rPr>
        <w:t>pe</w:t>
      </w:r>
      <w:r>
        <w:rPr>
          <w:w w:val="105"/>
        </w:rPr>
        <w:t>cti</w:t>
      </w:r>
      <w:r>
        <w:rPr>
          <w:spacing w:val="-3"/>
          <w:w w:val="105"/>
        </w:rPr>
        <w:t>v</w:t>
      </w:r>
      <w:r>
        <w:rPr>
          <w:w w:val="105"/>
        </w:rPr>
        <w:t>e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make</w:t>
      </w:r>
      <w:r>
        <w:rPr>
          <w:spacing w:val="11"/>
          <w:w w:val="105"/>
        </w:rPr>
        <w:t xml:space="preserve"> </w:t>
      </w:r>
      <w:r>
        <w:rPr>
          <w:w w:val="105"/>
        </w:rPr>
        <w:t>clea</w:t>
      </w:r>
      <w:r>
        <w:rPr>
          <w:spacing w:val="-3"/>
          <w:w w:val="105"/>
        </w:rPr>
        <w:t>r</w:t>
      </w:r>
      <w:r>
        <w:rPr>
          <w:w w:val="105"/>
        </w:rPr>
        <w:t>er</w:t>
      </w:r>
      <w:r>
        <w:rPr>
          <w:w w:val="107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basic</w:t>
      </w:r>
      <w:r>
        <w:rPr>
          <w:spacing w:val="-10"/>
          <w:w w:val="105"/>
        </w:rPr>
        <w:t xml:space="preserve"> </w:t>
      </w:r>
      <w:r>
        <w:rPr>
          <w:w w:val="105"/>
        </w:rPr>
        <w:t>accumulation</w:t>
      </w:r>
      <w:r>
        <w:rPr>
          <w:spacing w:val="-11"/>
          <w:w w:val="105"/>
        </w:rPr>
        <w:t xml:space="preserve"> </w:t>
      </w:r>
      <w:r>
        <w:rPr>
          <w:w w:val="105"/>
        </w:rPr>
        <w:t>pattern</w:t>
      </w:r>
      <w:r>
        <w:rPr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summing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list</w:t>
      </w:r>
      <w:r>
        <w:rPr>
          <w:spacing w:val="-10"/>
          <w:w w:val="105"/>
        </w:rPr>
        <w:t xml:space="preserve"> </w:t>
      </w:r>
      <w:r>
        <w:rPr>
          <w:w w:val="105"/>
        </w:rPr>
        <w:t>using</w:t>
      </w:r>
      <w:r>
        <w:rPr>
          <w:spacing w:val="-11"/>
          <w:w w:val="105"/>
        </w:rPr>
        <w:t xml:space="preserve"> </w:t>
      </w:r>
      <w:r>
        <w:rPr>
          <w:w w:val="105"/>
        </w:rPr>
        <w:t>iteration.</w:t>
      </w:r>
      <w:r>
        <w:rPr>
          <w:w w:val="104"/>
        </w:rPr>
        <w:t xml:space="preserve"> </w:t>
      </w:r>
      <w:r>
        <w:rPr>
          <w:w w:val="105"/>
        </w:rPr>
        <w:t>H</w:t>
      </w:r>
      <w:r>
        <w:rPr>
          <w:spacing w:val="-3"/>
          <w:w w:val="105"/>
        </w:rPr>
        <w:t>o</w:t>
      </w:r>
      <w:r>
        <w:rPr>
          <w:spacing w:val="-2"/>
          <w:w w:val="105"/>
        </w:rPr>
        <w:t>w</w:t>
      </w:r>
      <w:r>
        <w:rPr>
          <w:spacing w:val="-3"/>
          <w:w w:val="105"/>
        </w:rPr>
        <w:t>ev</w:t>
      </w:r>
      <w:r>
        <w:rPr>
          <w:w w:val="105"/>
        </w:rPr>
        <w:t>e</w:t>
      </w:r>
      <w:r>
        <w:rPr>
          <w:spacing w:val="-11"/>
          <w:w w:val="105"/>
        </w:rPr>
        <w:t>r</w:t>
      </w:r>
      <w:r>
        <w:rPr>
          <w:w w:val="105"/>
        </w:rPr>
        <w:t>,</w:t>
      </w:r>
      <w:r>
        <w:rPr>
          <w:spacing w:val="-2"/>
          <w:w w:val="105"/>
        </w:rPr>
        <w:t xml:space="preserve"> </w:t>
      </w:r>
      <w:r>
        <w:rPr>
          <w:w w:val="105"/>
        </w:rPr>
        <w:t>another</w:t>
      </w:r>
      <w:r>
        <w:rPr>
          <w:spacing w:val="-1"/>
          <w:w w:val="105"/>
        </w:rPr>
        <w:t xml:space="preserve"> </w:t>
      </w:r>
      <w:r>
        <w:rPr>
          <w:w w:val="105"/>
        </w:rPr>
        <w:t>app</w:t>
      </w:r>
      <w:r>
        <w:rPr>
          <w:spacing w:val="-2"/>
          <w:w w:val="105"/>
        </w:rPr>
        <w:t>r</w:t>
      </w:r>
      <w:r>
        <w:rPr>
          <w:w w:val="105"/>
        </w:rPr>
        <w:t>oach,</w:t>
      </w:r>
      <w:r>
        <w:rPr>
          <w:spacing w:val="-2"/>
          <w:w w:val="105"/>
        </w:rPr>
        <w:t xml:space="preserve"> </w:t>
      </w:r>
      <w:r>
        <w:rPr>
          <w:w w:val="105"/>
        </w:rPr>
        <w:t>using</w:t>
      </w:r>
      <w:r>
        <w:rPr>
          <w:spacing w:val="-1"/>
          <w:w w:val="105"/>
        </w:rPr>
        <w:t xml:space="preserve"> </w:t>
      </w:r>
      <w:r>
        <w:rPr>
          <w:w w:val="105"/>
        </w:rPr>
        <w:t>kn</w:t>
      </w:r>
      <w:r>
        <w:rPr>
          <w:spacing w:val="-2"/>
          <w:w w:val="105"/>
        </w:rPr>
        <w:t>o</w:t>
      </w:r>
      <w:r>
        <w:rPr>
          <w:w w:val="105"/>
        </w:rPr>
        <w:t>wl</w:t>
      </w:r>
      <w:r>
        <w:rPr>
          <w:spacing w:val="1"/>
          <w:w w:val="105"/>
        </w:rPr>
        <w:t>e</w:t>
      </w:r>
      <w:r>
        <w:rPr>
          <w:w w:val="105"/>
        </w:rPr>
        <w:t>dge</w:t>
      </w:r>
      <w:r>
        <w:rPr>
          <w:spacing w:val="-2"/>
          <w:w w:val="105"/>
        </w:rPr>
        <w:t xml:space="preserve"> </w:t>
      </w:r>
      <w:r>
        <w:rPr>
          <w:w w:val="105"/>
        </w:rPr>
        <w:t>com</w:t>
      </w:r>
      <w:r>
        <w:rPr>
          <w:spacing w:val="1"/>
          <w:w w:val="105"/>
        </w:rPr>
        <w:t>p</w:t>
      </w:r>
      <w:r>
        <w:rPr>
          <w:w w:val="105"/>
        </w:rPr>
        <w:t>onent</w:t>
      </w:r>
      <w:r>
        <w:rPr>
          <w:spacing w:val="-1"/>
          <w:w w:val="105"/>
        </w:rPr>
        <w:t xml:space="preserve"> </w:t>
      </w:r>
      <w:r>
        <w:rPr>
          <w:w w:val="105"/>
        </w:rPr>
        <w:t>12,</w:t>
      </w:r>
      <w:r>
        <w:rPr>
          <w:spacing w:val="-1"/>
          <w:w w:val="105"/>
        </w:rPr>
        <w:t xml:space="preserve"> </w:t>
      </w:r>
      <w:r>
        <w:rPr>
          <w:w w:val="105"/>
        </w:rPr>
        <w:t>is</w:t>
      </w:r>
      <w: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make</w:t>
      </w:r>
      <w:r>
        <w:rPr>
          <w:spacing w:val="-4"/>
          <w:w w:val="105"/>
        </w:rPr>
        <w:t xml:space="preserve"> </w:t>
      </w:r>
      <w:r>
        <w:rPr>
          <w:w w:val="105"/>
        </w:rPr>
        <w:t>clea</w:t>
      </w:r>
      <w:r>
        <w:rPr>
          <w:spacing w:val="-3"/>
          <w:w w:val="105"/>
        </w:rPr>
        <w:t>r</w:t>
      </w:r>
      <w:r>
        <w:rPr>
          <w:w w:val="105"/>
        </w:rPr>
        <w:t>er</w:t>
      </w:r>
      <w:r>
        <w:rPr>
          <w:spacing w:val="-5"/>
          <w:w w:val="105"/>
        </w:rPr>
        <w:t xml:space="preserve"> </w:t>
      </w:r>
      <w:r>
        <w:rPr>
          <w:w w:val="105"/>
        </w:rPr>
        <w:t>h</w:t>
      </w:r>
      <w:r>
        <w:rPr>
          <w:spacing w:val="-2"/>
          <w:w w:val="105"/>
        </w:rPr>
        <w:t>o</w:t>
      </w:r>
      <w:r>
        <w:rPr>
          <w:w w:val="105"/>
        </w:rPr>
        <w:t>w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list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distinctly</w:t>
      </w:r>
      <w:r>
        <w:rPr>
          <w:spacing w:val="-4"/>
          <w:w w:val="105"/>
        </w:rPr>
        <w:t xml:space="preserve"> </w:t>
      </w:r>
      <w:r>
        <w:rPr>
          <w:w w:val="105"/>
        </w:rPr>
        <w:t>diffe</w:t>
      </w:r>
      <w:r>
        <w:rPr>
          <w:spacing w:val="-3"/>
          <w:w w:val="105"/>
        </w:rPr>
        <w:t>r</w:t>
      </w:r>
      <w:r>
        <w:rPr>
          <w:w w:val="105"/>
        </w:rPr>
        <w:t>ent</w:t>
      </w:r>
      <w:r>
        <w:rPr>
          <w:spacing w:val="-5"/>
          <w:w w:val="105"/>
        </w:rPr>
        <w:t xml:space="preserve"> </w:t>
      </w:r>
      <w:r>
        <w:rPr>
          <w:w w:val="105"/>
        </w:rPr>
        <w:t>f</w:t>
      </w:r>
      <w:r>
        <w:rPr>
          <w:spacing w:val="-2"/>
          <w:w w:val="105"/>
        </w:rPr>
        <w:t>r</w:t>
      </w:r>
      <w:r>
        <w:rPr>
          <w:w w:val="105"/>
        </w:rPr>
        <w:t>om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sum,</w:t>
      </w:r>
      <w:r>
        <w:rPr>
          <w:spacing w:val="-4"/>
          <w:w w:val="105"/>
        </w:rPr>
        <w:t xml:space="preserve"> </w:t>
      </w:r>
      <w:r>
        <w:rPr>
          <w:w w:val="105"/>
        </w:rPr>
        <w:t>or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w w:val="104"/>
        </w:rPr>
        <w:t xml:space="preserve"> </w:t>
      </w:r>
      <w:r>
        <w:rPr>
          <w:w w:val="105"/>
        </w:rPr>
        <w:t>way</w:t>
      </w:r>
      <w:r>
        <w:rPr>
          <w:spacing w:val="-20"/>
          <w:w w:val="105"/>
        </w:rPr>
        <w:t xml:space="preserve"> </w:t>
      </w:r>
      <w:r>
        <w:rPr>
          <w:w w:val="105"/>
        </w:rPr>
        <w:t>of</w:t>
      </w:r>
      <w:r>
        <w:rPr>
          <w:spacing w:val="-19"/>
          <w:w w:val="105"/>
        </w:rPr>
        <w:t xml:space="preserve"> </w:t>
      </w:r>
      <w:r>
        <w:rPr>
          <w:w w:val="105"/>
        </w:rPr>
        <w:t>summarizing</w:t>
      </w:r>
      <w:r>
        <w:rPr>
          <w:spacing w:val="-20"/>
          <w:w w:val="105"/>
        </w:rPr>
        <w:t xml:space="preserve"> </w:t>
      </w:r>
      <w:r>
        <w:rPr>
          <w:w w:val="105"/>
        </w:rPr>
        <w:t>a</w:t>
      </w:r>
      <w:r>
        <w:rPr>
          <w:spacing w:val="-19"/>
          <w:w w:val="105"/>
        </w:rPr>
        <w:t xml:space="preserve"> </w:t>
      </w:r>
      <w:r>
        <w:rPr>
          <w:w w:val="105"/>
        </w:rPr>
        <w:t>list.</w:t>
      </w:r>
      <w:r>
        <w:rPr>
          <w:spacing w:val="-20"/>
          <w:w w:val="105"/>
        </w:rPr>
        <w:t xml:space="preserve"> </w:t>
      </w:r>
      <w:r>
        <w:rPr>
          <w:w w:val="105"/>
        </w:rPr>
        <w:t>A</w:t>
      </w:r>
      <w:r>
        <w:rPr>
          <w:spacing w:val="-20"/>
          <w:w w:val="105"/>
        </w:rPr>
        <w:t xml:space="preserve"> </w:t>
      </w:r>
      <w:r>
        <w:rPr>
          <w:w w:val="105"/>
        </w:rPr>
        <w:t>thi</w:t>
      </w:r>
      <w:r>
        <w:rPr>
          <w:spacing w:val="-2"/>
          <w:w w:val="105"/>
        </w:rPr>
        <w:t>r</w:t>
      </w:r>
      <w:r>
        <w:rPr>
          <w:w w:val="105"/>
        </w:rPr>
        <w:t>d</w:t>
      </w:r>
      <w:r>
        <w:rPr>
          <w:spacing w:val="-19"/>
          <w:w w:val="105"/>
        </w:rPr>
        <w:t xml:space="preserve"> </w:t>
      </w:r>
      <w:r>
        <w:rPr>
          <w:w w:val="105"/>
        </w:rPr>
        <w:t>app</w:t>
      </w:r>
      <w:r>
        <w:rPr>
          <w:spacing w:val="-3"/>
          <w:w w:val="105"/>
        </w:rPr>
        <w:t>r</w:t>
      </w:r>
      <w:r>
        <w:rPr>
          <w:w w:val="105"/>
        </w:rPr>
        <w:t>oach</w:t>
      </w:r>
      <w:r>
        <w:rPr>
          <w:spacing w:val="-20"/>
          <w:w w:val="105"/>
        </w:rPr>
        <w:t xml:space="preserve"> </w:t>
      </w:r>
      <w:r>
        <w:rPr>
          <w:spacing w:val="-3"/>
          <w:w w:val="105"/>
        </w:rPr>
        <w:t>w</w:t>
      </w:r>
      <w:r>
        <w:rPr>
          <w:w w:val="105"/>
        </w:rPr>
        <w:t>ould</w:t>
      </w:r>
      <w:r>
        <w:rPr>
          <w:spacing w:val="-19"/>
          <w:w w:val="105"/>
        </w:rPr>
        <w:t xml:space="preserve"> </w:t>
      </w:r>
      <w:r>
        <w:rPr>
          <w:spacing w:val="1"/>
          <w:w w:val="105"/>
        </w:rPr>
        <w:t>b</w:t>
      </w:r>
      <w:r>
        <w:rPr>
          <w:w w:val="105"/>
        </w:rPr>
        <w:t>e</w:t>
      </w:r>
      <w:r>
        <w:rPr>
          <w:spacing w:val="-20"/>
          <w:w w:val="105"/>
        </w:rPr>
        <w:t xml:space="preserve"> </w:t>
      </w:r>
      <w:r>
        <w:rPr>
          <w:w w:val="105"/>
        </w:rPr>
        <w:t>to</w:t>
      </w:r>
      <w:r>
        <w:rPr>
          <w:spacing w:val="-20"/>
          <w:w w:val="105"/>
        </w:rPr>
        <w:t xml:space="preserve"> </w:t>
      </w:r>
      <w:r>
        <w:rPr>
          <w:w w:val="105"/>
        </w:rPr>
        <w:t>use</w:t>
      </w:r>
      <w:r>
        <w:rPr>
          <w:spacing w:val="-19"/>
          <w:w w:val="105"/>
        </w:rPr>
        <w:t xml:space="preserve"> </w:t>
      </w:r>
      <w:r>
        <w:rPr>
          <w:w w:val="105"/>
        </w:rPr>
        <w:t>di</w:t>
      </w:r>
      <w:r>
        <w:rPr>
          <w:spacing w:val="-3"/>
          <w:w w:val="105"/>
        </w:rPr>
        <w:t>r</w:t>
      </w:r>
      <w:r>
        <w:rPr>
          <w:spacing w:val="1"/>
          <w:w w:val="105"/>
        </w:rPr>
        <w:t>e</w:t>
      </w:r>
      <w:r>
        <w:rPr>
          <w:w w:val="105"/>
        </w:rPr>
        <w:t>ct</w:t>
      </w:r>
      <w:r>
        <w:t xml:space="preserve"> </w:t>
      </w:r>
      <w:r>
        <w:rPr>
          <w:w w:val="105"/>
        </w:rPr>
        <w:t>instruction:</w:t>
      </w:r>
      <w:r>
        <w:rPr>
          <w:spacing w:val="-1"/>
          <w:w w:val="105"/>
        </w:rPr>
        <w:t xml:space="preserve"> </w:t>
      </w:r>
      <w:r>
        <w:rPr>
          <w:spacing w:val="-7"/>
          <w:w w:val="105"/>
        </w:rPr>
        <w:t>"</w:t>
      </w:r>
      <w:r>
        <w:rPr>
          <w:w w:val="105"/>
        </w:rPr>
        <w:t>don’t use the</w:t>
      </w:r>
      <w:r>
        <w:rPr>
          <w:spacing w:val="-1"/>
          <w:w w:val="105"/>
        </w:rPr>
        <w:t xml:space="preserve"> </w:t>
      </w:r>
      <w:r>
        <w:rPr>
          <w:w w:val="105"/>
        </w:rPr>
        <w:t>list in for l</w:t>
      </w:r>
      <w:r>
        <w:rPr>
          <w:spacing w:val="1"/>
          <w:w w:val="105"/>
        </w:rPr>
        <w:t>o</w:t>
      </w:r>
      <w:r>
        <w:rPr>
          <w:w w:val="105"/>
        </w:rPr>
        <w:t>o</w:t>
      </w:r>
      <w:r>
        <w:rPr>
          <w:spacing w:val="-6"/>
          <w:w w:val="105"/>
        </w:rPr>
        <w:t>p</w:t>
      </w:r>
      <w:r>
        <w:rPr>
          <w:spacing w:val="-12"/>
          <w:w w:val="105"/>
        </w:rPr>
        <w:t>"</w:t>
      </w:r>
      <w:r>
        <w:rPr>
          <w:w w:val="105"/>
        </w:rPr>
        <w:t>.</w:t>
      </w:r>
      <w:r>
        <w:rPr>
          <w:spacing w:val="-1"/>
          <w:w w:val="105"/>
        </w:rPr>
        <w:t xml:space="preserve"> </w:t>
      </w:r>
      <w:r>
        <w:rPr>
          <w:w w:val="105"/>
        </w:rPr>
        <w:t>A fourth app</w:t>
      </w:r>
      <w:r>
        <w:rPr>
          <w:spacing w:val="-2"/>
          <w:w w:val="105"/>
        </w:rPr>
        <w:t>r</w:t>
      </w:r>
      <w:r>
        <w:rPr>
          <w:w w:val="105"/>
        </w:rPr>
        <w:t>oach</w:t>
      </w:r>
      <w:r>
        <w:rPr>
          <w:spacing w:val="-1"/>
          <w:w w:val="105"/>
        </w:rPr>
        <w:t xml:space="preserve"> </w:t>
      </w:r>
      <w:r>
        <w:rPr>
          <w:w w:val="105"/>
        </w:rPr>
        <w:t>is</w:t>
      </w:r>
      <w: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include</w:t>
      </w:r>
      <w:r>
        <w:rPr>
          <w:spacing w:val="-14"/>
          <w:w w:val="105"/>
        </w:rPr>
        <w:t xml:space="preserve"> </w:t>
      </w:r>
      <w:r>
        <w:rPr>
          <w:w w:val="105"/>
        </w:rPr>
        <w:t>in</w:t>
      </w:r>
      <w:r>
        <w:rPr>
          <w:spacing w:val="-15"/>
          <w:w w:val="105"/>
        </w:rPr>
        <w:t xml:space="preserve"> </w:t>
      </w:r>
      <w:r>
        <w:rPr>
          <w:w w:val="105"/>
        </w:rPr>
        <w:t>our</w:t>
      </w:r>
      <w:r>
        <w:rPr>
          <w:spacing w:val="-14"/>
          <w:w w:val="105"/>
        </w:rPr>
        <w:t xml:space="preserve"> </w:t>
      </w:r>
      <w:r>
        <w:rPr>
          <w:w w:val="105"/>
        </w:rPr>
        <w:t>p</w:t>
      </w:r>
      <w:r>
        <w:rPr>
          <w:spacing w:val="-2"/>
          <w:w w:val="105"/>
        </w:rPr>
        <w:t>r</w:t>
      </w:r>
      <w:r>
        <w:rPr>
          <w:w w:val="105"/>
        </w:rPr>
        <w:t>ogramming</w:t>
      </w:r>
      <w:r>
        <w:rPr>
          <w:spacing w:val="-14"/>
          <w:w w:val="105"/>
        </w:rPr>
        <w:t xml:space="preserve"> </w:t>
      </w:r>
      <w:r>
        <w:rPr>
          <w:w w:val="105"/>
        </w:rPr>
        <w:t>envi</w:t>
      </w:r>
      <w:r>
        <w:rPr>
          <w:spacing w:val="-3"/>
          <w:w w:val="105"/>
        </w:rPr>
        <w:t>r</w:t>
      </w:r>
      <w:r>
        <w:rPr>
          <w:w w:val="105"/>
        </w:rPr>
        <w:t>onment</w:t>
      </w:r>
      <w:r>
        <w:rPr>
          <w:spacing w:val="-15"/>
          <w:w w:val="105"/>
        </w:rPr>
        <w:t xml:space="preserve"> </w:t>
      </w:r>
      <w:r>
        <w:rPr>
          <w:w w:val="105"/>
        </w:rPr>
        <w:t>s</w:t>
      </w:r>
      <w:r>
        <w:rPr>
          <w:spacing w:val="1"/>
          <w:w w:val="105"/>
        </w:rPr>
        <w:t>pe</w:t>
      </w:r>
      <w:r>
        <w:rPr>
          <w:w w:val="105"/>
        </w:rPr>
        <w:t>cific</w:t>
      </w:r>
      <w:r>
        <w:rPr>
          <w:spacing w:val="-14"/>
          <w:w w:val="105"/>
        </w:rPr>
        <w:t xml:space="preserve"> </w:t>
      </w:r>
      <w:r>
        <w:rPr>
          <w:w w:val="105"/>
        </w:rPr>
        <w:t>tests</w:t>
      </w:r>
      <w:r>
        <w:rPr>
          <w:spacing w:val="-15"/>
          <w:w w:val="105"/>
        </w:rPr>
        <w:t xml:space="preserve"> </w:t>
      </w:r>
      <w:r>
        <w:rPr>
          <w:w w:val="105"/>
        </w:rPr>
        <w:t>for</w:t>
      </w:r>
      <w:r>
        <w:rPr>
          <w:spacing w:val="-14"/>
          <w:w w:val="105"/>
        </w:rPr>
        <w:t xml:space="preserve"> </w:t>
      </w:r>
      <w:r>
        <w:rPr>
          <w:w w:val="105"/>
        </w:rPr>
        <w:t>this</w:t>
      </w:r>
      <w:r>
        <w:rPr>
          <w:w w:val="104"/>
        </w:rPr>
        <w:t xml:space="preserve"> </w:t>
      </w:r>
      <w:r>
        <w:rPr>
          <w:w w:val="105"/>
        </w:rPr>
        <w:t>misconception</w:t>
      </w:r>
      <w:r>
        <w:rPr>
          <w:spacing w:val="-16"/>
          <w:w w:val="105"/>
        </w:rPr>
        <w:t xml:space="preserve"> </w:t>
      </w:r>
      <w:r>
        <w:rPr>
          <w:w w:val="105"/>
        </w:rPr>
        <w:t>and</w:t>
      </w:r>
      <w:r>
        <w:rPr>
          <w:spacing w:val="-16"/>
          <w:w w:val="105"/>
        </w:rPr>
        <w:t xml:space="preserve"> </w:t>
      </w:r>
      <w:r>
        <w:rPr>
          <w:w w:val="105"/>
        </w:rPr>
        <w:t>p</w:t>
      </w:r>
      <w:r>
        <w:rPr>
          <w:spacing w:val="-2"/>
          <w:w w:val="105"/>
        </w:rPr>
        <w:t>r</w:t>
      </w:r>
      <w:r>
        <w:rPr>
          <w:spacing w:val="-3"/>
          <w:w w:val="105"/>
        </w:rPr>
        <w:t>o</w:t>
      </w:r>
      <w:r>
        <w:rPr>
          <w:w w:val="105"/>
        </w:rPr>
        <w:t>vide</w:t>
      </w:r>
      <w:r>
        <w:rPr>
          <w:spacing w:val="-16"/>
          <w:w w:val="105"/>
        </w:rPr>
        <w:t xml:space="preserve"> </w:t>
      </w:r>
      <w:r>
        <w:rPr>
          <w:w w:val="105"/>
        </w:rPr>
        <w:t>imm</w:t>
      </w:r>
      <w:r>
        <w:rPr>
          <w:spacing w:val="1"/>
          <w:w w:val="105"/>
        </w:rPr>
        <w:t>e</w:t>
      </w:r>
      <w:r>
        <w:rPr>
          <w:w w:val="105"/>
        </w:rPr>
        <w:t>diate</w:t>
      </w:r>
      <w:r>
        <w:rPr>
          <w:spacing w:val="-15"/>
          <w:w w:val="105"/>
        </w:rPr>
        <w:t xml:space="preserve"> </w:t>
      </w:r>
      <w:r>
        <w:rPr>
          <w:w w:val="105"/>
        </w:rPr>
        <w:t>f</w:t>
      </w:r>
      <w:r>
        <w:rPr>
          <w:spacing w:val="1"/>
          <w:w w:val="105"/>
        </w:rPr>
        <w:t>ee</w:t>
      </w:r>
      <w:r>
        <w:rPr>
          <w:w w:val="105"/>
        </w:rPr>
        <w:t>dback</w:t>
      </w:r>
      <w:r>
        <w:rPr>
          <w:spacing w:val="-16"/>
          <w:w w:val="105"/>
        </w:rPr>
        <w:t xml:space="preserve"> </w:t>
      </w:r>
      <w:r>
        <w:rPr>
          <w:w w:val="105"/>
        </w:rPr>
        <w:t>link</w:t>
      </w:r>
      <w:r>
        <w:rPr>
          <w:spacing w:val="1"/>
          <w:w w:val="105"/>
        </w:rPr>
        <w:t>e</w:t>
      </w:r>
      <w:r>
        <w:rPr>
          <w:w w:val="105"/>
        </w:rPr>
        <w:t>d</w:t>
      </w:r>
      <w:r>
        <w:rPr>
          <w:spacing w:val="-16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"just</w:t>
      </w:r>
      <w:r>
        <w:rPr>
          <w:spacing w:val="-16"/>
          <w:w w:val="105"/>
        </w:rPr>
        <w:t xml:space="preserve"> </w:t>
      </w:r>
      <w:r>
        <w:rPr>
          <w:w w:val="105"/>
        </w:rPr>
        <w:t xml:space="preserve">in </w:t>
      </w:r>
      <w:r>
        <w:t>tim</w:t>
      </w:r>
      <w:r>
        <w:rPr>
          <w:spacing w:val="-5"/>
        </w:rPr>
        <w:t>e</w:t>
      </w:r>
      <w:r>
        <w:t>"</w:t>
      </w:r>
      <w:r>
        <w:rPr>
          <w:spacing w:val="16"/>
        </w:rPr>
        <w:t xml:space="preserve"> </w:t>
      </w:r>
      <w:r>
        <w:t>instruction.</w:t>
      </w:r>
    </w:p>
    <w:commentRangeEnd w:id="116"/>
    <w:p w14:paraId="0FA2E082" w14:textId="77777777" w:rsidR="00BD22F5" w:rsidRDefault="000E7821">
      <w:pPr>
        <w:pStyle w:val="BodyText"/>
        <w:spacing w:line="254" w:lineRule="auto"/>
        <w:ind w:left="116" w:right="169" w:firstLine="199"/>
        <w:jc w:val="both"/>
      </w:pPr>
      <w:r>
        <w:rPr>
          <w:rStyle w:val="CommentReference"/>
          <w:rFonts w:asciiTheme="minorHAnsi" w:eastAsiaTheme="minorHAnsi" w:hAnsiTheme="minorHAnsi"/>
        </w:rPr>
        <w:commentReference w:id="116"/>
      </w:r>
      <w:r w:rsidR="00541216">
        <w:t>In</w:t>
      </w:r>
      <w:r w:rsidR="00541216">
        <w:rPr>
          <w:spacing w:val="32"/>
        </w:rPr>
        <w:t xml:space="preserve"> </w:t>
      </w:r>
      <w:r w:rsidR="00541216">
        <w:t>summa</w:t>
      </w:r>
      <w:r w:rsidR="00541216">
        <w:rPr>
          <w:spacing w:val="1"/>
        </w:rPr>
        <w:t>r</w:t>
      </w:r>
      <w:r w:rsidR="00541216">
        <w:rPr>
          <w:spacing w:val="-11"/>
        </w:rPr>
        <w:t>y</w:t>
      </w:r>
      <w:r w:rsidR="00541216">
        <w:t>,</w:t>
      </w:r>
      <w:r w:rsidR="00541216">
        <w:rPr>
          <w:spacing w:val="32"/>
        </w:rPr>
        <w:t xml:space="preserve"> </w:t>
      </w:r>
      <w:r w:rsidR="00541216">
        <w:rPr>
          <w:spacing w:val="-2"/>
        </w:rPr>
        <w:t>w</w:t>
      </w:r>
      <w:r w:rsidR="00541216">
        <w:t>e</w:t>
      </w:r>
      <w:r w:rsidR="00541216">
        <w:rPr>
          <w:spacing w:val="32"/>
        </w:rPr>
        <w:t xml:space="preserve"> </w:t>
      </w:r>
      <w:r w:rsidR="00541216">
        <w:t>ha</w:t>
      </w:r>
      <w:r w:rsidR="00541216">
        <w:rPr>
          <w:spacing w:val="-2"/>
        </w:rPr>
        <w:t>v</w:t>
      </w:r>
      <w:r w:rsidR="00541216">
        <w:t>e</w:t>
      </w:r>
      <w:r w:rsidR="00541216">
        <w:rPr>
          <w:spacing w:val="32"/>
        </w:rPr>
        <w:t xml:space="preserve"> </w:t>
      </w:r>
      <w:r w:rsidR="00541216">
        <w:t>identified</w:t>
      </w:r>
      <w:r w:rsidR="00541216">
        <w:rPr>
          <w:spacing w:val="32"/>
        </w:rPr>
        <w:t xml:space="preserve"> </w:t>
      </w:r>
      <w:r w:rsidR="00541216">
        <w:t>four</w:t>
      </w:r>
      <w:r w:rsidR="00541216">
        <w:rPr>
          <w:spacing w:val="32"/>
        </w:rPr>
        <w:t xml:space="preserve"> </w:t>
      </w:r>
      <w:r w:rsidR="00541216">
        <w:t>diffe</w:t>
      </w:r>
      <w:r w:rsidR="00541216">
        <w:rPr>
          <w:spacing w:val="-2"/>
        </w:rPr>
        <w:t>r</w:t>
      </w:r>
      <w:r w:rsidR="00541216">
        <w:t>ent</w:t>
      </w:r>
      <w:r w:rsidR="00541216">
        <w:rPr>
          <w:spacing w:val="33"/>
        </w:rPr>
        <w:t xml:space="preserve"> </w:t>
      </w:r>
      <w:r w:rsidR="00541216">
        <w:t>app</w:t>
      </w:r>
      <w:r w:rsidR="00541216">
        <w:rPr>
          <w:spacing w:val="-2"/>
        </w:rPr>
        <w:t>r</w:t>
      </w:r>
      <w:r w:rsidR="00541216">
        <w:t>oaches</w:t>
      </w:r>
      <w:r w:rsidR="00541216">
        <w:rPr>
          <w:spacing w:val="32"/>
        </w:rPr>
        <w:t xml:space="preserve"> </w:t>
      </w:r>
      <w:r w:rsidR="00541216">
        <w:t>to</w:t>
      </w:r>
      <w:r w:rsidR="00541216">
        <w:rPr>
          <w:w w:val="107"/>
        </w:rPr>
        <w:t xml:space="preserve"> </w:t>
      </w:r>
      <w:r w:rsidR="00541216">
        <w:t>add</w:t>
      </w:r>
      <w:r w:rsidR="00541216">
        <w:rPr>
          <w:spacing w:val="-2"/>
        </w:rPr>
        <w:t>r</w:t>
      </w:r>
      <w:r w:rsidR="00541216">
        <w:t>ess</w:t>
      </w:r>
      <w:r w:rsidR="00541216">
        <w:rPr>
          <w:spacing w:val="-11"/>
        </w:rPr>
        <w:t xml:space="preserve"> </w:t>
      </w:r>
      <w:r w:rsidR="00541216">
        <w:t>the</w:t>
      </w:r>
      <w:r w:rsidR="00541216">
        <w:rPr>
          <w:spacing w:val="-10"/>
        </w:rPr>
        <w:t xml:space="preserve"> </w:t>
      </w:r>
      <w:r w:rsidR="00541216">
        <w:t>misconceptions</w:t>
      </w:r>
      <w:r w:rsidR="00541216">
        <w:rPr>
          <w:spacing w:val="-10"/>
        </w:rPr>
        <w:t xml:space="preserve"> </w:t>
      </w:r>
      <w:r w:rsidR="00541216">
        <w:rPr>
          <w:spacing w:val="-2"/>
        </w:rPr>
        <w:t>r</w:t>
      </w:r>
      <w:r w:rsidR="00541216">
        <w:rPr>
          <w:spacing w:val="-3"/>
        </w:rPr>
        <w:t>ev</w:t>
      </w:r>
      <w:r w:rsidR="00541216">
        <w:t>eal</w:t>
      </w:r>
      <w:r w:rsidR="00541216">
        <w:rPr>
          <w:spacing w:val="1"/>
        </w:rPr>
        <w:t>e</w:t>
      </w:r>
      <w:r w:rsidR="00541216">
        <w:t>d</w:t>
      </w:r>
      <w:r w:rsidR="00541216">
        <w:rPr>
          <w:spacing w:val="-10"/>
        </w:rPr>
        <w:t xml:space="preserve"> </w:t>
      </w:r>
      <w:r w:rsidR="00541216">
        <w:t>by</w:t>
      </w:r>
      <w:r w:rsidR="00541216">
        <w:rPr>
          <w:spacing w:val="-10"/>
        </w:rPr>
        <w:t xml:space="preserve"> </w:t>
      </w:r>
      <w:r w:rsidR="00541216">
        <w:t>the</w:t>
      </w:r>
      <w:r w:rsidR="00541216">
        <w:rPr>
          <w:spacing w:val="-10"/>
        </w:rPr>
        <w:t xml:space="preserve"> </w:t>
      </w:r>
      <w:r w:rsidR="00541216">
        <w:t>kn</w:t>
      </w:r>
      <w:r w:rsidR="00541216">
        <w:rPr>
          <w:spacing w:val="-2"/>
        </w:rPr>
        <w:t>o</w:t>
      </w:r>
      <w:r w:rsidR="00541216">
        <w:t>w</w:t>
      </w:r>
      <w:r w:rsidR="00541216">
        <w:rPr>
          <w:spacing w:val="-1"/>
        </w:rPr>
        <w:t>l</w:t>
      </w:r>
      <w:r w:rsidR="00541216">
        <w:rPr>
          <w:spacing w:val="1"/>
        </w:rPr>
        <w:t>e</w:t>
      </w:r>
      <w:r w:rsidR="00541216">
        <w:t>dge</w:t>
      </w:r>
      <w:r w:rsidR="00541216">
        <w:rPr>
          <w:spacing w:val="-11"/>
        </w:rPr>
        <w:t xml:space="preserve"> </w:t>
      </w:r>
      <w:r w:rsidR="00541216">
        <w:t>com</w:t>
      </w:r>
      <w:r w:rsidR="00541216">
        <w:rPr>
          <w:spacing w:val="1"/>
        </w:rPr>
        <w:t>p</w:t>
      </w:r>
      <w:r w:rsidR="00541216">
        <w:t>onents</w:t>
      </w:r>
      <w:r w:rsidR="00541216">
        <w:rPr>
          <w:w w:val="102"/>
        </w:rPr>
        <w:t xml:space="preserve"> </w:t>
      </w:r>
      <w:r w:rsidR="00541216">
        <w:t>in</w:t>
      </w:r>
      <w:r w:rsidR="00541216">
        <w:rPr>
          <w:spacing w:val="-2"/>
        </w:rPr>
        <w:t xml:space="preserve"> </w:t>
      </w:r>
      <w:r w:rsidR="00541216">
        <w:t>Question</w:t>
      </w:r>
      <w:r w:rsidR="00541216">
        <w:rPr>
          <w:spacing w:val="-1"/>
        </w:rPr>
        <w:t xml:space="preserve"> </w:t>
      </w:r>
      <w:r w:rsidR="00541216">
        <w:t>4.</w:t>
      </w:r>
      <w:r w:rsidR="00541216">
        <w:rPr>
          <w:spacing w:val="-2"/>
        </w:rPr>
        <w:t xml:space="preserve"> </w:t>
      </w:r>
      <w:r w:rsidR="00541216">
        <w:t>Other</w:t>
      </w:r>
      <w:r w:rsidR="00541216">
        <w:rPr>
          <w:spacing w:val="-1"/>
        </w:rPr>
        <w:t xml:space="preserve"> </w:t>
      </w:r>
      <w:r w:rsidR="00541216">
        <w:t>guidance</w:t>
      </w:r>
      <w:r w:rsidR="00541216">
        <w:rPr>
          <w:spacing w:val="-2"/>
        </w:rPr>
        <w:t xml:space="preserve"> </w:t>
      </w:r>
      <w:r w:rsidR="00541216">
        <w:t>could</w:t>
      </w:r>
      <w:r w:rsidR="00541216">
        <w:rPr>
          <w:spacing w:val="-1"/>
        </w:rPr>
        <w:t xml:space="preserve"> </w:t>
      </w:r>
      <w:r w:rsidR="00541216">
        <w:rPr>
          <w:spacing w:val="1"/>
        </w:rPr>
        <w:t>b</w:t>
      </w:r>
      <w:r w:rsidR="00541216">
        <w:t>e</w:t>
      </w:r>
      <w:r w:rsidR="00541216">
        <w:rPr>
          <w:spacing w:val="-2"/>
        </w:rPr>
        <w:t xml:space="preserve"> </w:t>
      </w:r>
      <w:r w:rsidR="00541216">
        <w:t>gain</w:t>
      </w:r>
      <w:r w:rsidR="00541216">
        <w:rPr>
          <w:spacing w:val="1"/>
        </w:rPr>
        <w:t>e</w:t>
      </w:r>
      <w:r w:rsidR="00541216">
        <w:t>d</w:t>
      </w:r>
      <w:r w:rsidR="00541216">
        <w:rPr>
          <w:spacing w:val="-1"/>
        </w:rPr>
        <w:t xml:space="preserve"> </w:t>
      </w:r>
      <w:r w:rsidR="00541216">
        <w:t>by</w:t>
      </w:r>
      <w:r w:rsidR="00541216">
        <w:rPr>
          <w:spacing w:val="-2"/>
        </w:rPr>
        <w:t xml:space="preserve"> e</w:t>
      </w:r>
      <w:r w:rsidR="00541216">
        <w:t>xamining</w:t>
      </w:r>
      <w:r w:rsidR="00541216">
        <w:rPr>
          <w:spacing w:val="-1"/>
        </w:rPr>
        <w:t xml:space="preserve"> </w:t>
      </w:r>
      <w:r w:rsidR="00541216">
        <w:t>other</w:t>
      </w:r>
      <w:r w:rsidR="00541216">
        <w:rPr>
          <w:w w:val="104"/>
        </w:rPr>
        <w:t xml:space="preserve"> </w:t>
      </w:r>
      <w:r w:rsidR="00541216">
        <w:t>ass</w:t>
      </w:r>
      <w:r w:rsidR="00541216">
        <w:rPr>
          <w:spacing w:val="1"/>
        </w:rPr>
        <w:t>o</w:t>
      </w:r>
      <w:r w:rsidR="00541216">
        <w:t>ciat</w:t>
      </w:r>
      <w:r w:rsidR="00541216">
        <w:rPr>
          <w:spacing w:val="1"/>
        </w:rPr>
        <w:t>e</w:t>
      </w:r>
      <w:r w:rsidR="00541216">
        <w:t>d</w:t>
      </w:r>
      <w:r w:rsidR="00541216">
        <w:rPr>
          <w:spacing w:val="6"/>
        </w:rPr>
        <w:t xml:space="preserve"> </w:t>
      </w:r>
      <w:r w:rsidR="00541216">
        <w:t>kn</w:t>
      </w:r>
      <w:r w:rsidR="00541216">
        <w:rPr>
          <w:spacing w:val="-2"/>
        </w:rPr>
        <w:t>o</w:t>
      </w:r>
      <w:r w:rsidR="00541216">
        <w:t>wl</w:t>
      </w:r>
      <w:r w:rsidR="00541216">
        <w:rPr>
          <w:spacing w:val="1"/>
        </w:rPr>
        <w:t>e</w:t>
      </w:r>
      <w:r w:rsidR="00541216">
        <w:t>dge</w:t>
      </w:r>
      <w:r w:rsidR="00541216">
        <w:rPr>
          <w:spacing w:val="6"/>
        </w:rPr>
        <w:t xml:space="preserve"> </w:t>
      </w:r>
      <w:r w:rsidR="00541216">
        <w:t>com</w:t>
      </w:r>
      <w:r w:rsidR="00541216">
        <w:rPr>
          <w:spacing w:val="1"/>
        </w:rPr>
        <w:t>p</w:t>
      </w:r>
      <w:r w:rsidR="00541216">
        <w:t>onents</w:t>
      </w:r>
      <w:r w:rsidR="00541216">
        <w:rPr>
          <w:spacing w:val="7"/>
        </w:rPr>
        <w:t xml:space="preserve"> </w:t>
      </w:r>
      <w:r w:rsidR="00541216">
        <w:t>in</w:t>
      </w:r>
      <w:r w:rsidR="00541216">
        <w:rPr>
          <w:spacing w:val="6"/>
        </w:rPr>
        <w:t xml:space="preserve"> </w:t>
      </w:r>
      <w:r w:rsidR="00541216">
        <w:t>this</w:t>
      </w:r>
      <w:r w:rsidR="00541216">
        <w:rPr>
          <w:spacing w:val="7"/>
        </w:rPr>
        <w:t xml:space="preserve"> </w:t>
      </w:r>
      <w:r w:rsidR="00541216">
        <w:t>question</w:t>
      </w:r>
      <w:r w:rsidR="00541216">
        <w:rPr>
          <w:spacing w:val="6"/>
        </w:rPr>
        <w:t xml:space="preserve"> </w:t>
      </w:r>
      <w:r w:rsidR="00541216">
        <w:t>and</w:t>
      </w:r>
      <w:r w:rsidR="00541216">
        <w:rPr>
          <w:spacing w:val="7"/>
        </w:rPr>
        <w:t xml:space="preserve"> </w:t>
      </w:r>
      <w:r w:rsidR="00541216">
        <w:t>study</w:t>
      </w:r>
      <w:r w:rsidR="00541216">
        <w:rPr>
          <w:spacing w:val="6"/>
        </w:rPr>
        <w:t xml:space="preserve"> </w:t>
      </w:r>
      <w:r w:rsidR="00541216">
        <w:t>h</w:t>
      </w:r>
      <w:r w:rsidR="00541216">
        <w:rPr>
          <w:spacing w:val="-2"/>
        </w:rPr>
        <w:t>o</w:t>
      </w:r>
      <w:r w:rsidR="00541216">
        <w:t>w</w:t>
      </w:r>
      <w:r w:rsidR="00541216">
        <w:rPr>
          <w:w w:val="102"/>
        </w:rPr>
        <w:t xml:space="preserve"> </w:t>
      </w:r>
      <w:r w:rsidR="00541216">
        <w:t>these</w:t>
      </w:r>
      <w:r w:rsidR="00541216">
        <w:rPr>
          <w:spacing w:val="7"/>
        </w:rPr>
        <w:t xml:space="preserve"> </w:t>
      </w:r>
      <w:r w:rsidR="00541216">
        <w:t>same</w:t>
      </w:r>
      <w:r w:rsidR="00541216">
        <w:rPr>
          <w:spacing w:val="7"/>
        </w:rPr>
        <w:t xml:space="preserve"> </w:t>
      </w:r>
      <w:r w:rsidR="00541216">
        <w:t>kn</w:t>
      </w:r>
      <w:r w:rsidR="00541216">
        <w:rPr>
          <w:spacing w:val="-2"/>
        </w:rPr>
        <w:t>o</w:t>
      </w:r>
      <w:r w:rsidR="00541216">
        <w:t>wl</w:t>
      </w:r>
      <w:r w:rsidR="00541216">
        <w:rPr>
          <w:spacing w:val="1"/>
        </w:rPr>
        <w:t>e</w:t>
      </w:r>
      <w:r w:rsidR="00541216">
        <w:t>dge</w:t>
      </w:r>
      <w:r w:rsidR="00541216">
        <w:rPr>
          <w:spacing w:val="7"/>
        </w:rPr>
        <w:t xml:space="preserve"> </w:t>
      </w:r>
      <w:r w:rsidR="00541216">
        <w:t>com</w:t>
      </w:r>
      <w:r w:rsidR="00541216">
        <w:rPr>
          <w:spacing w:val="1"/>
        </w:rPr>
        <w:t>p</w:t>
      </w:r>
      <w:r w:rsidR="00541216">
        <w:t>onents</w:t>
      </w:r>
      <w:r w:rsidR="00541216">
        <w:rPr>
          <w:spacing w:val="7"/>
        </w:rPr>
        <w:t xml:space="preserve"> </w:t>
      </w:r>
      <w:r w:rsidR="00541216">
        <w:t>appear</w:t>
      </w:r>
      <w:r w:rsidR="00541216">
        <w:rPr>
          <w:spacing w:val="7"/>
        </w:rPr>
        <w:t xml:space="preserve"> </w:t>
      </w:r>
      <w:r w:rsidR="00541216">
        <w:t>in</w:t>
      </w:r>
      <w:r w:rsidR="00541216">
        <w:rPr>
          <w:spacing w:val="7"/>
        </w:rPr>
        <w:t xml:space="preserve"> </w:t>
      </w:r>
      <w:r w:rsidR="00541216">
        <w:t>other</w:t>
      </w:r>
      <w:r w:rsidR="00541216">
        <w:rPr>
          <w:spacing w:val="8"/>
        </w:rPr>
        <w:t xml:space="preserve"> </w:t>
      </w:r>
      <w:r w:rsidR="00541216">
        <w:t>questions.</w:t>
      </w:r>
      <w:r w:rsidR="00541216">
        <w:rPr>
          <w:spacing w:val="7"/>
        </w:rPr>
        <w:t xml:space="preserve"> </w:t>
      </w:r>
      <w:r w:rsidR="00541216">
        <w:t>For</w:t>
      </w:r>
      <w:r w:rsidR="00541216">
        <w:rPr>
          <w:w w:val="97"/>
        </w:rPr>
        <w:t xml:space="preserve"> </w:t>
      </w:r>
      <w:r w:rsidR="00541216">
        <w:rPr>
          <w:spacing w:val="-2"/>
        </w:rPr>
        <w:t>e</w:t>
      </w:r>
      <w:r w:rsidR="00541216">
        <w:t>xampl</w:t>
      </w:r>
      <w:r w:rsidR="00541216">
        <w:rPr>
          <w:spacing w:val="-2"/>
        </w:rPr>
        <w:t>e</w:t>
      </w:r>
      <w:r w:rsidR="00541216">
        <w:t>,</w:t>
      </w:r>
      <w:r w:rsidR="00541216">
        <w:rPr>
          <w:spacing w:val="17"/>
        </w:rPr>
        <w:t xml:space="preserve"> </w:t>
      </w:r>
      <w:r w:rsidR="00541216">
        <w:t>Question</w:t>
      </w:r>
      <w:r w:rsidR="00541216">
        <w:rPr>
          <w:spacing w:val="18"/>
        </w:rPr>
        <w:t xml:space="preserve"> </w:t>
      </w:r>
      <w:r w:rsidR="00541216">
        <w:t>3</w:t>
      </w:r>
      <w:r w:rsidR="00541216">
        <w:rPr>
          <w:spacing w:val="18"/>
        </w:rPr>
        <w:t xml:space="preserve"> </w:t>
      </w:r>
      <w:r w:rsidR="00541216">
        <w:t>also</w:t>
      </w:r>
      <w:r w:rsidR="00541216">
        <w:rPr>
          <w:spacing w:val="17"/>
        </w:rPr>
        <w:t xml:space="preserve"> </w:t>
      </w:r>
      <w:r w:rsidR="00541216">
        <w:t>contains</w:t>
      </w:r>
      <w:r w:rsidR="00541216">
        <w:rPr>
          <w:spacing w:val="18"/>
        </w:rPr>
        <w:t xml:space="preserve"> </w:t>
      </w:r>
      <w:r w:rsidR="00541216">
        <w:t>kn</w:t>
      </w:r>
      <w:r w:rsidR="00541216">
        <w:rPr>
          <w:spacing w:val="-2"/>
        </w:rPr>
        <w:t>o</w:t>
      </w:r>
      <w:r w:rsidR="00541216">
        <w:t>wledge</w:t>
      </w:r>
      <w:r w:rsidR="00541216">
        <w:rPr>
          <w:spacing w:val="18"/>
        </w:rPr>
        <w:t xml:space="preserve"> </w:t>
      </w:r>
      <w:r w:rsidR="00541216">
        <w:t>component</w:t>
      </w:r>
      <w:r w:rsidR="00541216">
        <w:rPr>
          <w:spacing w:val="17"/>
        </w:rPr>
        <w:t xml:space="preserve"> </w:t>
      </w:r>
      <w:r w:rsidR="00541216">
        <w:t>12</w:t>
      </w:r>
      <w:r w:rsidR="00541216">
        <w:rPr>
          <w:spacing w:val="18"/>
        </w:rPr>
        <w:t xml:space="preserve"> </w:t>
      </w:r>
      <w:r w:rsidR="00541216">
        <w:t>but</w:t>
      </w:r>
    </w:p>
    <w:p w14:paraId="768B81BD" w14:textId="77777777" w:rsidR="00BD22F5" w:rsidRDefault="00BD22F5">
      <w:pPr>
        <w:spacing w:line="254" w:lineRule="auto"/>
        <w:jc w:val="both"/>
        <w:sectPr w:rsidR="00BD22F5">
          <w:type w:val="continuous"/>
          <w:pgSz w:w="12240" w:h="15840"/>
          <w:pgMar w:top="1480" w:right="900" w:bottom="280" w:left="960" w:header="720" w:footer="720" w:gutter="0"/>
          <w:cols w:num="2" w:space="720" w:equalWidth="0">
            <w:col w:w="4949" w:space="334"/>
            <w:col w:w="5097"/>
          </w:cols>
        </w:sectPr>
      </w:pPr>
    </w:p>
    <w:p w14:paraId="60FD176F" w14:textId="77777777" w:rsidR="00BD22F5" w:rsidRDefault="00BD22F5">
      <w:pPr>
        <w:spacing w:before="3" w:line="100" w:lineRule="exact"/>
        <w:rPr>
          <w:sz w:val="10"/>
          <w:szCs w:val="10"/>
        </w:rPr>
      </w:pPr>
    </w:p>
    <w:p w14:paraId="6878ED31" w14:textId="77777777" w:rsidR="00BD22F5" w:rsidRDefault="00BD22F5">
      <w:pPr>
        <w:spacing w:line="200" w:lineRule="exact"/>
        <w:rPr>
          <w:sz w:val="20"/>
          <w:szCs w:val="20"/>
        </w:rPr>
      </w:pPr>
    </w:p>
    <w:p w14:paraId="023051E9" w14:textId="078634C8" w:rsidR="00BD22F5" w:rsidRDefault="008A0578">
      <w:pPr>
        <w:ind w:left="21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3B926DBF" wp14:editId="1B402989">
            <wp:extent cx="2950210" cy="1480185"/>
            <wp:effectExtent l="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148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31AB5" w14:textId="77777777" w:rsidR="00BD22F5" w:rsidRDefault="00BD22F5">
      <w:pPr>
        <w:spacing w:before="3" w:line="200" w:lineRule="exact"/>
        <w:rPr>
          <w:sz w:val="20"/>
          <w:szCs w:val="20"/>
        </w:rPr>
      </w:pPr>
    </w:p>
    <w:p w14:paraId="61E45B09" w14:textId="77777777" w:rsidR="00BD22F5" w:rsidRDefault="00541216">
      <w:pPr>
        <w:pStyle w:val="Heading3"/>
        <w:ind w:left="214"/>
        <w:jc w:val="center"/>
        <w:rPr>
          <w:b w:val="0"/>
          <w:bCs w:val="0"/>
        </w:rPr>
      </w:pPr>
      <w:bookmarkStart w:id="118" w:name="_bookmark3"/>
      <w:bookmarkStart w:id="119" w:name="_bookmark4"/>
      <w:bookmarkEnd w:id="118"/>
      <w:bookmarkEnd w:id="119"/>
      <w:r>
        <w:rPr>
          <w:w w:val="105"/>
        </w:rPr>
        <w:t>Figu</w:t>
      </w:r>
      <w:r>
        <w:rPr>
          <w:spacing w:val="-3"/>
          <w:w w:val="105"/>
        </w:rPr>
        <w:t>r</w:t>
      </w:r>
      <w:r>
        <w:rPr>
          <w:w w:val="105"/>
        </w:rPr>
        <w:t>e</w:t>
      </w:r>
      <w:r>
        <w:rPr>
          <w:spacing w:val="-9"/>
          <w:w w:val="105"/>
        </w:rPr>
        <w:t xml:space="preserve"> </w:t>
      </w:r>
      <w:r>
        <w:rPr>
          <w:w w:val="105"/>
        </w:rPr>
        <w:t>3:</w:t>
      </w:r>
      <w:r>
        <w:rPr>
          <w:spacing w:val="-8"/>
          <w:w w:val="105"/>
        </w:rPr>
        <w:t xml:space="preserve"> </w:t>
      </w:r>
      <w:r>
        <w:rPr>
          <w:w w:val="105"/>
        </w:rPr>
        <w:t>Question</w:t>
      </w:r>
      <w:r>
        <w:rPr>
          <w:spacing w:val="-8"/>
          <w:w w:val="105"/>
        </w:rPr>
        <w:t xml:space="preserve"> </w:t>
      </w:r>
      <w:r>
        <w:rPr>
          <w:w w:val="105"/>
        </w:rPr>
        <w:t>4</w:t>
      </w:r>
      <w:r>
        <w:rPr>
          <w:spacing w:val="-8"/>
          <w:w w:val="105"/>
        </w:rPr>
        <w:t xml:space="preserve"> </w:t>
      </w:r>
      <w:r>
        <w:rPr>
          <w:w w:val="105"/>
        </w:rPr>
        <w:t>template</w:t>
      </w:r>
    </w:p>
    <w:p w14:paraId="10854B7A" w14:textId="77777777" w:rsidR="00BD22F5" w:rsidRDefault="00BD22F5">
      <w:pPr>
        <w:spacing w:before="18" w:line="280" w:lineRule="exact"/>
        <w:rPr>
          <w:sz w:val="28"/>
          <w:szCs w:val="28"/>
        </w:rPr>
      </w:pPr>
    </w:p>
    <w:p w14:paraId="64AD4DAD" w14:textId="77777777" w:rsidR="00BD22F5" w:rsidRDefault="00541216">
      <w:pPr>
        <w:ind w:left="208"/>
        <w:jc w:val="center"/>
        <w:rPr>
          <w:rFonts w:ascii="Times New Roman" w:eastAsia="Times New Roman" w:hAnsi="Times New Roman" w:cs="Times New Roman"/>
          <w:sz w:val="18"/>
          <w:szCs w:val="18"/>
        </w:rPr>
      </w:pPr>
      <w:bookmarkStart w:id="120" w:name="_bookmark5"/>
      <w:bookmarkEnd w:id="120"/>
      <w:r>
        <w:rPr>
          <w:rFonts w:ascii="Times New Roman" w:eastAsia="Times New Roman" w:hAnsi="Times New Roman" w:cs="Times New Roman"/>
          <w:b/>
          <w:bCs/>
          <w:spacing w:val="-10"/>
          <w:w w:val="105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b/>
          <w:bCs/>
          <w:w w:val="105"/>
          <w:sz w:val="18"/>
          <w:szCs w:val="18"/>
        </w:rPr>
        <w:t>able</w:t>
      </w:r>
      <w:r>
        <w:rPr>
          <w:rFonts w:ascii="Times New Roman" w:eastAsia="Times New Roman" w:hAnsi="Times New Roman" w:cs="Times New Roman"/>
          <w:b/>
          <w:bCs/>
          <w:spacing w:val="-5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18"/>
          <w:szCs w:val="18"/>
        </w:rPr>
        <w:t>3:</w:t>
      </w:r>
      <w:r>
        <w:rPr>
          <w:rFonts w:ascii="Times New Roman" w:eastAsia="Times New Roman" w:hAnsi="Times New Roman" w:cs="Times New Roman"/>
          <w:b/>
          <w:bCs/>
          <w:spacing w:val="-4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18"/>
          <w:szCs w:val="18"/>
        </w:rPr>
        <w:t>Kn</w:t>
      </w:r>
      <w:r>
        <w:rPr>
          <w:rFonts w:ascii="Times New Roman" w:eastAsia="Times New Roman" w:hAnsi="Times New Roman" w:cs="Times New Roman"/>
          <w:b/>
          <w:bCs/>
          <w:spacing w:val="-3"/>
          <w:w w:val="105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b/>
          <w:bCs/>
          <w:w w:val="105"/>
          <w:sz w:val="18"/>
          <w:szCs w:val="18"/>
        </w:rPr>
        <w:t>wledge</w:t>
      </w:r>
      <w:r>
        <w:rPr>
          <w:rFonts w:ascii="Times New Roman" w:eastAsia="Times New Roman" w:hAnsi="Times New Roman" w:cs="Times New Roman"/>
          <w:b/>
          <w:bCs/>
          <w:spacing w:val="-4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18"/>
          <w:szCs w:val="18"/>
        </w:rPr>
        <w:t>Com</w:t>
      </w:r>
      <w:r>
        <w:rPr>
          <w:rFonts w:ascii="Times New Roman" w:eastAsia="Times New Roman" w:hAnsi="Times New Roman" w:cs="Times New Roman"/>
          <w:b/>
          <w:bCs/>
          <w:spacing w:val="1"/>
          <w:w w:val="105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b/>
          <w:bCs/>
          <w:w w:val="105"/>
          <w:sz w:val="18"/>
          <w:szCs w:val="18"/>
        </w:rPr>
        <w:t>onents</w:t>
      </w:r>
      <w:r>
        <w:rPr>
          <w:rFonts w:ascii="Times New Roman" w:eastAsia="Times New Roman" w:hAnsi="Times New Roman" w:cs="Times New Roman"/>
          <w:b/>
          <w:bCs/>
          <w:spacing w:val="-5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b/>
          <w:bCs/>
          <w:spacing w:val="-4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18"/>
          <w:szCs w:val="18"/>
        </w:rPr>
        <w:t>Question</w:t>
      </w:r>
      <w:r>
        <w:rPr>
          <w:rFonts w:ascii="Times New Roman" w:eastAsia="Times New Roman" w:hAnsi="Times New Roman" w:cs="Times New Roman"/>
          <w:b/>
          <w:bCs/>
          <w:spacing w:val="-4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18"/>
          <w:szCs w:val="18"/>
        </w:rPr>
        <w:t>4</w:t>
      </w:r>
    </w:p>
    <w:p w14:paraId="6789D530" w14:textId="77777777" w:rsidR="00BD22F5" w:rsidRDefault="00541216">
      <w:pPr>
        <w:spacing w:before="5" w:line="170" w:lineRule="exact"/>
        <w:rPr>
          <w:sz w:val="17"/>
          <w:szCs w:val="17"/>
        </w:rPr>
      </w:pPr>
      <w:r>
        <w:br w:type="column"/>
      </w:r>
    </w:p>
    <w:p w14:paraId="2DC48F7F" w14:textId="77777777" w:rsidR="00BD22F5" w:rsidRDefault="00BD22F5">
      <w:pPr>
        <w:spacing w:line="200" w:lineRule="exact"/>
        <w:rPr>
          <w:sz w:val="20"/>
          <w:szCs w:val="20"/>
        </w:rPr>
      </w:pPr>
    </w:p>
    <w:p w14:paraId="68C1B4AE" w14:textId="77777777" w:rsidR="00BD22F5" w:rsidRDefault="00541216">
      <w:pPr>
        <w:spacing w:line="160" w:lineRule="exact"/>
        <w:ind w:left="523" w:right="112" w:hanging="244"/>
        <w:jc w:val="both"/>
        <w:rPr>
          <w:rFonts w:ascii="Times New Roman" w:eastAsia="Times New Roman" w:hAnsi="Times New Roman" w:cs="Times New Roman"/>
          <w:sz w:val="14"/>
          <w:szCs w:val="14"/>
        </w:rPr>
      </w:pPr>
      <w:bookmarkStart w:id="121" w:name="_bookmark7"/>
      <w:bookmarkEnd w:id="121"/>
      <w:r>
        <w:rPr>
          <w:rFonts w:ascii="Times New Roman" w:eastAsia="Times New Roman" w:hAnsi="Times New Roman" w:cs="Times New Roman"/>
          <w:sz w:val="14"/>
          <w:szCs w:val="14"/>
        </w:rPr>
        <w:t>[8]</w:t>
      </w:r>
      <w:r>
        <w:rPr>
          <w:rFonts w:ascii="Times New Roman" w:eastAsia="Times New Roman" w:hAnsi="Times New Roman" w:cs="Times New Roman"/>
          <w:spacing w:val="2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14"/>
          <w:szCs w:val="14"/>
        </w:rPr>
        <w:t>K</w:t>
      </w:r>
      <w:r>
        <w:rPr>
          <w:rFonts w:ascii="Times New Roman" w:eastAsia="Times New Roman" w:hAnsi="Times New Roman" w:cs="Times New Roman"/>
          <w:sz w:val="14"/>
          <w:szCs w:val="14"/>
        </w:rPr>
        <w:t>enneth</w:t>
      </w:r>
      <w:r>
        <w:rPr>
          <w:rFonts w:ascii="Times New Roman" w:eastAsia="Times New Roman" w:hAnsi="Times New Roman" w:cs="Times New Roman"/>
          <w:spacing w:val="-12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14"/>
          <w:szCs w:val="14"/>
        </w:rPr>
        <w:t>K</w:t>
      </w:r>
      <w:r>
        <w:rPr>
          <w:rFonts w:ascii="Times New Roman" w:eastAsia="Times New Roman" w:hAnsi="Times New Roman" w:cs="Times New Roman"/>
          <w:sz w:val="14"/>
          <w:szCs w:val="14"/>
        </w:rPr>
        <w:t>oedinge</w:t>
      </w:r>
      <w:r>
        <w:rPr>
          <w:rFonts w:ascii="Times New Roman" w:eastAsia="Times New Roman" w:hAnsi="Times New Roman" w:cs="Times New Roman"/>
          <w:spacing w:val="-9"/>
          <w:sz w:val="14"/>
          <w:szCs w:val="14"/>
        </w:rPr>
        <w:t>r</w:t>
      </w:r>
      <w:r>
        <w:rPr>
          <w:rFonts w:ascii="Times New Roman" w:eastAsia="Times New Roman" w:hAnsi="Times New Roman" w:cs="Times New Roman"/>
          <w:sz w:val="14"/>
          <w:szCs w:val="14"/>
        </w:rPr>
        <w:t>,</w:t>
      </w:r>
      <w:r>
        <w:rPr>
          <w:rFonts w:ascii="Times New Roman" w:eastAsia="Times New Roman" w:hAnsi="Times New Roman" w:cs="Times New Roman"/>
          <w:spacing w:val="-1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>Al</w:t>
      </w:r>
      <w:r>
        <w:rPr>
          <w:rFonts w:ascii="Times New Roman" w:eastAsia="Times New Roman" w:hAnsi="Times New Roman" w:cs="Times New Roman"/>
          <w:spacing w:val="1"/>
          <w:sz w:val="14"/>
          <w:szCs w:val="14"/>
        </w:rPr>
        <w:t>b</w:t>
      </w:r>
      <w:r>
        <w:rPr>
          <w:rFonts w:ascii="Times New Roman" w:eastAsia="Times New Roman" w:hAnsi="Times New Roman" w:cs="Times New Roman"/>
          <w:sz w:val="14"/>
          <w:szCs w:val="14"/>
        </w:rPr>
        <w:t>ert</w:t>
      </w:r>
      <w:r>
        <w:rPr>
          <w:rFonts w:ascii="Times New Roman" w:eastAsia="Times New Roman" w:hAnsi="Times New Roman" w:cs="Times New Roman"/>
          <w:spacing w:val="-1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>T</w:t>
      </w:r>
      <w:r>
        <w:rPr>
          <w:rFonts w:ascii="Times New Roman" w:eastAsia="Times New Roman" w:hAnsi="Times New Roman" w:cs="Times New Roman"/>
          <w:spacing w:val="-12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>Cor</w:t>
      </w:r>
      <w:r>
        <w:rPr>
          <w:rFonts w:ascii="Times New Roman" w:eastAsia="Times New Roman" w:hAnsi="Times New Roman" w:cs="Times New Roman"/>
          <w:spacing w:val="1"/>
          <w:sz w:val="14"/>
          <w:szCs w:val="14"/>
        </w:rPr>
        <w:t>b</w:t>
      </w:r>
      <w:r>
        <w:rPr>
          <w:rFonts w:ascii="Times New Roman" w:eastAsia="Times New Roman" w:hAnsi="Times New Roman" w:cs="Times New Roman"/>
          <w:sz w:val="14"/>
          <w:szCs w:val="14"/>
        </w:rPr>
        <w:t>ett,</w:t>
      </w:r>
      <w:r>
        <w:rPr>
          <w:rFonts w:ascii="Times New Roman" w:eastAsia="Times New Roman" w:hAnsi="Times New Roman" w:cs="Times New Roman"/>
          <w:spacing w:val="-1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>and</w:t>
      </w:r>
      <w:r>
        <w:rPr>
          <w:rFonts w:ascii="Times New Roman" w:eastAsia="Times New Roman" w:hAnsi="Times New Roman" w:cs="Times New Roman"/>
          <w:spacing w:val="-1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>Charles</w:t>
      </w:r>
      <w:r>
        <w:rPr>
          <w:rFonts w:ascii="Times New Roman" w:eastAsia="Times New Roman" w:hAnsi="Times New Roman" w:cs="Times New Roman"/>
          <w:spacing w:val="-13"/>
          <w:sz w:val="14"/>
          <w:szCs w:val="1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4"/>
          <w:szCs w:val="14"/>
        </w:rPr>
        <w:t>Perfetti</w:t>
      </w:r>
      <w:proofErr w:type="spellEnd"/>
      <w:r>
        <w:rPr>
          <w:rFonts w:ascii="Times New Roman" w:eastAsia="Times New Roman" w:hAnsi="Times New Roman" w:cs="Times New Roman"/>
          <w:sz w:val="14"/>
          <w:szCs w:val="14"/>
        </w:rPr>
        <w:t>.</w:t>
      </w:r>
      <w:r>
        <w:rPr>
          <w:rFonts w:ascii="Times New Roman" w:eastAsia="Times New Roman" w:hAnsi="Times New Roman" w:cs="Times New Roman"/>
          <w:spacing w:val="-12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>2012.</w:t>
      </w:r>
      <w:r>
        <w:rPr>
          <w:rFonts w:ascii="Times New Roman" w:eastAsia="Times New Roman" w:hAnsi="Times New Roman" w:cs="Times New Roman"/>
          <w:spacing w:val="-4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>The</w:t>
      </w:r>
      <w:r>
        <w:rPr>
          <w:rFonts w:ascii="Times New Roman" w:eastAsia="Times New Roman" w:hAnsi="Times New Roman" w:cs="Times New Roman"/>
          <w:spacing w:val="-12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>Kn</w:t>
      </w:r>
      <w:r>
        <w:rPr>
          <w:rFonts w:ascii="Times New Roman" w:eastAsia="Times New Roman" w:hAnsi="Times New Roman" w:cs="Times New Roman"/>
          <w:spacing w:val="-2"/>
          <w:sz w:val="14"/>
          <w:szCs w:val="14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>wledge-</w:t>
      </w:r>
      <w:r>
        <w:rPr>
          <w:rFonts w:ascii="Times New Roman" w:eastAsia="Times New Roman" w:hAnsi="Times New Roman" w:cs="Times New Roman"/>
          <w:w w:val="98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>Learning-Instruction</w:t>
      </w:r>
      <w:r>
        <w:rPr>
          <w:rFonts w:ascii="Times New Roman" w:eastAsia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>Fram</w:t>
      </w:r>
      <w:r>
        <w:rPr>
          <w:rFonts w:ascii="Times New Roman" w:eastAsia="Times New Roman" w:hAnsi="Times New Roman" w:cs="Times New Roman"/>
          <w:spacing w:val="-1"/>
          <w:sz w:val="14"/>
          <w:szCs w:val="14"/>
        </w:rPr>
        <w:t>e</w:t>
      </w:r>
      <w:r>
        <w:rPr>
          <w:rFonts w:ascii="Times New Roman" w:eastAsia="Times New Roman" w:hAnsi="Times New Roman" w:cs="Times New Roman"/>
          <w:spacing w:val="-2"/>
          <w:sz w:val="14"/>
          <w:szCs w:val="14"/>
        </w:rPr>
        <w:t>w</w:t>
      </w:r>
      <w:r>
        <w:rPr>
          <w:rFonts w:ascii="Times New Roman" w:eastAsia="Times New Roman" w:hAnsi="Times New Roman" w:cs="Times New Roman"/>
          <w:sz w:val="14"/>
          <w:szCs w:val="14"/>
        </w:rPr>
        <w:t>ork:</w:t>
      </w:r>
      <w:r>
        <w:rPr>
          <w:rFonts w:ascii="Times New Roman" w:eastAsia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>Bridging</w:t>
      </w:r>
      <w:r>
        <w:rPr>
          <w:rFonts w:ascii="Times New Roman" w:eastAsia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>the</w:t>
      </w:r>
      <w:r>
        <w:rPr>
          <w:rFonts w:ascii="Times New Roman" w:eastAsia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>Science-Practice</w:t>
      </w:r>
      <w:r>
        <w:rPr>
          <w:rFonts w:ascii="Times New Roman" w:eastAsia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>Chasm</w:t>
      </w:r>
      <w:r>
        <w:rPr>
          <w:rFonts w:ascii="Times New Roman" w:eastAsia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>to</w:t>
      </w:r>
      <w:r>
        <w:rPr>
          <w:rFonts w:ascii="Times New Roman" w:eastAsia="Times New Roman" w:hAnsi="Times New Roman" w:cs="Times New Roman"/>
          <w:spacing w:val="15"/>
          <w:sz w:val="14"/>
          <w:szCs w:val="1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4"/>
          <w:szCs w:val="14"/>
        </w:rPr>
        <w:t>En</w:t>
      </w:r>
      <w:proofErr w:type="spellEnd"/>
      <w:r>
        <w:rPr>
          <w:rFonts w:ascii="Times New Roman" w:eastAsia="Times New Roman" w:hAnsi="Times New Roman" w:cs="Times New Roman"/>
          <w:sz w:val="14"/>
          <w:szCs w:val="14"/>
        </w:rPr>
        <w:t>-</w:t>
      </w:r>
      <w:r>
        <w:rPr>
          <w:rFonts w:ascii="Times New Roman" w:eastAsia="Times New Roman" w:hAnsi="Times New Roman" w:cs="Times New Roman"/>
          <w:w w:val="101"/>
          <w:sz w:val="14"/>
          <w:szCs w:val="1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4"/>
          <w:szCs w:val="14"/>
        </w:rPr>
        <w:t>hance</w:t>
      </w:r>
      <w:proofErr w:type="spellEnd"/>
      <w:r>
        <w:rPr>
          <w:rFonts w:ascii="Times New Roman" w:eastAsia="Times New Roman" w:hAnsi="Times New Roman" w:cs="Times New Roman"/>
          <w:spacing w:val="-1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>Robust</w:t>
      </w:r>
      <w:r>
        <w:rPr>
          <w:rFonts w:ascii="Times New Roman" w:eastAsia="Times New Roman" w:hAnsi="Times New Roman" w:cs="Times New Roman"/>
          <w:spacing w:val="-1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>Student</w:t>
      </w:r>
      <w:r>
        <w:rPr>
          <w:rFonts w:ascii="Times New Roman" w:eastAsia="Times New Roman" w:hAnsi="Times New Roman" w:cs="Times New Roman"/>
          <w:spacing w:val="-1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>Learning.</w:t>
      </w:r>
      <w:r>
        <w:rPr>
          <w:rFonts w:ascii="Times New Roman" w:eastAsia="Times New Roman" w:hAnsi="Times New Roman" w:cs="Times New Roman"/>
          <w:spacing w:val="-2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z w:val="14"/>
          <w:szCs w:val="14"/>
        </w:rPr>
        <w:t>Cogniti</w:t>
      </w:r>
      <w:r>
        <w:rPr>
          <w:rFonts w:ascii="Times New Roman" w:eastAsia="Times New Roman" w:hAnsi="Times New Roman" w:cs="Times New Roman"/>
          <w:i/>
          <w:spacing w:val="-3"/>
          <w:sz w:val="14"/>
          <w:szCs w:val="14"/>
        </w:rPr>
        <w:t>v</w:t>
      </w:r>
      <w:r>
        <w:rPr>
          <w:rFonts w:ascii="Times New Roman" w:eastAsia="Times New Roman" w:hAnsi="Times New Roman" w:cs="Times New Roman"/>
          <w:i/>
          <w:sz w:val="14"/>
          <w:szCs w:val="14"/>
        </w:rPr>
        <w:t>e</w:t>
      </w:r>
      <w:r>
        <w:rPr>
          <w:rFonts w:ascii="Times New Roman" w:eastAsia="Times New Roman" w:hAnsi="Times New Roman" w:cs="Times New Roman"/>
          <w:i/>
          <w:spacing w:val="-1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z w:val="14"/>
          <w:szCs w:val="14"/>
        </w:rPr>
        <w:t>science</w:t>
      </w:r>
      <w:r>
        <w:rPr>
          <w:rFonts w:ascii="Times New Roman" w:eastAsia="Times New Roman" w:hAnsi="Times New Roman" w:cs="Times New Roman"/>
          <w:i/>
          <w:spacing w:val="-10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>36.5,</w:t>
      </w:r>
      <w:r>
        <w:rPr>
          <w:rFonts w:ascii="Times New Roman" w:eastAsia="Times New Roman" w:hAnsi="Times New Roman" w:cs="Times New Roman"/>
          <w:spacing w:val="-1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>Article</w:t>
      </w:r>
      <w:r>
        <w:rPr>
          <w:rFonts w:ascii="Times New Roman" w:eastAsia="Times New Roman" w:hAnsi="Times New Roman" w:cs="Times New Roman"/>
          <w:spacing w:val="-1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>5</w:t>
      </w:r>
      <w:r>
        <w:rPr>
          <w:rFonts w:ascii="Times New Roman" w:eastAsia="Times New Roman" w:hAnsi="Times New Roman" w:cs="Times New Roman"/>
          <w:spacing w:val="-1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>(2012),</w:t>
      </w:r>
      <w:r>
        <w:rPr>
          <w:rFonts w:ascii="Times New Roman" w:eastAsia="Times New Roman" w:hAnsi="Times New Roman" w:cs="Times New Roman"/>
          <w:spacing w:val="-12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>757-798</w:t>
      </w:r>
      <w:r>
        <w:rPr>
          <w:rFonts w:ascii="Times New Roman" w:eastAsia="Times New Roman" w:hAnsi="Times New Roman" w:cs="Times New Roman"/>
          <w:w w:val="93"/>
          <w:sz w:val="14"/>
          <w:szCs w:val="14"/>
        </w:rPr>
        <w:t xml:space="preserve"> </w:t>
      </w:r>
      <w:bookmarkStart w:id="122" w:name="_bookmark6"/>
      <w:bookmarkEnd w:id="122"/>
      <w:r>
        <w:rPr>
          <w:rFonts w:ascii="Times New Roman" w:eastAsia="Times New Roman" w:hAnsi="Times New Roman" w:cs="Times New Roman"/>
          <w:sz w:val="14"/>
          <w:szCs w:val="14"/>
        </w:rPr>
        <w:t>pages.</w:t>
      </w:r>
    </w:p>
    <w:p w14:paraId="6A3D643B" w14:textId="77777777" w:rsidR="00BD22F5" w:rsidRDefault="00541216">
      <w:pPr>
        <w:spacing w:line="160" w:lineRule="exact"/>
        <w:ind w:left="523" w:right="126" w:hanging="244"/>
        <w:jc w:val="both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w w:val="95"/>
          <w:sz w:val="14"/>
          <w:szCs w:val="14"/>
        </w:rPr>
        <w:t>[9]</w:t>
      </w:r>
      <w:r>
        <w:rPr>
          <w:rFonts w:ascii="Times New Roman" w:eastAsia="Times New Roman" w:hAnsi="Times New Roman" w:cs="Times New Roman"/>
          <w:spacing w:val="25"/>
          <w:w w:val="9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14"/>
          <w:szCs w:val="14"/>
        </w:rPr>
        <w:t>Nasir</w:t>
      </w:r>
      <w:r>
        <w:rPr>
          <w:rFonts w:ascii="Times New Roman" w:eastAsia="Times New Roman" w:hAnsi="Times New Roman" w:cs="Times New Roman"/>
          <w:spacing w:val="8"/>
          <w:w w:val="9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14"/>
          <w:szCs w:val="14"/>
        </w:rPr>
        <w:t>I.</w:t>
      </w:r>
      <w:r>
        <w:rPr>
          <w:rFonts w:ascii="Times New Roman" w:eastAsia="Times New Roman" w:hAnsi="Times New Roman" w:cs="Times New Roman"/>
          <w:spacing w:val="7"/>
          <w:w w:val="95"/>
          <w:sz w:val="14"/>
          <w:szCs w:val="1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95"/>
          <w:sz w:val="14"/>
          <w:szCs w:val="14"/>
        </w:rPr>
        <w:t>Mohd</w:t>
      </w:r>
      <w:proofErr w:type="spellEnd"/>
      <w:r>
        <w:rPr>
          <w:rFonts w:ascii="Times New Roman" w:eastAsia="Times New Roman" w:hAnsi="Times New Roman" w:cs="Times New Roman"/>
          <w:w w:val="95"/>
          <w:sz w:val="14"/>
          <w:szCs w:val="14"/>
        </w:rPr>
        <w:t>,</w:t>
      </w:r>
      <w:r>
        <w:rPr>
          <w:rFonts w:ascii="Times New Roman" w:eastAsia="Times New Roman" w:hAnsi="Times New Roman" w:cs="Times New Roman"/>
          <w:spacing w:val="7"/>
          <w:w w:val="95"/>
          <w:sz w:val="14"/>
          <w:szCs w:val="1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95"/>
          <w:sz w:val="14"/>
          <w:szCs w:val="14"/>
        </w:rPr>
        <w:t>Azilah</w:t>
      </w:r>
      <w:proofErr w:type="spellEnd"/>
      <w:r>
        <w:rPr>
          <w:rFonts w:ascii="Times New Roman" w:eastAsia="Times New Roman" w:hAnsi="Times New Roman" w:cs="Times New Roman"/>
          <w:spacing w:val="7"/>
          <w:w w:val="9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14"/>
          <w:szCs w:val="14"/>
        </w:rPr>
        <w:t>N.</w:t>
      </w:r>
      <w:r>
        <w:rPr>
          <w:rFonts w:ascii="Times New Roman" w:eastAsia="Times New Roman" w:hAnsi="Times New Roman" w:cs="Times New Roman"/>
          <w:spacing w:val="8"/>
          <w:w w:val="9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14"/>
          <w:szCs w:val="14"/>
        </w:rPr>
        <w:t>No</w:t>
      </w:r>
      <w:r>
        <w:rPr>
          <w:rFonts w:ascii="Times New Roman" w:eastAsia="Times New Roman" w:hAnsi="Times New Roman" w:cs="Times New Roman"/>
          <w:spacing w:val="-9"/>
          <w:w w:val="95"/>
          <w:sz w:val="14"/>
          <w:szCs w:val="14"/>
        </w:rPr>
        <w:t>r</w:t>
      </w:r>
      <w:r>
        <w:rPr>
          <w:rFonts w:ascii="Times New Roman" w:eastAsia="Times New Roman" w:hAnsi="Times New Roman" w:cs="Times New Roman"/>
          <w:w w:val="95"/>
          <w:sz w:val="14"/>
          <w:szCs w:val="14"/>
        </w:rPr>
        <w:t>,</w:t>
      </w:r>
      <w:r>
        <w:rPr>
          <w:rFonts w:ascii="Times New Roman" w:eastAsia="Times New Roman" w:hAnsi="Times New Roman" w:cs="Times New Roman"/>
          <w:spacing w:val="6"/>
          <w:w w:val="9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14"/>
          <w:szCs w:val="14"/>
        </w:rPr>
        <w:t>and</w:t>
      </w:r>
      <w:r>
        <w:rPr>
          <w:rFonts w:ascii="Times New Roman" w:eastAsia="Times New Roman" w:hAnsi="Times New Roman" w:cs="Times New Roman"/>
          <w:spacing w:val="8"/>
          <w:w w:val="95"/>
          <w:sz w:val="14"/>
          <w:szCs w:val="1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95"/>
          <w:sz w:val="14"/>
          <w:szCs w:val="14"/>
        </w:rPr>
        <w:t>Naufal</w:t>
      </w:r>
      <w:proofErr w:type="spellEnd"/>
      <w:r>
        <w:rPr>
          <w:rFonts w:ascii="Times New Roman" w:eastAsia="Times New Roman" w:hAnsi="Times New Roman" w:cs="Times New Roman"/>
          <w:spacing w:val="6"/>
          <w:w w:val="9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95"/>
          <w:sz w:val="14"/>
          <w:szCs w:val="14"/>
        </w:rPr>
        <w:t>U</w:t>
      </w:r>
      <w:r>
        <w:rPr>
          <w:rFonts w:ascii="Times New Roman" w:eastAsia="Times New Roman" w:hAnsi="Times New Roman" w:cs="Times New Roman"/>
          <w:w w:val="95"/>
          <w:sz w:val="14"/>
          <w:szCs w:val="14"/>
        </w:rPr>
        <w:t>.</w:t>
      </w:r>
      <w:r>
        <w:rPr>
          <w:rFonts w:ascii="Times New Roman" w:eastAsia="Times New Roman" w:hAnsi="Times New Roman" w:cs="Times New Roman"/>
          <w:spacing w:val="8"/>
          <w:w w:val="9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14"/>
          <w:szCs w:val="14"/>
        </w:rPr>
        <w:t>Irfan.</w:t>
      </w:r>
      <w:r>
        <w:rPr>
          <w:rFonts w:ascii="Times New Roman" w:eastAsia="Times New Roman" w:hAnsi="Times New Roman" w:cs="Times New Roman"/>
          <w:spacing w:val="7"/>
          <w:w w:val="9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14"/>
          <w:szCs w:val="14"/>
        </w:rPr>
        <w:t>2010.</w:t>
      </w:r>
      <w:r>
        <w:rPr>
          <w:rFonts w:ascii="Times New Roman" w:eastAsia="Times New Roman" w:hAnsi="Times New Roman" w:cs="Times New Roman"/>
          <w:spacing w:val="25"/>
          <w:w w:val="9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14"/>
          <w:szCs w:val="14"/>
        </w:rPr>
        <w:t>Instructional</w:t>
      </w:r>
      <w:r>
        <w:rPr>
          <w:rFonts w:ascii="Times New Roman" w:eastAsia="Times New Roman" w:hAnsi="Times New Roman" w:cs="Times New Roman"/>
          <w:spacing w:val="6"/>
          <w:w w:val="9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14"/>
          <w:szCs w:val="14"/>
        </w:rPr>
        <w:t>Strategy</w:t>
      </w:r>
      <w:r>
        <w:rPr>
          <w:rFonts w:ascii="Times New Roman" w:eastAsia="Times New Roman" w:hAnsi="Times New Roman" w:cs="Times New Roman"/>
          <w:spacing w:val="8"/>
          <w:w w:val="9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14"/>
          <w:szCs w:val="14"/>
        </w:rPr>
        <w:t>in</w:t>
      </w:r>
      <w:r>
        <w:rPr>
          <w:rFonts w:ascii="Times New Roman" w:eastAsia="Times New Roman" w:hAnsi="Times New Roman" w:cs="Times New Roman"/>
          <w:w w:val="102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14"/>
          <w:szCs w:val="14"/>
        </w:rPr>
        <w:t>the</w:t>
      </w:r>
      <w:r>
        <w:rPr>
          <w:rFonts w:ascii="Times New Roman" w:eastAsia="Times New Roman" w:hAnsi="Times New Roman" w:cs="Times New Roman"/>
          <w:spacing w:val="11"/>
          <w:w w:val="9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pacing w:val="-9"/>
          <w:w w:val="95"/>
          <w:sz w:val="14"/>
          <w:szCs w:val="14"/>
        </w:rPr>
        <w:t>T</w:t>
      </w:r>
      <w:r>
        <w:rPr>
          <w:rFonts w:ascii="Times New Roman" w:eastAsia="Times New Roman" w:hAnsi="Times New Roman" w:cs="Times New Roman"/>
          <w:w w:val="95"/>
          <w:sz w:val="14"/>
          <w:szCs w:val="14"/>
        </w:rPr>
        <w:t>eaching</w:t>
      </w:r>
      <w:r>
        <w:rPr>
          <w:rFonts w:ascii="Times New Roman" w:eastAsia="Times New Roman" w:hAnsi="Times New Roman" w:cs="Times New Roman"/>
          <w:spacing w:val="11"/>
          <w:w w:val="9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14"/>
          <w:szCs w:val="14"/>
        </w:rPr>
        <w:t>of</w:t>
      </w:r>
      <w:r>
        <w:rPr>
          <w:rFonts w:ascii="Times New Roman" w:eastAsia="Times New Roman" w:hAnsi="Times New Roman" w:cs="Times New Roman"/>
          <w:spacing w:val="11"/>
          <w:w w:val="9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14"/>
          <w:szCs w:val="14"/>
        </w:rPr>
        <w:t>Computer</w:t>
      </w:r>
      <w:r>
        <w:rPr>
          <w:rFonts w:ascii="Times New Roman" w:eastAsia="Times New Roman" w:hAnsi="Times New Roman" w:cs="Times New Roman"/>
          <w:spacing w:val="11"/>
          <w:w w:val="9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14"/>
          <w:szCs w:val="14"/>
        </w:rPr>
        <w:t>P</w:t>
      </w:r>
      <w:r>
        <w:rPr>
          <w:rFonts w:ascii="Times New Roman" w:eastAsia="Times New Roman" w:hAnsi="Times New Roman" w:cs="Times New Roman"/>
          <w:spacing w:val="-2"/>
          <w:w w:val="95"/>
          <w:sz w:val="14"/>
          <w:szCs w:val="14"/>
        </w:rPr>
        <w:t>r</w:t>
      </w:r>
      <w:r>
        <w:rPr>
          <w:rFonts w:ascii="Times New Roman" w:eastAsia="Times New Roman" w:hAnsi="Times New Roman" w:cs="Times New Roman"/>
          <w:w w:val="95"/>
          <w:sz w:val="14"/>
          <w:szCs w:val="14"/>
        </w:rPr>
        <w:t>ogramming:</w:t>
      </w:r>
      <w:r>
        <w:rPr>
          <w:rFonts w:ascii="Times New Roman" w:eastAsia="Times New Roman" w:hAnsi="Times New Roman" w:cs="Times New Roman"/>
          <w:spacing w:val="11"/>
          <w:w w:val="9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14"/>
          <w:szCs w:val="14"/>
        </w:rPr>
        <w:t>A</w:t>
      </w:r>
      <w:r>
        <w:rPr>
          <w:rFonts w:ascii="Times New Roman" w:eastAsia="Times New Roman" w:hAnsi="Times New Roman" w:cs="Times New Roman"/>
          <w:spacing w:val="11"/>
          <w:w w:val="9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14"/>
          <w:szCs w:val="14"/>
        </w:rPr>
        <w:t>Need</w:t>
      </w:r>
      <w:r>
        <w:rPr>
          <w:rFonts w:ascii="Times New Roman" w:eastAsia="Times New Roman" w:hAnsi="Times New Roman" w:cs="Times New Roman"/>
          <w:spacing w:val="12"/>
          <w:w w:val="9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5"/>
          <w:sz w:val="14"/>
          <w:szCs w:val="14"/>
        </w:rPr>
        <w:t>A</w:t>
      </w:r>
      <w:r>
        <w:rPr>
          <w:rFonts w:ascii="Times New Roman" w:eastAsia="Times New Roman" w:hAnsi="Times New Roman" w:cs="Times New Roman"/>
          <w:w w:val="95"/>
          <w:sz w:val="14"/>
          <w:szCs w:val="14"/>
        </w:rPr>
        <w:t>ssessment</w:t>
      </w:r>
      <w:r>
        <w:rPr>
          <w:rFonts w:ascii="Times New Roman" w:eastAsia="Times New Roman" w:hAnsi="Times New Roman" w:cs="Times New Roman"/>
          <w:spacing w:val="11"/>
          <w:w w:val="9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14"/>
          <w:szCs w:val="14"/>
        </w:rPr>
        <w:t>Analyses.</w:t>
      </w:r>
      <w:r>
        <w:rPr>
          <w:rFonts w:ascii="Times New Roman" w:eastAsia="Times New Roman" w:hAnsi="Times New Roman" w:cs="Times New Roman"/>
          <w:spacing w:val="30"/>
          <w:w w:val="95"/>
          <w:sz w:val="14"/>
          <w:szCs w:val="1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pacing w:val="-1"/>
          <w:w w:val="95"/>
          <w:sz w:val="14"/>
          <w:szCs w:val="14"/>
        </w:rPr>
        <w:t>T</w:t>
      </w:r>
      <w:r>
        <w:rPr>
          <w:rFonts w:ascii="Times New Roman" w:eastAsia="Times New Roman" w:hAnsi="Times New Roman" w:cs="Times New Roman"/>
          <w:i/>
          <w:w w:val="95"/>
          <w:sz w:val="14"/>
          <w:szCs w:val="14"/>
        </w:rPr>
        <w:t>OJET</w:t>
      </w:r>
      <w:r>
        <w:rPr>
          <w:rFonts w:ascii="Times New Roman" w:eastAsia="Times New Roman" w:hAnsi="Times New Roman" w:cs="Times New Roman"/>
          <w:i/>
          <w:spacing w:val="12"/>
          <w:w w:val="9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w w:val="95"/>
          <w:sz w:val="14"/>
          <w:szCs w:val="14"/>
        </w:rPr>
        <w:t>:</w:t>
      </w:r>
      <w:proofErr w:type="gramEnd"/>
      <w:r>
        <w:rPr>
          <w:rFonts w:ascii="Times New Roman" w:eastAsia="Times New Roman" w:hAnsi="Times New Roman" w:cs="Times New Roman"/>
          <w:i/>
          <w:w w:val="64"/>
          <w:sz w:val="14"/>
          <w:szCs w:val="14"/>
        </w:rPr>
        <w:t xml:space="preserve"> </w:t>
      </w:r>
      <w:bookmarkStart w:id="123" w:name="_bookmark8"/>
      <w:bookmarkEnd w:id="123"/>
      <w:r>
        <w:rPr>
          <w:rFonts w:ascii="Times New Roman" w:eastAsia="Times New Roman" w:hAnsi="Times New Roman" w:cs="Times New Roman"/>
          <w:i/>
          <w:w w:val="95"/>
          <w:sz w:val="14"/>
          <w:szCs w:val="14"/>
        </w:rPr>
        <w:t>The</w:t>
      </w:r>
      <w:r>
        <w:rPr>
          <w:rFonts w:ascii="Times New Roman" w:eastAsia="Times New Roman" w:hAnsi="Times New Roman" w:cs="Times New Roman"/>
          <w:i/>
          <w:spacing w:val="2"/>
          <w:w w:val="9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pacing w:val="-6"/>
          <w:w w:val="95"/>
          <w:sz w:val="14"/>
          <w:szCs w:val="14"/>
        </w:rPr>
        <w:t>T</w:t>
      </w:r>
      <w:r>
        <w:rPr>
          <w:rFonts w:ascii="Times New Roman" w:eastAsia="Times New Roman" w:hAnsi="Times New Roman" w:cs="Times New Roman"/>
          <w:i/>
          <w:w w:val="95"/>
          <w:sz w:val="14"/>
          <w:szCs w:val="14"/>
        </w:rPr>
        <w:t>urkish</w:t>
      </w:r>
      <w:r>
        <w:rPr>
          <w:rFonts w:ascii="Times New Roman" w:eastAsia="Times New Roman" w:hAnsi="Times New Roman" w:cs="Times New Roman"/>
          <w:i/>
          <w:spacing w:val="3"/>
          <w:w w:val="9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w w:val="95"/>
          <w:sz w:val="14"/>
          <w:szCs w:val="14"/>
        </w:rPr>
        <w:t>Online</w:t>
      </w:r>
      <w:r>
        <w:rPr>
          <w:rFonts w:ascii="Times New Roman" w:eastAsia="Times New Roman" w:hAnsi="Times New Roman" w:cs="Times New Roman"/>
          <w:i/>
          <w:spacing w:val="3"/>
          <w:w w:val="9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w w:val="95"/>
          <w:sz w:val="14"/>
          <w:szCs w:val="14"/>
        </w:rPr>
        <w:t>Journal</w:t>
      </w:r>
      <w:r>
        <w:rPr>
          <w:rFonts w:ascii="Times New Roman" w:eastAsia="Times New Roman" w:hAnsi="Times New Roman" w:cs="Times New Roman"/>
          <w:i/>
          <w:spacing w:val="3"/>
          <w:w w:val="9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w w:val="95"/>
          <w:sz w:val="14"/>
          <w:szCs w:val="14"/>
        </w:rPr>
        <w:t>of</w:t>
      </w:r>
      <w:r>
        <w:rPr>
          <w:rFonts w:ascii="Times New Roman" w:eastAsia="Times New Roman" w:hAnsi="Times New Roman" w:cs="Times New Roman"/>
          <w:i/>
          <w:spacing w:val="3"/>
          <w:w w:val="9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w w:val="95"/>
          <w:sz w:val="14"/>
          <w:szCs w:val="14"/>
        </w:rPr>
        <w:t>Educational</w:t>
      </w:r>
      <w:r>
        <w:rPr>
          <w:rFonts w:ascii="Times New Roman" w:eastAsia="Times New Roman" w:hAnsi="Times New Roman" w:cs="Times New Roman"/>
          <w:i/>
          <w:spacing w:val="3"/>
          <w:w w:val="9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pacing w:val="-9"/>
          <w:w w:val="95"/>
          <w:sz w:val="14"/>
          <w:szCs w:val="14"/>
        </w:rPr>
        <w:t>T</w:t>
      </w:r>
      <w:r>
        <w:rPr>
          <w:rFonts w:ascii="Times New Roman" w:eastAsia="Times New Roman" w:hAnsi="Times New Roman" w:cs="Times New Roman"/>
          <w:i/>
          <w:w w:val="95"/>
          <w:sz w:val="14"/>
          <w:szCs w:val="14"/>
        </w:rPr>
        <w:t>echnology</w:t>
      </w:r>
      <w:r>
        <w:rPr>
          <w:rFonts w:ascii="Times New Roman" w:eastAsia="Times New Roman" w:hAnsi="Times New Roman" w:cs="Times New Roman"/>
          <w:i/>
          <w:spacing w:val="11"/>
          <w:w w:val="9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14"/>
          <w:szCs w:val="14"/>
        </w:rPr>
        <w:t>9,</w:t>
      </w:r>
      <w:r>
        <w:rPr>
          <w:rFonts w:ascii="Times New Roman" w:eastAsia="Times New Roman" w:hAnsi="Times New Roman" w:cs="Times New Roman"/>
          <w:spacing w:val="3"/>
          <w:w w:val="9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14"/>
          <w:szCs w:val="14"/>
        </w:rPr>
        <w:t>2</w:t>
      </w:r>
      <w:r>
        <w:rPr>
          <w:rFonts w:ascii="Times New Roman" w:eastAsia="Times New Roman" w:hAnsi="Times New Roman" w:cs="Times New Roman"/>
          <w:spacing w:val="3"/>
          <w:w w:val="9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14"/>
          <w:szCs w:val="14"/>
        </w:rPr>
        <w:t>(2010).</w:t>
      </w:r>
    </w:p>
    <w:p w14:paraId="503B1049" w14:textId="77777777" w:rsidR="00BD22F5" w:rsidRDefault="00541216">
      <w:pPr>
        <w:spacing w:line="160" w:lineRule="exact"/>
        <w:ind w:left="523" w:right="114" w:hanging="309"/>
        <w:jc w:val="both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>[10]</w:t>
      </w:r>
      <w:r>
        <w:rPr>
          <w:rFonts w:ascii="Times New Roman" w:eastAsia="Times New Roman" w:hAnsi="Times New Roman" w:cs="Times New Roman"/>
          <w:spacing w:val="32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>Cynthia.</w:t>
      </w:r>
      <w:r>
        <w:rPr>
          <w:rFonts w:ascii="Times New Roman" w:eastAsia="Times New Roman" w:hAnsi="Times New Roman" w:cs="Times New Roman"/>
          <w:spacing w:val="-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14"/>
          <w:szCs w:val="14"/>
        </w:rPr>
        <w:t>T</w:t>
      </w:r>
      <w:r>
        <w:rPr>
          <w:rFonts w:ascii="Times New Roman" w:eastAsia="Times New Roman" w:hAnsi="Times New Roman" w:cs="Times New Roman"/>
          <w:sz w:val="14"/>
          <w:szCs w:val="14"/>
        </w:rPr>
        <w:t>aylo</w:t>
      </w:r>
      <w:r>
        <w:rPr>
          <w:rFonts w:ascii="Times New Roman" w:eastAsia="Times New Roman" w:hAnsi="Times New Roman" w:cs="Times New Roman"/>
          <w:spacing w:val="-9"/>
          <w:sz w:val="14"/>
          <w:szCs w:val="14"/>
        </w:rPr>
        <w:t>r</w:t>
      </w:r>
      <w:r>
        <w:rPr>
          <w:rFonts w:ascii="Times New Roman" w:eastAsia="Times New Roman" w:hAnsi="Times New Roman" w:cs="Times New Roman"/>
          <w:sz w:val="14"/>
          <w:szCs w:val="14"/>
        </w:rPr>
        <w:t>,</w:t>
      </w:r>
      <w:r>
        <w:rPr>
          <w:rFonts w:ascii="Times New Roman" w:eastAsia="Times New Roman" w:hAnsi="Times New Roman" w:cs="Times New Roman"/>
          <w:spacing w:val="-6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>Daniel</w:t>
      </w:r>
      <w:r>
        <w:rPr>
          <w:rFonts w:ascii="Times New Roman" w:eastAsia="Times New Roman" w:hAnsi="Times New Roman" w:cs="Times New Roman"/>
          <w:spacing w:val="-6"/>
          <w:sz w:val="14"/>
          <w:szCs w:val="1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4"/>
          <w:szCs w:val="14"/>
        </w:rPr>
        <w:t>Zinga</w:t>
      </w:r>
      <w:r>
        <w:rPr>
          <w:rFonts w:ascii="Times New Roman" w:eastAsia="Times New Roman" w:hAnsi="Times New Roman" w:cs="Times New Roman"/>
          <w:spacing w:val="-2"/>
          <w:sz w:val="14"/>
          <w:szCs w:val="14"/>
        </w:rPr>
        <w:t>ro</w:t>
      </w:r>
      <w:proofErr w:type="spellEnd"/>
      <w:r>
        <w:rPr>
          <w:rFonts w:ascii="Times New Roman" w:eastAsia="Times New Roman" w:hAnsi="Times New Roman" w:cs="Times New Roman"/>
          <w:sz w:val="14"/>
          <w:szCs w:val="14"/>
        </w:rPr>
        <w:t>,</w:t>
      </w:r>
      <w:r>
        <w:rPr>
          <w:rFonts w:ascii="Times New Roman" w:eastAsia="Times New Roman" w:hAnsi="Times New Roman" w:cs="Times New Roman"/>
          <w:spacing w:val="-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>Leo</w:t>
      </w:r>
      <w:r>
        <w:rPr>
          <w:rFonts w:ascii="Times New Roman" w:eastAsia="Times New Roman" w:hAnsi="Times New Roman" w:cs="Times New Roman"/>
          <w:spacing w:val="-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>Porte</w:t>
      </w:r>
      <w:r>
        <w:rPr>
          <w:rFonts w:ascii="Times New Roman" w:eastAsia="Times New Roman" w:hAnsi="Times New Roman" w:cs="Times New Roman"/>
          <w:spacing w:val="-9"/>
          <w:sz w:val="14"/>
          <w:szCs w:val="14"/>
        </w:rPr>
        <w:t>r</w:t>
      </w:r>
      <w:r>
        <w:rPr>
          <w:rFonts w:ascii="Times New Roman" w:eastAsia="Times New Roman" w:hAnsi="Times New Roman" w:cs="Times New Roman"/>
          <w:sz w:val="14"/>
          <w:szCs w:val="14"/>
        </w:rPr>
        <w:t>,</w:t>
      </w:r>
      <w:r>
        <w:rPr>
          <w:rFonts w:ascii="Times New Roman" w:eastAsia="Times New Roman" w:hAnsi="Times New Roman" w:cs="Times New Roman"/>
          <w:spacing w:val="-6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14"/>
          <w:szCs w:val="14"/>
        </w:rPr>
        <w:t>K</w:t>
      </w:r>
      <w:r>
        <w:rPr>
          <w:rFonts w:ascii="Times New Roman" w:eastAsia="Times New Roman" w:hAnsi="Times New Roman" w:cs="Times New Roman"/>
          <w:spacing w:val="-1"/>
          <w:sz w:val="14"/>
          <w:szCs w:val="14"/>
        </w:rPr>
        <w:t>e</w:t>
      </w:r>
      <w:r>
        <w:rPr>
          <w:rFonts w:ascii="Times New Roman" w:eastAsia="Times New Roman" w:hAnsi="Times New Roman" w:cs="Times New Roman"/>
          <w:sz w:val="14"/>
          <w:szCs w:val="14"/>
        </w:rPr>
        <w:t>vin</w:t>
      </w:r>
      <w:r>
        <w:rPr>
          <w:rFonts w:ascii="Times New Roman" w:eastAsia="Times New Roman" w:hAnsi="Times New Roman" w:cs="Times New Roman"/>
          <w:spacing w:val="-6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>C.</w:t>
      </w:r>
      <w:r>
        <w:rPr>
          <w:rFonts w:ascii="Times New Roman" w:eastAsia="Times New Roman" w:hAnsi="Times New Roman" w:cs="Times New Roman"/>
          <w:spacing w:val="-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pacing w:val="-13"/>
          <w:sz w:val="14"/>
          <w:szCs w:val="14"/>
        </w:rPr>
        <w:t>W</w:t>
      </w:r>
      <w:r>
        <w:rPr>
          <w:rFonts w:ascii="Times New Roman" w:eastAsia="Times New Roman" w:hAnsi="Times New Roman" w:cs="Times New Roman"/>
          <w:sz w:val="14"/>
          <w:szCs w:val="14"/>
        </w:rPr>
        <w:t>eb</w:t>
      </w:r>
      <w:r>
        <w:rPr>
          <w:rFonts w:ascii="Times New Roman" w:eastAsia="Times New Roman" w:hAnsi="Times New Roman" w:cs="Times New Roman"/>
          <w:spacing w:val="-4"/>
          <w:sz w:val="14"/>
          <w:szCs w:val="14"/>
        </w:rPr>
        <w:t>b</w:t>
      </w:r>
      <w:r>
        <w:rPr>
          <w:rFonts w:ascii="Times New Roman" w:eastAsia="Times New Roman" w:hAnsi="Times New Roman" w:cs="Times New Roman"/>
          <w:sz w:val="14"/>
          <w:szCs w:val="14"/>
        </w:rPr>
        <w:t>,</w:t>
      </w:r>
      <w:r>
        <w:rPr>
          <w:rFonts w:ascii="Times New Roman" w:eastAsia="Times New Roman" w:hAnsi="Times New Roman" w:cs="Times New Roman"/>
          <w:spacing w:val="-6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>Cynthia</w:t>
      </w:r>
      <w:r>
        <w:rPr>
          <w:rFonts w:ascii="Times New Roman" w:eastAsia="Times New Roman" w:hAnsi="Times New Roman" w:cs="Times New Roman"/>
          <w:spacing w:val="-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>Bail</w:t>
      </w:r>
      <w:r>
        <w:rPr>
          <w:rFonts w:ascii="Times New Roman" w:eastAsia="Times New Roman" w:hAnsi="Times New Roman" w:cs="Times New Roman"/>
          <w:spacing w:val="-2"/>
          <w:sz w:val="14"/>
          <w:szCs w:val="14"/>
        </w:rPr>
        <w:t>e</w:t>
      </w:r>
      <w:r>
        <w:rPr>
          <w:rFonts w:ascii="Times New Roman" w:eastAsia="Times New Roman" w:hAnsi="Times New Roman" w:cs="Times New Roman"/>
          <w:sz w:val="14"/>
          <w:szCs w:val="14"/>
        </w:rPr>
        <w:t>y</w:t>
      </w:r>
      <w:r>
        <w:rPr>
          <w:rFonts w:ascii="Times New Roman" w:eastAsia="Times New Roman" w:hAnsi="Times New Roman" w:cs="Times New Roman"/>
          <w:spacing w:val="-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>Le</w:t>
      </w:r>
      <w:r>
        <w:rPr>
          <w:rFonts w:ascii="Times New Roman" w:eastAsia="Times New Roman" w:hAnsi="Times New Roman" w:cs="Times New Roman"/>
          <w:spacing w:val="-2"/>
          <w:sz w:val="14"/>
          <w:szCs w:val="14"/>
        </w:rPr>
        <w:t>e</w:t>
      </w:r>
      <w:r>
        <w:rPr>
          <w:rFonts w:ascii="Times New Roman" w:eastAsia="Times New Roman" w:hAnsi="Times New Roman" w:cs="Times New Roman"/>
          <w:sz w:val="14"/>
          <w:szCs w:val="14"/>
        </w:rPr>
        <w:t>,</w:t>
      </w:r>
      <w:r>
        <w:rPr>
          <w:rFonts w:ascii="Times New Roman" w:eastAsia="Times New Roman" w:hAnsi="Times New Roman" w:cs="Times New Roman"/>
          <w:w w:val="86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>and</w:t>
      </w:r>
      <w:r>
        <w:rPr>
          <w:rFonts w:ascii="Times New Roman" w:eastAsia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>M.</w:t>
      </w:r>
      <w:r>
        <w:rPr>
          <w:rFonts w:ascii="Times New Roman" w:eastAsia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>Clanc</w:t>
      </w:r>
      <w:r>
        <w:rPr>
          <w:rFonts w:ascii="Times New Roman" w:eastAsia="Times New Roman" w:hAnsi="Times New Roman" w:cs="Times New Roman"/>
          <w:spacing w:val="-9"/>
          <w:sz w:val="14"/>
          <w:szCs w:val="14"/>
        </w:rPr>
        <w:t>y</w:t>
      </w:r>
      <w:r>
        <w:rPr>
          <w:rFonts w:ascii="Times New Roman" w:eastAsia="Times New Roman" w:hAnsi="Times New Roman" w:cs="Times New Roman"/>
          <w:sz w:val="14"/>
          <w:szCs w:val="14"/>
        </w:rPr>
        <w:t>.</w:t>
      </w:r>
      <w:r>
        <w:rPr>
          <w:rFonts w:ascii="Times New Roman" w:eastAsia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>2014.</w:t>
      </w:r>
      <w:r>
        <w:rPr>
          <w:rFonts w:ascii="Times New Roman" w:eastAsia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>Computer</w:t>
      </w:r>
      <w:r>
        <w:rPr>
          <w:rFonts w:ascii="Times New Roman" w:eastAsia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>science</w:t>
      </w:r>
      <w:r>
        <w:rPr>
          <w:rFonts w:ascii="Times New Roman" w:eastAsia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>concept</w:t>
      </w:r>
      <w:r>
        <w:rPr>
          <w:rFonts w:ascii="Times New Roman" w:eastAsia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>in</w:t>
      </w:r>
      <w:r>
        <w:rPr>
          <w:rFonts w:ascii="Times New Roman" w:eastAsia="Times New Roman" w:hAnsi="Times New Roman" w:cs="Times New Roman"/>
          <w:spacing w:val="-2"/>
          <w:sz w:val="14"/>
          <w:szCs w:val="14"/>
        </w:rPr>
        <w:t>v</w:t>
      </w:r>
      <w:r>
        <w:rPr>
          <w:rFonts w:ascii="Times New Roman" w:eastAsia="Times New Roman" w:hAnsi="Times New Roman" w:cs="Times New Roman"/>
          <w:sz w:val="14"/>
          <w:szCs w:val="14"/>
        </w:rPr>
        <w:t>entories:</w:t>
      </w:r>
      <w:r>
        <w:rPr>
          <w:rFonts w:ascii="Times New Roman" w:eastAsia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>past</w:t>
      </w:r>
      <w:r>
        <w:rPr>
          <w:rFonts w:ascii="Times New Roman" w:eastAsia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>and</w:t>
      </w:r>
      <w:r>
        <w:rPr>
          <w:rFonts w:ascii="Times New Roman" w:eastAsia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>futu</w:t>
      </w:r>
      <w:r>
        <w:rPr>
          <w:rFonts w:ascii="Times New Roman" w:eastAsia="Times New Roman" w:hAnsi="Times New Roman" w:cs="Times New Roman"/>
          <w:spacing w:val="-2"/>
          <w:sz w:val="14"/>
          <w:szCs w:val="14"/>
        </w:rPr>
        <w:t>re</w:t>
      </w:r>
      <w:r>
        <w:rPr>
          <w:rFonts w:ascii="Times New Roman" w:eastAsia="Times New Roman" w:hAnsi="Times New Roman" w:cs="Times New Roman"/>
          <w:sz w:val="14"/>
          <w:szCs w:val="14"/>
        </w:rPr>
        <w:t>.</w:t>
      </w:r>
      <w:r>
        <w:rPr>
          <w:rFonts w:ascii="Times New Roman" w:eastAsia="Times New Roman" w:hAnsi="Times New Roman" w:cs="Times New Roman"/>
          <w:w w:val="89"/>
          <w:sz w:val="14"/>
          <w:szCs w:val="14"/>
        </w:rPr>
        <w:t xml:space="preserve"> </w:t>
      </w:r>
      <w:bookmarkStart w:id="124" w:name="_bookmark9"/>
      <w:bookmarkEnd w:id="124"/>
      <w:r>
        <w:rPr>
          <w:rFonts w:ascii="Times New Roman" w:eastAsia="Times New Roman" w:hAnsi="Times New Roman" w:cs="Times New Roman"/>
          <w:i/>
          <w:w w:val="95"/>
          <w:sz w:val="14"/>
          <w:szCs w:val="14"/>
        </w:rPr>
        <w:t>Computer</w:t>
      </w:r>
      <w:r>
        <w:rPr>
          <w:rFonts w:ascii="Times New Roman" w:eastAsia="Times New Roman" w:hAnsi="Times New Roman" w:cs="Times New Roman"/>
          <w:i/>
          <w:spacing w:val="-5"/>
          <w:w w:val="9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w w:val="95"/>
          <w:sz w:val="14"/>
          <w:szCs w:val="14"/>
        </w:rPr>
        <w:t>Science</w:t>
      </w:r>
      <w:r>
        <w:rPr>
          <w:rFonts w:ascii="Times New Roman" w:eastAsia="Times New Roman" w:hAnsi="Times New Roman" w:cs="Times New Roman"/>
          <w:i/>
          <w:spacing w:val="-4"/>
          <w:w w:val="9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w w:val="95"/>
          <w:sz w:val="14"/>
          <w:szCs w:val="14"/>
        </w:rPr>
        <w:t>Education</w:t>
      </w:r>
      <w:r>
        <w:rPr>
          <w:rFonts w:ascii="Times New Roman" w:eastAsia="Times New Roman" w:hAnsi="Times New Roman" w:cs="Times New Roman"/>
          <w:i/>
          <w:spacing w:val="-4"/>
          <w:w w:val="9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14"/>
          <w:szCs w:val="14"/>
        </w:rPr>
        <w:t>24,</w:t>
      </w:r>
      <w:r>
        <w:rPr>
          <w:rFonts w:ascii="Times New Roman" w:eastAsia="Times New Roman" w:hAnsi="Times New Roman" w:cs="Times New Roman"/>
          <w:spacing w:val="-4"/>
          <w:w w:val="9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14"/>
          <w:szCs w:val="14"/>
        </w:rPr>
        <w:t>4</w:t>
      </w:r>
      <w:r>
        <w:rPr>
          <w:rFonts w:ascii="Times New Roman" w:eastAsia="Times New Roman" w:hAnsi="Times New Roman" w:cs="Times New Roman"/>
          <w:spacing w:val="-5"/>
          <w:w w:val="9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14"/>
          <w:szCs w:val="14"/>
        </w:rPr>
        <w:t>(2014),</w:t>
      </w:r>
      <w:r>
        <w:rPr>
          <w:rFonts w:ascii="Times New Roman" w:eastAsia="Times New Roman" w:hAnsi="Times New Roman" w:cs="Times New Roman"/>
          <w:spacing w:val="-4"/>
          <w:w w:val="9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14"/>
          <w:szCs w:val="14"/>
        </w:rPr>
        <w:t>253-276.</w:t>
      </w:r>
    </w:p>
    <w:p w14:paraId="04ECAD18" w14:textId="77777777" w:rsidR="00BD22F5" w:rsidRDefault="00541216">
      <w:pPr>
        <w:spacing w:line="160" w:lineRule="exact"/>
        <w:ind w:left="523" w:right="112" w:hanging="309"/>
        <w:jc w:val="both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>[11]</w:t>
      </w:r>
      <w:r>
        <w:rPr>
          <w:rFonts w:ascii="Times New Roman" w:eastAsia="Times New Roman" w:hAnsi="Times New Roman" w:cs="Times New Roman"/>
          <w:spacing w:val="12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>Allison</w:t>
      </w:r>
      <w:r>
        <w:rPr>
          <w:rFonts w:ascii="Times New Roman" w:eastAsia="Times New Roman" w:hAnsi="Times New Roman" w:cs="Times New Roman"/>
          <w:spacing w:val="12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>Elliott</w:t>
      </w:r>
      <w:r>
        <w:rPr>
          <w:rFonts w:ascii="Times New Roman" w:eastAsia="Times New Roman" w:hAnsi="Times New Roman" w:cs="Times New Roman"/>
          <w:spacing w:val="11"/>
          <w:sz w:val="14"/>
          <w:szCs w:val="1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0"/>
          <w:sz w:val="14"/>
          <w:szCs w:val="14"/>
        </w:rPr>
        <w:t>T</w:t>
      </w:r>
      <w:r>
        <w:rPr>
          <w:rFonts w:ascii="Times New Roman" w:eastAsia="Times New Roman" w:hAnsi="Times New Roman" w:cs="Times New Roman"/>
          <w:spacing w:val="-1"/>
          <w:sz w:val="14"/>
          <w:szCs w:val="14"/>
        </w:rPr>
        <w:t>e</w:t>
      </w:r>
      <w:r>
        <w:rPr>
          <w:rFonts w:ascii="Times New Roman" w:eastAsia="Times New Roman" w:hAnsi="Times New Roman" w:cs="Times New Roman"/>
          <w:sz w:val="14"/>
          <w:szCs w:val="14"/>
        </w:rPr>
        <w:t>w</w:t>
      </w:r>
      <w:proofErr w:type="spellEnd"/>
      <w:r>
        <w:rPr>
          <w:rFonts w:ascii="Times New Roman" w:eastAsia="Times New Roman" w:hAnsi="Times New Roman" w:cs="Times New Roman"/>
          <w:spacing w:val="12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>and</w:t>
      </w:r>
      <w:r>
        <w:rPr>
          <w:rFonts w:ascii="Times New Roman" w:eastAsia="Times New Roman" w:hAnsi="Times New Roman" w:cs="Times New Roman"/>
          <w:spacing w:val="12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>Mark</w:t>
      </w:r>
      <w:r>
        <w:rPr>
          <w:rFonts w:ascii="Times New Roman" w:eastAsia="Times New Roman" w:hAnsi="Times New Roman" w:cs="Times New Roman"/>
          <w:spacing w:val="12"/>
          <w:sz w:val="14"/>
          <w:szCs w:val="1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4"/>
          <w:szCs w:val="14"/>
        </w:rPr>
        <w:t>Guzdial</w:t>
      </w:r>
      <w:proofErr w:type="spellEnd"/>
      <w:r>
        <w:rPr>
          <w:rFonts w:ascii="Times New Roman" w:eastAsia="Times New Roman" w:hAnsi="Times New Roman" w:cs="Times New Roman"/>
          <w:sz w:val="14"/>
          <w:szCs w:val="14"/>
        </w:rPr>
        <w:t>.</w:t>
      </w:r>
      <w:r>
        <w:rPr>
          <w:rFonts w:ascii="Times New Roman" w:eastAsia="Times New Roman" w:hAnsi="Times New Roman" w:cs="Times New Roman"/>
          <w:spacing w:val="12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>2011.</w:t>
      </w:r>
      <w:r>
        <w:rPr>
          <w:rFonts w:ascii="Times New Roman" w:eastAsia="Times New Roman" w:hAnsi="Times New Roman" w:cs="Times New Roman"/>
          <w:spacing w:val="2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>The</w:t>
      </w:r>
      <w:r>
        <w:rPr>
          <w:rFonts w:ascii="Times New Roman" w:eastAsia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>FCS1:</w:t>
      </w:r>
      <w:r>
        <w:rPr>
          <w:rFonts w:ascii="Times New Roman" w:eastAsia="Times New Roman" w:hAnsi="Times New Roman" w:cs="Times New Roman"/>
          <w:spacing w:val="12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>a</w:t>
      </w:r>
      <w:r>
        <w:rPr>
          <w:rFonts w:ascii="Times New Roman" w:eastAsia="Times New Roman" w:hAnsi="Times New Roman" w:cs="Times New Roman"/>
          <w:spacing w:val="12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>language</w:t>
      </w:r>
      <w:r>
        <w:rPr>
          <w:rFonts w:ascii="Times New Roman" w:eastAsia="Times New Roman" w:hAnsi="Times New Roman" w:cs="Times New Roman"/>
          <w:spacing w:val="12"/>
          <w:sz w:val="14"/>
          <w:szCs w:val="1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4"/>
          <w:szCs w:val="14"/>
        </w:rPr>
        <w:t>indepen</w:t>
      </w:r>
      <w:proofErr w:type="spellEnd"/>
      <w:r>
        <w:rPr>
          <w:rFonts w:ascii="Times New Roman" w:eastAsia="Times New Roman" w:hAnsi="Times New Roman" w:cs="Times New Roman"/>
          <w:sz w:val="14"/>
          <w:szCs w:val="14"/>
        </w:rPr>
        <w:t>-</w:t>
      </w:r>
      <w:r>
        <w:rPr>
          <w:rFonts w:ascii="Times New Roman" w:eastAsia="Times New Roman" w:hAnsi="Times New Roman" w:cs="Times New Roman"/>
          <w:w w:val="10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>dent</w:t>
      </w:r>
      <w:r>
        <w:rPr>
          <w:rFonts w:ascii="Times New Roman" w:eastAsia="Times New Roman" w:hAnsi="Times New Roman" w:cs="Times New Roman"/>
          <w:spacing w:val="4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>assessment</w:t>
      </w:r>
      <w:r>
        <w:rPr>
          <w:rFonts w:ascii="Times New Roman" w:eastAsia="Times New Roman" w:hAnsi="Times New Roman" w:cs="Times New Roman"/>
          <w:spacing w:val="4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>of</w:t>
      </w:r>
      <w:r>
        <w:rPr>
          <w:rFonts w:ascii="Times New Roman" w:eastAsia="Times New Roman" w:hAnsi="Times New Roman" w:cs="Times New Roman"/>
          <w:spacing w:val="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>CS1</w:t>
      </w:r>
      <w:r>
        <w:rPr>
          <w:rFonts w:ascii="Times New Roman" w:eastAsia="Times New Roman" w:hAnsi="Times New Roman" w:cs="Times New Roman"/>
          <w:spacing w:val="4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>kn</w:t>
      </w:r>
      <w:r>
        <w:rPr>
          <w:rFonts w:ascii="Times New Roman" w:eastAsia="Times New Roman" w:hAnsi="Times New Roman" w:cs="Times New Roman"/>
          <w:spacing w:val="-1"/>
          <w:sz w:val="14"/>
          <w:szCs w:val="14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>wledg</w:t>
      </w:r>
      <w:r>
        <w:rPr>
          <w:rFonts w:ascii="Times New Roman" w:eastAsia="Times New Roman" w:hAnsi="Times New Roman" w:cs="Times New Roman"/>
          <w:spacing w:val="-2"/>
          <w:sz w:val="14"/>
          <w:szCs w:val="14"/>
        </w:rPr>
        <w:t>e</w:t>
      </w:r>
      <w:r>
        <w:rPr>
          <w:rFonts w:ascii="Times New Roman" w:eastAsia="Times New Roman" w:hAnsi="Times New Roman" w:cs="Times New Roman"/>
          <w:sz w:val="14"/>
          <w:szCs w:val="14"/>
        </w:rPr>
        <w:t>.</w:t>
      </w:r>
      <w:r>
        <w:rPr>
          <w:rFonts w:ascii="Times New Roman" w:eastAsia="Times New Roman" w:hAnsi="Times New Roman" w:cs="Times New Roman"/>
          <w:spacing w:val="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>In</w:t>
      </w:r>
      <w:r>
        <w:rPr>
          <w:rFonts w:ascii="Times New Roman" w:eastAsia="Times New Roman" w:hAnsi="Times New Roman" w:cs="Times New Roman"/>
          <w:spacing w:val="4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z w:val="14"/>
          <w:szCs w:val="14"/>
        </w:rPr>
        <w:t>P</w:t>
      </w:r>
      <w:r>
        <w:rPr>
          <w:rFonts w:ascii="Times New Roman" w:eastAsia="Times New Roman" w:hAnsi="Times New Roman" w:cs="Times New Roman"/>
          <w:i/>
          <w:spacing w:val="-3"/>
          <w:sz w:val="14"/>
          <w:szCs w:val="14"/>
        </w:rPr>
        <w:t>r</w:t>
      </w:r>
      <w:r>
        <w:rPr>
          <w:rFonts w:ascii="Times New Roman" w:eastAsia="Times New Roman" w:hAnsi="Times New Roman" w:cs="Times New Roman"/>
          <w:i/>
          <w:spacing w:val="1"/>
          <w:sz w:val="14"/>
          <w:szCs w:val="14"/>
        </w:rPr>
        <w:t>o</w:t>
      </w:r>
      <w:r>
        <w:rPr>
          <w:rFonts w:ascii="Times New Roman" w:eastAsia="Times New Roman" w:hAnsi="Times New Roman" w:cs="Times New Roman"/>
          <w:i/>
          <w:sz w:val="14"/>
          <w:szCs w:val="14"/>
        </w:rPr>
        <w:t>c</w:t>
      </w:r>
      <w:r>
        <w:rPr>
          <w:rFonts w:ascii="Times New Roman" w:eastAsia="Times New Roman" w:hAnsi="Times New Roman" w:cs="Times New Roman"/>
          <w:i/>
          <w:spacing w:val="1"/>
          <w:sz w:val="14"/>
          <w:szCs w:val="14"/>
        </w:rPr>
        <w:t>ee</w:t>
      </w:r>
      <w:r>
        <w:rPr>
          <w:rFonts w:ascii="Times New Roman" w:eastAsia="Times New Roman" w:hAnsi="Times New Roman" w:cs="Times New Roman"/>
          <w:i/>
          <w:sz w:val="14"/>
          <w:szCs w:val="14"/>
        </w:rPr>
        <w:t>dings</w:t>
      </w:r>
      <w:r>
        <w:rPr>
          <w:rFonts w:ascii="Times New Roman" w:eastAsia="Times New Roman" w:hAnsi="Times New Roman" w:cs="Times New Roman"/>
          <w:i/>
          <w:spacing w:val="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z w:val="14"/>
          <w:szCs w:val="14"/>
        </w:rPr>
        <w:t>of</w:t>
      </w:r>
      <w:r>
        <w:rPr>
          <w:rFonts w:ascii="Times New Roman" w:eastAsia="Times New Roman" w:hAnsi="Times New Roman" w:cs="Times New Roman"/>
          <w:i/>
          <w:spacing w:val="4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z w:val="14"/>
          <w:szCs w:val="14"/>
        </w:rPr>
        <w:t>the</w:t>
      </w:r>
      <w:r>
        <w:rPr>
          <w:rFonts w:ascii="Times New Roman" w:eastAsia="Times New Roman" w:hAnsi="Times New Roman" w:cs="Times New Roman"/>
          <w:i/>
          <w:spacing w:val="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z w:val="14"/>
          <w:szCs w:val="14"/>
        </w:rPr>
        <w:t>42th</w:t>
      </w:r>
      <w:r>
        <w:rPr>
          <w:rFonts w:ascii="Times New Roman" w:eastAsia="Times New Roman" w:hAnsi="Times New Roman" w:cs="Times New Roman"/>
          <w:i/>
          <w:spacing w:val="4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pacing w:val="-5"/>
          <w:sz w:val="14"/>
          <w:szCs w:val="14"/>
        </w:rPr>
        <w:t>A</w:t>
      </w:r>
      <w:r>
        <w:rPr>
          <w:rFonts w:ascii="Times New Roman" w:eastAsia="Times New Roman" w:hAnsi="Times New Roman" w:cs="Times New Roman"/>
          <w:i/>
          <w:sz w:val="14"/>
          <w:szCs w:val="14"/>
        </w:rPr>
        <w:t>CM</w:t>
      </w:r>
      <w:r>
        <w:rPr>
          <w:rFonts w:ascii="Times New Roman" w:eastAsia="Times New Roman" w:hAnsi="Times New Roman" w:cs="Times New Roman"/>
          <w:i/>
          <w:spacing w:val="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pacing w:val="-10"/>
          <w:sz w:val="14"/>
          <w:szCs w:val="14"/>
        </w:rPr>
        <w:t>T</w:t>
      </w:r>
      <w:r>
        <w:rPr>
          <w:rFonts w:ascii="Times New Roman" w:eastAsia="Times New Roman" w:hAnsi="Times New Roman" w:cs="Times New Roman"/>
          <w:i/>
          <w:spacing w:val="1"/>
          <w:sz w:val="14"/>
          <w:szCs w:val="14"/>
        </w:rPr>
        <w:t>e</w:t>
      </w:r>
      <w:r>
        <w:rPr>
          <w:rFonts w:ascii="Times New Roman" w:eastAsia="Times New Roman" w:hAnsi="Times New Roman" w:cs="Times New Roman"/>
          <w:i/>
          <w:sz w:val="14"/>
          <w:szCs w:val="14"/>
        </w:rPr>
        <w:t>chnical</w:t>
      </w:r>
      <w:r>
        <w:rPr>
          <w:rFonts w:ascii="Times New Roman" w:eastAsia="Times New Roman" w:hAnsi="Times New Roman" w:cs="Times New Roman"/>
          <w:i/>
          <w:w w:val="98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z w:val="14"/>
          <w:szCs w:val="14"/>
        </w:rPr>
        <w:t>Symposium</w:t>
      </w:r>
      <w:r>
        <w:rPr>
          <w:rFonts w:ascii="Times New Roman" w:eastAsia="Times New Roman" w:hAnsi="Times New Roman" w:cs="Times New Roman"/>
          <w:i/>
          <w:spacing w:val="-2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z w:val="14"/>
          <w:szCs w:val="14"/>
        </w:rPr>
        <w:t>on</w:t>
      </w:r>
      <w:r>
        <w:rPr>
          <w:rFonts w:ascii="Times New Roman" w:eastAsia="Times New Roman" w:hAnsi="Times New Roman" w:cs="Times New Roman"/>
          <w:i/>
          <w:spacing w:val="-24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z w:val="14"/>
          <w:szCs w:val="14"/>
        </w:rPr>
        <w:t>Computer</w:t>
      </w:r>
      <w:r>
        <w:rPr>
          <w:rFonts w:ascii="Times New Roman" w:eastAsia="Times New Roman" w:hAnsi="Times New Roman" w:cs="Times New Roman"/>
          <w:i/>
          <w:spacing w:val="-2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z w:val="14"/>
          <w:szCs w:val="14"/>
        </w:rPr>
        <w:t>Science</w:t>
      </w:r>
      <w:r>
        <w:rPr>
          <w:rFonts w:ascii="Times New Roman" w:eastAsia="Times New Roman" w:hAnsi="Times New Roman" w:cs="Times New Roman"/>
          <w:i/>
          <w:spacing w:val="-2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z w:val="14"/>
          <w:szCs w:val="14"/>
        </w:rPr>
        <w:t>Education</w:t>
      </w:r>
      <w:r>
        <w:rPr>
          <w:rFonts w:ascii="Times New Roman" w:eastAsia="Times New Roman" w:hAnsi="Times New Roman" w:cs="Times New Roman"/>
          <w:sz w:val="14"/>
          <w:szCs w:val="14"/>
        </w:rPr>
        <w:t>.</w:t>
      </w:r>
      <w:r>
        <w:rPr>
          <w:rFonts w:ascii="Times New Roman" w:eastAsia="Times New Roman" w:hAnsi="Times New Roman" w:cs="Times New Roman"/>
          <w:spacing w:val="-2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14"/>
          <w:szCs w:val="14"/>
        </w:rPr>
        <w:t>A</w:t>
      </w:r>
      <w:r>
        <w:rPr>
          <w:rFonts w:ascii="Times New Roman" w:eastAsia="Times New Roman" w:hAnsi="Times New Roman" w:cs="Times New Roman"/>
          <w:sz w:val="14"/>
          <w:szCs w:val="14"/>
        </w:rPr>
        <w:t>CM,</w:t>
      </w:r>
      <w:r>
        <w:rPr>
          <w:rFonts w:ascii="Times New Roman" w:eastAsia="Times New Roman" w:hAnsi="Times New Roman" w:cs="Times New Roman"/>
          <w:spacing w:val="-2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>111–116.</w:t>
      </w:r>
    </w:p>
    <w:p w14:paraId="06B92CC4" w14:textId="77777777" w:rsidR="00BD22F5" w:rsidRDefault="00BD22F5">
      <w:pPr>
        <w:spacing w:line="160" w:lineRule="exact"/>
        <w:jc w:val="both"/>
        <w:rPr>
          <w:rFonts w:ascii="Times New Roman" w:eastAsia="Times New Roman" w:hAnsi="Times New Roman" w:cs="Times New Roman"/>
          <w:sz w:val="14"/>
          <w:szCs w:val="14"/>
        </w:rPr>
        <w:sectPr w:rsidR="00BD22F5">
          <w:headerReference w:type="even" r:id="rId21"/>
          <w:pgSz w:w="12240" w:h="15840"/>
          <w:pgMar w:top="1500" w:right="940" w:bottom="280" w:left="960" w:header="1320" w:footer="0" w:gutter="0"/>
          <w:cols w:num="2" w:space="720" w:equalWidth="0">
            <w:col w:w="4823" w:space="362"/>
            <w:col w:w="5155"/>
          </w:cols>
        </w:sectPr>
      </w:pPr>
    </w:p>
    <w:p w14:paraId="08F713C7" w14:textId="77777777" w:rsidR="00BD22F5" w:rsidRDefault="00BD22F5">
      <w:pPr>
        <w:spacing w:before="18" w:line="220" w:lineRule="exact"/>
      </w:pPr>
    </w:p>
    <w:p w14:paraId="09BE7218" w14:textId="24E62C6A" w:rsidR="00BD22F5" w:rsidRDefault="008A0578">
      <w:pPr>
        <w:pStyle w:val="BodyText"/>
        <w:spacing w:before="78"/>
        <w:ind w:left="33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B891691" wp14:editId="11AC953E">
                <wp:simplePos x="0" y="0"/>
                <wp:positionH relativeFrom="page">
                  <wp:posOffset>779145</wp:posOffset>
                </wp:positionH>
                <wp:positionV relativeFrom="paragraph">
                  <wp:posOffset>22225</wp:posOffset>
                </wp:positionV>
                <wp:extent cx="2858135" cy="1270"/>
                <wp:effectExtent l="4445" t="0" r="7620" b="14605"/>
                <wp:wrapNone/>
                <wp:docPr id="1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8135" cy="1270"/>
                          <a:chOff x="1228" y="35"/>
                          <a:chExt cx="4501" cy="2"/>
                        </a:xfrm>
                      </wpg:grpSpPr>
                      <wps:wsp>
                        <wps:cNvPr id="15" name="Freeform 7"/>
                        <wps:cNvSpPr>
                          <a:spLocks/>
                        </wps:cNvSpPr>
                        <wps:spPr bwMode="auto">
                          <a:xfrm>
                            <a:off x="1228" y="35"/>
                            <a:ext cx="4501" cy="2"/>
                          </a:xfrm>
                          <a:custGeom>
                            <a:avLst/>
                            <a:gdLst>
                              <a:gd name="T0" fmla="+- 0 1228 1228"/>
                              <a:gd name="T1" fmla="*/ T0 w 4501"/>
                              <a:gd name="T2" fmla="+- 0 5729 1228"/>
                              <a:gd name="T3" fmla="*/ T2 w 450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501">
                                <a:moveTo>
                                  <a:pt x="0" y="0"/>
                                </a:moveTo>
                                <a:lnTo>
                                  <a:pt x="4501" y="0"/>
                                </a:lnTo>
                              </a:path>
                            </a:pathLst>
                          </a:custGeom>
                          <a:noFill/>
                          <a:ln w="91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B84C96" id="Group 6" o:spid="_x0000_s1026" style="position:absolute;margin-left:61.35pt;margin-top:1.75pt;width:225.05pt;height:.1pt;z-index:-251656192;mso-position-horizontal-relative:page" coordorigin="1228,35" coordsize="450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">
                <v:shape id="Freeform 7" o:spid="_x0000_s1027" style="position:absolute;left:1228;top:35;width:4501;height:2;visibility:visible;mso-wrap-style:square;v-text-anchor:top" coordsize="450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" path="m,l4501,e" filled="f" strokeweight=".25292mm">
                  <v:path arrowok="t" o:connecttype="custom" o:connectlocs="0,0;4501,0" o:connectangles="0,0"/>
                </v:shape>
                <w10:wrap anchorx="page"/>
              </v:group>
            </w:pict>
          </mc:Fallback>
        </mc:AlternateContent>
      </w:r>
      <w:r w:rsidR="00541216">
        <w:rPr>
          <w:spacing w:val="-6"/>
        </w:rPr>
        <w:t>K</w:t>
      </w:r>
      <w:r w:rsidR="00541216">
        <w:t>C</w:t>
      </w:r>
      <w:r w:rsidR="00541216">
        <w:rPr>
          <w:spacing w:val="-8"/>
        </w:rPr>
        <w:t xml:space="preserve"> </w:t>
      </w:r>
      <w:proofErr w:type="gramStart"/>
      <w:r w:rsidR="00541216">
        <w:t>Num</w:t>
      </w:r>
      <w:r w:rsidR="00541216">
        <w:rPr>
          <w:spacing w:val="1"/>
        </w:rPr>
        <w:t>b</w:t>
      </w:r>
      <w:r w:rsidR="00541216">
        <w:t xml:space="preserve">er </w:t>
      </w:r>
      <w:r w:rsidR="00541216">
        <w:rPr>
          <w:spacing w:val="24"/>
        </w:rPr>
        <w:t xml:space="preserve"> </w:t>
      </w:r>
      <w:r w:rsidR="00541216">
        <w:t>description</w:t>
      </w:r>
      <w:proofErr w:type="gramEnd"/>
    </w:p>
    <w:p w14:paraId="6A2BAA0E" w14:textId="77777777" w:rsidR="00BD22F5" w:rsidRDefault="00BD22F5">
      <w:pPr>
        <w:spacing w:before="2" w:line="100" w:lineRule="exact"/>
        <w:rPr>
          <w:sz w:val="10"/>
          <w:szCs w:val="10"/>
        </w:rPr>
      </w:pPr>
    </w:p>
    <w:p w14:paraId="2827C2CA" w14:textId="448D8623" w:rsidR="00BD22F5" w:rsidRDefault="008A0578">
      <w:pPr>
        <w:pStyle w:val="BodyText"/>
        <w:tabs>
          <w:tab w:val="left" w:pos="1299"/>
        </w:tabs>
        <w:spacing w:line="254" w:lineRule="auto"/>
        <w:ind w:left="1305" w:right="5633" w:hanging="97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5533C53E" wp14:editId="55EB7252">
                <wp:simplePos x="0" y="0"/>
                <wp:positionH relativeFrom="page">
                  <wp:posOffset>779145</wp:posOffset>
                </wp:positionH>
                <wp:positionV relativeFrom="paragraph">
                  <wp:posOffset>-24765</wp:posOffset>
                </wp:positionV>
                <wp:extent cx="2858135" cy="1270"/>
                <wp:effectExtent l="4445" t="635" r="7620" b="10795"/>
                <wp:wrapNone/>
                <wp:docPr id="1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8135" cy="1270"/>
                          <a:chOff x="1228" y="-40"/>
                          <a:chExt cx="4501" cy="2"/>
                        </a:xfrm>
                      </wpg:grpSpPr>
                      <wps:wsp>
                        <wps:cNvPr id="13" name="Freeform 5"/>
                        <wps:cNvSpPr>
                          <a:spLocks/>
                        </wps:cNvSpPr>
                        <wps:spPr bwMode="auto">
                          <a:xfrm>
                            <a:off x="1228" y="-40"/>
                            <a:ext cx="4501" cy="2"/>
                          </a:xfrm>
                          <a:custGeom>
                            <a:avLst/>
                            <a:gdLst>
                              <a:gd name="T0" fmla="+- 0 1228 1228"/>
                              <a:gd name="T1" fmla="*/ T0 w 4501"/>
                              <a:gd name="T2" fmla="+- 0 5729 1228"/>
                              <a:gd name="T3" fmla="*/ T2 w 450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501">
                                <a:moveTo>
                                  <a:pt x="0" y="0"/>
                                </a:moveTo>
                                <a:lnTo>
                                  <a:pt x="4501" y="0"/>
                                </a:lnTo>
                              </a:path>
                            </a:pathLst>
                          </a:custGeom>
                          <a:noFill/>
                          <a:ln w="56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ACDF1D" id="Group 4" o:spid="_x0000_s1026" style="position:absolute;margin-left:61.35pt;margin-top:-1.95pt;width:225.05pt;height:.1pt;z-index:-251655168;mso-position-horizontal-relative:page" coordorigin="1228,-40" coordsize="450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">
                <v:shape id="Freeform 5" o:spid="_x0000_s1027" style="position:absolute;left:1228;top:-40;width:4501;height:2;visibility:visible;mso-wrap-style:square;v-text-anchor:top" coordsize="450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" path="m,l4501,e" filled="f" strokeweight=".15803mm">
                  <v:path arrowok="t" o:connecttype="custom" o:connectlocs="0,0;4501,0" o:connectangles="0,0"/>
                </v:shape>
                <w10:wrap anchorx="page"/>
              </v:group>
            </w:pict>
          </mc:Fallback>
        </mc:AlternateContent>
      </w:r>
      <w:r w:rsidR="00541216">
        <w:rPr>
          <w:spacing w:val="-7"/>
          <w:w w:val="105"/>
        </w:rPr>
        <w:t>K</w:t>
      </w:r>
      <w:r w:rsidR="00541216">
        <w:rPr>
          <w:w w:val="105"/>
        </w:rPr>
        <w:t>C006</w:t>
      </w:r>
      <w:r w:rsidR="00541216">
        <w:rPr>
          <w:w w:val="105"/>
        </w:rPr>
        <w:tab/>
        <w:t>The iteration</w:t>
      </w:r>
      <w:r w:rsidR="00541216">
        <w:rPr>
          <w:spacing w:val="1"/>
          <w:w w:val="105"/>
        </w:rPr>
        <w:t xml:space="preserve"> </w:t>
      </w:r>
      <w:r w:rsidR="00541216">
        <w:rPr>
          <w:w w:val="105"/>
        </w:rPr>
        <w:t>p</w:t>
      </w:r>
      <w:r w:rsidR="00541216">
        <w:rPr>
          <w:spacing w:val="-2"/>
          <w:w w:val="105"/>
        </w:rPr>
        <w:t>r</w:t>
      </w:r>
      <w:r w:rsidR="00541216">
        <w:rPr>
          <w:w w:val="105"/>
        </w:rPr>
        <w:t>o</w:t>
      </w:r>
      <w:r w:rsidR="00541216">
        <w:rPr>
          <w:spacing w:val="1"/>
          <w:w w:val="105"/>
        </w:rPr>
        <w:t>p</w:t>
      </w:r>
      <w:r w:rsidR="00541216">
        <w:rPr>
          <w:w w:val="105"/>
        </w:rPr>
        <w:t>erty takes</w:t>
      </w:r>
      <w:r w:rsidR="00541216">
        <w:rPr>
          <w:spacing w:val="1"/>
          <w:w w:val="105"/>
        </w:rPr>
        <w:t xml:space="preserve"> </w:t>
      </w:r>
      <w:r w:rsidR="00541216">
        <w:rPr>
          <w:w w:val="105"/>
        </w:rPr>
        <w:t>on</w:t>
      </w:r>
      <w:r w:rsidR="00541216">
        <w:rPr>
          <w:spacing w:val="1"/>
          <w:w w:val="105"/>
        </w:rPr>
        <w:t xml:space="preserve"> </w:t>
      </w:r>
      <w:r w:rsidR="00541216">
        <w:rPr>
          <w:w w:val="105"/>
        </w:rPr>
        <w:t>each value</w:t>
      </w:r>
      <w:r w:rsidR="00541216">
        <w:rPr>
          <w:spacing w:val="1"/>
          <w:w w:val="105"/>
        </w:rPr>
        <w:t xml:space="preserve"> </w:t>
      </w:r>
      <w:r w:rsidR="00541216">
        <w:rPr>
          <w:w w:val="105"/>
        </w:rPr>
        <w:t>of</w:t>
      </w:r>
      <w:r w:rsidR="00541216">
        <w:rPr>
          <w:w w:val="99"/>
        </w:rPr>
        <w:t xml:space="preserve"> </w:t>
      </w:r>
      <w:r w:rsidR="00541216">
        <w:rPr>
          <w:w w:val="105"/>
        </w:rPr>
        <w:t>the</w:t>
      </w:r>
      <w:r w:rsidR="00541216">
        <w:rPr>
          <w:spacing w:val="-10"/>
          <w:w w:val="105"/>
        </w:rPr>
        <w:t xml:space="preserve"> </w:t>
      </w:r>
      <w:r w:rsidR="00541216">
        <w:rPr>
          <w:w w:val="105"/>
        </w:rPr>
        <w:t>list</w:t>
      </w:r>
    </w:p>
    <w:p w14:paraId="186881D9" w14:textId="77777777" w:rsidR="00BD22F5" w:rsidRDefault="00541216">
      <w:pPr>
        <w:pStyle w:val="BodyText"/>
        <w:tabs>
          <w:tab w:val="left" w:pos="1299"/>
        </w:tabs>
        <w:spacing w:line="254" w:lineRule="auto"/>
        <w:ind w:left="330" w:right="5602"/>
      </w:pPr>
      <w:r>
        <w:rPr>
          <w:spacing w:val="-6"/>
        </w:rPr>
        <w:t>K</w:t>
      </w:r>
      <w:r>
        <w:t>C012</w:t>
      </w:r>
      <w:r>
        <w:tab/>
        <w:t>The</w:t>
      </w:r>
      <w:r>
        <w:rPr>
          <w:spacing w:val="6"/>
        </w:rPr>
        <w:t xml:space="preserve"> </w:t>
      </w:r>
      <w:r>
        <w:t>sum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list</w:t>
      </w:r>
      <w:r>
        <w:rPr>
          <w:spacing w:val="6"/>
        </w:rPr>
        <w:t xml:space="preserve"> </w:t>
      </w:r>
      <w:r>
        <w:t>a</w:t>
      </w:r>
      <w:r>
        <w:rPr>
          <w:spacing w:val="-2"/>
        </w:rPr>
        <w:t>r</w:t>
      </w:r>
      <w:r>
        <w:t>e</w:t>
      </w:r>
      <w:r>
        <w:rPr>
          <w:spacing w:val="6"/>
        </w:rPr>
        <w:t xml:space="preserve"> </w:t>
      </w:r>
      <w:r>
        <w:t>t</w:t>
      </w:r>
      <w:r>
        <w:rPr>
          <w:spacing w:val="-2"/>
        </w:rPr>
        <w:t>w</w:t>
      </w:r>
      <w:r>
        <w:t>o</w:t>
      </w:r>
      <w:r>
        <w:rPr>
          <w:spacing w:val="7"/>
        </w:rPr>
        <w:t xml:space="preserve"> </w:t>
      </w:r>
      <w:r>
        <w:t>diffe</w:t>
      </w:r>
      <w:r>
        <w:rPr>
          <w:spacing w:val="-3"/>
        </w:rPr>
        <w:t>r</w:t>
      </w:r>
      <w:r>
        <w:t>ent</w:t>
      </w:r>
      <w:r>
        <w:rPr>
          <w:spacing w:val="6"/>
        </w:rPr>
        <w:t xml:space="preserve"> </w:t>
      </w:r>
      <w:r>
        <w:t>items</w:t>
      </w:r>
      <w:r>
        <w:rPr>
          <w:w w:val="101"/>
        </w:rPr>
        <w:t xml:space="preserve"> </w:t>
      </w:r>
      <w:r>
        <w:rPr>
          <w:spacing w:val="-6"/>
        </w:rPr>
        <w:t>K</w:t>
      </w:r>
      <w:r>
        <w:t>C018</w:t>
      </w:r>
      <w:r>
        <w:tab/>
        <w:t>U</w:t>
      </w:r>
      <w:r>
        <w:rPr>
          <w:spacing w:val="1"/>
        </w:rPr>
        <w:t>p</w:t>
      </w:r>
      <w:r>
        <w:t>date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iteration_</w:t>
      </w:r>
      <w:r>
        <w:rPr>
          <w:spacing w:val="-3"/>
        </w:rPr>
        <w:t xml:space="preserve"> </w:t>
      </w:r>
      <w:r>
        <w:t>p</w:t>
      </w:r>
      <w:r>
        <w:rPr>
          <w:spacing w:val="-2"/>
        </w:rPr>
        <w:t>r</w:t>
      </w:r>
      <w:r>
        <w:t>op-</w:t>
      </w:r>
    </w:p>
    <w:p w14:paraId="7C4A19BA" w14:textId="24BB2D6A" w:rsidR="00BD22F5" w:rsidRDefault="008A0578">
      <w:pPr>
        <w:pStyle w:val="BodyText"/>
        <w:tabs>
          <w:tab w:val="left" w:pos="1299"/>
        </w:tabs>
        <w:spacing w:line="254" w:lineRule="auto"/>
        <w:ind w:left="330" w:right="6278" w:firstLine="97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3E22AC12" wp14:editId="2F8BE41E">
                <wp:simplePos x="0" y="0"/>
                <wp:positionH relativeFrom="page">
                  <wp:posOffset>779145</wp:posOffset>
                </wp:positionH>
                <wp:positionV relativeFrom="paragraph">
                  <wp:posOffset>589915</wp:posOffset>
                </wp:positionV>
                <wp:extent cx="2858135" cy="1270"/>
                <wp:effectExtent l="4445" t="5715" r="7620" b="18415"/>
                <wp:wrapNone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8135" cy="1270"/>
                          <a:chOff x="1228" y="929"/>
                          <a:chExt cx="4501" cy="2"/>
                        </a:xfrm>
                      </wpg:grpSpPr>
                      <wps:wsp>
                        <wps:cNvPr id="11" name="Freeform 3"/>
                        <wps:cNvSpPr>
                          <a:spLocks/>
                        </wps:cNvSpPr>
                        <wps:spPr bwMode="auto">
                          <a:xfrm>
                            <a:off x="1228" y="929"/>
                            <a:ext cx="4501" cy="2"/>
                          </a:xfrm>
                          <a:custGeom>
                            <a:avLst/>
                            <a:gdLst>
                              <a:gd name="T0" fmla="+- 0 1228 1228"/>
                              <a:gd name="T1" fmla="*/ T0 w 4501"/>
                              <a:gd name="T2" fmla="+- 0 5729 1228"/>
                              <a:gd name="T3" fmla="*/ T2 w 450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501">
                                <a:moveTo>
                                  <a:pt x="0" y="0"/>
                                </a:moveTo>
                                <a:lnTo>
                                  <a:pt x="4501" y="0"/>
                                </a:lnTo>
                              </a:path>
                            </a:pathLst>
                          </a:custGeom>
                          <a:noFill/>
                          <a:ln w="91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87F248" id="Group 2" o:spid="_x0000_s1026" style="position:absolute;margin-left:61.35pt;margin-top:46.45pt;width:225.05pt;height:.1pt;z-index:-251654144;mso-position-horizontal-relative:page" coordorigin="1228,929" coordsize="450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">
                <v:shape id="Freeform 3" o:spid="_x0000_s1027" style="position:absolute;left:1228;top:929;width:4501;height:2;visibility:visible;mso-wrap-style:square;v-text-anchor:top" coordsize="450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" path="m,l4501,e" filled="f" strokeweight=".25292mm">
                  <v:path arrowok="t" o:connecttype="custom" o:connectlocs="0,0;4501,0" o:connectangles="0,0"/>
                </v:shape>
                <w10:wrap anchorx="page"/>
              </v:group>
            </w:pict>
          </mc:Fallback>
        </mc:AlternateContent>
      </w:r>
      <w:proofErr w:type="spellStart"/>
      <w:r w:rsidR="00541216">
        <w:t>erty</w:t>
      </w:r>
      <w:proofErr w:type="spellEnd"/>
      <w:r w:rsidR="00541216">
        <w:rPr>
          <w:spacing w:val="3"/>
        </w:rPr>
        <w:t xml:space="preserve"> </w:t>
      </w:r>
      <w:r w:rsidR="00541216">
        <w:rPr>
          <w:spacing w:val="2"/>
        </w:rPr>
        <w:t>(</w:t>
      </w:r>
      <w:r w:rsidR="00541216">
        <w:t>has</w:t>
      </w:r>
      <w:r w:rsidR="00541216">
        <w:rPr>
          <w:spacing w:val="3"/>
        </w:rPr>
        <w:t xml:space="preserve"> </w:t>
      </w:r>
      <w:r w:rsidR="00541216">
        <w:t>6</w:t>
      </w:r>
      <w:r w:rsidR="00541216">
        <w:rPr>
          <w:spacing w:val="3"/>
        </w:rPr>
        <w:t xml:space="preserve"> </w:t>
      </w:r>
      <w:r w:rsidR="00541216">
        <w:t>diffe</w:t>
      </w:r>
      <w:r w:rsidR="00541216">
        <w:rPr>
          <w:spacing w:val="-3"/>
        </w:rPr>
        <w:t>r</w:t>
      </w:r>
      <w:r w:rsidR="00541216">
        <w:t>ent</w:t>
      </w:r>
      <w:r w:rsidR="00541216">
        <w:rPr>
          <w:spacing w:val="3"/>
        </w:rPr>
        <w:t xml:space="preserve"> </w:t>
      </w:r>
      <w:r w:rsidR="00541216">
        <w:t>sub</w:t>
      </w:r>
      <w:r w:rsidR="00541216">
        <w:rPr>
          <w:spacing w:val="3"/>
        </w:rPr>
        <w:t xml:space="preserve"> </w:t>
      </w:r>
      <w:proofErr w:type="gramStart"/>
      <w:r w:rsidR="00541216">
        <w:t>parts)</w:t>
      </w:r>
      <w:r w:rsidR="00541216">
        <w:rPr>
          <w:w w:val="102"/>
        </w:rPr>
        <w:t xml:space="preserve">   </w:t>
      </w:r>
      <w:proofErr w:type="gramEnd"/>
      <w:r w:rsidR="00541216">
        <w:rPr>
          <w:spacing w:val="-6"/>
        </w:rPr>
        <w:t>K</w:t>
      </w:r>
      <w:r w:rsidR="00541216">
        <w:t>C020</w:t>
      </w:r>
      <w:r w:rsidR="00541216">
        <w:tab/>
      </w:r>
      <w:r w:rsidR="00541216">
        <w:rPr>
          <w:spacing w:val="-17"/>
        </w:rPr>
        <w:t>Y</w:t>
      </w:r>
      <w:r w:rsidR="00541216">
        <w:t>ou</w:t>
      </w:r>
      <w:r w:rsidR="00541216">
        <w:rPr>
          <w:spacing w:val="3"/>
        </w:rPr>
        <w:t xml:space="preserve"> </w:t>
      </w:r>
      <w:r w:rsidR="00541216">
        <w:t>can’t</w:t>
      </w:r>
      <w:r w:rsidR="00541216">
        <w:rPr>
          <w:spacing w:val="3"/>
        </w:rPr>
        <w:t xml:space="preserve"> </w:t>
      </w:r>
      <w:r w:rsidR="00541216">
        <w:t>add</w:t>
      </w:r>
      <w:r w:rsidR="00541216">
        <w:rPr>
          <w:spacing w:val="3"/>
        </w:rPr>
        <w:t xml:space="preserve"> </w:t>
      </w:r>
      <w:r w:rsidR="00541216">
        <w:t>the</w:t>
      </w:r>
      <w:r w:rsidR="00541216">
        <w:rPr>
          <w:spacing w:val="3"/>
        </w:rPr>
        <w:t xml:space="preserve"> </w:t>
      </w:r>
      <w:r w:rsidR="00541216">
        <w:t>list</w:t>
      </w:r>
      <w:r w:rsidR="00541216">
        <w:rPr>
          <w:spacing w:val="3"/>
        </w:rPr>
        <w:t xml:space="preserve"> </w:t>
      </w:r>
      <w:r w:rsidR="00541216">
        <w:t>to</w:t>
      </w:r>
      <w:r w:rsidR="00541216">
        <w:rPr>
          <w:spacing w:val="3"/>
        </w:rPr>
        <w:t xml:space="preserve"> </w:t>
      </w:r>
      <w:r w:rsidR="00541216">
        <w:t>a</w:t>
      </w:r>
      <w:r w:rsidR="00541216">
        <w:rPr>
          <w:spacing w:val="3"/>
        </w:rPr>
        <w:t xml:space="preserve"> </w:t>
      </w:r>
      <w:r w:rsidR="00541216">
        <w:t>number</w:t>
      </w:r>
      <w:r w:rsidR="00541216">
        <w:rPr>
          <w:w w:val="105"/>
        </w:rPr>
        <w:t xml:space="preserve"> </w:t>
      </w:r>
      <w:r w:rsidR="00541216">
        <w:rPr>
          <w:spacing w:val="-6"/>
        </w:rPr>
        <w:t>K</w:t>
      </w:r>
      <w:r w:rsidR="00541216">
        <w:t>C022</w:t>
      </w:r>
      <w:r w:rsidR="00541216">
        <w:tab/>
        <w:t>The</w:t>
      </w:r>
      <w:r w:rsidR="00541216">
        <w:rPr>
          <w:spacing w:val="6"/>
        </w:rPr>
        <w:t xml:space="preserve"> </w:t>
      </w:r>
      <w:r w:rsidR="00541216">
        <w:t>list</w:t>
      </w:r>
      <w:r w:rsidR="00541216">
        <w:rPr>
          <w:spacing w:val="7"/>
        </w:rPr>
        <w:t xml:space="preserve"> </w:t>
      </w:r>
      <w:r w:rsidR="00541216">
        <w:t>is</w:t>
      </w:r>
      <w:r w:rsidR="00541216">
        <w:rPr>
          <w:spacing w:val="7"/>
        </w:rPr>
        <w:t xml:space="preserve"> </w:t>
      </w:r>
      <w:r w:rsidR="00541216">
        <w:t>not</w:t>
      </w:r>
      <w:r w:rsidR="00541216">
        <w:rPr>
          <w:spacing w:val="7"/>
        </w:rPr>
        <w:t xml:space="preserve"> </w:t>
      </w:r>
      <w:r w:rsidR="00541216">
        <w:t>used</w:t>
      </w:r>
      <w:r w:rsidR="00541216">
        <w:rPr>
          <w:spacing w:val="7"/>
        </w:rPr>
        <w:t xml:space="preserve"> </w:t>
      </w:r>
      <w:r w:rsidR="00541216">
        <w:t>in</w:t>
      </w:r>
      <w:r w:rsidR="00541216">
        <w:rPr>
          <w:spacing w:val="7"/>
        </w:rPr>
        <w:t xml:space="preserve"> </w:t>
      </w:r>
      <w:r w:rsidR="00541216">
        <w:t>accumulation</w:t>
      </w:r>
      <w:r w:rsidR="00541216">
        <w:rPr>
          <w:w w:val="102"/>
        </w:rPr>
        <w:t xml:space="preserve"> </w:t>
      </w:r>
      <w:r w:rsidR="00541216">
        <w:rPr>
          <w:spacing w:val="-6"/>
        </w:rPr>
        <w:t>K</w:t>
      </w:r>
      <w:r w:rsidR="00541216">
        <w:t>C023</w:t>
      </w:r>
      <w:r w:rsidR="00541216">
        <w:tab/>
        <w:t>The</w:t>
      </w:r>
      <w:r w:rsidR="00541216">
        <w:rPr>
          <w:spacing w:val="6"/>
        </w:rPr>
        <w:t xml:space="preserve"> </w:t>
      </w:r>
      <w:r w:rsidR="00541216">
        <w:t>list</w:t>
      </w:r>
      <w:r w:rsidR="00541216">
        <w:rPr>
          <w:spacing w:val="6"/>
        </w:rPr>
        <w:t xml:space="preserve"> </w:t>
      </w:r>
      <w:r w:rsidR="00541216">
        <w:t>is</w:t>
      </w:r>
      <w:r w:rsidR="00541216">
        <w:rPr>
          <w:spacing w:val="6"/>
        </w:rPr>
        <w:t xml:space="preserve"> </w:t>
      </w:r>
      <w:r w:rsidR="00541216">
        <w:t>not</w:t>
      </w:r>
      <w:r w:rsidR="00541216">
        <w:rPr>
          <w:spacing w:val="6"/>
        </w:rPr>
        <w:t xml:space="preserve"> </w:t>
      </w:r>
      <w:r w:rsidR="00541216">
        <w:t>used</w:t>
      </w:r>
      <w:r w:rsidR="00541216">
        <w:rPr>
          <w:spacing w:val="6"/>
        </w:rPr>
        <w:t xml:space="preserve"> </w:t>
      </w:r>
      <w:r w:rsidR="00541216">
        <w:t>as</w:t>
      </w:r>
      <w:r w:rsidR="00541216">
        <w:rPr>
          <w:spacing w:val="6"/>
        </w:rPr>
        <w:t xml:space="preserve"> </w:t>
      </w:r>
      <w:r w:rsidR="00541216">
        <w:t>an</w:t>
      </w:r>
      <w:r w:rsidR="00541216">
        <w:rPr>
          <w:spacing w:val="6"/>
        </w:rPr>
        <w:t xml:space="preserve"> </w:t>
      </w:r>
      <w:r w:rsidR="00541216">
        <w:t>accumulator</w:t>
      </w:r>
    </w:p>
    <w:p w14:paraId="41C9E1BE" w14:textId="77777777" w:rsidR="00BD22F5" w:rsidRDefault="00BD22F5">
      <w:pPr>
        <w:spacing w:before="4" w:line="170" w:lineRule="exact"/>
        <w:rPr>
          <w:sz w:val="17"/>
          <w:szCs w:val="17"/>
        </w:rPr>
      </w:pPr>
    </w:p>
    <w:p w14:paraId="78E60286" w14:textId="77777777" w:rsidR="00BD22F5" w:rsidRDefault="00BD22F5">
      <w:pPr>
        <w:spacing w:line="200" w:lineRule="exact"/>
        <w:rPr>
          <w:sz w:val="20"/>
          <w:szCs w:val="20"/>
        </w:rPr>
      </w:pPr>
    </w:p>
    <w:p w14:paraId="2AFBB9FB" w14:textId="77777777" w:rsidR="00BD22F5" w:rsidRDefault="00541216">
      <w:pPr>
        <w:pStyle w:val="BodyText"/>
        <w:spacing w:before="78" w:line="254" w:lineRule="auto"/>
        <w:ind w:right="5419"/>
        <w:jc w:val="both"/>
      </w:pPr>
      <w:r>
        <w:t>performance</w:t>
      </w:r>
      <w:r>
        <w:rPr>
          <w:spacing w:val="5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Question</w:t>
      </w:r>
      <w:r>
        <w:rPr>
          <w:spacing w:val="5"/>
        </w:rPr>
        <w:t xml:space="preserve"> </w:t>
      </w:r>
      <w:r>
        <w:t>3</w:t>
      </w:r>
      <w:r>
        <w:rPr>
          <w:spacing w:val="5"/>
        </w:rPr>
        <w:t xml:space="preserve"> </w:t>
      </w:r>
      <w:r>
        <w:t>question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upper</w:t>
      </w:r>
      <w:r>
        <w:rPr>
          <w:spacing w:val="5"/>
        </w:rPr>
        <w:t xml:space="preserve"> </w:t>
      </w:r>
      <w:r>
        <w:t>end</w:t>
      </w:r>
      <w:r>
        <w:rPr>
          <w:spacing w:val="5"/>
        </w:rPr>
        <w:t xml:space="preserve"> </w:t>
      </w:r>
      <w:r>
        <w:rPr>
          <w:spacing w:val="2"/>
        </w:rPr>
        <w:t>(</w:t>
      </w:r>
      <w:r>
        <w:t>learning</w:t>
      </w:r>
      <w:r>
        <w:rPr>
          <w:w w:val="102"/>
        </w:rPr>
        <w:t xml:space="preserve"> </w:t>
      </w:r>
      <w:r>
        <w:t>gains</w:t>
      </w:r>
      <w:r>
        <w:rPr>
          <w:spacing w:val="18"/>
        </w:rPr>
        <w:t xml:space="preserve"> </w:t>
      </w:r>
      <w:r>
        <w:t>a</w:t>
      </w:r>
      <w:r>
        <w:rPr>
          <w:spacing w:val="-2"/>
        </w:rPr>
        <w:t>v</w:t>
      </w:r>
      <w:r>
        <w:t>eraging</w:t>
      </w:r>
      <w:r>
        <w:rPr>
          <w:spacing w:val="17"/>
        </w:rPr>
        <w:t xml:space="preserve"> </w:t>
      </w:r>
      <w:r>
        <w:t>.9).</w:t>
      </w:r>
      <w:r>
        <w:rPr>
          <w:spacing w:val="18"/>
        </w:rPr>
        <w:t xml:space="preserve"> </w:t>
      </w:r>
      <w:r>
        <w:t>D</w:t>
      </w:r>
      <w:r>
        <w:rPr>
          <w:spacing w:val="1"/>
        </w:rPr>
        <w:t>o</w:t>
      </w:r>
      <w:r>
        <w:t>es</w:t>
      </w:r>
      <w:r>
        <w:rPr>
          <w:spacing w:val="17"/>
        </w:rPr>
        <w:t xml:space="preserve"> </w:t>
      </w:r>
      <w:r>
        <w:t>this</w:t>
      </w:r>
      <w:r>
        <w:rPr>
          <w:spacing w:val="18"/>
        </w:rPr>
        <w:t xml:space="preserve"> </w:t>
      </w:r>
      <w:r>
        <w:t>mean</w:t>
      </w:r>
      <w:r>
        <w:rPr>
          <w:spacing w:val="18"/>
        </w:rPr>
        <w:t xml:space="preserve"> </w:t>
      </w:r>
      <w:r>
        <w:t>that</w:t>
      </w:r>
      <w:r>
        <w:rPr>
          <w:spacing w:val="18"/>
        </w:rPr>
        <w:t xml:space="preserve"> </w:t>
      </w:r>
      <w:r>
        <w:t>students</w:t>
      </w:r>
      <w:r>
        <w:rPr>
          <w:spacing w:val="18"/>
        </w:rPr>
        <w:t xml:space="preserve"> </w:t>
      </w:r>
      <w:r>
        <w:t>generally</w:t>
      </w:r>
      <w:r>
        <w:rPr>
          <w:spacing w:val="18"/>
        </w:rPr>
        <w:t xml:space="preserve"> </w:t>
      </w:r>
      <w:r>
        <w:t>ha</w:t>
      </w:r>
      <w:r>
        <w:rPr>
          <w:spacing w:val="-2"/>
        </w:rPr>
        <w:t>v</w:t>
      </w:r>
      <w:r>
        <w:t>e</w:t>
      </w:r>
      <w:r>
        <w:rPr>
          <w:w w:val="102"/>
        </w:rPr>
        <w:t xml:space="preserve"> </w:t>
      </w:r>
      <w:r>
        <w:t>kn</w:t>
      </w:r>
      <w:r>
        <w:rPr>
          <w:spacing w:val="-2"/>
        </w:rPr>
        <w:t>o</w:t>
      </w:r>
      <w:r>
        <w:t>wl</w:t>
      </w:r>
      <w:r>
        <w:rPr>
          <w:spacing w:val="1"/>
        </w:rPr>
        <w:t>e</w:t>
      </w:r>
      <w:r>
        <w:t>dge</w:t>
      </w:r>
      <w:r>
        <w:rPr>
          <w:spacing w:val="-6"/>
        </w:rPr>
        <w:t xml:space="preserve"> </w:t>
      </w:r>
      <w:r>
        <w:t>com</w:t>
      </w:r>
      <w:r>
        <w:rPr>
          <w:spacing w:val="1"/>
        </w:rPr>
        <w:t>p</w:t>
      </w:r>
      <w:r>
        <w:t>onent</w:t>
      </w:r>
      <w:r>
        <w:rPr>
          <w:spacing w:val="-5"/>
        </w:rPr>
        <w:t xml:space="preserve"> </w:t>
      </w:r>
      <w:r>
        <w:t>12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</w:t>
      </w:r>
      <w:r>
        <w:rPr>
          <w:spacing w:val="-2"/>
        </w:rPr>
        <w:t>r</w:t>
      </w:r>
      <w:r>
        <w:t>oblem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els</w:t>
      </w:r>
      <w:r>
        <w:rPr>
          <w:spacing w:val="-3"/>
        </w:rPr>
        <w:t>e</w:t>
      </w:r>
      <w:r>
        <w:t>whe</w:t>
      </w:r>
      <w:r>
        <w:rPr>
          <w:spacing w:val="-2"/>
        </w:rPr>
        <w:t>r</w:t>
      </w:r>
      <w:r>
        <w:t>e?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d</w:t>
      </w:r>
      <w:r>
        <w:rPr>
          <w:spacing w:val="1"/>
        </w:rPr>
        <w:t>o</w:t>
      </w:r>
      <w:r>
        <w:t>es</w:t>
      </w:r>
      <w:r>
        <w:rPr>
          <w:spacing w:val="-5"/>
        </w:rPr>
        <w:t xml:space="preserve"> </w:t>
      </w:r>
      <w:r>
        <w:t>it</w:t>
      </w:r>
      <w:r>
        <w:rPr>
          <w:w w:val="103"/>
        </w:rPr>
        <w:t xml:space="preserve"> </w:t>
      </w:r>
      <w:r>
        <w:t>mean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kn</w:t>
      </w:r>
      <w:r>
        <w:rPr>
          <w:spacing w:val="-2"/>
        </w:rPr>
        <w:t>o</w:t>
      </w:r>
      <w:r>
        <w:t>wl</w:t>
      </w:r>
      <w:r>
        <w:rPr>
          <w:spacing w:val="1"/>
        </w:rPr>
        <w:t>e</w:t>
      </w:r>
      <w:r>
        <w:t>dge</w:t>
      </w:r>
      <w:r>
        <w:rPr>
          <w:spacing w:val="-6"/>
        </w:rPr>
        <w:t xml:space="preserve"> </w:t>
      </w:r>
      <w:r>
        <w:t>com</w:t>
      </w:r>
      <w:r>
        <w:rPr>
          <w:spacing w:val="1"/>
        </w:rPr>
        <w:t>p</w:t>
      </w:r>
      <w:r>
        <w:t>onent</w:t>
      </w:r>
      <w:r>
        <w:rPr>
          <w:spacing w:val="-6"/>
        </w:rPr>
        <w:t xml:space="preserve"> </w:t>
      </w:r>
      <w:r>
        <w:t>12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cont</w:t>
      </w:r>
      <w:r>
        <w:rPr>
          <w:spacing w:val="-2"/>
        </w:rPr>
        <w:t>e</w:t>
      </w:r>
      <w:r>
        <w:t>xt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accumulation is</w:t>
      </w:r>
      <w:r>
        <w:rPr>
          <w:spacing w:val="5"/>
        </w:rPr>
        <w:t xml:space="preserve"> </w:t>
      </w:r>
      <w:r>
        <w:t>p</w:t>
      </w:r>
      <w:r>
        <w:rPr>
          <w:spacing w:val="-2"/>
        </w:rPr>
        <w:t>r</w:t>
      </w:r>
      <w:r>
        <w:t>oblematic?</w:t>
      </w:r>
    </w:p>
    <w:p w14:paraId="161A89DC" w14:textId="77777777" w:rsidR="00BD22F5" w:rsidRDefault="00BD22F5">
      <w:pPr>
        <w:spacing w:before="3" w:line="180" w:lineRule="exact"/>
        <w:rPr>
          <w:sz w:val="18"/>
          <w:szCs w:val="18"/>
        </w:rPr>
      </w:pPr>
    </w:p>
    <w:p w14:paraId="13276ED4" w14:textId="77777777" w:rsidR="00BD22F5" w:rsidRDefault="00541216">
      <w:pPr>
        <w:pStyle w:val="Heading2"/>
        <w:numPr>
          <w:ilvl w:val="0"/>
          <w:numId w:val="1"/>
        </w:numPr>
        <w:tabs>
          <w:tab w:val="left" w:pos="446"/>
        </w:tabs>
        <w:ind w:left="446"/>
        <w:rPr>
          <w:b w:val="0"/>
          <w:bCs w:val="0"/>
        </w:rPr>
      </w:pPr>
      <w:bookmarkStart w:id="125" w:name="5_Conclusion"/>
      <w:bookmarkEnd w:id="125"/>
      <w:commentRangeStart w:id="126"/>
      <w:r>
        <w:rPr>
          <w:w w:val="95"/>
        </w:rPr>
        <w:t>CONCLUSION</w:t>
      </w:r>
    </w:p>
    <w:p w14:paraId="6AD36D71" w14:textId="77777777" w:rsidR="00BD22F5" w:rsidRDefault="00541216">
      <w:pPr>
        <w:pStyle w:val="BodyText"/>
        <w:spacing w:before="58" w:line="254" w:lineRule="auto"/>
        <w:ind w:right="5340"/>
      </w:pP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pa</w:t>
      </w:r>
      <w:r>
        <w:rPr>
          <w:spacing w:val="1"/>
        </w:rPr>
        <w:t>p</w:t>
      </w:r>
      <w:r>
        <w:t>er</w:t>
      </w:r>
      <w:r>
        <w:rPr>
          <w:spacing w:val="-1"/>
        </w:rPr>
        <w:t xml:space="preserve"> </w:t>
      </w:r>
      <w:r>
        <w:rPr>
          <w:spacing w:val="-2"/>
        </w:rPr>
        <w:t>w</w:t>
      </w:r>
      <w:r>
        <w:t>e</w:t>
      </w:r>
      <w:r>
        <w:rPr>
          <w:spacing w:val="-1"/>
        </w:rPr>
        <w:t xml:space="preserve"> </w:t>
      </w:r>
      <w:r>
        <w:t>ha</w:t>
      </w:r>
      <w:r>
        <w:rPr>
          <w:spacing w:val="-2"/>
        </w:rPr>
        <w:t>v</w:t>
      </w:r>
      <w:r>
        <w:t>e p</w:t>
      </w:r>
      <w:r>
        <w:rPr>
          <w:spacing w:val="-2"/>
        </w:rPr>
        <w:t>r</w:t>
      </w:r>
      <w:r>
        <w:t>esent</w:t>
      </w:r>
      <w:r>
        <w:rPr>
          <w:spacing w:val="1"/>
        </w:rPr>
        <w:t>e</w:t>
      </w:r>
      <w:r>
        <w:t>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pragmatic</w:t>
      </w:r>
      <w:r>
        <w:rPr>
          <w:spacing w:val="-1"/>
        </w:rPr>
        <w:t xml:space="preserve"> </w:t>
      </w:r>
      <w:r>
        <w:t>meth</w:t>
      </w:r>
      <w:r>
        <w:rPr>
          <w:spacing w:val="1"/>
        </w:rPr>
        <w:t>o</w:t>
      </w:r>
      <w:r>
        <w:t>d for</w:t>
      </w:r>
      <w:r>
        <w:rPr>
          <w:spacing w:val="-1"/>
        </w:rPr>
        <w:t xml:space="preserve"> </w:t>
      </w:r>
      <w:r>
        <w:t>imp</w:t>
      </w:r>
      <w:r>
        <w:rPr>
          <w:spacing w:val="-2"/>
        </w:rPr>
        <w:t>r</w:t>
      </w:r>
      <w:r>
        <w:rPr>
          <w:spacing w:val="-3"/>
        </w:rPr>
        <w:t>o</w:t>
      </w:r>
      <w:r>
        <w:t>ving</w:t>
      </w:r>
      <w:r>
        <w:rPr>
          <w:w w:val="99"/>
        </w:rPr>
        <w:t xml:space="preserve"> </w:t>
      </w:r>
      <w:r>
        <w:t>instruction</w:t>
      </w:r>
      <w:r>
        <w:rPr>
          <w:spacing w:val="-19"/>
        </w:rPr>
        <w:t xml:space="preserve"> </w:t>
      </w:r>
      <w:r>
        <w:t>by</w:t>
      </w:r>
      <w:r>
        <w:rPr>
          <w:spacing w:val="-19"/>
        </w:rPr>
        <w:t xml:space="preserve"> </w:t>
      </w:r>
      <w:r>
        <w:t>combining</w:t>
      </w:r>
      <w:r>
        <w:rPr>
          <w:spacing w:val="-19"/>
        </w:rPr>
        <w:t xml:space="preserve"> </w:t>
      </w:r>
      <w:r>
        <w:t>kn</w:t>
      </w:r>
      <w:r>
        <w:rPr>
          <w:spacing w:val="-2"/>
        </w:rPr>
        <w:t>o</w:t>
      </w:r>
      <w:r>
        <w:t>wl</w:t>
      </w:r>
      <w:r>
        <w:rPr>
          <w:spacing w:val="1"/>
        </w:rPr>
        <w:t>e</w:t>
      </w:r>
      <w:r>
        <w:t>dge</w:t>
      </w:r>
      <w:r>
        <w:rPr>
          <w:spacing w:val="-19"/>
        </w:rPr>
        <w:t xml:space="preserve"> </w:t>
      </w:r>
      <w:r>
        <w:t>com</w:t>
      </w:r>
      <w:r>
        <w:rPr>
          <w:spacing w:val="1"/>
        </w:rPr>
        <w:t>p</w:t>
      </w:r>
      <w:r>
        <w:t>onents</w:t>
      </w:r>
      <w:r>
        <w:rPr>
          <w:spacing w:val="-18"/>
        </w:rPr>
        <w:t xml:space="preserve"> </w:t>
      </w:r>
      <w:r>
        <w:t>f</w:t>
      </w:r>
      <w:r>
        <w:rPr>
          <w:spacing w:val="-2"/>
        </w:rPr>
        <w:t>r</w:t>
      </w:r>
      <w:r>
        <w:t>om</w:t>
      </w:r>
      <w:r>
        <w:rPr>
          <w:spacing w:val="-18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cogniti</w:t>
      </w:r>
      <w:r>
        <w:rPr>
          <w:spacing w:val="-2"/>
        </w:rPr>
        <w:t>v</w:t>
      </w:r>
      <w:r>
        <w:t>ely-</w:t>
      </w:r>
      <w:r>
        <w:rPr>
          <w:w w:val="98"/>
        </w:rPr>
        <w:t xml:space="preserve"> </w:t>
      </w:r>
      <w:r>
        <w:t>bas</w:t>
      </w:r>
      <w:r>
        <w:rPr>
          <w:spacing w:val="1"/>
        </w:rPr>
        <w:t>e</w:t>
      </w:r>
      <w:r>
        <w:t>d fram</w:t>
      </w:r>
      <w:r>
        <w:rPr>
          <w:spacing w:val="-2"/>
        </w:rPr>
        <w:t>ew</w:t>
      </w:r>
      <w:r>
        <w:t>ork</w:t>
      </w:r>
      <w:r>
        <w:rPr>
          <w:spacing w:val="1"/>
        </w:rPr>
        <w:t xml:space="preserve"> </w:t>
      </w:r>
      <w:r>
        <w:t>with sel</w:t>
      </w:r>
      <w:r>
        <w:rPr>
          <w:spacing w:val="1"/>
        </w:rPr>
        <w:t>e</w:t>
      </w:r>
      <w:r>
        <w:t>ct</w:t>
      </w:r>
      <w:r>
        <w:rPr>
          <w:spacing w:val="1"/>
        </w:rPr>
        <w:t>e</w:t>
      </w:r>
      <w:r>
        <w:t>d</w:t>
      </w:r>
      <w:r>
        <w:rPr>
          <w:spacing w:val="1"/>
        </w:rPr>
        <w:t xml:space="preserve"> </w:t>
      </w:r>
      <w:r>
        <w:t>steps f</w:t>
      </w:r>
      <w:r>
        <w:rPr>
          <w:spacing w:val="-2"/>
        </w:rPr>
        <w:t>r</w:t>
      </w:r>
      <w:r>
        <w:t>om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 xml:space="preserve">commonly </w:t>
      </w:r>
      <w:r>
        <w:rPr>
          <w:spacing w:val="-2"/>
        </w:rPr>
        <w:t>r</w:t>
      </w:r>
      <w:r>
        <w:t>efe</w:t>
      </w:r>
      <w:r>
        <w:rPr>
          <w:spacing w:val="-2"/>
        </w:rPr>
        <w:t>r</w:t>
      </w:r>
      <w:r>
        <w:t>enc</w:t>
      </w:r>
      <w:r>
        <w:rPr>
          <w:spacing w:val="1"/>
        </w:rPr>
        <w:t>e</w:t>
      </w:r>
      <w:r>
        <w:t>d</w:t>
      </w:r>
      <w:r>
        <w:rPr>
          <w:w w:val="99"/>
        </w:rPr>
        <w:t xml:space="preserve"> </w:t>
      </w:r>
      <w:r>
        <w:t>model</w:t>
      </w:r>
      <w:r>
        <w:rPr>
          <w:spacing w:val="21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instructional</w:t>
      </w:r>
      <w:r>
        <w:rPr>
          <w:spacing w:val="22"/>
        </w:rPr>
        <w:t xml:space="preserve"> </w:t>
      </w:r>
      <w:r>
        <w:t>design.</w:t>
      </w:r>
      <w:r>
        <w:rPr>
          <w:spacing w:val="22"/>
        </w:rPr>
        <w:t xml:space="preserve"> </w:t>
      </w:r>
      <w:r>
        <w:rPr>
          <w:spacing w:val="-15"/>
        </w:rPr>
        <w:t>W</w:t>
      </w:r>
      <w:r>
        <w:t>e</w:t>
      </w:r>
      <w:r>
        <w:rPr>
          <w:spacing w:val="23"/>
        </w:rPr>
        <w:t xml:space="preserve"> </w:t>
      </w:r>
      <w:r>
        <w:t>ha</w:t>
      </w:r>
      <w:r>
        <w:rPr>
          <w:spacing w:val="-2"/>
        </w:rPr>
        <w:t>v</w:t>
      </w:r>
      <w:r>
        <w:t>e</w:t>
      </w:r>
      <w:r>
        <w:rPr>
          <w:spacing w:val="21"/>
        </w:rPr>
        <w:t xml:space="preserve"> </w:t>
      </w:r>
      <w:r>
        <w:t>sh</w:t>
      </w:r>
      <w:r>
        <w:rPr>
          <w:spacing w:val="-2"/>
        </w:rPr>
        <w:t>o</w:t>
      </w:r>
      <w:r>
        <w:t>wn</w:t>
      </w:r>
      <w:r>
        <w:rPr>
          <w:spacing w:val="22"/>
        </w:rPr>
        <w:t xml:space="preserve"> </w:t>
      </w:r>
      <w:r>
        <w:t>h</w:t>
      </w:r>
      <w:r>
        <w:rPr>
          <w:spacing w:val="-2"/>
        </w:rPr>
        <w:t>o</w:t>
      </w:r>
      <w:r>
        <w:t>w</w:t>
      </w:r>
      <w:r>
        <w:rPr>
          <w:spacing w:val="22"/>
        </w:rPr>
        <w:t xml:space="preserve"> </w:t>
      </w:r>
      <w:r>
        <w:rPr>
          <w:spacing w:val="-2"/>
        </w:rPr>
        <w:t>w</w:t>
      </w:r>
      <w:r>
        <w:t>e</w:t>
      </w:r>
      <w:r>
        <w:rPr>
          <w:spacing w:val="22"/>
        </w:rPr>
        <w:t xml:space="preserve"> </w:t>
      </w:r>
      <w:r>
        <w:t>ha</w:t>
      </w:r>
      <w:r>
        <w:rPr>
          <w:spacing w:val="-2"/>
        </w:rPr>
        <w:t>v</w:t>
      </w:r>
      <w:r>
        <w:t>e</w:t>
      </w:r>
      <w:r>
        <w:rPr>
          <w:spacing w:val="21"/>
        </w:rPr>
        <w:t xml:space="preserve"> </w:t>
      </w:r>
      <w:proofErr w:type="spellStart"/>
      <w:r>
        <w:t>ap</w:t>
      </w:r>
      <w:proofErr w:type="spellEnd"/>
      <w:r>
        <w:t>-</w:t>
      </w:r>
      <w:r>
        <w:rPr>
          <w:w w:val="104"/>
        </w:rPr>
        <w:t xml:space="preserve"> </w:t>
      </w:r>
      <w:r>
        <w:t>pli</w:t>
      </w:r>
      <w:r>
        <w:rPr>
          <w:spacing w:val="1"/>
        </w:rPr>
        <w:t>e</w:t>
      </w:r>
      <w:r>
        <w:t>d</w:t>
      </w:r>
      <w:r>
        <w:rPr>
          <w:spacing w:val="21"/>
        </w:rPr>
        <w:t xml:space="preserve"> </w:t>
      </w:r>
      <w:r>
        <w:t>this</w:t>
      </w:r>
      <w:r>
        <w:rPr>
          <w:spacing w:val="21"/>
        </w:rPr>
        <w:t xml:space="preserve"> </w:t>
      </w:r>
      <w:r>
        <w:t>method</w:t>
      </w:r>
      <w:r>
        <w:rPr>
          <w:spacing w:val="21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our</w:t>
      </w:r>
      <w:r>
        <w:rPr>
          <w:spacing w:val="21"/>
        </w:rPr>
        <w:t xml:space="preserve"> </w:t>
      </w:r>
      <w:r>
        <w:t>instruction</w:t>
      </w:r>
      <w:r>
        <w:rPr>
          <w:spacing w:val="21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coll</w:t>
      </w:r>
      <w:r>
        <w:rPr>
          <w:spacing w:val="1"/>
        </w:rPr>
        <w:t>e</w:t>
      </w:r>
      <w:r>
        <w:rPr>
          <w:spacing w:val="-1"/>
        </w:rPr>
        <w:t>c</w:t>
      </w:r>
      <w:r>
        <w:t>tion</w:t>
      </w:r>
      <w:r>
        <w:rPr>
          <w:spacing w:val="22"/>
        </w:rPr>
        <w:t xml:space="preserve"> </w:t>
      </w:r>
      <w:r>
        <w:t>based</w:t>
      </w:r>
      <w:r>
        <w:rPr>
          <w:spacing w:val="21"/>
        </w:rPr>
        <w:t xml:space="preserve"> </w:t>
      </w:r>
      <w:r>
        <w:t>iteration</w:t>
      </w:r>
      <w:r>
        <w:rPr>
          <w:w w:val="106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computational</w:t>
      </w:r>
      <w:r>
        <w:rPr>
          <w:spacing w:val="7"/>
        </w:rPr>
        <w:t xml:space="preserve"> </w:t>
      </w:r>
      <w:r>
        <w:t>thinking</w:t>
      </w:r>
      <w:r>
        <w:rPr>
          <w:spacing w:val="8"/>
        </w:rPr>
        <w:t xml:space="preserve"> </w:t>
      </w:r>
      <w:r>
        <w:t>cours</w:t>
      </w:r>
      <w:r>
        <w:rPr>
          <w:spacing w:val="-2"/>
        </w:rPr>
        <w:t>e</w:t>
      </w:r>
      <w:r>
        <w:t>.</w:t>
      </w:r>
      <w:r>
        <w:rPr>
          <w:spacing w:val="7"/>
        </w:rPr>
        <w:t xml:space="preserve"> </w:t>
      </w:r>
      <w:r>
        <w:rPr>
          <w:spacing w:val="-16"/>
        </w:rPr>
        <w:t>W</w:t>
      </w:r>
      <w:r>
        <w:t>e</w:t>
      </w:r>
      <w:r>
        <w:rPr>
          <w:spacing w:val="7"/>
        </w:rPr>
        <w:t xml:space="preserve"> </w:t>
      </w:r>
      <w:r>
        <w:t>hope</w:t>
      </w:r>
      <w:r>
        <w:rPr>
          <w:spacing w:val="8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rPr>
          <w:spacing w:val="-2"/>
        </w:rPr>
        <w:t>w</w:t>
      </w:r>
      <w:r>
        <w:t>ork</w:t>
      </w:r>
      <w:r>
        <w:rPr>
          <w:spacing w:val="8"/>
        </w:rPr>
        <w:t xml:space="preserve"> </w:t>
      </w:r>
      <w:r>
        <w:rPr>
          <w:spacing w:val="1"/>
        </w:rPr>
        <w:t>b</w:t>
      </w:r>
      <w:r>
        <w:t>etter</w:t>
      </w:r>
      <w:r>
        <w:rPr>
          <w:w w:val="105"/>
        </w:rPr>
        <w:t xml:space="preserve"> </w:t>
      </w:r>
      <w:r>
        <w:t>informs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community</w:t>
      </w:r>
      <w:r>
        <w:rPr>
          <w:spacing w:val="21"/>
        </w:rPr>
        <w:t xml:space="preserve"> </w:t>
      </w:r>
      <w:r>
        <w:t>about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possibility</w:t>
      </w:r>
      <w:r>
        <w:rPr>
          <w:spacing w:val="2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using</w:t>
      </w:r>
      <w:r>
        <w:rPr>
          <w:spacing w:val="22"/>
        </w:rPr>
        <w:t xml:space="preserve"> </w:t>
      </w:r>
      <w:r>
        <w:t>principled</w:t>
      </w:r>
      <w:r>
        <w:rPr>
          <w:w w:val="102"/>
        </w:rPr>
        <w:t xml:space="preserve"> </w:t>
      </w:r>
      <w:r>
        <w:t>meth</w:t>
      </w:r>
      <w:r>
        <w:rPr>
          <w:spacing w:val="1"/>
        </w:rPr>
        <w:t>o</w:t>
      </w:r>
      <w:r>
        <w:t>ds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assess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r</w:t>
      </w:r>
      <w:r>
        <w:rPr>
          <w:spacing w:val="-3"/>
        </w:rPr>
        <w:t>e</w:t>
      </w:r>
      <w:r>
        <w:t>vise</w:t>
      </w:r>
      <w:r>
        <w:rPr>
          <w:spacing w:val="-5"/>
        </w:rPr>
        <w:t xml:space="preserve"> </w:t>
      </w:r>
      <w:r>
        <w:t>critical</w:t>
      </w:r>
      <w:r>
        <w:rPr>
          <w:spacing w:val="-5"/>
        </w:rPr>
        <w:t xml:space="preserve"> </w:t>
      </w:r>
      <w:r>
        <w:t>topics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rPr>
          <w:spacing w:val="-2"/>
        </w:rPr>
        <w:t>r</w:t>
      </w:r>
      <w:r>
        <w:t>easonable</w:t>
      </w:r>
      <w:r>
        <w:rPr>
          <w:spacing w:val="-5"/>
        </w:rPr>
        <w:t xml:space="preserve"> </w:t>
      </w:r>
      <w:r>
        <w:t>l</w:t>
      </w:r>
      <w:r>
        <w:rPr>
          <w:spacing w:val="-3"/>
        </w:rPr>
        <w:t>ev</w:t>
      </w:r>
      <w:r>
        <w:t>el</w:t>
      </w:r>
      <w:r>
        <w:rPr>
          <w:spacing w:val="-5"/>
        </w:rPr>
        <w:t xml:space="preserve"> </w:t>
      </w:r>
      <w:r>
        <w:t>of</w:t>
      </w:r>
      <w:r>
        <w:rPr>
          <w:w w:val="95"/>
        </w:rPr>
        <w:t xml:space="preserve"> </w:t>
      </w:r>
      <w:r>
        <w:t>effort.</w:t>
      </w:r>
    </w:p>
    <w:commentRangeEnd w:id="126"/>
    <w:p w14:paraId="4C1A6B41" w14:textId="77777777" w:rsidR="00BD22F5" w:rsidRDefault="00EF43F3">
      <w:pPr>
        <w:spacing w:before="3" w:line="180" w:lineRule="exact"/>
        <w:rPr>
          <w:sz w:val="18"/>
          <w:szCs w:val="18"/>
        </w:rPr>
      </w:pPr>
      <w:r>
        <w:rPr>
          <w:rStyle w:val="CommentReference"/>
        </w:rPr>
        <w:commentReference w:id="126"/>
      </w:r>
    </w:p>
    <w:p w14:paraId="2C918956" w14:textId="77777777" w:rsidR="00BD22F5" w:rsidRDefault="00541216">
      <w:pPr>
        <w:pStyle w:val="Heading2"/>
        <w:ind w:firstLine="0"/>
        <w:rPr>
          <w:b w:val="0"/>
          <w:bCs w:val="0"/>
        </w:rPr>
      </w:pPr>
      <w:r>
        <w:rPr>
          <w:w w:val="95"/>
        </w:rPr>
        <w:t>REFERENCES</w:t>
      </w:r>
    </w:p>
    <w:p w14:paraId="664E7138" w14:textId="77777777" w:rsidR="00BD22F5" w:rsidRDefault="00541216">
      <w:pPr>
        <w:spacing w:before="38" w:line="160" w:lineRule="exact"/>
        <w:ind w:left="419" w:right="5310" w:hanging="239"/>
        <w:rPr>
          <w:rFonts w:ascii="Times New Roman" w:eastAsia="Times New Roman" w:hAnsi="Times New Roman" w:cs="Times New Roman"/>
          <w:sz w:val="14"/>
          <w:szCs w:val="14"/>
        </w:rPr>
      </w:pPr>
      <w:bookmarkStart w:id="127" w:name="References"/>
      <w:bookmarkStart w:id="128" w:name="_bookmark11"/>
      <w:bookmarkEnd w:id="127"/>
      <w:bookmarkEnd w:id="128"/>
      <w:r>
        <w:rPr>
          <w:rFonts w:ascii="Times New Roman" w:eastAsia="Times New Roman" w:hAnsi="Times New Roman" w:cs="Times New Roman"/>
          <w:sz w:val="14"/>
          <w:szCs w:val="14"/>
        </w:rPr>
        <w:t>[1]</w:t>
      </w:r>
      <w:r>
        <w:rPr>
          <w:rFonts w:ascii="Times New Roman" w:eastAsia="Times New Roman" w:hAnsi="Times New Roman" w:cs="Times New Roman"/>
          <w:spacing w:val="24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14"/>
          <w:szCs w:val="14"/>
        </w:rPr>
        <w:t>A</w:t>
      </w:r>
      <w:r>
        <w:rPr>
          <w:rFonts w:ascii="Times New Roman" w:eastAsia="Times New Roman" w:hAnsi="Times New Roman" w:cs="Times New Roman"/>
          <w:sz w:val="14"/>
          <w:szCs w:val="14"/>
        </w:rPr>
        <w:t>ustin</w:t>
      </w:r>
      <w:r>
        <w:rPr>
          <w:rFonts w:ascii="Times New Roman" w:eastAsia="Times New Roman" w:hAnsi="Times New Roman" w:cs="Times New Roman"/>
          <w:spacing w:val="-14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>Co</w:t>
      </w:r>
      <w:r>
        <w:rPr>
          <w:rFonts w:ascii="Times New Roman" w:eastAsia="Times New Roman" w:hAnsi="Times New Roman" w:cs="Times New Roman"/>
          <w:spacing w:val="2"/>
          <w:sz w:val="14"/>
          <w:szCs w:val="14"/>
        </w:rPr>
        <w:t>r</w:t>
      </w:r>
      <w:r>
        <w:rPr>
          <w:rFonts w:ascii="Times New Roman" w:eastAsia="Times New Roman" w:hAnsi="Times New Roman" w:cs="Times New Roman"/>
          <w:sz w:val="14"/>
          <w:szCs w:val="14"/>
        </w:rPr>
        <w:t>y</w:t>
      </w:r>
      <w:r>
        <w:rPr>
          <w:rFonts w:ascii="Times New Roman" w:eastAsia="Times New Roman" w:hAnsi="Times New Roman" w:cs="Times New Roman"/>
          <w:spacing w:val="-1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>Bart</w:t>
      </w:r>
      <w:r>
        <w:rPr>
          <w:rFonts w:ascii="Times New Roman" w:eastAsia="Times New Roman" w:hAnsi="Times New Roman" w:cs="Times New Roman"/>
          <w:spacing w:val="-14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>and</w:t>
      </w:r>
      <w:r>
        <w:rPr>
          <w:rFonts w:ascii="Times New Roman" w:eastAsia="Times New Roman" w:hAnsi="Times New Roman" w:cs="Times New Roman"/>
          <w:spacing w:val="-1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>Cliffo</w:t>
      </w:r>
      <w:r>
        <w:rPr>
          <w:rFonts w:ascii="Times New Roman" w:eastAsia="Times New Roman" w:hAnsi="Times New Roman" w:cs="Times New Roman"/>
          <w:spacing w:val="-3"/>
          <w:sz w:val="14"/>
          <w:szCs w:val="14"/>
        </w:rPr>
        <w:t>r</w:t>
      </w:r>
      <w:r>
        <w:rPr>
          <w:rFonts w:ascii="Times New Roman" w:eastAsia="Times New Roman" w:hAnsi="Times New Roman" w:cs="Times New Roman"/>
          <w:sz w:val="14"/>
          <w:szCs w:val="14"/>
        </w:rPr>
        <w:t>d</w:t>
      </w:r>
      <w:r>
        <w:rPr>
          <w:rFonts w:ascii="Times New Roman" w:eastAsia="Times New Roman" w:hAnsi="Times New Roman" w:cs="Times New Roman"/>
          <w:spacing w:val="-14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>A.</w:t>
      </w:r>
      <w:r>
        <w:rPr>
          <w:rFonts w:ascii="Times New Roman" w:eastAsia="Times New Roman" w:hAnsi="Times New Roman" w:cs="Times New Roman"/>
          <w:spacing w:val="-1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>Shaffe</w:t>
      </w:r>
      <w:r>
        <w:rPr>
          <w:rFonts w:ascii="Times New Roman" w:eastAsia="Times New Roman" w:hAnsi="Times New Roman" w:cs="Times New Roman"/>
          <w:spacing w:val="-10"/>
          <w:sz w:val="14"/>
          <w:szCs w:val="14"/>
        </w:rPr>
        <w:t>r</w:t>
      </w:r>
      <w:r>
        <w:rPr>
          <w:rFonts w:ascii="Times New Roman" w:eastAsia="Times New Roman" w:hAnsi="Times New Roman" w:cs="Times New Roman"/>
          <w:sz w:val="14"/>
          <w:szCs w:val="14"/>
        </w:rPr>
        <w:t>.</w:t>
      </w:r>
      <w:r>
        <w:rPr>
          <w:rFonts w:ascii="Times New Roman" w:eastAsia="Times New Roman" w:hAnsi="Times New Roman" w:cs="Times New Roman"/>
          <w:spacing w:val="-14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>2016.</w:t>
      </w:r>
      <w:r>
        <w:rPr>
          <w:rFonts w:ascii="Times New Roman" w:eastAsia="Times New Roman" w:hAnsi="Times New Roman" w:cs="Times New Roman"/>
          <w:spacing w:val="-9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>Instructional</w:t>
      </w:r>
      <w:r>
        <w:rPr>
          <w:rFonts w:ascii="Times New Roman" w:eastAsia="Times New Roman" w:hAnsi="Times New Roman" w:cs="Times New Roman"/>
          <w:spacing w:val="-14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>Design</w:t>
      </w:r>
      <w:r>
        <w:rPr>
          <w:rFonts w:ascii="Times New Roman" w:eastAsia="Times New Roman" w:hAnsi="Times New Roman" w:cs="Times New Roman"/>
          <w:spacing w:val="-1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>is</w:t>
      </w:r>
      <w:r>
        <w:rPr>
          <w:rFonts w:ascii="Times New Roman" w:eastAsia="Times New Roman" w:hAnsi="Times New Roman" w:cs="Times New Roman"/>
          <w:spacing w:val="-14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>to</w:t>
      </w:r>
      <w:r>
        <w:rPr>
          <w:rFonts w:ascii="Times New Roman" w:eastAsia="Times New Roman" w:hAnsi="Times New Roman" w:cs="Times New Roman"/>
          <w:spacing w:val="-1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14"/>
          <w:szCs w:val="14"/>
        </w:rPr>
        <w:t>T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eaching </w:t>
      </w:r>
      <w:bookmarkStart w:id="129" w:name="_bookmark10"/>
      <w:bookmarkEnd w:id="129"/>
      <w:r>
        <w:rPr>
          <w:rFonts w:ascii="Times New Roman" w:eastAsia="Times New Roman" w:hAnsi="Times New Roman" w:cs="Times New Roman"/>
          <w:spacing w:val="-3"/>
          <w:sz w:val="14"/>
          <w:szCs w:val="14"/>
        </w:rPr>
        <w:t>A</w:t>
      </w:r>
      <w:r>
        <w:rPr>
          <w:rFonts w:ascii="Times New Roman" w:eastAsia="Times New Roman" w:hAnsi="Times New Roman" w:cs="Times New Roman"/>
          <w:sz w:val="14"/>
          <w:szCs w:val="14"/>
        </w:rPr>
        <w:t>s</w:t>
      </w:r>
      <w:r>
        <w:rPr>
          <w:rFonts w:ascii="Times New Roman" w:eastAsia="Times New Roman" w:hAnsi="Times New Roman" w:cs="Times New Roman"/>
          <w:spacing w:val="-14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>Softwa</w:t>
      </w:r>
      <w:r>
        <w:rPr>
          <w:rFonts w:ascii="Times New Roman" w:eastAsia="Times New Roman" w:hAnsi="Times New Roman" w:cs="Times New Roman"/>
          <w:spacing w:val="-2"/>
          <w:sz w:val="14"/>
          <w:szCs w:val="14"/>
        </w:rPr>
        <w:t>r</w:t>
      </w:r>
      <w:r>
        <w:rPr>
          <w:rFonts w:ascii="Times New Roman" w:eastAsia="Times New Roman" w:hAnsi="Times New Roman" w:cs="Times New Roman"/>
          <w:sz w:val="14"/>
          <w:szCs w:val="14"/>
        </w:rPr>
        <w:t>e</w:t>
      </w:r>
      <w:r>
        <w:rPr>
          <w:rFonts w:ascii="Times New Roman" w:eastAsia="Times New Roman" w:hAnsi="Times New Roman" w:cs="Times New Roman"/>
          <w:spacing w:val="-1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>Engineering</w:t>
      </w:r>
      <w:r>
        <w:rPr>
          <w:rFonts w:ascii="Times New Roman" w:eastAsia="Times New Roman" w:hAnsi="Times New Roman" w:cs="Times New Roman"/>
          <w:spacing w:val="-14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>is</w:t>
      </w:r>
      <w:r>
        <w:rPr>
          <w:rFonts w:ascii="Times New Roman" w:eastAsia="Times New Roman" w:hAnsi="Times New Roman" w:cs="Times New Roman"/>
          <w:spacing w:val="-1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>to</w:t>
      </w:r>
      <w:r>
        <w:rPr>
          <w:rFonts w:ascii="Times New Roman" w:eastAsia="Times New Roman" w:hAnsi="Times New Roman" w:cs="Times New Roman"/>
          <w:spacing w:val="-14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>P</w:t>
      </w:r>
      <w:r>
        <w:rPr>
          <w:rFonts w:ascii="Times New Roman" w:eastAsia="Times New Roman" w:hAnsi="Times New Roman" w:cs="Times New Roman"/>
          <w:spacing w:val="-2"/>
          <w:sz w:val="14"/>
          <w:szCs w:val="14"/>
        </w:rPr>
        <w:t>r</w:t>
      </w:r>
      <w:r>
        <w:rPr>
          <w:rFonts w:ascii="Times New Roman" w:eastAsia="Times New Roman" w:hAnsi="Times New Roman" w:cs="Times New Roman"/>
          <w:sz w:val="14"/>
          <w:szCs w:val="14"/>
        </w:rPr>
        <w:t>ogramming</w:t>
      </w:r>
      <w:r>
        <w:rPr>
          <w:rFonts w:ascii="Times New Roman" w:eastAsia="Times New Roman" w:hAnsi="Times New Roman" w:cs="Times New Roman"/>
          <w:spacing w:val="-1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z w:val="14"/>
          <w:szCs w:val="14"/>
        </w:rPr>
        <w:t>(SIGCSE</w:t>
      </w:r>
      <w:r>
        <w:rPr>
          <w:rFonts w:ascii="Times New Roman" w:eastAsia="Times New Roman" w:hAnsi="Times New Roman" w:cs="Times New Roman"/>
          <w:i/>
          <w:spacing w:val="-14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z w:val="14"/>
          <w:szCs w:val="14"/>
        </w:rPr>
        <w:t>’16)</w:t>
      </w:r>
      <w:r>
        <w:rPr>
          <w:rFonts w:ascii="Times New Roman" w:eastAsia="Times New Roman" w:hAnsi="Times New Roman" w:cs="Times New Roman"/>
          <w:sz w:val="14"/>
          <w:szCs w:val="14"/>
        </w:rPr>
        <w:t>.</w:t>
      </w:r>
      <w:r>
        <w:rPr>
          <w:rFonts w:ascii="Times New Roman" w:eastAsia="Times New Roman" w:hAnsi="Times New Roman" w:cs="Times New Roman"/>
          <w:spacing w:val="-1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>240–241.</w:t>
      </w:r>
    </w:p>
    <w:p w14:paraId="6A5A6E66" w14:textId="77777777" w:rsidR="00BD22F5" w:rsidRDefault="00541216">
      <w:pPr>
        <w:spacing w:line="158" w:lineRule="exact"/>
        <w:ind w:left="180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w w:val="95"/>
          <w:sz w:val="14"/>
          <w:szCs w:val="14"/>
        </w:rPr>
        <w:t>[2</w:t>
      </w:r>
      <w:proofErr w:type="gramStart"/>
      <w:r>
        <w:rPr>
          <w:rFonts w:ascii="Times New Roman" w:eastAsia="Times New Roman" w:hAnsi="Times New Roman" w:cs="Times New Roman"/>
          <w:w w:val="95"/>
          <w:sz w:val="14"/>
          <w:szCs w:val="14"/>
        </w:rPr>
        <w:t xml:space="preserve">] </w:t>
      </w:r>
      <w:r>
        <w:rPr>
          <w:rFonts w:ascii="Times New Roman" w:eastAsia="Times New Roman" w:hAnsi="Times New Roman" w:cs="Times New Roman"/>
          <w:spacing w:val="17"/>
          <w:w w:val="9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14"/>
          <w:szCs w:val="14"/>
        </w:rPr>
        <w:t>Ro</w:t>
      </w:r>
      <w:r>
        <w:rPr>
          <w:rFonts w:ascii="Times New Roman" w:eastAsia="Times New Roman" w:hAnsi="Times New Roman" w:cs="Times New Roman"/>
          <w:spacing w:val="1"/>
          <w:w w:val="95"/>
          <w:sz w:val="14"/>
          <w:szCs w:val="14"/>
        </w:rPr>
        <w:t>b</w:t>
      </w:r>
      <w:r>
        <w:rPr>
          <w:rFonts w:ascii="Times New Roman" w:eastAsia="Times New Roman" w:hAnsi="Times New Roman" w:cs="Times New Roman"/>
          <w:w w:val="95"/>
          <w:sz w:val="14"/>
          <w:szCs w:val="14"/>
        </w:rPr>
        <w:t>ert</w:t>
      </w:r>
      <w:proofErr w:type="gramEnd"/>
      <w:r>
        <w:rPr>
          <w:rFonts w:ascii="Times New Roman" w:eastAsia="Times New Roman" w:hAnsi="Times New Roman" w:cs="Times New Roman"/>
          <w:spacing w:val="-4"/>
          <w:w w:val="9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14"/>
          <w:szCs w:val="14"/>
        </w:rPr>
        <w:t>K</w:t>
      </w:r>
      <w:r>
        <w:rPr>
          <w:rFonts w:ascii="Times New Roman" w:eastAsia="Times New Roman" w:hAnsi="Times New Roman" w:cs="Times New Roman"/>
          <w:spacing w:val="-3"/>
          <w:w w:val="9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14"/>
          <w:szCs w:val="14"/>
        </w:rPr>
        <w:t>Branson,</w:t>
      </w:r>
      <w:r>
        <w:rPr>
          <w:rFonts w:ascii="Times New Roman" w:eastAsia="Times New Roman" w:hAnsi="Times New Roman" w:cs="Times New Roman"/>
          <w:spacing w:val="-4"/>
          <w:w w:val="9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14"/>
          <w:szCs w:val="14"/>
        </w:rPr>
        <w:t>Gail</w:t>
      </w:r>
      <w:r>
        <w:rPr>
          <w:rFonts w:ascii="Times New Roman" w:eastAsia="Times New Roman" w:hAnsi="Times New Roman" w:cs="Times New Roman"/>
          <w:spacing w:val="-3"/>
          <w:w w:val="9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14"/>
          <w:szCs w:val="14"/>
        </w:rPr>
        <w:t>T</w:t>
      </w:r>
      <w:r>
        <w:rPr>
          <w:rFonts w:ascii="Times New Roman" w:eastAsia="Times New Roman" w:hAnsi="Times New Roman" w:cs="Times New Roman"/>
          <w:spacing w:val="-4"/>
          <w:w w:val="9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14"/>
          <w:szCs w:val="14"/>
        </w:rPr>
        <w:t>Rayne</w:t>
      </w:r>
      <w:r>
        <w:rPr>
          <w:rFonts w:ascii="Times New Roman" w:eastAsia="Times New Roman" w:hAnsi="Times New Roman" w:cs="Times New Roman"/>
          <w:spacing w:val="-9"/>
          <w:w w:val="95"/>
          <w:sz w:val="14"/>
          <w:szCs w:val="14"/>
        </w:rPr>
        <w:t>r</w:t>
      </w:r>
      <w:r>
        <w:rPr>
          <w:rFonts w:ascii="Times New Roman" w:eastAsia="Times New Roman" w:hAnsi="Times New Roman" w:cs="Times New Roman"/>
          <w:w w:val="95"/>
          <w:sz w:val="14"/>
          <w:szCs w:val="14"/>
        </w:rPr>
        <w:t>,</w:t>
      </w:r>
      <w:r>
        <w:rPr>
          <w:rFonts w:ascii="Times New Roman" w:eastAsia="Times New Roman" w:hAnsi="Times New Roman" w:cs="Times New Roman"/>
          <w:spacing w:val="-3"/>
          <w:w w:val="9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14"/>
          <w:szCs w:val="14"/>
        </w:rPr>
        <w:t>J</w:t>
      </w:r>
      <w:r>
        <w:rPr>
          <w:rFonts w:ascii="Times New Roman" w:eastAsia="Times New Roman" w:hAnsi="Times New Roman" w:cs="Times New Roman"/>
          <w:spacing w:val="-4"/>
          <w:w w:val="95"/>
          <w:sz w:val="14"/>
          <w:szCs w:val="1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95"/>
          <w:sz w:val="14"/>
          <w:szCs w:val="14"/>
        </w:rPr>
        <w:t>Lamarr</w:t>
      </w:r>
      <w:proofErr w:type="spellEnd"/>
      <w:r>
        <w:rPr>
          <w:rFonts w:ascii="Times New Roman" w:eastAsia="Times New Roman" w:hAnsi="Times New Roman" w:cs="Times New Roman"/>
          <w:spacing w:val="-3"/>
          <w:w w:val="9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14"/>
          <w:szCs w:val="14"/>
        </w:rPr>
        <w:t>C</w:t>
      </w:r>
      <w:r>
        <w:rPr>
          <w:rFonts w:ascii="Times New Roman" w:eastAsia="Times New Roman" w:hAnsi="Times New Roman" w:cs="Times New Roman"/>
          <w:spacing w:val="-1"/>
          <w:w w:val="95"/>
          <w:sz w:val="14"/>
          <w:szCs w:val="14"/>
        </w:rPr>
        <w:t>o</w:t>
      </w:r>
      <w:r>
        <w:rPr>
          <w:rFonts w:ascii="Times New Roman" w:eastAsia="Times New Roman" w:hAnsi="Times New Roman" w:cs="Times New Roman"/>
          <w:w w:val="95"/>
          <w:sz w:val="14"/>
          <w:szCs w:val="14"/>
        </w:rPr>
        <w:t>x,</w:t>
      </w:r>
      <w:r>
        <w:rPr>
          <w:rFonts w:ascii="Times New Roman" w:eastAsia="Times New Roman" w:hAnsi="Times New Roman" w:cs="Times New Roman"/>
          <w:spacing w:val="-4"/>
          <w:w w:val="9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14"/>
          <w:szCs w:val="14"/>
        </w:rPr>
        <w:t>John</w:t>
      </w:r>
      <w:r>
        <w:rPr>
          <w:rFonts w:ascii="Times New Roman" w:eastAsia="Times New Roman" w:hAnsi="Times New Roman" w:cs="Times New Roman"/>
          <w:spacing w:val="-3"/>
          <w:w w:val="9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14"/>
          <w:szCs w:val="14"/>
        </w:rPr>
        <w:t>P</w:t>
      </w:r>
      <w:r>
        <w:rPr>
          <w:rFonts w:ascii="Times New Roman" w:eastAsia="Times New Roman" w:hAnsi="Times New Roman" w:cs="Times New Roman"/>
          <w:spacing w:val="-4"/>
          <w:w w:val="9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14"/>
          <w:szCs w:val="14"/>
        </w:rPr>
        <w:t>Furman,</w:t>
      </w:r>
      <w:r>
        <w:rPr>
          <w:rFonts w:ascii="Times New Roman" w:eastAsia="Times New Roman" w:hAnsi="Times New Roman" w:cs="Times New Roman"/>
          <w:spacing w:val="-3"/>
          <w:w w:val="9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14"/>
          <w:szCs w:val="14"/>
        </w:rPr>
        <w:t>and</w:t>
      </w:r>
      <w:r>
        <w:rPr>
          <w:rFonts w:ascii="Times New Roman" w:eastAsia="Times New Roman" w:hAnsi="Times New Roman" w:cs="Times New Roman"/>
          <w:spacing w:val="-4"/>
          <w:w w:val="9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14"/>
          <w:szCs w:val="14"/>
        </w:rPr>
        <w:t>FJ</w:t>
      </w:r>
      <w:r>
        <w:rPr>
          <w:rFonts w:ascii="Times New Roman" w:eastAsia="Times New Roman" w:hAnsi="Times New Roman" w:cs="Times New Roman"/>
          <w:spacing w:val="-4"/>
          <w:w w:val="9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14"/>
          <w:szCs w:val="14"/>
        </w:rPr>
        <w:t>King.</w:t>
      </w:r>
      <w:r>
        <w:rPr>
          <w:rFonts w:ascii="Times New Roman" w:eastAsia="Times New Roman" w:hAnsi="Times New Roman" w:cs="Times New Roman"/>
          <w:spacing w:val="-3"/>
          <w:w w:val="9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14"/>
          <w:szCs w:val="14"/>
        </w:rPr>
        <w:t>1975.</w:t>
      </w:r>
    </w:p>
    <w:p w14:paraId="2A4A1EF7" w14:textId="77777777" w:rsidR="00BD22F5" w:rsidRDefault="00541216">
      <w:pPr>
        <w:spacing w:before="1" w:line="160" w:lineRule="exact"/>
        <w:ind w:left="424" w:right="5419"/>
        <w:rPr>
          <w:rFonts w:ascii="Times New Roman" w:eastAsia="Times New Roman" w:hAnsi="Times New Roman" w:cs="Times New Roman"/>
          <w:sz w:val="14"/>
          <w:szCs w:val="14"/>
        </w:rPr>
      </w:pPr>
      <w:proofErr w:type="spellStart"/>
      <w:r>
        <w:rPr>
          <w:rFonts w:ascii="Times New Roman" w:eastAsia="Times New Roman" w:hAnsi="Times New Roman" w:cs="Times New Roman"/>
          <w:i/>
          <w:w w:val="95"/>
          <w:sz w:val="14"/>
          <w:szCs w:val="14"/>
        </w:rPr>
        <w:t>Interse</w:t>
      </w:r>
      <w:r>
        <w:rPr>
          <w:rFonts w:ascii="Times New Roman" w:eastAsia="Times New Roman" w:hAnsi="Times New Roman" w:cs="Times New Roman"/>
          <w:i/>
          <w:spacing w:val="2"/>
          <w:w w:val="95"/>
          <w:sz w:val="14"/>
          <w:szCs w:val="14"/>
        </w:rPr>
        <w:t>r</w:t>
      </w:r>
      <w:r>
        <w:rPr>
          <w:rFonts w:ascii="Times New Roman" w:eastAsia="Times New Roman" w:hAnsi="Times New Roman" w:cs="Times New Roman"/>
          <w:i/>
          <w:w w:val="95"/>
          <w:sz w:val="14"/>
          <w:szCs w:val="14"/>
        </w:rPr>
        <w:t>vice</w:t>
      </w:r>
      <w:proofErr w:type="spellEnd"/>
      <w:r>
        <w:rPr>
          <w:rFonts w:ascii="Times New Roman" w:eastAsia="Times New Roman" w:hAnsi="Times New Roman" w:cs="Times New Roman"/>
          <w:i/>
          <w:spacing w:val="11"/>
          <w:w w:val="9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w w:val="95"/>
          <w:sz w:val="14"/>
          <w:szCs w:val="14"/>
        </w:rPr>
        <w:t>p</w:t>
      </w:r>
      <w:r>
        <w:rPr>
          <w:rFonts w:ascii="Times New Roman" w:eastAsia="Times New Roman" w:hAnsi="Times New Roman" w:cs="Times New Roman"/>
          <w:i/>
          <w:spacing w:val="-2"/>
          <w:w w:val="95"/>
          <w:sz w:val="14"/>
          <w:szCs w:val="14"/>
        </w:rPr>
        <w:t>r</w:t>
      </w:r>
      <w:r>
        <w:rPr>
          <w:rFonts w:ascii="Times New Roman" w:eastAsia="Times New Roman" w:hAnsi="Times New Roman" w:cs="Times New Roman"/>
          <w:i/>
          <w:w w:val="95"/>
          <w:sz w:val="14"/>
          <w:szCs w:val="14"/>
        </w:rPr>
        <w:t>ocedu</w:t>
      </w:r>
      <w:r>
        <w:rPr>
          <w:rFonts w:ascii="Times New Roman" w:eastAsia="Times New Roman" w:hAnsi="Times New Roman" w:cs="Times New Roman"/>
          <w:i/>
          <w:spacing w:val="-2"/>
          <w:w w:val="95"/>
          <w:sz w:val="14"/>
          <w:szCs w:val="14"/>
        </w:rPr>
        <w:t>r</w:t>
      </w:r>
      <w:r>
        <w:rPr>
          <w:rFonts w:ascii="Times New Roman" w:eastAsia="Times New Roman" w:hAnsi="Times New Roman" w:cs="Times New Roman"/>
          <w:i/>
          <w:w w:val="95"/>
          <w:sz w:val="14"/>
          <w:szCs w:val="14"/>
        </w:rPr>
        <w:t>es</w:t>
      </w:r>
      <w:r>
        <w:rPr>
          <w:rFonts w:ascii="Times New Roman" w:eastAsia="Times New Roman" w:hAnsi="Times New Roman" w:cs="Times New Roman"/>
          <w:i/>
          <w:spacing w:val="12"/>
          <w:w w:val="9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w w:val="95"/>
          <w:sz w:val="14"/>
          <w:szCs w:val="14"/>
        </w:rPr>
        <w:t>for</w:t>
      </w:r>
      <w:r>
        <w:rPr>
          <w:rFonts w:ascii="Times New Roman" w:eastAsia="Times New Roman" w:hAnsi="Times New Roman" w:cs="Times New Roman"/>
          <w:i/>
          <w:spacing w:val="12"/>
          <w:w w:val="9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w w:val="95"/>
          <w:sz w:val="14"/>
          <w:szCs w:val="14"/>
        </w:rPr>
        <w:t>instructional</w:t>
      </w:r>
      <w:r>
        <w:rPr>
          <w:rFonts w:ascii="Times New Roman" w:eastAsia="Times New Roman" w:hAnsi="Times New Roman" w:cs="Times New Roman"/>
          <w:i/>
          <w:spacing w:val="11"/>
          <w:w w:val="9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w w:val="95"/>
          <w:sz w:val="14"/>
          <w:szCs w:val="14"/>
        </w:rPr>
        <w:t>systems</w:t>
      </w:r>
      <w:r>
        <w:rPr>
          <w:rFonts w:ascii="Times New Roman" w:eastAsia="Times New Roman" w:hAnsi="Times New Roman" w:cs="Times New Roman"/>
          <w:i/>
          <w:spacing w:val="12"/>
          <w:w w:val="9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w w:val="95"/>
          <w:sz w:val="14"/>
          <w:szCs w:val="14"/>
        </w:rPr>
        <w:t>d</w:t>
      </w:r>
      <w:r>
        <w:rPr>
          <w:rFonts w:ascii="Times New Roman" w:eastAsia="Times New Roman" w:hAnsi="Times New Roman" w:cs="Times New Roman"/>
          <w:i/>
          <w:spacing w:val="-1"/>
          <w:w w:val="95"/>
          <w:sz w:val="14"/>
          <w:szCs w:val="14"/>
        </w:rPr>
        <w:t>e</w:t>
      </w:r>
      <w:r>
        <w:rPr>
          <w:rFonts w:ascii="Times New Roman" w:eastAsia="Times New Roman" w:hAnsi="Times New Roman" w:cs="Times New Roman"/>
          <w:i/>
          <w:spacing w:val="-2"/>
          <w:w w:val="95"/>
          <w:sz w:val="14"/>
          <w:szCs w:val="14"/>
        </w:rPr>
        <w:t>v</w:t>
      </w:r>
      <w:r>
        <w:rPr>
          <w:rFonts w:ascii="Times New Roman" w:eastAsia="Times New Roman" w:hAnsi="Times New Roman" w:cs="Times New Roman"/>
          <w:i/>
          <w:w w:val="95"/>
          <w:sz w:val="14"/>
          <w:szCs w:val="14"/>
        </w:rPr>
        <w:t>elopment.</w:t>
      </w:r>
      <w:r>
        <w:rPr>
          <w:rFonts w:ascii="Times New Roman" w:eastAsia="Times New Roman" w:hAnsi="Times New Roman" w:cs="Times New Roman"/>
          <w:i/>
          <w:spacing w:val="12"/>
          <w:w w:val="9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  <w:w w:val="95"/>
          <w:sz w:val="14"/>
          <w:szCs w:val="14"/>
        </w:rPr>
        <w:t>e</w:t>
      </w:r>
      <w:r>
        <w:rPr>
          <w:rFonts w:ascii="Times New Roman" w:eastAsia="Times New Roman" w:hAnsi="Times New Roman" w:cs="Times New Roman"/>
          <w:i/>
          <w:w w:val="95"/>
          <w:sz w:val="14"/>
          <w:szCs w:val="14"/>
        </w:rPr>
        <w:t>xecuti</w:t>
      </w:r>
      <w:r>
        <w:rPr>
          <w:rFonts w:ascii="Times New Roman" w:eastAsia="Times New Roman" w:hAnsi="Times New Roman" w:cs="Times New Roman"/>
          <w:i/>
          <w:spacing w:val="-2"/>
          <w:w w:val="95"/>
          <w:sz w:val="14"/>
          <w:szCs w:val="14"/>
        </w:rPr>
        <w:t>v</w:t>
      </w:r>
      <w:r>
        <w:rPr>
          <w:rFonts w:ascii="Times New Roman" w:eastAsia="Times New Roman" w:hAnsi="Times New Roman" w:cs="Times New Roman"/>
          <w:i/>
          <w:w w:val="95"/>
          <w:sz w:val="14"/>
          <w:szCs w:val="14"/>
        </w:rPr>
        <w:t>e</w:t>
      </w:r>
      <w:r>
        <w:rPr>
          <w:rFonts w:ascii="Times New Roman" w:eastAsia="Times New Roman" w:hAnsi="Times New Roman" w:cs="Times New Roman"/>
          <w:i/>
          <w:spacing w:val="12"/>
          <w:w w:val="9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w w:val="95"/>
          <w:sz w:val="14"/>
          <w:szCs w:val="14"/>
        </w:rPr>
        <w:t>summa</w:t>
      </w:r>
      <w:r>
        <w:rPr>
          <w:rFonts w:ascii="Times New Roman" w:eastAsia="Times New Roman" w:hAnsi="Times New Roman" w:cs="Times New Roman"/>
          <w:i/>
          <w:spacing w:val="1"/>
          <w:w w:val="95"/>
          <w:sz w:val="14"/>
          <w:szCs w:val="14"/>
        </w:rPr>
        <w:t>r</w:t>
      </w:r>
      <w:r>
        <w:rPr>
          <w:rFonts w:ascii="Times New Roman" w:eastAsia="Times New Roman" w:hAnsi="Times New Roman" w:cs="Times New Roman"/>
          <w:i/>
          <w:w w:val="95"/>
          <w:sz w:val="14"/>
          <w:szCs w:val="14"/>
        </w:rPr>
        <w:t>y</w:t>
      </w:r>
      <w:r>
        <w:rPr>
          <w:rFonts w:ascii="Times New Roman" w:eastAsia="Times New Roman" w:hAnsi="Times New Roman" w:cs="Times New Roman"/>
          <w:i/>
          <w:w w:val="112"/>
          <w:sz w:val="14"/>
          <w:szCs w:val="14"/>
        </w:rPr>
        <w:t xml:space="preserve"> </w:t>
      </w:r>
      <w:bookmarkStart w:id="130" w:name="_bookmark12"/>
      <w:bookmarkEnd w:id="130"/>
      <w:r>
        <w:rPr>
          <w:rFonts w:ascii="Times New Roman" w:eastAsia="Times New Roman" w:hAnsi="Times New Roman" w:cs="Times New Roman"/>
          <w:i/>
          <w:w w:val="95"/>
          <w:sz w:val="14"/>
          <w:szCs w:val="14"/>
        </w:rPr>
        <w:t>and</w:t>
      </w:r>
      <w:r>
        <w:rPr>
          <w:rFonts w:ascii="Times New Roman" w:eastAsia="Times New Roman" w:hAnsi="Times New Roman" w:cs="Times New Roman"/>
          <w:i/>
          <w:spacing w:val="18"/>
          <w:w w:val="9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w w:val="95"/>
          <w:sz w:val="14"/>
          <w:szCs w:val="14"/>
        </w:rPr>
        <w:t>model</w:t>
      </w:r>
      <w:r>
        <w:rPr>
          <w:rFonts w:ascii="Times New Roman" w:eastAsia="Times New Roman" w:hAnsi="Times New Roman" w:cs="Times New Roman"/>
          <w:w w:val="95"/>
          <w:sz w:val="14"/>
          <w:szCs w:val="14"/>
        </w:rPr>
        <w:t xml:space="preserve">. </w:t>
      </w:r>
      <w:r>
        <w:rPr>
          <w:rFonts w:ascii="Times New Roman" w:eastAsia="Times New Roman" w:hAnsi="Times New Roman" w:cs="Times New Roman"/>
          <w:spacing w:val="9"/>
          <w:w w:val="9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14"/>
          <w:szCs w:val="14"/>
        </w:rPr>
        <w:t>Technical</w:t>
      </w:r>
      <w:r>
        <w:rPr>
          <w:rFonts w:ascii="Times New Roman" w:eastAsia="Times New Roman" w:hAnsi="Times New Roman" w:cs="Times New Roman"/>
          <w:spacing w:val="18"/>
          <w:w w:val="9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14"/>
          <w:szCs w:val="14"/>
        </w:rPr>
        <w:t>Report.</w:t>
      </w:r>
      <w:r>
        <w:rPr>
          <w:rFonts w:ascii="Times New Roman" w:eastAsia="Times New Roman" w:hAnsi="Times New Roman" w:cs="Times New Roman"/>
          <w:spacing w:val="19"/>
          <w:w w:val="9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14"/>
          <w:szCs w:val="14"/>
        </w:rPr>
        <w:t>D</w:t>
      </w:r>
      <w:r>
        <w:rPr>
          <w:rFonts w:ascii="Times New Roman" w:eastAsia="Times New Roman" w:hAnsi="Times New Roman" w:cs="Times New Roman"/>
          <w:w w:val="95"/>
          <w:sz w:val="14"/>
          <w:szCs w:val="14"/>
        </w:rPr>
        <w:t>TIC</w:t>
      </w:r>
      <w:r>
        <w:rPr>
          <w:rFonts w:ascii="Times New Roman" w:eastAsia="Times New Roman" w:hAnsi="Times New Roman" w:cs="Times New Roman"/>
          <w:spacing w:val="18"/>
          <w:w w:val="9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14"/>
          <w:szCs w:val="14"/>
        </w:rPr>
        <w:t>Document.</w:t>
      </w:r>
    </w:p>
    <w:p w14:paraId="7892B062" w14:textId="77777777" w:rsidR="00BD22F5" w:rsidRDefault="00541216">
      <w:pPr>
        <w:spacing w:line="160" w:lineRule="exact"/>
        <w:ind w:left="424" w:right="5310" w:hanging="244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>[3</w:t>
      </w:r>
      <w:proofErr w:type="gramStart"/>
      <w:r>
        <w:rPr>
          <w:rFonts w:ascii="Times New Roman" w:eastAsia="Times New Roman" w:hAnsi="Times New Roman" w:cs="Times New Roman"/>
          <w:sz w:val="14"/>
          <w:szCs w:val="14"/>
        </w:rPr>
        <w:t xml:space="preserve">] </w:t>
      </w:r>
      <w:r>
        <w:rPr>
          <w:rFonts w:ascii="Times New Roman" w:eastAsia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>Michael</w:t>
      </w:r>
      <w:proofErr w:type="gramEnd"/>
      <w:r>
        <w:rPr>
          <w:rFonts w:ascii="Times New Roman" w:eastAsia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>E.</w:t>
      </w:r>
      <w:r>
        <w:rPr>
          <w:rFonts w:ascii="Times New Roman" w:eastAsia="Times New Roman" w:hAnsi="Times New Roman" w:cs="Times New Roman"/>
          <w:spacing w:val="20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>Caspersen</w:t>
      </w:r>
      <w:r>
        <w:rPr>
          <w:rFonts w:ascii="Times New Roman" w:eastAsia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>and</w:t>
      </w:r>
      <w:r>
        <w:rPr>
          <w:rFonts w:ascii="Times New Roman" w:eastAsia="Times New Roman" w:hAnsi="Times New Roman" w:cs="Times New Roman"/>
          <w:spacing w:val="20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>Jens</w:t>
      </w:r>
      <w:r>
        <w:rPr>
          <w:rFonts w:ascii="Times New Roman" w:eastAsia="Times New Roman" w:hAnsi="Times New Roman" w:cs="Times New Roman"/>
          <w:spacing w:val="20"/>
          <w:sz w:val="14"/>
          <w:szCs w:val="1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4"/>
          <w:szCs w:val="14"/>
        </w:rPr>
        <w:t>Bennedsen</w:t>
      </w:r>
      <w:proofErr w:type="spellEnd"/>
      <w:r>
        <w:rPr>
          <w:rFonts w:ascii="Times New Roman" w:eastAsia="Times New Roman" w:hAnsi="Times New Roman" w:cs="Times New Roman"/>
          <w:sz w:val="14"/>
          <w:szCs w:val="14"/>
        </w:rPr>
        <w:t>.</w:t>
      </w:r>
      <w:r>
        <w:rPr>
          <w:rFonts w:ascii="Times New Roman" w:eastAsia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2007.  </w:t>
      </w:r>
      <w:r>
        <w:rPr>
          <w:rFonts w:ascii="Times New Roman" w:eastAsia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>Instructional</w:t>
      </w:r>
      <w:r>
        <w:rPr>
          <w:rFonts w:ascii="Times New Roman" w:eastAsia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>Design</w:t>
      </w:r>
      <w:r>
        <w:rPr>
          <w:rFonts w:ascii="Times New Roman" w:eastAsia="Times New Roman" w:hAnsi="Times New Roman" w:cs="Times New Roman"/>
          <w:spacing w:val="20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>of</w:t>
      </w:r>
      <w:r>
        <w:rPr>
          <w:rFonts w:ascii="Times New Roman" w:eastAsia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>a</w:t>
      </w:r>
      <w:r>
        <w:rPr>
          <w:rFonts w:ascii="Times New Roman" w:eastAsia="Times New Roman" w:hAnsi="Times New Roman" w:cs="Times New Roman"/>
          <w:w w:val="104"/>
          <w:sz w:val="14"/>
          <w:szCs w:val="14"/>
        </w:rPr>
        <w:t xml:space="preserve"> </w:t>
      </w:r>
      <w:bookmarkStart w:id="131" w:name="_bookmark13"/>
      <w:bookmarkEnd w:id="131"/>
      <w:r>
        <w:rPr>
          <w:rFonts w:ascii="Times New Roman" w:eastAsia="Times New Roman" w:hAnsi="Times New Roman" w:cs="Times New Roman"/>
          <w:sz w:val="14"/>
          <w:szCs w:val="14"/>
        </w:rPr>
        <w:t>P</w:t>
      </w:r>
      <w:r>
        <w:rPr>
          <w:rFonts w:ascii="Times New Roman" w:eastAsia="Times New Roman" w:hAnsi="Times New Roman" w:cs="Times New Roman"/>
          <w:spacing w:val="-2"/>
          <w:sz w:val="14"/>
          <w:szCs w:val="14"/>
        </w:rPr>
        <w:t>r</w:t>
      </w:r>
      <w:r>
        <w:rPr>
          <w:rFonts w:ascii="Times New Roman" w:eastAsia="Times New Roman" w:hAnsi="Times New Roman" w:cs="Times New Roman"/>
          <w:sz w:val="14"/>
          <w:szCs w:val="14"/>
        </w:rPr>
        <w:t>ogramming</w:t>
      </w:r>
      <w:r>
        <w:rPr>
          <w:rFonts w:ascii="Times New Roman" w:eastAsia="Times New Roman" w:hAnsi="Times New Roman" w:cs="Times New Roman"/>
          <w:spacing w:val="-11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>Course:</w:t>
      </w:r>
      <w:r>
        <w:rPr>
          <w:rFonts w:ascii="Times New Roman" w:eastAsia="Times New Roman" w:hAnsi="Times New Roman" w:cs="Times New Roman"/>
          <w:spacing w:val="-10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>A</w:t>
      </w:r>
      <w:r>
        <w:rPr>
          <w:rFonts w:ascii="Times New Roman" w:eastAsia="Times New Roman" w:hAnsi="Times New Roman" w:cs="Times New Roman"/>
          <w:spacing w:val="-10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>Learning</w:t>
      </w:r>
      <w:r>
        <w:rPr>
          <w:rFonts w:ascii="Times New Roman" w:eastAsia="Times New Roman" w:hAnsi="Times New Roman" w:cs="Times New Roman"/>
          <w:spacing w:val="-10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>Theo</w:t>
      </w:r>
      <w:r>
        <w:rPr>
          <w:rFonts w:ascii="Times New Roman" w:eastAsia="Times New Roman" w:hAnsi="Times New Roman" w:cs="Times New Roman"/>
          <w:spacing w:val="-2"/>
          <w:sz w:val="14"/>
          <w:szCs w:val="14"/>
        </w:rPr>
        <w:t>r</w:t>
      </w:r>
      <w:r>
        <w:rPr>
          <w:rFonts w:ascii="Times New Roman" w:eastAsia="Times New Roman" w:hAnsi="Times New Roman" w:cs="Times New Roman"/>
          <w:sz w:val="14"/>
          <w:szCs w:val="14"/>
        </w:rPr>
        <w:t>etic</w:t>
      </w:r>
      <w:r>
        <w:rPr>
          <w:rFonts w:ascii="Times New Roman" w:eastAsia="Times New Roman" w:hAnsi="Times New Roman" w:cs="Times New Roman"/>
          <w:spacing w:val="-10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>App</w:t>
      </w:r>
      <w:r>
        <w:rPr>
          <w:rFonts w:ascii="Times New Roman" w:eastAsia="Times New Roman" w:hAnsi="Times New Roman" w:cs="Times New Roman"/>
          <w:spacing w:val="-2"/>
          <w:sz w:val="14"/>
          <w:szCs w:val="14"/>
        </w:rPr>
        <w:t>r</w:t>
      </w:r>
      <w:r>
        <w:rPr>
          <w:rFonts w:ascii="Times New Roman" w:eastAsia="Times New Roman" w:hAnsi="Times New Roman" w:cs="Times New Roman"/>
          <w:sz w:val="14"/>
          <w:szCs w:val="14"/>
        </w:rPr>
        <w:t>oach</w:t>
      </w:r>
      <w:r>
        <w:rPr>
          <w:rFonts w:ascii="Times New Roman" w:eastAsia="Times New Roman" w:hAnsi="Times New Roman" w:cs="Times New Roman"/>
          <w:spacing w:val="-10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z w:val="14"/>
          <w:szCs w:val="14"/>
        </w:rPr>
        <w:t>(ICER</w:t>
      </w:r>
      <w:r>
        <w:rPr>
          <w:rFonts w:ascii="Times New Roman" w:eastAsia="Times New Roman" w:hAnsi="Times New Roman" w:cs="Times New Roman"/>
          <w:i/>
          <w:spacing w:val="-10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z w:val="14"/>
          <w:szCs w:val="14"/>
        </w:rPr>
        <w:t>’07)</w:t>
      </w:r>
      <w:r>
        <w:rPr>
          <w:rFonts w:ascii="Times New Roman" w:eastAsia="Times New Roman" w:hAnsi="Times New Roman" w:cs="Times New Roman"/>
          <w:sz w:val="14"/>
          <w:szCs w:val="14"/>
        </w:rPr>
        <w:t>.</w:t>
      </w:r>
      <w:r>
        <w:rPr>
          <w:rFonts w:ascii="Times New Roman" w:eastAsia="Times New Roman" w:hAnsi="Times New Roman" w:cs="Times New Roman"/>
          <w:spacing w:val="-11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>111–122.</w:t>
      </w:r>
    </w:p>
    <w:p w14:paraId="2E85AAD2" w14:textId="77777777" w:rsidR="00BD22F5" w:rsidRDefault="00541216">
      <w:pPr>
        <w:spacing w:line="160" w:lineRule="exact"/>
        <w:ind w:left="424" w:right="5419" w:hanging="244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w w:val="95"/>
          <w:sz w:val="14"/>
          <w:szCs w:val="14"/>
        </w:rPr>
        <w:t xml:space="preserve">[4]  </w:t>
      </w:r>
      <w:r>
        <w:rPr>
          <w:rFonts w:ascii="Times New Roman" w:eastAsia="Times New Roman" w:hAnsi="Times New Roman" w:cs="Times New Roman"/>
          <w:spacing w:val="1"/>
          <w:w w:val="9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pacing w:val="-9"/>
          <w:w w:val="95"/>
          <w:sz w:val="14"/>
          <w:szCs w:val="14"/>
        </w:rPr>
        <w:t>W</w:t>
      </w:r>
      <w:r>
        <w:rPr>
          <w:rFonts w:ascii="Times New Roman" w:eastAsia="Times New Roman" w:hAnsi="Times New Roman" w:cs="Times New Roman"/>
          <w:w w:val="95"/>
          <w:sz w:val="14"/>
          <w:szCs w:val="14"/>
        </w:rPr>
        <w:t>alter</w:t>
      </w:r>
      <w:r>
        <w:rPr>
          <w:rFonts w:ascii="Times New Roman" w:eastAsia="Times New Roman" w:hAnsi="Times New Roman" w:cs="Times New Roman"/>
          <w:spacing w:val="10"/>
          <w:w w:val="9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14"/>
          <w:szCs w:val="14"/>
        </w:rPr>
        <w:t>Dick,</w:t>
      </w:r>
      <w:r>
        <w:rPr>
          <w:rFonts w:ascii="Times New Roman" w:eastAsia="Times New Roman" w:hAnsi="Times New Roman" w:cs="Times New Roman"/>
          <w:spacing w:val="10"/>
          <w:w w:val="9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14"/>
          <w:szCs w:val="14"/>
        </w:rPr>
        <w:t>Lou</w:t>
      </w:r>
      <w:r>
        <w:rPr>
          <w:rFonts w:ascii="Times New Roman" w:eastAsia="Times New Roman" w:hAnsi="Times New Roman" w:cs="Times New Roman"/>
          <w:spacing w:val="10"/>
          <w:w w:val="9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14"/>
          <w:szCs w:val="14"/>
        </w:rPr>
        <w:t>Ca</w:t>
      </w:r>
      <w:r>
        <w:rPr>
          <w:rFonts w:ascii="Times New Roman" w:eastAsia="Times New Roman" w:hAnsi="Times New Roman" w:cs="Times New Roman"/>
          <w:spacing w:val="-2"/>
          <w:w w:val="95"/>
          <w:sz w:val="14"/>
          <w:szCs w:val="14"/>
        </w:rPr>
        <w:t>r</w:t>
      </w:r>
      <w:r>
        <w:rPr>
          <w:rFonts w:ascii="Times New Roman" w:eastAsia="Times New Roman" w:hAnsi="Times New Roman" w:cs="Times New Roman"/>
          <w:spacing w:val="-1"/>
          <w:w w:val="95"/>
          <w:sz w:val="14"/>
          <w:szCs w:val="14"/>
        </w:rPr>
        <w:t>e</w:t>
      </w:r>
      <w:r>
        <w:rPr>
          <w:rFonts w:ascii="Times New Roman" w:eastAsia="Times New Roman" w:hAnsi="Times New Roman" w:cs="Times New Roman"/>
          <w:spacing w:val="-9"/>
          <w:w w:val="95"/>
          <w:sz w:val="14"/>
          <w:szCs w:val="14"/>
        </w:rPr>
        <w:t>y</w:t>
      </w:r>
      <w:r>
        <w:rPr>
          <w:rFonts w:ascii="Times New Roman" w:eastAsia="Times New Roman" w:hAnsi="Times New Roman" w:cs="Times New Roman"/>
          <w:w w:val="95"/>
          <w:sz w:val="14"/>
          <w:szCs w:val="14"/>
        </w:rPr>
        <w:t>,</w:t>
      </w:r>
      <w:r>
        <w:rPr>
          <w:rFonts w:ascii="Times New Roman" w:eastAsia="Times New Roman" w:hAnsi="Times New Roman" w:cs="Times New Roman"/>
          <w:spacing w:val="11"/>
          <w:w w:val="9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14"/>
          <w:szCs w:val="14"/>
        </w:rPr>
        <w:t>James</w:t>
      </w:r>
      <w:r>
        <w:rPr>
          <w:rFonts w:ascii="Times New Roman" w:eastAsia="Times New Roman" w:hAnsi="Times New Roman" w:cs="Times New Roman"/>
          <w:spacing w:val="10"/>
          <w:w w:val="9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14"/>
          <w:szCs w:val="14"/>
        </w:rPr>
        <w:t>O</w:t>
      </w:r>
      <w:r>
        <w:rPr>
          <w:rFonts w:ascii="Times New Roman" w:eastAsia="Times New Roman" w:hAnsi="Times New Roman" w:cs="Times New Roman"/>
          <w:spacing w:val="10"/>
          <w:w w:val="9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14"/>
          <w:szCs w:val="14"/>
        </w:rPr>
        <w:t>Ca</w:t>
      </w:r>
      <w:r>
        <w:rPr>
          <w:rFonts w:ascii="Times New Roman" w:eastAsia="Times New Roman" w:hAnsi="Times New Roman" w:cs="Times New Roman"/>
          <w:spacing w:val="-2"/>
          <w:w w:val="95"/>
          <w:sz w:val="14"/>
          <w:szCs w:val="14"/>
        </w:rPr>
        <w:t>r</w:t>
      </w:r>
      <w:r>
        <w:rPr>
          <w:rFonts w:ascii="Times New Roman" w:eastAsia="Times New Roman" w:hAnsi="Times New Roman" w:cs="Times New Roman"/>
          <w:spacing w:val="-1"/>
          <w:w w:val="95"/>
          <w:sz w:val="14"/>
          <w:szCs w:val="14"/>
        </w:rPr>
        <w:t>e</w:t>
      </w:r>
      <w:r>
        <w:rPr>
          <w:rFonts w:ascii="Times New Roman" w:eastAsia="Times New Roman" w:hAnsi="Times New Roman" w:cs="Times New Roman"/>
          <w:spacing w:val="-9"/>
          <w:w w:val="95"/>
          <w:sz w:val="14"/>
          <w:szCs w:val="14"/>
        </w:rPr>
        <w:t>y</w:t>
      </w:r>
      <w:r>
        <w:rPr>
          <w:rFonts w:ascii="Times New Roman" w:eastAsia="Times New Roman" w:hAnsi="Times New Roman" w:cs="Times New Roman"/>
          <w:w w:val="95"/>
          <w:sz w:val="14"/>
          <w:szCs w:val="14"/>
        </w:rPr>
        <w:t>,</w:t>
      </w:r>
      <w:r>
        <w:rPr>
          <w:rFonts w:ascii="Times New Roman" w:eastAsia="Times New Roman" w:hAnsi="Times New Roman" w:cs="Times New Roman"/>
          <w:spacing w:val="10"/>
          <w:w w:val="9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14"/>
          <w:szCs w:val="14"/>
        </w:rPr>
        <w:t>and</w:t>
      </w:r>
      <w:r>
        <w:rPr>
          <w:rFonts w:ascii="Times New Roman" w:eastAsia="Times New Roman" w:hAnsi="Times New Roman" w:cs="Times New Roman"/>
          <w:spacing w:val="11"/>
          <w:w w:val="9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14"/>
          <w:szCs w:val="14"/>
        </w:rPr>
        <w:t>others.</w:t>
      </w:r>
      <w:r>
        <w:rPr>
          <w:rFonts w:ascii="Times New Roman" w:eastAsia="Times New Roman" w:hAnsi="Times New Roman" w:cs="Times New Roman"/>
          <w:spacing w:val="10"/>
          <w:w w:val="9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14"/>
          <w:szCs w:val="14"/>
        </w:rPr>
        <w:t>2001.</w:t>
      </w:r>
      <w:r>
        <w:rPr>
          <w:rFonts w:ascii="Times New Roman" w:eastAsia="Times New Roman" w:hAnsi="Times New Roman" w:cs="Times New Roman"/>
          <w:spacing w:val="29"/>
          <w:w w:val="9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w w:val="95"/>
          <w:sz w:val="14"/>
          <w:szCs w:val="14"/>
        </w:rPr>
        <w:t>The</w:t>
      </w:r>
      <w:r>
        <w:rPr>
          <w:rFonts w:ascii="Times New Roman" w:eastAsia="Times New Roman" w:hAnsi="Times New Roman" w:cs="Times New Roman"/>
          <w:i/>
          <w:spacing w:val="10"/>
          <w:w w:val="9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w w:val="95"/>
          <w:sz w:val="14"/>
          <w:szCs w:val="14"/>
        </w:rPr>
        <w:t>systematic</w:t>
      </w:r>
      <w:r>
        <w:rPr>
          <w:rFonts w:ascii="Times New Roman" w:eastAsia="Times New Roman" w:hAnsi="Times New Roman" w:cs="Times New Roman"/>
          <w:i/>
          <w:spacing w:val="11"/>
          <w:w w:val="9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w w:val="95"/>
          <w:sz w:val="14"/>
          <w:szCs w:val="14"/>
        </w:rPr>
        <w:t xml:space="preserve">design </w:t>
      </w:r>
      <w:bookmarkStart w:id="132" w:name="_bookmark14"/>
      <w:bookmarkEnd w:id="132"/>
      <w:r>
        <w:rPr>
          <w:rFonts w:ascii="Times New Roman" w:eastAsia="Times New Roman" w:hAnsi="Times New Roman" w:cs="Times New Roman"/>
          <w:i/>
          <w:w w:val="95"/>
          <w:sz w:val="14"/>
          <w:szCs w:val="14"/>
        </w:rPr>
        <w:t>of</w:t>
      </w:r>
      <w:r>
        <w:rPr>
          <w:rFonts w:ascii="Times New Roman" w:eastAsia="Times New Roman" w:hAnsi="Times New Roman" w:cs="Times New Roman"/>
          <w:i/>
          <w:spacing w:val="8"/>
          <w:w w:val="9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w w:val="95"/>
          <w:sz w:val="14"/>
          <w:szCs w:val="14"/>
        </w:rPr>
        <w:t>instruction</w:t>
      </w:r>
      <w:r>
        <w:rPr>
          <w:rFonts w:ascii="Times New Roman" w:eastAsia="Times New Roman" w:hAnsi="Times New Roman" w:cs="Times New Roman"/>
          <w:w w:val="95"/>
          <w:sz w:val="14"/>
          <w:szCs w:val="14"/>
        </w:rPr>
        <w:t>.</w:t>
      </w:r>
      <w:r>
        <w:rPr>
          <w:rFonts w:ascii="Times New Roman" w:eastAsia="Times New Roman" w:hAnsi="Times New Roman" w:cs="Times New Roman"/>
          <w:spacing w:val="8"/>
          <w:w w:val="9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pacing w:val="-13"/>
          <w:w w:val="95"/>
          <w:sz w:val="14"/>
          <w:szCs w:val="14"/>
        </w:rPr>
        <w:t>V</w:t>
      </w:r>
      <w:r>
        <w:rPr>
          <w:rFonts w:ascii="Times New Roman" w:eastAsia="Times New Roman" w:hAnsi="Times New Roman" w:cs="Times New Roman"/>
          <w:w w:val="95"/>
          <w:sz w:val="14"/>
          <w:szCs w:val="14"/>
        </w:rPr>
        <w:t>ol.</w:t>
      </w:r>
      <w:r>
        <w:rPr>
          <w:rFonts w:ascii="Times New Roman" w:eastAsia="Times New Roman" w:hAnsi="Times New Roman" w:cs="Times New Roman"/>
          <w:spacing w:val="8"/>
          <w:w w:val="9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14"/>
          <w:szCs w:val="14"/>
        </w:rPr>
        <w:t>5.</w:t>
      </w:r>
      <w:r>
        <w:rPr>
          <w:rFonts w:ascii="Times New Roman" w:eastAsia="Times New Roman" w:hAnsi="Times New Roman" w:cs="Times New Roman"/>
          <w:spacing w:val="27"/>
          <w:w w:val="9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14"/>
          <w:szCs w:val="14"/>
        </w:rPr>
        <w:t>Longman</w:t>
      </w:r>
      <w:r>
        <w:rPr>
          <w:rFonts w:ascii="Times New Roman" w:eastAsia="Times New Roman" w:hAnsi="Times New Roman" w:cs="Times New Roman"/>
          <w:spacing w:val="8"/>
          <w:w w:val="9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14"/>
          <w:szCs w:val="14"/>
        </w:rPr>
        <w:t>N</w:t>
      </w:r>
      <w:r>
        <w:rPr>
          <w:rFonts w:ascii="Times New Roman" w:eastAsia="Times New Roman" w:hAnsi="Times New Roman" w:cs="Times New Roman"/>
          <w:spacing w:val="-1"/>
          <w:w w:val="95"/>
          <w:sz w:val="14"/>
          <w:szCs w:val="14"/>
        </w:rPr>
        <w:t>e</w:t>
      </w:r>
      <w:r>
        <w:rPr>
          <w:rFonts w:ascii="Times New Roman" w:eastAsia="Times New Roman" w:hAnsi="Times New Roman" w:cs="Times New Roman"/>
          <w:w w:val="95"/>
          <w:sz w:val="14"/>
          <w:szCs w:val="14"/>
        </w:rPr>
        <w:t>w</w:t>
      </w:r>
      <w:r>
        <w:rPr>
          <w:rFonts w:ascii="Times New Roman" w:eastAsia="Times New Roman" w:hAnsi="Times New Roman" w:cs="Times New Roman"/>
          <w:spacing w:val="8"/>
          <w:w w:val="9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pacing w:val="-13"/>
          <w:w w:val="95"/>
          <w:sz w:val="14"/>
          <w:szCs w:val="14"/>
        </w:rPr>
        <w:t>Y</w:t>
      </w:r>
      <w:r>
        <w:rPr>
          <w:rFonts w:ascii="Times New Roman" w:eastAsia="Times New Roman" w:hAnsi="Times New Roman" w:cs="Times New Roman"/>
          <w:w w:val="95"/>
          <w:sz w:val="14"/>
          <w:szCs w:val="14"/>
        </w:rPr>
        <w:t>ork.</w:t>
      </w:r>
    </w:p>
    <w:p w14:paraId="58F700A5" w14:textId="77777777" w:rsidR="00BD22F5" w:rsidRDefault="00541216">
      <w:pPr>
        <w:spacing w:line="160" w:lineRule="exact"/>
        <w:ind w:left="424" w:right="5419" w:hanging="244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>[5</w:t>
      </w:r>
      <w:proofErr w:type="gramStart"/>
      <w:r>
        <w:rPr>
          <w:rFonts w:ascii="Times New Roman" w:eastAsia="Times New Roman" w:hAnsi="Times New Roman" w:cs="Times New Roman"/>
          <w:sz w:val="14"/>
          <w:szCs w:val="14"/>
        </w:rPr>
        <w:t xml:space="preserve">] </w:t>
      </w:r>
      <w:r>
        <w:rPr>
          <w:rFonts w:ascii="Times New Roman" w:eastAsia="Times New Roman" w:hAnsi="Times New Roman" w:cs="Times New Roman"/>
          <w:spacing w:val="20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>Ian</w:t>
      </w:r>
      <w:proofErr w:type="gramEnd"/>
      <w:r>
        <w:rPr>
          <w:rFonts w:ascii="Times New Roman" w:eastAsia="Times New Roman" w:hAnsi="Times New Roman" w:cs="Times New Roman"/>
          <w:spacing w:val="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>Douglas.</w:t>
      </w:r>
      <w:r>
        <w:rPr>
          <w:rFonts w:ascii="Times New Roman" w:eastAsia="Times New Roman" w:hAnsi="Times New Roman" w:cs="Times New Roman"/>
          <w:spacing w:val="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>2006.</w:t>
      </w:r>
      <w:r>
        <w:rPr>
          <w:rFonts w:ascii="Times New Roman" w:eastAsia="Times New Roman" w:hAnsi="Times New Roman" w:cs="Times New Roman"/>
          <w:spacing w:val="2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>Issues</w:t>
      </w:r>
      <w:r>
        <w:rPr>
          <w:rFonts w:ascii="Times New Roman" w:eastAsia="Times New Roman" w:hAnsi="Times New Roman" w:cs="Times New Roman"/>
          <w:spacing w:val="4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>in</w:t>
      </w:r>
      <w:r>
        <w:rPr>
          <w:rFonts w:ascii="Times New Roman" w:eastAsia="Times New Roman" w:hAnsi="Times New Roman" w:cs="Times New Roman"/>
          <w:spacing w:val="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>softwa</w:t>
      </w:r>
      <w:r>
        <w:rPr>
          <w:rFonts w:ascii="Times New Roman" w:eastAsia="Times New Roman" w:hAnsi="Times New Roman" w:cs="Times New Roman"/>
          <w:spacing w:val="-2"/>
          <w:sz w:val="14"/>
          <w:szCs w:val="14"/>
        </w:rPr>
        <w:t>r</w:t>
      </w:r>
      <w:r>
        <w:rPr>
          <w:rFonts w:ascii="Times New Roman" w:eastAsia="Times New Roman" w:hAnsi="Times New Roman" w:cs="Times New Roman"/>
          <w:sz w:val="14"/>
          <w:szCs w:val="14"/>
        </w:rPr>
        <w:t>e</w:t>
      </w:r>
      <w:r>
        <w:rPr>
          <w:rFonts w:ascii="Times New Roman" w:eastAsia="Times New Roman" w:hAnsi="Times New Roman" w:cs="Times New Roman"/>
          <w:spacing w:val="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>engineering</w:t>
      </w:r>
      <w:r>
        <w:rPr>
          <w:rFonts w:ascii="Times New Roman" w:eastAsia="Times New Roman" w:hAnsi="Times New Roman" w:cs="Times New Roman"/>
          <w:spacing w:val="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>of</w:t>
      </w:r>
      <w:r>
        <w:rPr>
          <w:rFonts w:ascii="Times New Roman" w:eastAsia="Times New Roman" w:hAnsi="Times New Roman" w:cs="Times New Roman"/>
          <w:spacing w:val="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4"/>
          <w:szCs w:val="14"/>
        </w:rPr>
        <w:t>r</w:t>
      </w:r>
      <w:r>
        <w:rPr>
          <w:rFonts w:ascii="Times New Roman" w:eastAsia="Times New Roman" w:hAnsi="Times New Roman" w:cs="Times New Roman"/>
          <w:sz w:val="14"/>
          <w:szCs w:val="14"/>
        </w:rPr>
        <w:t>el</w:t>
      </w:r>
      <w:r>
        <w:rPr>
          <w:rFonts w:ascii="Times New Roman" w:eastAsia="Times New Roman" w:hAnsi="Times New Roman" w:cs="Times New Roman"/>
          <w:spacing w:val="-1"/>
          <w:sz w:val="14"/>
          <w:szCs w:val="14"/>
        </w:rPr>
        <w:t>e</w:t>
      </w:r>
      <w:r>
        <w:rPr>
          <w:rFonts w:ascii="Times New Roman" w:eastAsia="Times New Roman" w:hAnsi="Times New Roman" w:cs="Times New Roman"/>
          <w:sz w:val="14"/>
          <w:szCs w:val="14"/>
        </w:rPr>
        <w:t>vance</w:t>
      </w:r>
      <w:r>
        <w:rPr>
          <w:rFonts w:ascii="Times New Roman" w:eastAsia="Times New Roman" w:hAnsi="Times New Roman" w:cs="Times New Roman"/>
          <w:spacing w:val="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>to</w:t>
      </w:r>
      <w:r>
        <w:rPr>
          <w:rFonts w:ascii="Times New Roman" w:eastAsia="Times New Roman" w:hAnsi="Times New Roman" w:cs="Times New Roman"/>
          <w:spacing w:val="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>instructional</w:t>
      </w:r>
      <w:r>
        <w:rPr>
          <w:rFonts w:ascii="Times New Roman" w:eastAsia="Times New Roman" w:hAnsi="Times New Roman" w:cs="Times New Roman"/>
          <w:w w:val="104"/>
          <w:sz w:val="14"/>
          <w:szCs w:val="14"/>
        </w:rPr>
        <w:t xml:space="preserve"> </w:t>
      </w:r>
      <w:bookmarkStart w:id="133" w:name="_bookmark15"/>
      <w:bookmarkEnd w:id="133"/>
      <w:r>
        <w:rPr>
          <w:rFonts w:ascii="Times New Roman" w:eastAsia="Times New Roman" w:hAnsi="Times New Roman" w:cs="Times New Roman"/>
          <w:sz w:val="14"/>
          <w:szCs w:val="14"/>
        </w:rPr>
        <w:t>design.</w:t>
      </w:r>
      <w:r>
        <w:rPr>
          <w:rFonts w:ascii="Times New Roman" w:eastAsia="Times New Roman" w:hAnsi="Times New Roman" w:cs="Times New Roman"/>
          <w:spacing w:val="-14"/>
          <w:sz w:val="14"/>
          <w:szCs w:val="1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pacing w:val="-10"/>
          <w:sz w:val="14"/>
          <w:szCs w:val="14"/>
        </w:rPr>
        <w:t>T</w:t>
      </w:r>
      <w:r>
        <w:rPr>
          <w:rFonts w:ascii="Times New Roman" w:eastAsia="Times New Roman" w:hAnsi="Times New Roman" w:cs="Times New Roman"/>
          <w:i/>
          <w:sz w:val="14"/>
          <w:szCs w:val="14"/>
        </w:rPr>
        <w:t>ech</w:t>
      </w:r>
      <w:r>
        <w:rPr>
          <w:rFonts w:ascii="Times New Roman" w:eastAsia="Times New Roman" w:hAnsi="Times New Roman" w:cs="Times New Roman"/>
          <w:i/>
          <w:spacing w:val="-4"/>
          <w:sz w:val="14"/>
          <w:szCs w:val="14"/>
        </w:rPr>
        <w:t>T</w:t>
      </w:r>
      <w:r>
        <w:rPr>
          <w:rFonts w:ascii="Times New Roman" w:eastAsia="Times New Roman" w:hAnsi="Times New Roman" w:cs="Times New Roman"/>
          <w:i/>
          <w:spacing w:val="-3"/>
          <w:sz w:val="14"/>
          <w:szCs w:val="14"/>
        </w:rPr>
        <w:t>r</w:t>
      </w:r>
      <w:r>
        <w:rPr>
          <w:rFonts w:ascii="Times New Roman" w:eastAsia="Times New Roman" w:hAnsi="Times New Roman" w:cs="Times New Roman"/>
          <w:i/>
          <w:sz w:val="14"/>
          <w:szCs w:val="14"/>
        </w:rPr>
        <w:t>ends</w:t>
      </w:r>
      <w:proofErr w:type="spellEnd"/>
      <w:r>
        <w:rPr>
          <w:rFonts w:ascii="Times New Roman" w:eastAsia="Times New Roman" w:hAnsi="Times New Roman" w:cs="Times New Roman"/>
          <w:i/>
          <w:spacing w:val="-19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>50,</w:t>
      </w:r>
      <w:r>
        <w:rPr>
          <w:rFonts w:ascii="Times New Roman" w:eastAsia="Times New Roman" w:hAnsi="Times New Roman" w:cs="Times New Roman"/>
          <w:spacing w:val="-20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>5</w:t>
      </w:r>
      <w:r>
        <w:rPr>
          <w:rFonts w:ascii="Times New Roman" w:eastAsia="Times New Roman" w:hAnsi="Times New Roman" w:cs="Times New Roman"/>
          <w:spacing w:val="-21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>(2006),</w:t>
      </w:r>
      <w:r>
        <w:rPr>
          <w:rFonts w:ascii="Times New Roman" w:eastAsia="Times New Roman" w:hAnsi="Times New Roman" w:cs="Times New Roman"/>
          <w:spacing w:val="-20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>28–35.</w:t>
      </w:r>
    </w:p>
    <w:p w14:paraId="16E0A94A" w14:textId="77777777" w:rsidR="00BD22F5" w:rsidRDefault="00541216">
      <w:pPr>
        <w:spacing w:line="160" w:lineRule="exact"/>
        <w:ind w:left="424" w:right="5310" w:hanging="244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>[6</w:t>
      </w:r>
      <w:proofErr w:type="gramStart"/>
      <w:r>
        <w:rPr>
          <w:rFonts w:ascii="Times New Roman" w:eastAsia="Times New Roman" w:hAnsi="Times New Roman" w:cs="Times New Roman"/>
          <w:sz w:val="14"/>
          <w:szCs w:val="14"/>
        </w:rPr>
        <w:t xml:space="preserve">] </w:t>
      </w:r>
      <w:r>
        <w:rPr>
          <w:rFonts w:ascii="Times New Roman" w:eastAsia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>J.</w:t>
      </w:r>
      <w:proofErr w:type="gramEnd"/>
      <w:r>
        <w:rPr>
          <w:rFonts w:ascii="Times New Roman" w:eastAsia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4"/>
          <w:szCs w:val="14"/>
        </w:rPr>
        <w:t>P</w:t>
      </w:r>
      <w:r>
        <w:rPr>
          <w:rFonts w:ascii="Times New Roman" w:eastAsia="Times New Roman" w:hAnsi="Times New Roman" w:cs="Times New Roman"/>
          <w:sz w:val="14"/>
          <w:szCs w:val="14"/>
        </w:rPr>
        <w:t>hilip</w:t>
      </w:r>
      <w:r>
        <w:rPr>
          <w:rFonts w:ascii="Times New Roman" w:eastAsia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>East.</w:t>
      </w:r>
      <w:r>
        <w:rPr>
          <w:rFonts w:ascii="Times New Roman" w:eastAsia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2004. </w:t>
      </w:r>
      <w:r>
        <w:rPr>
          <w:rFonts w:ascii="Times New Roman" w:eastAsia="Times New Roman" w:hAnsi="Times New Roman" w:cs="Times New Roman"/>
          <w:spacing w:val="12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>Applying</w:t>
      </w:r>
      <w:r>
        <w:rPr>
          <w:rFonts w:ascii="Times New Roman" w:eastAsia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>Softwa</w:t>
      </w:r>
      <w:r>
        <w:rPr>
          <w:rFonts w:ascii="Times New Roman" w:eastAsia="Times New Roman" w:hAnsi="Times New Roman" w:cs="Times New Roman"/>
          <w:spacing w:val="-2"/>
          <w:sz w:val="14"/>
          <w:szCs w:val="14"/>
        </w:rPr>
        <w:t>r</w:t>
      </w:r>
      <w:r>
        <w:rPr>
          <w:rFonts w:ascii="Times New Roman" w:eastAsia="Times New Roman" w:hAnsi="Times New Roman" w:cs="Times New Roman"/>
          <w:sz w:val="14"/>
          <w:szCs w:val="14"/>
        </w:rPr>
        <w:t>e</w:t>
      </w:r>
      <w:r>
        <w:rPr>
          <w:rFonts w:ascii="Times New Roman" w:eastAsia="Times New Roman" w:hAnsi="Times New Roman" w:cs="Times New Roman"/>
          <w:spacing w:val="12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>Design</w:t>
      </w:r>
      <w:r>
        <w:rPr>
          <w:rFonts w:ascii="Times New Roman" w:eastAsia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>Methodology</w:t>
      </w:r>
      <w:r>
        <w:rPr>
          <w:rFonts w:ascii="Times New Roman" w:eastAsia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>to</w:t>
      </w:r>
      <w:r>
        <w:rPr>
          <w:rFonts w:ascii="Times New Roman" w:eastAsia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>Instructional</w:t>
      </w:r>
      <w:r>
        <w:rPr>
          <w:rFonts w:ascii="Times New Roman" w:eastAsia="Times New Roman" w:hAnsi="Times New Roman" w:cs="Times New Roman"/>
          <w:w w:val="105"/>
          <w:sz w:val="14"/>
          <w:szCs w:val="14"/>
        </w:rPr>
        <w:t xml:space="preserve"> </w:t>
      </w:r>
      <w:bookmarkStart w:id="134" w:name="_bookmark16"/>
      <w:bookmarkEnd w:id="134"/>
      <w:r>
        <w:rPr>
          <w:rFonts w:ascii="Times New Roman" w:eastAsia="Times New Roman" w:hAnsi="Times New Roman" w:cs="Times New Roman"/>
          <w:sz w:val="14"/>
          <w:szCs w:val="14"/>
        </w:rPr>
        <w:t>Design.</w:t>
      </w:r>
      <w:r>
        <w:rPr>
          <w:rFonts w:ascii="Times New Roman" w:eastAsia="Times New Roman" w:hAnsi="Times New Roman" w:cs="Times New Roman"/>
          <w:spacing w:val="-18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z w:val="14"/>
          <w:szCs w:val="14"/>
        </w:rPr>
        <w:t>Computer</w:t>
      </w:r>
      <w:r>
        <w:rPr>
          <w:rFonts w:ascii="Times New Roman" w:eastAsia="Times New Roman" w:hAnsi="Times New Roman" w:cs="Times New Roman"/>
          <w:i/>
          <w:spacing w:val="-24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z w:val="14"/>
          <w:szCs w:val="14"/>
        </w:rPr>
        <w:t>Science</w:t>
      </w:r>
      <w:r>
        <w:rPr>
          <w:rFonts w:ascii="Times New Roman" w:eastAsia="Times New Roman" w:hAnsi="Times New Roman" w:cs="Times New Roman"/>
          <w:i/>
          <w:spacing w:val="-2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z w:val="14"/>
          <w:szCs w:val="14"/>
        </w:rPr>
        <w:t>Education</w:t>
      </w:r>
      <w:r>
        <w:rPr>
          <w:rFonts w:ascii="Times New Roman" w:eastAsia="Times New Roman" w:hAnsi="Times New Roman" w:cs="Times New Roman"/>
          <w:i/>
          <w:spacing w:val="-2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>14,</w:t>
      </w:r>
      <w:r>
        <w:rPr>
          <w:rFonts w:ascii="Times New Roman" w:eastAsia="Times New Roman" w:hAnsi="Times New Roman" w:cs="Times New Roman"/>
          <w:spacing w:val="-24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>4</w:t>
      </w:r>
      <w:r>
        <w:rPr>
          <w:rFonts w:ascii="Times New Roman" w:eastAsia="Times New Roman" w:hAnsi="Times New Roman" w:cs="Times New Roman"/>
          <w:spacing w:val="-2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>(2004),</w:t>
      </w:r>
      <w:r>
        <w:rPr>
          <w:rFonts w:ascii="Times New Roman" w:eastAsia="Times New Roman" w:hAnsi="Times New Roman" w:cs="Times New Roman"/>
          <w:spacing w:val="-2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>257–276.</w:t>
      </w:r>
    </w:p>
    <w:p w14:paraId="43CB2C36" w14:textId="77777777" w:rsidR="00BD22F5" w:rsidRDefault="00541216">
      <w:pPr>
        <w:spacing w:line="160" w:lineRule="exact"/>
        <w:ind w:left="424" w:right="5310" w:hanging="244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w w:val="95"/>
          <w:sz w:val="14"/>
          <w:szCs w:val="14"/>
        </w:rPr>
        <w:t>[7]   Peter</w:t>
      </w:r>
      <w:r>
        <w:rPr>
          <w:rFonts w:ascii="Times New Roman" w:eastAsia="Times New Roman" w:hAnsi="Times New Roman" w:cs="Times New Roman"/>
          <w:spacing w:val="1"/>
          <w:w w:val="9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14"/>
          <w:szCs w:val="14"/>
        </w:rPr>
        <w:t>J</w:t>
      </w:r>
      <w:r>
        <w:rPr>
          <w:rFonts w:ascii="Times New Roman" w:eastAsia="Times New Roman" w:hAnsi="Times New Roman" w:cs="Times New Roman"/>
          <w:spacing w:val="2"/>
          <w:w w:val="95"/>
          <w:sz w:val="14"/>
          <w:szCs w:val="1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95"/>
          <w:sz w:val="14"/>
          <w:szCs w:val="14"/>
        </w:rPr>
        <w:t>Esseff</w:t>
      </w:r>
      <w:proofErr w:type="spellEnd"/>
      <w:r>
        <w:rPr>
          <w:rFonts w:ascii="Times New Roman" w:eastAsia="Times New Roman" w:hAnsi="Times New Roman" w:cs="Times New Roman"/>
          <w:spacing w:val="1"/>
          <w:w w:val="9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14"/>
          <w:szCs w:val="14"/>
        </w:rPr>
        <w:t>and</w:t>
      </w:r>
      <w:r>
        <w:rPr>
          <w:rFonts w:ascii="Times New Roman" w:eastAsia="Times New Roman" w:hAnsi="Times New Roman" w:cs="Times New Roman"/>
          <w:spacing w:val="1"/>
          <w:w w:val="9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14"/>
          <w:szCs w:val="14"/>
        </w:rPr>
        <w:t>Ma</w:t>
      </w:r>
      <w:r>
        <w:rPr>
          <w:rFonts w:ascii="Times New Roman" w:eastAsia="Times New Roman" w:hAnsi="Times New Roman" w:cs="Times New Roman"/>
          <w:spacing w:val="1"/>
          <w:w w:val="95"/>
          <w:sz w:val="14"/>
          <w:szCs w:val="14"/>
        </w:rPr>
        <w:t>r</w:t>
      </w:r>
      <w:r>
        <w:rPr>
          <w:rFonts w:ascii="Times New Roman" w:eastAsia="Times New Roman" w:hAnsi="Times New Roman" w:cs="Times New Roman"/>
          <w:w w:val="95"/>
          <w:sz w:val="14"/>
          <w:szCs w:val="14"/>
        </w:rPr>
        <w:t>y</w:t>
      </w:r>
      <w:r>
        <w:rPr>
          <w:rFonts w:ascii="Times New Roman" w:eastAsia="Times New Roman" w:hAnsi="Times New Roman" w:cs="Times New Roman"/>
          <w:spacing w:val="1"/>
          <w:w w:val="9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14"/>
          <w:szCs w:val="14"/>
        </w:rPr>
        <w:t>Sullivan</w:t>
      </w:r>
      <w:r>
        <w:rPr>
          <w:rFonts w:ascii="Times New Roman" w:eastAsia="Times New Roman" w:hAnsi="Times New Roman" w:cs="Times New Roman"/>
          <w:spacing w:val="1"/>
          <w:w w:val="95"/>
          <w:sz w:val="14"/>
          <w:szCs w:val="1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95"/>
          <w:sz w:val="14"/>
          <w:szCs w:val="14"/>
        </w:rPr>
        <w:t>Esseff</w:t>
      </w:r>
      <w:proofErr w:type="spellEnd"/>
      <w:r>
        <w:rPr>
          <w:rFonts w:ascii="Times New Roman" w:eastAsia="Times New Roman" w:hAnsi="Times New Roman" w:cs="Times New Roman"/>
          <w:w w:val="95"/>
          <w:sz w:val="14"/>
          <w:szCs w:val="14"/>
        </w:rPr>
        <w:t>.</w:t>
      </w:r>
      <w:r>
        <w:rPr>
          <w:rFonts w:ascii="Times New Roman" w:eastAsia="Times New Roman" w:hAnsi="Times New Roman" w:cs="Times New Roman"/>
          <w:spacing w:val="1"/>
          <w:w w:val="9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14"/>
          <w:szCs w:val="14"/>
        </w:rPr>
        <w:t>1998.</w:t>
      </w:r>
      <w:r>
        <w:rPr>
          <w:rFonts w:ascii="Times New Roman" w:eastAsia="Times New Roman" w:hAnsi="Times New Roman" w:cs="Times New Roman"/>
          <w:spacing w:val="13"/>
          <w:w w:val="9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14"/>
          <w:szCs w:val="14"/>
        </w:rPr>
        <w:t>Instructional</w:t>
      </w:r>
      <w:r>
        <w:rPr>
          <w:rFonts w:ascii="Times New Roman" w:eastAsia="Times New Roman" w:hAnsi="Times New Roman" w:cs="Times New Roman"/>
          <w:spacing w:val="1"/>
          <w:w w:val="9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14"/>
          <w:szCs w:val="14"/>
        </w:rPr>
        <w:t>D</w:t>
      </w:r>
      <w:r>
        <w:rPr>
          <w:rFonts w:ascii="Times New Roman" w:eastAsia="Times New Roman" w:hAnsi="Times New Roman" w:cs="Times New Roman"/>
          <w:spacing w:val="-2"/>
          <w:w w:val="95"/>
          <w:sz w:val="14"/>
          <w:szCs w:val="14"/>
        </w:rPr>
        <w:t>ev</w:t>
      </w:r>
      <w:r>
        <w:rPr>
          <w:rFonts w:ascii="Times New Roman" w:eastAsia="Times New Roman" w:hAnsi="Times New Roman" w:cs="Times New Roman"/>
          <w:w w:val="95"/>
          <w:sz w:val="14"/>
          <w:szCs w:val="14"/>
        </w:rPr>
        <w:t>elopment</w:t>
      </w:r>
      <w:r>
        <w:rPr>
          <w:rFonts w:ascii="Times New Roman" w:eastAsia="Times New Roman" w:hAnsi="Times New Roman" w:cs="Times New Roman"/>
          <w:spacing w:val="1"/>
          <w:w w:val="9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14"/>
          <w:szCs w:val="14"/>
        </w:rPr>
        <w:t>Learning</w:t>
      </w:r>
      <w:r>
        <w:rPr>
          <w:rFonts w:ascii="Times New Roman" w:eastAsia="Times New Roman" w:hAnsi="Times New Roman" w:cs="Times New Roman"/>
          <w:w w:val="99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14"/>
          <w:szCs w:val="14"/>
        </w:rPr>
        <w:t>System</w:t>
      </w:r>
      <w:r>
        <w:rPr>
          <w:rFonts w:ascii="Times New Roman" w:eastAsia="Times New Roman" w:hAnsi="Times New Roman" w:cs="Times New Roman"/>
          <w:spacing w:val="-10"/>
          <w:w w:val="9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14"/>
          <w:szCs w:val="14"/>
        </w:rPr>
        <w:t>(IDLS).</w:t>
      </w:r>
      <w:r>
        <w:rPr>
          <w:rFonts w:ascii="Times New Roman" w:eastAsia="Times New Roman" w:hAnsi="Times New Roman" w:cs="Times New Roman"/>
          <w:spacing w:val="1"/>
          <w:w w:val="9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14"/>
          <w:szCs w:val="14"/>
        </w:rPr>
        <w:t>(1998).</w:t>
      </w:r>
    </w:p>
    <w:sectPr w:rsidR="00BD22F5">
      <w:type w:val="continuous"/>
      <w:pgSz w:w="12240" w:h="15840"/>
      <w:pgMar w:top="1480" w:right="940" w:bottom="280" w:left="96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Katherine Cennamo" w:date="2017-08-30T09:43:00Z" w:initials="KC">
    <w:p w14:paraId="2CA446EC" w14:textId="047E70A2" w:rsidR="000E7821" w:rsidRDefault="000E7821">
      <w:pPr>
        <w:pStyle w:val="CommentText"/>
      </w:pPr>
      <w:r>
        <w:rPr>
          <w:rStyle w:val="CommentReference"/>
        </w:rPr>
        <w:annotationRef/>
      </w:r>
      <w:r>
        <w:t xml:space="preserve">I changed “the” to “this” in the online version to make reference back to the previous sentence.  But then I decided that I should not make any more changes without giving the paper “owners” the chance to incorporate them or not--- thus, this version with changes tracked! I have worked on collaborative group documents before and can get </w:t>
      </w:r>
      <w:proofErr w:type="spellStart"/>
      <w:r>
        <w:t>kinda</w:t>
      </w:r>
      <w:proofErr w:type="spellEnd"/>
      <w:r>
        <w:t xml:space="preserve"> messy for the lead author to clean up voice changes.</w:t>
      </w:r>
    </w:p>
  </w:comment>
  <w:comment w:id="7" w:author="Katherine Cennamo" w:date="2017-08-29T15:24:00Z" w:initials="KC">
    <w:p w14:paraId="7A36729F" w14:textId="5FDF7CE3" w:rsidR="000E7821" w:rsidRDefault="000E7821">
      <w:pPr>
        <w:pStyle w:val="CommentText"/>
      </w:pPr>
      <w:r>
        <w:rPr>
          <w:rStyle w:val="CommentReference"/>
        </w:rPr>
        <w:annotationRef/>
      </w:r>
      <w:r>
        <w:t xml:space="preserve">Reaction so far—cool. </w:t>
      </w:r>
    </w:p>
  </w:comment>
  <w:comment w:id="10" w:author="Katherine Cennamo" w:date="2017-08-29T15:12:00Z" w:initials="KC">
    <w:p w14:paraId="5330127E" w14:textId="77777777" w:rsidR="000E7821" w:rsidRDefault="000E7821">
      <w:pPr>
        <w:pStyle w:val="CommentText"/>
      </w:pPr>
      <w:r>
        <w:rPr>
          <w:rStyle w:val="CommentReference"/>
        </w:rPr>
        <w:annotationRef/>
      </w:r>
      <w:r>
        <w:t xml:space="preserve">I attempted to edit this paragraph because 1) individuals that are familiar with ID might disagree that there is a lack in existing models related to understanding learners and 2) I thought you should emphasize how you have combined existing techniques as a good thing, a strength, instead of apologizing for it. There are likely still better ways to reword it-- </w:t>
      </w:r>
    </w:p>
  </w:comment>
  <w:comment w:id="40" w:author="Katherine Cennamo" w:date="2017-08-29T15:15:00Z" w:initials="KC">
    <w:p w14:paraId="3355510E" w14:textId="0164CEAC" w:rsidR="000E7821" w:rsidRDefault="000E7821">
      <w:pPr>
        <w:pStyle w:val="CommentText"/>
      </w:pPr>
      <w:r>
        <w:rPr>
          <w:rStyle w:val="CommentReference"/>
        </w:rPr>
        <w:annotationRef/>
      </w:r>
      <w:r>
        <w:t xml:space="preserve">Can you explain these very briefly in a sentence or two?  I agree that you don’t want to get off topic too far with an explanation but we have some room and if you could explain in a sentence or so, I think it would eliminate potential questions. </w:t>
      </w:r>
    </w:p>
  </w:comment>
  <w:comment w:id="42" w:author="Katherine Cennamo" w:date="2017-08-29T15:18:00Z" w:initials="KC">
    <w:p w14:paraId="64D9063D" w14:textId="6B2A63AD" w:rsidR="000E7821" w:rsidRDefault="000E7821">
      <w:pPr>
        <w:pStyle w:val="CommentText"/>
      </w:pPr>
      <w:r>
        <w:rPr>
          <w:rStyle w:val="CommentReference"/>
        </w:rPr>
        <w:annotationRef/>
      </w:r>
      <w:r>
        <w:t>Good to mention. Your focus on student’s misconceptions is a strength of this work so we need to emphasize its applicability to others.</w:t>
      </w:r>
    </w:p>
  </w:comment>
  <w:comment w:id="45" w:author="Katherine Cennamo" w:date="2017-08-29T15:23:00Z" w:initials="KC">
    <w:p w14:paraId="1C9670C8" w14:textId="6E63C382" w:rsidR="000E7821" w:rsidRDefault="000E7821">
      <w:pPr>
        <w:pStyle w:val="CommentText"/>
      </w:pPr>
      <w:r>
        <w:rPr>
          <w:rStyle w:val="CommentReference"/>
        </w:rPr>
        <w:annotationRef/>
      </w:r>
      <w:r>
        <w:t>Would probably be useful to start this section with a general statement about what an instructional analysis is, as this audience may not know.  Something like “The purpose of an instructional analysis is to...”</w:t>
      </w:r>
    </w:p>
  </w:comment>
  <w:comment w:id="48" w:author="Katherine Cennamo" w:date="2017-08-29T15:23:00Z" w:initials="KC">
    <w:p w14:paraId="04505368" w14:textId="4565DBD2" w:rsidR="000E7821" w:rsidRDefault="000E7821">
      <w:pPr>
        <w:pStyle w:val="CommentText"/>
      </w:pPr>
      <w:r>
        <w:rPr>
          <w:rStyle w:val="CommentReference"/>
        </w:rPr>
        <w:annotationRef/>
      </w:r>
      <w:r>
        <w:t>Good section</w:t>
      </w:r>
    </w:p>
  </w:comment>
  <w:comment w:id="69" w:author="Katherine Cennamo" w:date="2017-08-29T15:34:00Z" w:initials="KC">
    <w:p w14:paraId="64900540" w14:textId="774146D4" w:rsidR="000E7821" w:rsidRDefault="000E7821">
      <w:pPr>
        <w:pStyle w:val="CommentText"/>
      </w:pPr>
      <w:r>
        <w:rPr>
          <w:rStyle w:val="CommentReference"/>
        </w:rPr>
        <w:annotationRef/>
      </w:r>
      <w:r>
        <w:t>This is good stuff but I feel a little like you are apologizing for it being unique to your group.  Think of the uniqueness as a strength! Your process is generalizable – of course!</w:t>
      </w:r>
    </w:p>
  </w:comment>
  <w:comment w:id="72" w:author="Katherine Cennamo" w:date="2017-08-30T09:55:00Z" w:initials="KC">
    <w:p w14:paraId="1CB5662D" w14:textId="51C367A8" w:rsidR="000E7821" w:rsidRDefault="000E7821">
      <w:pPr>
        <w:pStyle w:val="CommentText"/>
      </w:pPr>
      <w:r>
        <w:rPr>
          <w:rStyle w:val="CommentReference"/>
        </w:rPr>
        <w:annotationRef/>
      </w:r>
      <w:r>
        <w:t>I’m wondering why there were 3 post-tests and your readers might too. These tests are often called “embedded post-test” (during), “post-test” (after) and “delayed-post test (way after, in your case, 8 days).  Or, if they need to “transfer” knowledge from your unit to the Python coding section, and because the 2</w:t>
      </w:r>
      <w:r w:rsidRPr="00052D35">
        <w:rPr>
          <w:vertAlign w:val="superscript"/>
        </w:rPr>
        <w:t>nd</w:t>
      </w:r>
      <w:r>
        <w:t xml:space="preserve"> post-test was also delayed by 2 days, another possible way to describe them is embedded post-test, post-test, and far-transfer test.</w:t>
      </w:r>
    </w:p>
  </w:comment>
  <w:comment w:id="71" w:author="Katherine Cennamo" w:date="2017-08-30T09:57:00Z" w:initials="KC">
    <w:p w14:paraId="19E4D869" w14:textId="55571F36" w:rsidR="000E7821" w:rsidRDefault="000E7821">
      <w:pPr>
        <w:pStyle w:val="CommentText"/>
      </w:pPr>
      <w:r>
        <w:rPr>
          <w:rStyle w:val="CommentReference"/>
        </w:rPr>
        <w:annotationRef/>
      </w:r>
      <w:r>
        <w:t>This section seems about Administering the Assessment, so I felt I was backing up when I got to section 3.1.  I’d suggest that you swap this content with the content in 3.1 (in other words, describe the tests under #3 and the administration of them under 3.1. Your call though!</w:t>
      </w:r>
    </w:p>
  </w:comment>
  <w:comment w:id="75" w:author="Katherine Cennamo" w:date="2017-08-30T11:31:00Z" w:initials="KC">
    <w:p w14:paraId="57307756" w14:textId="53C48C2C" w:rsidR="000E7821" w:rsidRDefault="000E7821">
      <w:pPr>
        <w:pStyle w:val="CommentText"/>
      </w:pPr>
      <w:r>
        <w:rPr>
          <w:rStyle w:val="CommentReference"/>
        </w:rPr>
        <w:annotationRef/>
      </w:r>
      <w:r>
        <w:t>Maybe this sentence is not needed, since it talks about analysis and the topic is tabulate data? Your call though.</w:t>
      </w:r>
    </w:p>
  </w:comment>
  <w:comment w:id="95" w:author="Katherine Cennamo" w:date="2017-08-30T11:31:00Z" w:initials="KC">
    <w:p w14:paraId="3642633F" w14:textId="0E7A73A8" w:rsidR="000E7821" w:rsidRDefault="000E7821">
      <w:pPr>
        <w:pStyle w:val="CommentText"/>
      </w:pPr>
      <w:r>
        <w:rPr>
          <w:rStyle w:val="CommentReference"/>
        </w:rPr>
        <w:annotationRef/>
      </w:r>
      <w:r>
        <w:t xml:space="preserve">I think we should focus first on the positives, then tell what didn’t work out as planned. </w:t>
      </w:r>
    </w:p>
  </w:comment>
  <w:comment w:id="104" w:author="Katherine Cennamo" w:date="2017-08-30T11:33:00Z" w:initials="KC">
    <w:p w14:paraId="1DCB2D3A" w14:textId="2163C791" w:rsidR="000E7821" w:rsidRDefault="000E7821">
      <w:pPr>
        <w:pStyle w:val="CommentText"/>
      </w:pPr>
      <w:r>
        <w:rPr>
          <w:rStyle w:val="CommentReference"/>
        </w:rPr>
        <w:annotationRef/>
      </w:r>
      <w:r>
        <w:t xml:space="preserve">I’m not sure you even need this sentence but if so, this seems to be a better place for it., again suggest you focus on the positive before you appologize for what didn't work as you had hoped. </w:t>
      </w:r>
    </w:p>
  </w:comment>
  <w:comment w:id="115" w:author="Katherine Cennamo" w:date="2017-08-30T12:09:00Z" w:initials="KC">
    <w:p w14:paraId="3A8EDC77" w14:textId="2818D3F3" w:rsidR="000E7821" w:rsidRDefault="000E7821">
      <w:pPr>
        <w:pStyle w:val="CommentText"/>
      </w:pPr>
      <w:r>
        <w:rPr>
          <w:rStyle w:val="CommentReference"/>
        </w:rPr>
        <w:annotationRef/>
      </w:r>
      <w:r>
        <w:t xml:space="preserve"> Or maybe the idea wasn’t sufficiently taught?  Or something that came after it confused people? Unless there is data to clearly suggest otherwise, it can </w:t>
      </w:r>
      <w:r w:rsidRPr="000E7821">
        <w:rPr>
          <w:u w:val="single"/>
        </w:rPr>
        <w:t>always</w:t>
      </w:r>
      <w:r>
        <w:t xml:space="preserve"> be either the instruction or the assessment item.  It seems to me that perhaps the instruction isn’t clear is also a reasonable </w:t>
      </w:r>
      <w:proofErr w:type="gramStart"/>
      <w:r>
        <w:t>explanation.</w:t>
      </w:r>
      <w:r>
        <w:softHyphen/>
      </w:r>
      <w:proofErr w:type="gramEnd"/>
      <w:r>
        <w:softHyphen/>
      </w:r>
      <w:r>
        <w:softHyphen/>
      </w:r>
      <w:r>
        <w:softHyphen/>
        <w:t xml:space="preserve">  Is this just verbal, recall type information?  Could you provide them with some trick to help them remember the right answer?</w:t>
      </w:r>
    </w:p>
  </w:comment>
  <w:comment w:id="116" w:author="Katherine Cennamo" w:date="2017-08-30T12:12:00Z" w:initials="KC">
    <w:p w14:paraId="3DDDC4A2" w14:textId="31C1E4C0" w:rsidR="000E7821" w:rsidRDefault="000E7821">
      <w:pPr>
        <w:pStyle w:val="CommentText"/>
      </w:pPr>
      <w:r>
        <w:rPr>
          <w:rStyle w:val="CommentReference"/>
        </w:rPr>
        <w:annotationRef/>
      </w:r>
      <w:r>
        <w:t xml:space="preserve">This is all very cool and interesting stuff but for an uninformed reader, I think there could be some confusion about what you mean by “knowledge components”. I think you need a fuller explanation somewhere in the paper. In some places, I wonder if “misconception” would be a better choice of words.  Need to make very clear the difference between a KC and misconception. </w:t>
      </w:r>
    </w:p>
  </w:comment>
  <w:comment w:id="126" w:author="Katherine Cennamo" w:date="2017-08-30T12:24:00Z" w:initials="KC">
    <w:p w14:paraId="2A5DD4AC" w14:textId="43A7A9E4" w:rsidR="00EF43F3" w:rsidRDefault="00EF43F3">
      <w:pPr>
        <w:pStyle w:val="CommentText"/>
      </w:pPr>
      <w:r>
        <w:rPr>
          <w:rStyle w:val="CommentReference"/>
        </w:rPr>
        <w:annotationRef/>
      </w:r>
      <w:r>
        <w:t>All in all like the paper and what you have done a lot—but, looking at this through the lens of an audience member, I keep wanting a step by step description of the model, in general terms so I can figure out “what’s in it for me” or “how I can use this method in my class.”</w:t>
      </w:r>
    </w:p>
    <w:p w14:paraId="4FD22E9B" w14:textId="77777777" w:rsidR="00EF43F3" w:rsidRDefault="00EF43F3">
      <w:pPr>
        <w:pStyle w:val="CommentText"/>
      </w:pPr>
    </w:p>
    <w:p w14:paraId="14B6F198" w14:textId="4F7E22D5" w:rsidR="00EF43F3" w:rsidRDefault="00EF43F3">
      <w:pPr>
        <w:pStyle w:val="CommentText"/>
      </w:pPr>
      <w:r>
        <w:t xml:space="preserve">Could you summarize the model in a very step by step fashion here? Or go over it in a narrative form on page 2? Or ideally, do both? I know you provide the outline and some explanation, but can you think about how you might tell someone else how to do this in a step-by-step fashion they can implement? I keep wanting to see a “how-to” statement, followed by your “for instances” that is your example. 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CA446EC" w15:done="0"/>
  <w15:commentEx w15:paraId="7A36729F" w15:done="0"/>
  <w15:commentEx w15:paraId="5330127E" w15:done="0"/>
  <w15:commentEx w15:paraId="3355510E" w15:done="0"/>
  <w15:commentEx w15:paraId="64D9063D" w15:done="0"/>
  <w15:commentEx w15:paraId="1C9670C8" w15:done="0"/>
  <w15:commentEx w15:paraId="04505368" w15:done="0"/>
  <w15:commentEx w15:paraId="64900540" w15:done="0"/>
  <w15:commentEx w15:paraId="1CB5662D" w15:done="0"/>
  <w15:commentEx w15:paraId="19E4D869" w15:done="0"/>
  <w15:commentEx w15:paraId="57307756" w15:done="0"/>
  <w15:commentEx w15:paraId="3642633F" w15:done="0"/>
  <w15:commentEx w15:paraId="1DCB2D3A" w15:done="0"/>
  <w15:commentEx w15:paraId="3A8EDC77" w15:done="0"/>
  <w15:commentEx w15:paraId="3DDDC4A2" w15:done="0"/>
  <w15:commentEx w15:paraId="14B6F198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59F6EF" w14:textId="77777777" w:rsidR="0062403D" w:rsidRDefault="0062403D">
      <w:r>
        <w:separator/>
      </w:r>
    </w:p>
  </w:endnote>
  <w:endnote w:type="continuationSeparator" w:id="0">
    <w:p w14:paraId="745E6758" w14:textId="77777777" w:rsidR="0062403D" w:rsidRDefault="006240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117E3B" w14:textId="77777777" w:rsidR="0062403D" w:rsidRDefault="0062403D">
      <w:r>
        <w:separator/>
      </w:r>
    </w:p>
  </w:footnote>
  <w:footnote w:type="continuationSeparator" w:id="0">
    <w:p w14:paraId="512F8D17" w14:textId="77777777" w:rsidR="0062403D" w:rsidRDefault="006240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F6BD74" w14:textId="1749C10F" w:rsidR="000E7821" w:rsidRDefault="000E7821">
    <w:pPr>
      <w:spacing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5C8F61F3" wp14:editId="77F1EE24">
              <wp:simplePos x="0" y="0"/>
              <wp:positionH relativeFrom="page">
                <wp:posOffset>669925</wp:posOffset>
              </wp:positionH>
              <wp:positionV relativeFrom="page">
                <wp:posOffset>743585</wp:posOffset>
              </wp:positionV>
              <wp:extent cx="2511425" cy="139065"/>
              <wp:effectExtent l="0" t="0" r="6350" b="635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142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E94EE5" w14:textId="77777777" w:rsidR="000E7821" w:rsidRDefault="000E7821">
                          <w:pPr>
                            <w:pStyle w:val="BodyText"/>
                            <w:spacing w:line="197" w:lineRule="exact"/>
                            <w:ind w:left="20"/>
                            <w:rPr>
                              <w:rFonts w:cs="Times New Roman"/>
                            </w:rPr>
                          </w:pPr>
                          <w:r>
                            <w:rPr>
                              <w:rFonts w:cs="Times New Roman"/>
                            </w:rPr>
                            <w:t>SIGCSE’18,</w:t>
                          </w:r>
                          <w:r>
                            <w:rPr>
                              <w:rFonts w:cs="Times New Roman"/>
                              <w:spacing w:val="-22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</w:rPr>
                            <w:t>Februa</w:t>
                          </w:r>
                          <w:r>
                            <w:rPr>
                              <w:rFonts w:cs="Times New Roman"/>
                              <w:spacing w:val="1"/>
                            </w:rPr>
                            <w:t>r</w:t>
                          </w:r>
                          <w:r>
                            <w:rPr>
                              <w:rFonts w:cs="Times New Roman"/>
                            </w:rPr>
                            <w:t>y</w:t>
                          </w:r>
                          <w:r>
                            <w:rPr>
                              <w:rFonts w:cs="Times New Roman"/>
                              <w:spacing w:val="-21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</w:rPr>
                            <w:t>2018,</w:t>
                          </w:r>
                          <w:r>
                            <w:rPr>
                              <w:rFonts w:cs="Times New Roman"/>
                              <w:spacing w:val="-21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</w:rPr>
                            <w:t>Baltimo</w:t>
                          </w:r>
                          <w:r>
                            <w:rPr>
                              <w:rFonts w:cs="Times New Roman"/>
                              <w:spacing w:val="-2"/>
                            </w:rPr>
                            <w:t>re</w:t>
                          </w:r>
                          <w:r>
                            <w:rPr>
                              <w:rFonts w:cs="Times New Roman"/>
                            </w:rPr>
                            <w:t>,</w:t>
                          </w:r>
                          <w:r>
                            <w:rPr>
                              <w:rFonts w:cs="Times New Roman"/>
                              <w:spacing w:val="-22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</w:rPr>
                            <w:t>Ma</w:t>
                          </w:r>
                          <w:r>
                            <w:rPr>
                              <w:rFonts w:cs="Times New Roman"/>
                              <w:spacing w:val="1"/>
                            </w:rPr>
                            <w:t>r</w:t>
                          </w:r>
                          <w:r>
                            <w:rPr>
                              <w:rFonts w:cs="Times New Roman"/>
                            </w:rPr>
                            <w:t>yland</w:t>
                          </w:r>
                          <w:r>
                            <w:rPr>
                              <w:rFonts w:cs="Times New Roman"/>
                              <w:spacing w:val="-21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</w:rPr>
                            <w:t>USA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8F61F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52.75pt;margin-top:58.55pt;width:197.75pt;height:10.95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" filled="f" stroked="f">
              <v:textbox inset="0,0,0,0">
                <w:txbxContent>
                  <w:p w14:paraId="70E94EE5" w14:textId="77777777" w:rsidR="000E7821" w:rsidRDefault="000E7821">
                    <w:pPr>
                      <w:pStyle w:val="BodyText"/>
                      <w:spacing w:line="197" w:lineRule="exact"/>
                      <w:ind w:left="20"/>
                      <w:rPr>
                        <w:rFonts w:cs="Times New Roman"/>
                      </w:rPr>
                    </w:pPr>
                    <w:r>
                      <w:rPr>
                        <w:rFonts w:cs="Times New Roman"/>
                      </w:rPr>
                      <w:t>SIGCSE’18,</w:t>
                    </w:r>
                    <w:r>
                      <w:rPr>
                        <w:rFonts w:cs="Times New Roman"/>
                        <w:spacing w:val="-22"/>
                      </w:rPr>
                      <w:t xml:space="preserve"> </w:t>
                    </w:r>
                    <w:r>
                      <w:rPr>
                        <w:rFonts w:cs="Times New Roman"/>
                      </w:rPr>
                      <w:t>Februa</w:t>
                    </w:r>
                    <w:r>
                      <w:rPr>
                        <w:rFonts w:cs="Times New Roman"/>
                        <w:spacing w:val="1"/>
                      </w:rPr>
                      <w:t>r</w:t>
                    </w:r>
                    <w:r>
                      <w:rPr>
                        <w:rFonts w:cs="Times New Roman"/>
                      </w:rPr>
                      <w:t>y</w:t>
                    </w:r>
                    <w:r>
                      <w:rPr>
                        <w:rFonts w:cs="Times New Roman"/>
                        <w:spacing w:val="-21"/>
                      </w:rPr>
                      <w:t xml:space="preserve"> </w:t>
                    </w:r>
                    <w:r>
                      <w:rPr>
                        <w:rFonts w:cs="Times New Roman"/>
                      </w:rPr>
                      <w:t>2018,</w:t>
                    </w:r>
                    <w:r>
                      <w:rPr>
                        <w:rFonts w:cs="Times New Roman"/>
                        <w:spacing w:val="-21"/>
                      </w:rPr>
                      <w:t xml:space="preserve"> </w:t>
                    </w:r>
                    <w:r>
                      <w:rPr>
                        <w:rFonts w:cs="Times New Roman"/>
                      </w:rPr>
                      <w:t>Baltimo</w:t>
                    </w:r>
                    <w:r>
                      <w:rPr>
                        <w:rFonts w:cs="Times New Roman"/>
                        <w:spacing w:val="-2"/>
                      </w:rPr>
                      <w:t>re</w:t>
                    </w:r>
                    <w:r>
                      <w:rPr>
                        <w:rFonts w:cs="Times New Roman"/>
                      </w:rPr>
                      <w:t>,</w:t>
                    </w:r>
                    <w:r>
                      <w:rPr>
                        <w:rFonts w:cs="Times New Roman"/>
                        <w:spacing w:val="-22"/>
                      </w:rPr>
                      <w:t xml:space="preserve"> </w:t>
                    </w:r>
                    <w:r>
                      <w:rPr>
                        <w:rFonts w:cs="Times New Roman"/>
                      </w:rPr>
                      <w:t>Ma</w:t>
                    </w:r>
                    <w:r>
                      <w:rPr>
                        <w:rFonts w:cs="Times New Roman"/>
                        <w:spacing w:val="1"/>
                      </w:rPr>
                      <w:t>r</w:t>
                    </w:r>
                    <w:r>
                      <w:rPr>
                        <w:rFonts w:cs="Times New Roman"/>
                      </w:rPr>
                      <w:t>yland</w:t>
                    </w:r>
                    <w:r>
                      <w:rPr>
                        <w:rFonts w:cs="Times New Roman"/>
                        <w:spacing w:val="-21"/>
                      </w:rPr>
                      <w:t xml:space="preserve"> </w:t>
                    </w:r>
                    <w:r>
                      <w:rPr>
                        <w:rFonts w:cs="Times New Roman"/>
                      </w:rPr>
                      <w:t>USA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03AD90B5" wp14:editId="417A266D">
              <wp:simplePos x="0" y="0"/>
              <wp:positionH relativeFrom="page">
                <wp:posOffset>6193790</wp:posOffset>
              </wp:positionH>
              <wp:positionV relativeFrom="page">
                <wp:posOffset>743585</wp:posOffset>
              </wp:positionV>
              <wp:extent cx="907415" cy="139065"/>
              <wp:effectExtent l="0" t="0" r="0" b="635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741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C92E71" w14:textId="77777777" w:rsidR="000E7821" w:rsidRDefault="000E7821">
                          <w:pPr>
                            <w:pStyle w:val="BodyText"/>
                            <w:spacing w:line="197" w:lineRule="exact"/>
                            <w:ind w:left="20"/>
                            <w:rPr>
                              <w:rFonts w:cs="Times New Roman"/>
                            </w:rPr>
                          </w:pPr>
                          <w:r>
                            <w:rPr>
                              <w:rFonts w:cs="Times New Roman"/>
                            </w:rPr>
                            <w:t>L.</w:t>
                          </w:r>
                          <w:r>
                            <w:rPr>
                              <w:rFonts w:cs="Times New Roman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</w:rPr>
                            <w:t>Gusukuma</w:t>
                          </w:r>
                          <w:r>
                            <w:rPr>
                              <w:rFonts w:cs="Times New Roman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</w:rPr>
                            <w:t>et</w:t>
                          </w:r>
                          <w:r>
                            <w:rPr>
                              <w:rFonts w:cs="Times New Roman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</w:rPr>
                            <w:t>al.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AD90B5" id="Text Box 5" o:spid="_x0000_s1028" type="#_x0000_t202" style="position:absolute;margin-left:487.7pt;margin-top:58.55pt;width:71.45pt;height:10.9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" filled="f" stroked="f">
              <v:textbox inset="0,0,0,0">
                <w:txbxContent>
                  <w:p w14:paraId="17C92E71" w14:textId="77777777" w:rsidR="000E7821" w:rsidRDefault="000E7821">
                    <w:pPr>
                      <w:pStyle w:val="BodyText"/>
                      <w:spacing w:line="197" w:lineRule="exact"/>
                      <w:ind w:left="20"/>
                      <w:rPr>
                        <w:rFonts w:cs="Times New Roman"/>
                      </w:rPr>
                    </w:pPr>
                    <w:r>
                      <w:rPr>
                        <w:rFonts w:cs="Times New Roman"/>
                      </w:rPr>
                      <w:t>L.</w:t>
                    </w:r>
                    <w:r>
                      <w:rPr>
                        <w:rFonts w:cs="Times New Roman"/>
                        <w:spacing w:val="1"/>
                      </w:rPr>
                      <w:t xml:space="preserve"> </w:t>
                    </w:r>
                    <w:r>
                      <w:rPr>
                        <w:rFonts w:cs="Times New Roman"/>
                      </w:rPr>
                      <w:t>Gusukuma</w:t>
                    </w:r>
                    <w:r>
                      <w:rPr>
                        <w:rFonts w:cs="Times New Roman"/>
                        <w:spacing w:val="1"/>
                      </w:rPr>
                      <w:t xml:space="preserve"> </w:t>
                    </w:r>
                    <w:r>
                      <w:rPr>
                        <w:rFonts w:cs="Times New Roman"/>
                      </w:rPr>
                      <w:t>et</w:t>
                    </w:r>
                    <w:r>
                      <w:rPr>
                        <w:rFonts w:cs="Times New Roman"/>
                        <w:spacing w:val="1"/>
                      </w:rPr>
                      <w:t xml:space="preserve"> </w:t>
                    </w:r>
                    <w:r>
                      <w:rPr>
                        <w:rFonts w:cs="Times New Roman"/>
                      </w:rPr>
                      <w:t>al.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C96A2C" w14:textId="23400246" w:rsidR="000E7821" w:rsidRDefault="000E7821">
    <w:pPr>
      <w:spacing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349512AC" wp14:editId="44B9B420">
              <wp:simplePos x="0" y="0"/>
              <wp:positionH relativeFrom="page">
                <wp:posOffset>666750</wp:posOffset>
              </wp:positionH>
              <wp:positionV relativeFrom="page">
                <wp:posOffset>699135</wp:posOffset>
              </wp:positionV>
              <wp:extent cx="2274570" cy="278130"/>
              <wp:effectExtent l="6350" t="635" r="5080" b="635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4570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C7AF1" w14:textId="77777777" w:rsidR="000E7821" w:rsidRDefault="000E7821">
                          <w:pPr>
                            <w:pStyle w:val="BodyText"/>
                            <w:spacing w:line="197" w:lineRule="exact"/>
                            <w:ind w:left="25"/>
                            <w:rPr>
                              <w:rFonts w:cs="Times New Roman"/>
                            </w:rPr>
                          </w:pPr>
                          <w:r>
                            <w:rPr>
                              <w:rFonts w:cs="Times New Roman"/>
                            </w:rPr>
                            <w:t>Instructional</w:t>
                          </w:r>
                          <w:r>
                            <w:rPr>
                              <w:rFonts w:cs="Times New Roman"/>
                              <w:spacing w:val="7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</w:rPr>
                            <w:t>Design</w:t>
                          </w:r>
                          <w:r>
                            <w:rPr>
                              <w:rFonts w:cs="Times New Roman"/>
                              <w:spacing w:val="8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</w:rPr>
                            <w:t>+</w:t>
                          </w:r>
                          <w:r>
                            <w:rPr>
                              <w:rFonts w:cs="Times New Roman"/>
                              <w:spacing w:val="7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</w:rPr>
                            <w:t>Kn</w:t>
                          </w:r>
                          <w:r>
                            <w:rPr>
                              <w:rFonts w:cs="Times New Roman"/>
                              <w:spacing w:val="-3"/>
                            </w:rPr>
                            <w:t>o</w:t>
                          </w:r>
                          <w:r>
                            <w:rPr>
                              <w:rFonts w:cs="Times New Roman"/>
                            </w:rPr>
                            <w:t>wl</w:t>
                          </w:r>
                          <w:r>
                            <w:rPr>
                              <w:rFonts w:cs="Times New Roman"/>
                              <w:spacing w:val="1"/>
                            </w:rPr>
                            <w:t>e</w:t>
                          </w:r>
                          <w:r>
                            <w:rPr>
                              <w:rFonts w:cs="Times New Roman"/>
                            </w:rPr>
                            <w:t>dge</w:t>
                          </w:r>
                          <w:r>
                            <w:rPr>
                              <w:rFonts w:cs="Times New Roman"/>
                              <w:spacing w:val="8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</w:rPr>
                            <w:t>Components:</w:t>
                          </w:r>
                        </w:p>
                        <w:p w14:paraId="1685548F" w14:textId="77777777" w:rsidR="000E7821" w:rsidRDefault="000E7821">
                          <w:pPr>
                            <w:pStyle w:val="BodyText"/>
                            <w:spacing w:before="12"/>
                            <w:ind w:left="20"/>
                            <w:rPr>
                              <w:rFonts w:cs="Times New Roman"/>
                            </w:rPr>
                          </w:pPr>
                          <w:r>
                            <w:rPr>
                              <w:rFonts w:cs="Times New Roman"/>
                              <w:w w:val="105"/>
                            </w:rPr>
                            <w:t>A</w:t>
                          </w:r>
                          <w:r>
                            <w:rPr>
                              <w:rFonts w:cs="Times New Roman"/>
                              <w:spacing w:val="-27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w w:val="105"/>
                            </w:rPr>
                            <w:t>Systematic</w:t>
                          </w:r>
                          <w:r>
                            <w:rPr>
                              <w:rFonts w:cs="Times New Roman"/>
                              <w:spacing w:val="-27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w w:val="105"/>
                            </w:rPr>
                            <w:t>Meth</w:t>
                          </w:r>
                          <w:r>
                            <w:rPr>
                              <w:rFonts w:cs="Times New Roman"/>
                              <w:spacing w:val="1"/>
                              <w:w w:val="105"/>
                            </w:rPr>
                            <w:t>o</w:t>
                          </w:r>
                          <w:r>
                            <w:rPr>
                              <w:rFonts w:cs="Times New Roman"/>
                              <w:w w:val="105"/>
                            </w:rPr>
                            <w:t>d</w:t>
                          </w:r>
                          <w:r>
                            <w:rPr>
                              <w:rFonts w:cs="Times New Roman"/>
                              <w:spacing w:val="-27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w w:val="105"/>
                            </w:rPr>
                            <w:t>for</w:t>
                          </w:r>
                          <w:r>
                            <w:rPr>
                              <w:rFonts w:cs="Times New Roman"/>
                              <w:spacing w:val="-26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w w:val="105"/>
                            </w:rPr>
                            <w:t>Refining</w:t>
                          </w:r>
                          <w:r>
                            <w:rPr>
                              <w:rFonts w:cs="Times New Roman"/>
                              <w:spacing w:val="-27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w w:val="105"/>
                            </w:rPr>
                            <w:t>Instruction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9512A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style="position:absolute;margin-left:52.5pt;margin-top:55.05pt;width:179.1pt;height:21.9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" filled="f" stroked="f">
              <v:textbox inset="0,0,0,0">
                <w:txbxContent>
                  <w:p w14:paraId="647C7AF1" w14:textId="77777777" w:rsidR="000E7821" w:rsidRDefault="000E7821">
                    <w:pPr>
                      <w:pStyle w:val="BodyText"/>
                      <w:spacing w:line="197" w:lineRule="exact"/>
                      <w:ind w:left="25"/>
                      <w:rPr>
                        <w:rFonts w:cs="Times New Roman"/>
                      </w:rPr>
                    </w:pPr>
                    <w:r>
                      <w:rPr>
                        <w:rFonts w:cs="Times New Roman"/>
                      </w:rPr>
                      <w:t>Instructional</w:t>
                    </w:r>
                    <w:r>
                      <w:rPr>
                        <w:rFonts w:cs="Times New Roman"/>
                        <w:spacing w:val="7"/>
                      </w:rPr>
                      <w:t xml:space="preserve"> </w:t>
                    </w:r>
                    <w:r>
                      <w:rPr>
                        <w:rFonts w:cs="Times New Roman"/>
                      </w:rPr>
                      <w:t>Design</w:t>
                    </w:r>
                    <w:r>
                      <w:rPr>
                        <w:rFonts w:cs="Times New Roman"/>
                        <w:spacing w:val="8"/>
                      </w:rPr>
                      <w:t xml:space="preserve"> </w:t>
                    </w:r>
                    <w:r>
                      <w:rPr>
                        <w:rFonts w:cs="Times New Roman"/>
                      </w:rPr>
                      <w:t>+</w:t>
                    </w:r>
                    <w:r>
                      <w:rPr>
                        <w:rFonts w:cs="Times New Roman"/>
                        <w:spacing w:val="7"/>
                      </w:rPr>
                      <w:t xml:space="preserve"> </w:t>
                    </w:r>
                    <w:r>
                      <w:rPr>
                        <w:rFonts w:cs="Times New Roman"/>
                      </w:rPr>
                      <w:t>Kn</w:t>
                    </w:r>
                    <w:r>
                      <w:rPr>
                        <w:rFonts w:cs="Times New Roman"/>
                        <w:spacing w:val="-3"/>
                      </w:rPr>
                      <w:t>o</w:t>
                    </w:r>
                    <w:r>
                      <w:rPr>
                        <w:rFonts w:cs="Times New Roman"/>
                      </w:rPr>
                      <w:t>wl</w:t>
                    </w:r>
                    <w:r>
                      <w:rPr>
                        <w:rFonts w:cs="Times New Roman"/>
                        <w:spacing w:val="1"/>
                      </w:rPr>
                      <w:t>e</w:t>
                    </w:r>
                    <w:r>
                      <w:rPr>
                        <w:rFonts w:cs="Times New Roman"/>
                      </w:rPr>
                      <w:t>dge</w:t>
                    </w:r>
                    <w:r>
                      <w:rPr>
                        <w:rFonts w:cs="Times New Roman"/>
                        <w:spacing w:val="8"/>
                      </w:rPr>
                      <w:t xml:space="preserve"> </w:t>
                    </w:r>
                    <w:r>
                      <w:rPr>
                        <w:rFonts w:cs="Times New Roman"/>
                      </w:rPr>
                      <w:t>Components:</w:t>
                    </w:r>
                  </w:p>
                  <w:p w14:paraId="1685548F" w14:textId="77777777" w:rsidR="000E7821" w:rsidRDefault="000E7821">
                    <w:pPr>
                      <w:pStyle w:val="BodyText"/>
                      <w:spacing w:before="12"/>
                      <w:ind w:left="20"/>
                      <w:rPr>
                        <w:rFonts w:cs="Times New Roman"/>
                      </w:rPr>
                    </w:pPr>
                    <w:r>
                      <w:rPr>
                        <w:rFonts w:cs="Times New Roman"/>
                        <w:w w:val="105"/>
                      </w:rPr>
                      <w:t>A</w:t>
                    </w:r>
                    <w:r>
                      <w:rPr>
                        <w:rFonts w:cs="Times New Roman"/>
                        <w:spacing w:val="-27"/>
                        <w:w w:val="105"/>
                      </w:rPr>
                      <w:t xml:space="preserve"> </w:t>
                    </w:r>
                    <w:r>
                      <w:rPr>
                        <w:rFonts w:cs="Times New Roman"/>
                        <w:w w:val="105"/>
                      </w:rPr>
                      <w:t>Systematic</w:t>
                    </w:r>
                    <w:r>
                      <w:rPr>
                        <w:rFonts w:cs="Times New Roman"/>
                        <w:spacing w:val="-27"/>
                        <w:w w:val="105"/>
                      </w:rPr>
                      <w:t xml:space="preserve"> </w:t>
                    </w:r>
                    <w:r>
                      <w:rPr>
                        <w:rFonts w:cs="Times New Roman"/>
                        <w:w w:val="105"/>
                      </w:rPr>
                      <w:t>Meth</w:t>
                    </w:r>
                    <w:r>
                      <w:rPr>
                        <w:rFonts w:cs="Times New Roman"/>
                        <w:spacing w:val="1"/>
                        <w:w w:val="105"/>
                      </w:rPr>
                      <w:t>o</w:t>
                    </w:r>
                    <w:r>
                      <w:rPr>
                        <w:rFonts w:cs="Times New Roman"/>
                        <w:w w:val="105"/>
                      </w:rPr>
                      <w:t>d</w:t>
                    </w:r>
                    <w:r>
                      <w:rPr>
                        <w:rFonts w:cs="Times New Roman"/>
                        <w:spacing w:val="-27"/>
                        <w:w w:val="105"/>
                      </w:rPr>
                      <w:t xml:space="preserve"> </w:t>
                    </w:r>
                    <w:r>
                      <w:rPr>
                        <w:rFonts w:cs="Times New Roman"/>
                        <w:w w:val="105"/>
                      </w:rPr>
                      <w:t>for</w:t>
                    </w:r>
                    <w:r>
                      <w:rPr>
                        <w:rFonts w:cs="Times New Roman"/>
                        <w:spacing w:val="-26"/>
                        <w:w w:val="105"/>
                      </w:rPr>
                      <w:t xml:space="preserve"> </w:t>
                    </w:r>
                    <w:r>
                      <w:rPr>
                        <w:rFonts w:cs="Times New Roman"/>
                        <w:w w:val="105"/>
                      </w:rPr>
                      <w:t>Refining</w:t>
                    </w:r>
                    <w:r>
                      <w:rPr>
                        <w:rFonts w:cs="Times New Roman"/>
                        <w:spacing w:val="-27"/>
                        <w:w w:val="105"/>
                      </w:rPr>
                      <w:t xml:space="preserve"> </w:t>
                    </w:r>
                    <w:r>
                      <w:rPr>
                        <w:rFonts w:cs="Times New Roman"/>
                        <w:w w:val="105"/>
                      </w:rPr>
                      <w:t>Instruction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FA1CAF" wp14:editId="7E717A76">
              <wp:simplePos x="0" y="0"/>
              <wp:positionH relativeFrom="page">
                <wp:posOffset>4589780</wp:posOffset>
              </wp:positionH>
              <wp:positionV relativeFrom="page">
                <wp:posOffset>838200</wp:posOffset>
              </wp:positionV>
              <wp:extent cx="2511425" cy="139065"/>
              <wp:effectExtent l="5080" t="0" r="0" b="63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142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41A219" w14:textId="77777777" w:rsidR="000E7821" w:rsidRDefault="000E7821">
                          <w:pPr>
                            <w:pStyle w:val="BodyText"/>
                            <w:spacing w:line="197" w:lineRule="exact"/>
                            <w:ind w:left="20"/>
                            <w:rPr>
                              <w:rFonts w:cs="Times New Roman"/>
                            </w:rPr>
                          </w:pPr>
                          <w:r>
                            <w:rPr>
                              <w:rFonts w:cs="Times New Roman"/>
                            </w:rPr>
                            <w:t>SIGCSE’18,</w:t>
                          </w:r>
                          <w:r>
                            <w:rPr>
                              <w:rFonts w:cs="Times New Roman"/>
                              <w:spacing w:val="-22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</w:rPr>
                            <w:t>Februa</w:t>
                          </w:r>
                          <w:r>
                            <w:rPr>
                              <w:rFonts w:cs="Times New Roman"/>
                              <w:spacing w:val="1"/>
                            </w:rPr>
                            <w:t>r</w:t>
                          </w:r>
                          <w:r>
                            <w:rPr>
                              <w:rFonts w:cs="Times New Roman"/>
                            </w:rPr>
                            <w:t>y</w:t>
                          </w:r>
                          <w:r>
                            <w:rPr>
                              <w:rFonts w:cs="Times New Roman"/>
                              <w:spacing w:val="-21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</w:rPr>
                            <w:t>2018,</w:t>
                          </w:r>
                          <w:r>
                            <w:rPr>
                              <w:rFonts w:cs="Times New Roman"/>
                              <w:spacing w:val="-21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</w:rPr>
                            <w:t>Baltimo</w:t>
                          </w:r>
                          <w:r>
                            <w:rPr>
                              <w:rFonts w:cs="Times New Roman"/>
                              <w:spacing w:val="-2"/>
                            </w:rPr>
                            <w:t>re</w:t>
                          </w:r>
                          <w:r>
                            <w:rPr>
                              <w:rFonts w:cs="Times New Roman"/>
                            </w:rPr>
                            <w:t>,</w:t>
                          </w:r>
                          <w:r>
                            <w:rPr>
                              <w:rFonts w:cs="Times New Roman"/>
                              <w:spacing w:val="-22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</w:rPr>
                            <w:t>Ma</w:t>
                          </w:r>
                          <w:r>
                            <w:rPr>
                              <w:rFonts w:cs="Times New Roman"/>
                              <w:spacing w:val="1"/>
                            </w:rPr>
                            <w:t>r</w:t>
                          </w:r>
                          <w:r>
                            <w:rPr>
                              <w:rFonts w:cs="Times New Roman"/>
                            </w:rPr>
                            <w:t>yland</w:t>
                          </w:r>
                          <w:r>
                            <w:rPr>
                              <w:rFonts w:cs="Times New Roman"/>
                              <w:spacing w:val="-21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</w:rPr>
                            <w:t>USA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FA1CAF" id="Text Box 3" o:spid="_x0000_s1030" type="#_x0000_t202" style="position:absolute;margin-left:361.4pt;margin-top:66pt;width:197.75pt;height:10.9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" filled="f" stroked="f">
              <v:textbox inset="0,0,0,0">
                <w:txbxContent>
                  <w:p w14:paraId="5041A219" w14:textId="77777777" w:rsidR="000E7821" w:rsidRDefault="000E7821">
                    <w:pPr>
                      <w:pStyle w:val="BodyText"/>
                      <w:spacing w:line="197" w:lineRule="exact"/>
                      <w:ind w:left="20"/>
                      <w:rPr>
                        <w:rFonts w:cs="Times New Roman"/>
                      </w:rPr>
                    </w:pPr>
                    <w:r>
                      <w:rPr>
                        <w:rFonts w:cs="Times New Roman"/>
                      </w:rPr>
                      <w:t>SIGCSE’18,</w:t>
                    </w:r>
                    <w:r>
                      <w:rPr>
                        <w:rFonts w:cs="Times New Roman"/>
                        <w:spacing w:val="-22"/>
                      </w:rPr>
                      <w:t xml:space="preserve"> </w:t>
                    </w:r>
                    <w:r>
                      <w:rPr>
                        <w:rFonts w:cs="Times New Roman"/>
                      </w:rPr>
                      <w:t>Februa</w:t>
                    </w:r>
                    <w:r>
                      <w:rPr>
                        <w:rFonts w:cs="Times New Roman"/>
                        <w:spacing w:val="1"/>
                      </w:rPr>
                      <w:t>r</w:t>
                    </w:r>
                    <w:r>
                      <w:rPr>
                        <w:rFonts w:cs="Times New Roman"/>
                      </w:rPr>
                      <w:t>y</w:t>
                    </w:r>
                    <w:r>
                      <w:rPr>
                        <w:rFonts w:cs="Times New Roman"/>
                        <w:spacing w:val="-21"/>
                      </w:rPr>
                      <w:t xml:space="preserve"> </w:t>
                    </w:r>
                    <w:r>
                      <w:rPr>
                        <w:rFonts w:cs="Times New Roman"/>
                      </w:rPr>
                      <w:t>2018,</w:t>
                    </w:r>
                    <w:r>
                      <w:rPr>
                        <w:rFonts w:cs="Times New Roman"/>
                        <w:spacing w:val="-21"/>
                      </w:rPr>
                      <w:t xml:space="preserve"> </w:t>
                    </w:r>
                    <w:r>
                      <w:rPr>
                        <w:rFonts w:cs="Times New Roman"/>
                      </w:rPr>
                      <w:t>Baltimo</w:t>
                    </w:r>
                    <w:r>
                      <w:rPr>
                        <w:rFonts w:cs="Times New Roman"/>
                        <w:spacing w:val="-2"/>
                      </w:rPr>
                      <w:t>re</w:t>
                    </w:r>
                    <w:r>
                      <w:rPr>
                        <w:rFonts w:cs="Times New Roman"/>
                      </w:rPr>
                      <w:t>,</w:t>
                    </w:r>
                    <w:r>
                      <w:rPr>
                        <w:rFonts w:cs="Times New Roman"/>
                        <w:spacing w:val="-22"/>
                      </w:rPr>
                      <w:t xml:space="preserve"> </w:t>
                    </w:r>
                    <w:r>
                      <w:rPr>
                        <w:rFonts w:cs="Times New Roman"/>
                      </w:rPr>
                      <w:t>Ma</w:t>
                    </w:r>
                    <w:r>
                      <w:rPr>
                        <w:rFonts w:cs="Times New Roman"/>
                        <w:spacing w:val="1"/>
                      </w:rPr>
                      <w:t>r</w:t>
                    </w:r>
                    <w:r>
                      <w:rPr>
                        <w:rFonts w:cs="Times New Roman"/>
                      </w:rPr>
                      <w:t>yland</w:t>
                    </w:r>
                    <w:r>
                      <w:rPr>
                        <w:rFonts w:cs="Times New Roman"/>
                        <w:spacing w:val="-21"/>
                      </w:rPr>
                      <w:t xml:space="preserve"> </w:t>
                    </w:r>
                    <w:r>
                      <w:rPr>
                        <w:rFonts w:cs="Times New Roman"/>
                      </w:rPr>
                      <w:t>USA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5D8EDD" w14:textId="0A07F7F0" w:rsidR="000E7821" w:rsidRDefault="000E7821">
    <w:pPr>
      <w:spacing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72B5B5C" wp14:editId="30460A5A">
              <wp:simplePos x="0" y="0"/>
              <wp:positionH relativeFrom="page">
                <wp:posOffset>669925</wp:posOffset>
              </wp:positionH>
              <wp:positionV relativeFrom="page">
                <wp:posOffset>838200</wp:posOffset>
              </wp:positionV>
              <wp:extent cx="2511425" cy="139065"/>
              <wp:effectExtent l="0" t="0" r="6350" b="63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142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C9CF52" w14:textId="77777777" w:rsidR="000E7821" w:rsidRDefault="000E7821">
                          <w:pPr>
                            <w:pStyle w:val="BodyText"/>
                            <w:spacing w:line="197" w:lineRule="exact"/>
                            <w:ind w:left="20"/>
                            <w:rPr>
                              <w:rFonts w:cs="Times New Roman"/>
                            </w:rPr>
                          </w:pPr>
                          <w:r>
                            <w:rPr>
                              <w:rFonts w:cs="Times New Roman"/>
                            </w:rPr>
                            <w:t>SIGCSE’18,</w:t>
                          </w:r>
                          <w:r>
                            <w:rPr>
                              <w:rFonts w:cs="Times New Roman"/>
                              <w:spacing w:val="-22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</w:rPr>
                            <w:t>Februa</w:t>
                          </w:r>
                          <w:r>
                            <w:rPr>
                              <w:rFonts w:cs="Times New Roman"/>
                              <w:spacing w:val="1"/>
                            </w:rPr>
                            <w:t>r</w:t>
                          </w:r>
                          <w:r>
                            <w:rPr>
                              <w:rFonts w:cs="Times New Roman"/>
                            </w:rPr>
                            <w:t>y</w:t>
                          </w:r>
                          <w:r>
                            <w:rPr>
                              <w:rFonts w:cs="Times New Roman"/>
                              <w:spacing w:val="-21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</w:rPr>
                            <w:t>2018,</w:t>
                          </w:r>
                          <w:r>
                            <w:rPr>
                              <w:rFonts w:cs="Times New Roman"/>
                              <w:spacing w:val="-21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</w:rPr>
                            <w:t>Baltimo</w:t>
                          </w:r>
                          <w:r>
                            <w:rPr>
                              <w:rFonts w:cs="Times New Roman"/>
                              <w:spacing w:val="-2"/>
                            </w:rPr>
                            <w:t>re</w:t>
                          </w:r>
                          <w:r>
                            <w:rPr>
                              <w:rFonts w:cs="Times New Roman"/>
                            </w:rPr>
                            <w:t>,</w:t>
                          </w:r>
                          <w:r>
                            <w:rPr>
                              <w:rFonts w:cs="Times New Roman"/>
                              <w:spacing w:val="-22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</w:rPr>
                            <w:t>Ma</w:t>
                          </w:r>
                          <w:r>
                            <w:rPr>
                              <w:rFonts w:cs="Times New Roman"/>
                              <w:spacing w:val="1"/>
                            </w:rPr>
                            <w:t>r</w:t>
                          </w:r>
                          <w:r>
                            <w:rPr>
                              <w:rFonts w:cs="Times New Roman"/>
                            </w:rPr>
                            <w:t>yland</w:t>
                          </w:r>
                          <w:r>
                            <w:rPr>
                              <w:rFonts w:cs="Times New Roman"/>
                              <w:spacing w:val="-21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</w:rPr>
                            <w:t>USA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2B5B5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1" type="#_x0000_t202" style="position:absolute;margin-left:52.75pt;margin-top:66pt;width:197.75pt;height:10.9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" filled="f" stroked="f">
              <v:textbox inset="0,0,0,0">
                <w:txbxContent>
                  <w:p w14:paraId="3DC9CF52" w14:textId="77777777" w:rsidR="000E7821" w:rsidRDefault="000E7821">
                    <w:pPr>
                      <w:pStyle w:val="BodyText"/>
                      <w:spacing w:line="197" w:lineRule="exact"/>
                      <w:ind w:left="20"/>
                      <w:rPr>
                        <w:rFonts w:cs="Times New Roman"/>
                      </w:rPr>
                    </w:pPr>
                    <w:r>
                      <w:rPr>
                        <w:rFonts w:cs="Times New Roman"/>
                      </w:rPr>
                      <w:t>SIGCSE’18,</w:t>
                    </w:r>
                    <w:r>
                      <w:rPr>
                        <w:rFonts w:cs="Times New Roman"/>
                        <w:spacing w:val="-22"/>
                      </w:rPr>
                      <w:t xml:space="preserve"> </w:t>
                    </w:r>
                    <w:r>
                      <w:rPr>
                        <w:rFonts w:cs="Times New Roman"/>
                      </w:rPr>
                      <w:t>Februa</w:t>
                    </w:r>
                    <w:r>
                      <w:rPr>
                        <w:rFonts w:cs="Times New Roman"/>
                        <w:spacing w:val="1"/>
                      </w:rPr>
                      <w:t>r</w:t>
                    </w:r>
                    <w:r>
                      <w:rPr>
                        <w:rFonts w:cs="Times New Roman"/>
                      </w:rPr>
                      <w:t>y</w:t>
                    </w:r>
                    <w:r>
                      <w:rPr>
                        <w:rFonts w:cs="Times New Roman"/>
                        <w:spacing w:val="-21"/>
                      </w:rPr>
                      <w:t xml:space="preserve"> </w:t>
                    </w:r>
                    <w:r>
                      <w:rPr>
                        <w:rFonts w:cs="Times New Roman"/>
                      </w:rPr>
                      <w:t>2018,</w:t>
                    </w:r>
                    <w:r>
                      <w:rPr>
                        <w:rFonts w:cs="Times New Roman"/>
                        <w:spacing w:val="-21"/>
                      </w:rPr>
                      <w:t xml:space="preserve"> </w:t>
                    </w:r>
                    <w:r>
                      <w:rPr>
                        <w:rFonts w:cs="Times New Roman"/>
                      </w:rPr>
                      <w:t>Baltimo</w:t>
                    </w:r>
                    <w:r>
                      <w:rPr>
                        <w:rFonts w:cs="Times New Roman"/>
                        <w:spacing w:val="-2"/>
                      </w:rPr>
                      <w:t>re</w:t>
                    </w:r>
                    <w:r>
                      <w:rPr>
                        <w:rFonts w:cs="Times New Roman"/>
                      </w:rPr>
                      <w:t>,</w:t>
                    </w:r>
                    <w:r>
                      <w:rPr>
                        <w:rFonts w:cs="Times New Roman"/>
                        <w:spacing w:val="-22"/>
                      </w:rPr>
                      <w:t xml:space="preserve"> </w:t>
                    </w:r>
                    <w:r>
                      <w:rPr>
                        <w:rFonts w:cs="Times New Roman"/>
                      </w:rPr>
                      <w:t>Ma</w:t>
                    </w:r>
                    <w:r>
                      <w:rPr>
                        <w:rFonts w:cs="Times New Roman"/>
                        <w:spacing w:val="1"/>
                      </w:rPr>
                      <w:t>r</w:t>
                    </w:r>
                    <w:r>
                      <w:rPr>
                        <w:rFonts w:cs="Times New Roman"/>
                      </w:rPr>
                      <w:t>yland</w:t>
                    </w:r>
                    <w:r>
                      <w:rPr>
                        <w:rFonts w:cs="Times New Roman"/>
                        <w:spacing w:val="-21"/>
                      </w:rPr>
                      <w:t xml:space="preserve"> </w:t>
                    </w:r>
                    <w:r>
                      <w:rPr>
                        <w:rFonts w:cs="Times New Roman"/>
                      </w:rPr>
                      <w:t>USA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55CC6F1" wp14:editId="25B0AB91">
              <wp:simplePos x="0" y="0"/>
              <wp:positionH relativeFrom="page">
                <wp:posOffset>6193790</wp:posOffset>
              </wp:positionH>
              <wp:positionV relativeFrom="page">
                <wp:posOffset>838200</wp:posOffset>
              </wp:positionV>
              <wp:extent cx="907415" cy="139065"/>
              <wp:effectExtent l="0" t="0" r="0" b="6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741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80557E" w14:textId="77777777" w:rsidR="000E7821" w:rsidRDefault="000E7821">
                          <w:pPr>
                            <w:pStyle w:val="BodyText"/>
                            <w:spacing w:line="197" w:lineRule="exact"/>
                            <w:ind w:left="20"/>
                            <w:rPr>
                              <w:rFonts w:cs="Times New Roman"/>
                            </w:rPr>
                          </w:pPr>
                          <w:r>
                            <w:rPr>
                              <w:rFonts w:cs="Times New Roman"/>
                            </w:rPr>
                            <w:t>L.</w:t>
                          </w:r>
                          <w:r>
                            <w:rPr>
                              <w:rFonts w:cs="Times New Roman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</w:rPr>
                            <w:t>Gusukuma</w:t>
                          </w:r>
                          <w:r>
                            <w:rPr>
                              <w:rFonts w:cs="Times New Roman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</w:rPr>
                            <w:t>et</w:t>
                          </w:r>
                          <w:r>
                            <w:rPr>
                              <w:rFonts w:cs="Times New Roman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</w:rPr>
                            <w:t>al.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CC6F1" id="Text Box 1" o:spid="_x0000_s1032" type="#_x0000_t202" style="position:absolute;margin-left:487.7pt;margin-top:66pt;width:71.45pt;height:10.9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" filled="f" stroked="f">
              <v:textbox inset="0,0,0,0">
                <w:txbxContent>
                  <w:p w14:paraId="1E80557E" w14:textId="77777777" w:rsidR="000E7821" w:rsidRDefault="000E7821">
                    <w:pPr>
                      <w:pStyle w:val="BodyText"/>
                      <w:spacing w:line="197" w:lineRule="exact"/>
                      <w:ind w:left="20"/>
                      <w:rPr>
                        <w:rFonts w:cs="Times New Roman"/>
                      </w:rPr>
                    </w:pPr>
                    <w:r>
                      <w:rPr>
                        <w:rFonts w:cs="Times New Roman"/>
                      </w:rPr>
                      <w:t>L.</w:t>
                    </w:r>
                    <w:r>
                      <w:rPr>
                        <w:rFonts w:cs="Times New Roman"/>
                        <w:spacing w:val="1"/>
                      </w:rPr>
                      <w:t xml:space="preserve"> </w:t>
                    </w:r>
                    <w:r>
                      <w:rPr>
                        <w:rFonts w:cs="Times New Roman"/>
                      </w:rPr>
                      <w:t>Gusukuma</w:t>
                    </w:r>
                    <w:r>
                      <w:rPr>
                        <w:rFonts w:cs="Times New Roman"/>
                        <w:spacing w:val="1"/>
                      </w:rPr>
                      <w:t xml:space="preserve"> </w:t>
                    </w:r>
                    <w:r>
                      <w:rPr>
                        <w:rFonts w:cs="Times New Roman"/>
                      </w:rPr>
                      <w:t>et</w:t>
                    </w:r>
                    <w:r>
                      <w:rPr>
                        <w:rFonts w:cs="Times New Roman"/>
                        <w:spacing w:val="1"/>
                      </w:rPr>
                      <w:t xml:space="preserve"> </w:t>
                    </w:r>
                    <w:r>
                      <w:rPr>
                        <w:rFonts w:cs="Times New Roman"/>
                      </w:rPr>
                      <w:t>al.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5338CA"/>
    <w:multiLevelType w:val="hybridMultilevel"/>
    <w:tmpl w:val="D626E914"/>
    <w:lvl w:ilvl="0" w:tplc="645695C6">
      <w:start w:val="1"/>
      <w:numFmt w:val="bullet"/>
      <w:lvlText w:val="•"/>
      <w:lvlJc w:val="left"/>
      <w:pPr>
        <w:ind w:hanging="108"/>
      </w:pPr>
      <w:rPr>
        <w:rFonts w:ascii="Times New Roman" w:eastAsia="Times New Roman" w:hAnsi="Times New Roman" w:hint="default"/>
        <w:w w:val="99"/>
        <w:sz w:val="18"/>
        <w:szCs w:val="18"/>
      </w:rPr>
    </w:lvl>
    <w:lvl w:ilvl="1" w:tplc="33140990">
      <w:start w:val="1"/>
      <w:numFmt w:val="bullet"/>
      <w:lvlText w:val="•"/>
      <w:lvlJc w:val="left"/>
      <w:pPr>
        <w:ind w:hanging="169"/>
      </w:pPr>
      <w:rPr>
        <w:rFonts w:ascii="Times New Roman" w:eastAsia="Times New Roman" w:hAnsi="Times New Roman" w:hint="default"/>
        <w:w w:val="141"/>
        <w:sz w:val="18"/>
        <w:szCs w:val="18"/>
      </w:rPr>
    </w:lvl>
    <w:lvl w:ilvl="2" w:tplc="19649A2C">
      <w:start w:val="1"/>
      <w:numFmt w:val="bullet"/>
      <w:lvlText w:val="•"/>
      <w:lvlJc w:val="left"/>
      <w:rPr>
        <w:rFonts w:hint="default"/>
      </w:rPr>
    </w:lvl>
    <w:lvl w:ilvl="3" w:tplc="357EA228">
      <w:start w:val="1"/>
      <w:numFmt w:val="bullet"/>
      <w:lvlText w:val="•"/>
      <w:lvlJc w:val="left"/>
      <w:rPr>
        <w:rFonts w:hint="default"/>
      </w:rPr>
    </w:lvl>
    <w:lvl w:ilvl="4" w:tplc="74CAFDBC">
      <w:start w:val="1"/>
      <w:numFmt w:val="bullet"/>
      <w:lvlText w:val="•"/>
      <w:lvlJc w:val="left"/>
      <w:rPr>
        <w:rFonts w:hint="default"/>
      </w:rPr>
    </w:lvl>
    <w:lvl w:ilvl="5" w:tplc="D1DC9BF2">
      <w:start w:val="1"/>
      <w:numFmt w:val="bullet"/>
      <w:lvlText w:val="•"/>
      <w:lvlJc w:val="left"/>
      <w:rPr>
        <w:rFonts w:hint="default"/>
      </w:rPr>
    </w:lvl>
    <w:lvl w:ilvl="6" w:tplc="013CDB92">
      <w:start w:val="1"/>
      <w:numFmt w:val="bullet"/>
      <w:lvlText w:val="•"/>
      <w:lvlJc w:val="left"/>
      <w:rPr>
        <w:rFonts w:hint="default"/>
      </w:rPr>
    </w:lvl>
    <w:lvl w:ilvl="7" w:tplc="098C7AD2">
      <w:start w:val="1"/>
      <w:numFmt w:val="bullet"/>
      <w:lvlText w:val="•"/>
      <w:lvlJc w:val="left"/>
      <w:rPr>
        <w:rFonts w:hint="default"/>
      </w:rPr>
    </w:lvl>
    <w:lvl w:ilvl="8" w:tplc="68A873E0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54F578C8"/>
    <w:multiLevelType w:val="multilevel"/>
    <w:tmpl w:val="02D4D81E"/>
    <w:lvl w:ilvl="0">
      <w:start w:val="2"/>
      <w:numFmt w:val="decimal"/>
      <w:lvlText w:val="%1"/>
      <w:lvlJc w:val="left"/>
      <w:pPr>
        <w:ind w:hanging="496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496"/>
        <w:jc w:val="left"/>
      </w:pPr>
      <w:rPr>
        <w:rFonts w:ascii="Times New Roman" w:eastAsia="Times New Roman" w:hAnsi="Times New Roman" w:hint="default"/>
        <w:b/>
        <w:bCs/>
        <w:sz w:val="22"/>
        <w:szCs w:val="22"/>
      </w:rPr>
    </w:lvl>
    <w:lvl w:ilvl="2">
      <w:start w:val="1"/>
      <w:numFmt w:val="decimal"/>
      <w:lvlText w:val="(%3)"/>
      <w:lvlJc w:val="left"/>
      <w:pPr>
        <w:ind w:hanging="270"/>
        <w:jc w:val="left"/>
      </w:pPr>
      <w:rPr>
        <w:rFonts w:ascii="Times New Roman" w:eastAsia="Times New Roman" w:hAnsi="Times New Roman" w:hint="default"/>
        <w:w w:val="90"/>
        <w:sz w:val="18"/>
        <w:szCs w:val="18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62C61F90"/>
    <w:multiLevelType w:val="hybridMultilevel"/>
    <w:tmpl w:val="2854881A"/>
    <w:lvl w:ilvl="0" w:tplc="C0506162">
      <w:start w:val="1"/>
      <w:numFmt w:val="decimal"/>
      <w:lvlText w:val="%1"/>
      <w:lvlJc w:val="left"/>
      <w:pPr>
        <w:ind w:hanging="331"/>
        <w:jc w:val="left"/>
      </w:pPr>
      <w:rPr>
        <w:rFonts w:ascii="Times New Roman" w:eastAsia="Times New Roman" w:hAnsi="Times New Roman" w:hint="default"/>
        <w:b/>
        <w:bCs/>
        <w:w w:val="101"/>
        <w:sz w:val="22"/>
        <w:szCs w:val="22"/>
      </w:rPr>
    </w:lvl>
    <w:lvl w:ilvl="1" w:tplc="4684A2EC">
      <w:start w:val="1"/>
      <w:numFmt w:val="decimal"/>
      <w:lvlText w:val="(%2)"/>
      <w:lvlJc w:val="left"/>
      <w:pPr>
        <w:ind w:hanging="270"/>
        <w:jc w:val="left"/>
      </w:pPr>
      <w:rPr>
        <w:rFonts w:ascii="Times New Roman" w:eastAsia="Times New Roman" w:hAnsi="Times New Roman" w:hint="default"/>
        <w:w w:val="90"/>
        <w:sz w:val="18"/>
        <w:szCs w:val="18"/>
      </w:rPr>
    </w:lvl>
    <w:lvl w:ilvl="2" w:tplc="D0DE8EB0">
      <w:start w:val="1"/>
      <w:numFmt w:val="bullet"/>
      <w:lvlText w:val="•"/>
      <w:lvlJc w:val="left"/>
      <w:pPr>
        <w:ind w:hanging="169"/>
      </w:pPr>
      <w:rPr>
        <w:rFonts w:ascii="Times New Roman" w:eastAsia="Times New Roman" w:hAnsi="Times New Roman" w:hint="default"/>
        <w:w w:val="141"/>
        <w:sz w:val="18"/>
        <w:szCs w:val="18"/>
      </w:rPr>
    </w:lvl>
    <w:lvl w:ilvl="3" w:tplc="A330F0E6">
      <w:start w:val="1"/>
      <w:numFmt w:val="bullet"/>
      <w:lvlText w:val="•"/>
      <w:lvlJc w:val="left"/>
      <w:rPr>
        <w:rFonts w:hint="default"/>
      </w:rPr>
    </w:lvl>
    <w:lvl w:ilvl="4" w:tplc="28E09A82">
      <w:start w:val="1"/>
      <w:numFmt w:val="bullet"/>
      <w:lvlText w:val="•"/>
      <w:lvlJc w:val="left"/>
      <w:rPr>
        <w:rFonts w:hint="default"/>
      </w:rPr>
    </w:lvl>
    <w:lvl w:ilvl="5" w:tplc="FCE69106">
      <w:start w:val="1"/>
      <w:numFmt w:val="bullet"/>
      <w:lvlText w:val="•"/>
      <w:lvlJc w:val="left"/>
      <w:rPr>
        <w:rFonts w:hint="default"/>
      </w:rPr>
    </w:lvl>
    <w:lvl w:ilvl="6" w:tplc="01C2BB98">
      <w:start w:val="1"/>
      <w:numFmt w:val="bullet"/>
      <w:lvlText w:val="•"/>
      <w:lvlJc w:val="left"/>
      <w:rPr>
        <w:rFonts w:hint="default"/>
      </w:rPr>
    </w:lvl>
    <w:lvl w:ilvl="7" w:tplc="44584C28">
      <w:start w:val="1"/>
      <w:numFmt w:val="bullet"/>
      <w:lvlText w:val="•"/>
      <w:lvlJc w:val="left"/>
      <w:rPr>
        <w:rFonts w:hint="default"/>
      </w:rPr>
    </w:lvl>
    <w:lvl w:ilvl="8" w:tplc="09880118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7A83464B"/>
    <w:multiLevelType w:val="multilevel"/>
    <w:tmpl w:val="AC70CA58"/>
    <w:lvl w:ilvl="0">
      <w:start w:val="3"/>
      <w:numFmt w:val="decimal"/>
      <w:lvlText w:val="%1"/>
      <w:lvlJc w:val="left"/>
      <w:pPr>
        <w:ind w:hanging="331"/>
        <w:jc w:val="left"/>
      </w:pPr>
      <w:rPr>
        <w:rFonts w:ascii="Times New Roman" w:eastAsia="Times New Roman" w:hAnsi="Times New Roman" w:hint="default"/>
        <w:b/>
        <w:bCs/>
        <w:w w:val="101"/>
        <w:sz w:val="22"/>
        <w:szCs w:val="22"/>
      </w:rPr>
    </w:lvl>
    <w:lvl w:ilvl="1">
      <w:start w:val="1"/>
      <w:numFmt w:val="decimal"/>
      <w:lvlText w:val="%1.%2"/>
      <w:lvlJc w:val="left"/>
      <w:pPr>
        <w:ind w:hanging="496"/>
        <w:jc w:val="left"/>
      </w:pPr>
      <w:rPr>
        <w:rFonts w:ascii="Times New Roman" w:eastAsia="Times New Roman" w:hAnsi="Times New Roman" w:hint="default"/>
        <w:b/>
        <w:bCs/>
        <w:sz w:val="22"/>
        <w:szCs w:val="22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ennis Kafura">
    <w15:presenceInfo w15:providerId="None" w15:userId="Dennis Kafur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trackRevisions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2F5"/>
    <w:rsid w:val="000464C4"/>
    <w:rsid w:val="00052D35"/>
    <w:rsid w:val="000E7821"/>
    <w:rsid w:val="001963E8"/>
    <w:rsid w:val="002450F5"/>
    <w:rsid w:val="00392992"/>
    <w:rsid w:val="00507336"/>
    <w:rsid w:val="00541216"/>
    <w:rsid w:val="0062403D"/>
    <w:rsid w:val="00675FE2"/>
    <w:rsid w:val="007008E2"/>
    <w:rsid w:val="00711B44"/>
    <w:rsid w:val="007841B0"/>
    <w:rsid w:val="007842C7"/>
    <w:rsid w:val="008A0578"/>
    <w:rsid w:val="009C1740"/>
    <w:rsid w:val="00AD21FC"/>
    <w:rsid w:val="00B32060"/>
    <w:rsid w:val="00BD22F5"/>
    <w:rsid w:val="00C53DD7"/>
    <w:rsid w:val="00DB1DDA"/>
    <w:rsid w:val="00E74EE9"/>
    <w:rsid w:val="00EF43F3"/>
    <w:rsid w:val="00EF48D5"/>
    <w:rsid w:val="00F7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CCD2A9"/>
  <w15:docId w15:val="{72A78112-C6F7-4237-BB03-1A459F6F0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70"/>
      <w:outlineLvl w:val="0"/>
    </w:pPr>
    <w:rPr>
      <w:rFonts w:ascii="Times New Roman" w:eastAsia="Times New Roman" w:hAnsi="Times New Roman"/>
      <w:sz w:val="24"/>
      <w:szCs w:val="24"/>
    </w:rPr>
  </w:style>
  <w:style w:type="paragraph" w:styleId="Heading2">
    <w:name w:val="heading 2"/>
    <w:basedOn w:val="Normal"/>
    <w:uiPriority w:val="1"/>
    <w:qFormat/>
    <w:pPr>
      <w:ind w:left="115" w:hanging="496"/>
      <w:outlineLvl w:val="1"/>
    </w:pPr>
    <w:rPr>
      <w:rFonts w:ascii="Times New Roman" w:eastAsia="Times New Roman" w:hAnsi="Times New Roman"/>
      <w:b/>
      <w:bCs/>
    </w:rPr>
  </w:style>
  <w:style w:type="paragraph" w:styleId="Heading3">
    <w:name w:val="heading 3"/>
    <w:basedOn w:val="Normal"/>
    <w:uiPriority w:val="1"/>
    <w:qFormat/>
    <w:pPr>
      <w:ind w:left="208"/>
      <w:outlineLvl w:val="2"/>
    </w:pPr>
    <w:rPr>
      <w:rFonts w:ascii="Times New Roman" w:eastAsia="Times New Roman" w:hAnsi="Times New Roman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5"/>
    </w:pPr>
    <w:rPr>
      <w:rFonts w:ascii="Times New Roman" w:eastAsia="Times New Roman" w:hAnsi="Times New Roman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11B4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B44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11B4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1B44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1B4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1B4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1B4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53DD7"/>
    <w:pPr>
      <w:widowControl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cbart@vt.edu" TargetMode="External"/><Relationship Id="rId13" Type="http://schemas.openxmlformats.org/officeDocument/2006/relationships/hyperlink" Target="https://doi.org/10.475/123_4" TargetMode="External"/><Relationship Id="rId18" Type="http://schemas.openxmlformats.org/officeDocument/2006/relationships/image" Target="media/image1.jpeg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mailto:lukesg08@vt.edu" TargetMode="External"/><Relationship Id="rId12" Type="http://schemas.openxmlformats.org/officeDocument/2006/relationships/hyperlink" Target="https://doi.org/10.475/123_4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image" Target="media/image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ennamo@vt.edu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microsoft.com/office/2011/relationships/commentsExtended" Target="commentsExtended.xml"/><Relationship Id="rId23" Type="http://schemas.microsoft.com/office/2011/relationships/people" Target="people.xml"/><Relationship Id="rId10" Type="http://schemas.openxmlformats.org/officeDocument/2006/relationships/hyperlink" Target="mailto:jvernst@vt.edu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kafura@cs.vt.edu" TargetMode="External"/><Relationship Id="rId14" Type="http://schemas.openxmlformats.org/officeDocument/2006/relationships/comments" Target="comments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6</Pages>
  <Words>4432</Words>
  <Characters>25267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Instructional Design + Knowledge Components:  A Systematic Method for Refining Instruction</vt:lpstr>
    </vt:vector>
  </TitlesOfParts>
  <Company>Virginia Tech</Company>
  <LinksUpToDate>false</LinksUpToDate>
  <CharactersWithSpaces>29640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Instructional Design + Knowledge Components:  A Systematic Method for Refining Instruction</dc:title>
  <dc:creator>Luke Gusukuma, Austin Cory Bart, Dennis Kafura, Jeremy Ernst, and Katherine Cennamo</dc:creator>
  <cp:keywords>-  Applied computing  -&gt;  Education; Learning management systems; </cp:keywords>
  <cp:lastModifiedBy>Dennis Kafura</cp:lastModifiedBy>
  <cp:revision>20</cp:revision>
  <cp:lastPrinted>2017-08-30T16:13:00Z</cp:lastPrinted>
  <dcterms:created xsi:type="dcterms:W3CDTF">2017-08-29T19:13:00Z</dcterms:created>
  <dcterms:modified xsi:type="dcterms:W3CDTF">2017-08-31T17:58:00Z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2017-08-29T00:00:00Z</vt:filetime>
  </property>
  <property fmtid="{D5CDD505-2E9C-101B-9397-08002B2CF9AE}" pid="3" name="LastSaved">
    <vt:filetime>2017-08-29T00:00:00Z</vt:filetime>
  </property>
</Properties>
</file>