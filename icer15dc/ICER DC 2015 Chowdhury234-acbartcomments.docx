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DAB78" w14:textId="77777777" w:rsidR="008B197E" w:rsidRPr="003070C4" w:rsidRDefault="00F82DC4" w:rsidP="00F82DC4">
      <w:pPr>
        <w:pStyle w:val="Paper-Title"/>
        <w:spacing w:after="60"/>
        <w:sectPr w:rsidR="008B197E" w:rsidRPr="003070C4" w:rsidSect="003B4153">
          <w:footerReference w:type="even" r:id="rId8"/>
          <w:pgSz w:w="12240" w:h="15840" w:code="1"/>
          <w:pgMar w:top="1080" w:right="1080" w:bottom="1440" w:left="1080" w:header="720" w:footer="720" w:gutter="0"/>
          <w:cols w:space="720"/>
        </w:sectPr>
      </w:pPr>
      <w:r w:rsidRPr="003070C4">
        <w:t>Understanding Collaborative Computational Thinking</w:t>
      </w:r>
    </w:p>
    <w:p w14:paraId="39B7D8DC" w14:textId="77777777" w:rsidR="008B197E" w:rsidRPr="003070C4" w:rsidRDefault="00F6789E">
      <w:pPr>
        <w:pStyle w:val="Author"/>
        <w:spacing w:after="0"/>
        <w:rPr>
          <w:spacing w:val="-2"/>
        </w:rPr>
      </w:pPr>
      <w:r w:rsidRPr="003070C4">
        <w:rPr>
          <w:spacing w:val="-2"/>
        </w:rPr>
        <w:lastRenderedPageBreak/>
        <w:t xml:space="preserve"> </w:t>
      </w:r>
    </w:p>
    <w:p w14:paraId="5D074796" w14:textId="77777777" w:rsidR="008B197E" w:rsidRPr="003070C4" w:rsidRDefault="00F6789E">
      <w:pPr>
        <w:pStyle w:val="Affiliations"/>
        <w:rPr>
          <w:spacing w:val="-2"/>
        </w:rPr>
      </w:pPr>
      <w:r w:rsidRPr="003070C4">
        <w:rPr>
          <w:spacing w:val="-2"/>
        </w:rPr>
        <w:t xml:space="preserve"> </w:t>
      </w:r>
      <w:r w:rsidR="008B197E" w:rsidRPr="003070C4">
        <w:rPr>
          <w:spacing w:val="-2"/>
        </w:rPr>
        <w:br/>
      </w:r>
      <w:r w:rsidRPr="003070C4">
        <w:rPr>
          <w:spacing w:val="-2"/>
        </w:rPr>
        <w:t xml:space="preserve"> </w:t>
      </w:r>
      <w:r w:rsidR="008B197E" w:rsidRPr="003070C4">
        <w:rPr>
          <w:spacing w:val="-2"/>
        </w:rPr>
        <w:br/>
      </w:r>
      <w:r w:rsidRPr="003070C4">
        <w:rPr>
          <w:spacing w:val="-2"/>
        </w:rPr>
        <w:t xml:space="preserve"> </w:t>
      </w:r>
    </w:p>
    <w:p w14:paraId="7B523342" w14:textId="77777777" w:rsidR="008B197E" w:rsidRPr="003070C4" w:rsidRDefault="00F6789E">
      <w:pPr>
        <w:pStyle w:val="E-Mail"/>
        <w:rPr>
          <w:spacing w:val="-2"/>
        </w:rPr>
      </w:pPr>
      <w:r w:rsidRPr="003070C4">
        <w:rPr>
          <w:spacing w:val="-2"/>
        </w:rPr>
        <w:t xml:space="preserve"> </w:t>
      </w:r>
    </w:p>
    <w:p w14:paraId="1B856F27" w14:textId="77777777" w:rsidR="008B197E" w:rsidRPr="003070C4" w:rsidRDefault="008B197E">
      <w:pPr>
        <w:pStyle w:val="Author"/>
        <w:spacing w:after="0"/>
        <w:rPr>
          <w:spacing w:val="-2"/>
        </w:rPr>
      </w:pPr>
      <w:r w:rsidRPr="003070C4">
        <w:rPr>
          <w:spacing w:val="-2"/>
        </w:rPr>
        <w:br w:type="column"/>
      </w:r>
      <w:r w:rsidR="00F64A49" w:rsidRPr="003070C4">
        <w:rPr>
          <w:spacing w:val="-2"/>
        </w:rPr>
        <w:lastRenderedPageBreak/>
        <w:t>Bushra T Chowdhury</w:t>
      </w:r>
    </w:p>
    <w:p w14:paraId="6905EE87" w14:textId="77777777" w:rsidR="008B197E" w:rsidRPr="003070C4" w:rsidRDefault="00F64A49" w:rsidP="008710D6">
      <w:pPr>
        <w:pStyle w:val="Affiliations"/>
        <w:rPr>
          <w:spacing w:val="-2"/>
        </w:rPr>
      </w:pPr>
      <w:r w:rsidRPr="003070C4">
        <w:rPr>
          <w:spacing w:val="-2"/>
        </w:rPr>
        <w:t>PhD student Department of Engineering Education, Virginia Tech</w:t>
      </w:r>
      <w:r w:rsidR="008B197E" w:rsidRPr="003070C4">
        <w:rPr>
          <w:spacing w:val="-2"/>
        </w:rPr>
        <w:br/>
      </w:r>
      <w:r w:rsidRPr="003070C4">
        <w:rPr>
          <w:spacing w:val="-2"/>
        </w:rPr>
        <w:t>Blacksburg, VA, 24061, USA</w:t>
      </w:r>
      <w:r w:rsidRPr="003070C4">
        <w:rPr>
          <w:spacing w:val="-2"/>
        </w:rPr>
        <w:br/>
        <w:t>bushrac@vt.edu</w:t>
      </w:r>
    </w:p>
    <w:p w14:paraId="239C9633" w14:textId="77777777" w:rsidR="008B197E" w:rsidRPr="003070C4" w:rsidRDefault="008B197E">
      <w:pPr>
        <w:pStyle w:val="Author"/>
        <w:spacing w:after="0"/>
        <w:rPr>
          <w:spacing w:val="-2"/>
        </w:rPr>
      </w:pPr>
      <w:r w:rsidRPr="003070C4">
        <w:rPr>
          <w:spacing w:val="-2"/>
        </w:rPr>
        <w:br w:type="column"/>
      </w:r>
      <w:r w:rsidR="00F6789E" w:rsidRPr="003070C4">
        <w:rPr>
          <w:spacing w:val="-2"/>
        </w:rPr>
        <w:lastRenderedPageBreak/>
        <w:t xml:space="preserve"> </w:t>
      </w:r>
    </w:p>
    <w:p w14:paraId="493ADE3F" w14:textId="77777777" w:rsidR="008B197E" w:rsidRPr="003070C4" w:rsidRDefault="00F6789E">
      <w:pPr>
        <w:pStyle w:val="Affiliations"/>
        <w:rPr>
          <w:spacing w:val="-2"/>
        </w:rPr>
      </w:pPr>
      <w:r w:rsidRPr="003070C4">
        <w:rPr>
          <w:spacing w:val="-2"/>
        </w:rPr>
        <w:t xml:space="preserve"> </w:t>
      </w:r>
      <w:r w:rsidR="008B197E" w:rsidRPr="003070C4">
        <w:rPr>
          <w:spacing w:val="-2"/>
        </w:rPr>
        <w:br/>
      </w:r>
      <w:r w:rsidRPr="003070C4">
        <w:rPr>
          <w:spacing w:val="-2"/>
        </w:rPr>
        <w:t xml:space="preserve"> </w:t>
      </w:r>
      <w:r w:rsidR="008B197E" w:rsidRPr="003070C4">
        <w:rPr>
          <w:spacing w:val="-2"/>
        </w:rPr>
        <w:br/>
      </w:r>
      <w:r w:rsidRPr="003070C4">
        <w:rPr>
          <w:spacing w:val="-2"/>
        </w:rPr>
        <w:t xml:space="preserve"> </w:t>
      </w:r>
    </w:p>
    <w:p w14:paraId="726CE7CE" w14:textId="77777777" w:rsidR="008B197E" w:rsidRPr="003070C4" w:rsidRDefault="00F6789E">
      <w:pPr>
        <w:pStyle w:val="E-Mail"/>
        <w:rPr>
          <w:spacing w:val="-2"/>
        </w:rPr>
      </w:pPr>
      <w:r w:rsidRPr="003070C4">
        <w:rPr>
          <w:spacing w:val="-2"/>
        </w:rPr>
        <w:t xml:space="preserve"> </w:t>
      </w:r>
    </w:p>
    <w:p w14:paraId="5705D0A1" w14:textId="77777777" w:rsidR="008B197E" w:rsidRPr="003070C4" w:rsidRDefault="008B197E" w:rsidP="00F6789E">
      <w:pPr>
        <w:pStyle w:val="E-Mail"/>
        <w:jc w:val="both"/>
        <w:rPr>
          <w:spacing w:val="-2"/>
        </w:rPr>
      </w:pPr>
    </w:p>
    <w:p w14:paraId="1521A800" w14:textId="77777777" w:rsidR="008B197E" w:rsidRPr="003070C4" w:rsidRDefault="008B197E">
      <w:pPr>
        <w:pStyle w:val="E-Mail"/>
      </w:pPr>
    </w:p>
    <w:p w14:paraId="4736D6F9" w14:textId="77777777" w:rsidR="008B197E" w:rsidRPr="003070C4" w:rsidRDefault="008B197E">
      <w:pPr>
        <w:jc w:val="center"/>
        <w:sectPr w:rsidR="008B197E" w:rsidRPr="003070C4" w:rsidSect="003B4153">
          <w:type w:val="continuous"/>
          <w:pgSz w:w="12240" w:h="15840" w:code="1"/>
          <w:pgMar w:top="1080" w:right="1080" w:bottom="1440" w:left="1080" w:header="720" w:footer="720" w:gutter="0"/>
          <w:cols w:num="3" w:space="0"/>
        </w:sectPr>
      </w:pPr>
    </w:p>
    <w:p w14:paraId="1DE1F988" w14:textId="77777777" w:rsidR="008B197E" w:rsidRPr="003070C4" w:rsidRDefault="008B197E">
      <w:pPr>
        <w:spacing w:after="0"/>
      </w:pPr>
      <w:r w:rsidRPr="003070C4">
        <w:rPr>
          <w:b/>
          <w:sz w:val="24"/>
        </w:rPr>
        <w:lastRenderedPageBreak/>
        <w:t>ABSTRACT</w:t>
      </w:r>
    </w:p>
    <w:p w14:paraId="012E9F8A" w14:textId="77777777" w:rsidR="002A6FC9" w:rsidRPr="007426D3" w:rsidDel="00B0604E" w:rsidRDefault="00D77CA2">
      <w:pPr>
        <w:pStyle w:val="Abstract"/>
        <w:rPr>
          <w:del w:id="0" w:author="Austin Bart" w:date="2015-05-19T03:42:00Z"/>
        </w:rPr>
      </w:pPr>
      <w:r w:rsidRPr="007426D3">
        <w:t>One of the overarching processes defining the future is the digital revolution</w:t>
      </w:r>
      <w:del w:id="1" w:author="Austin Bart" w:date="2015-05-19T03:38:00Z">
        <w:r w:rsidRPr="007426D3" w:rsidDel="00B0604E">
          <w:delText xml:space="preserve">, </w:delText>
        </w:r>
      </w:del>
      <w:ins w:id="2" w:author="Austin Bart" w:date="2015-05-19T03:38:00Z">
        <w:r w:rsidR="00B0604E">
          <w:t>:</w:t>
        </w:r>
        <w:r w:rsidR="00B0604E" w:rsidRPr="007426D3">
          <w:t xml:space="preserve"> </w:t>
        </w:r>
      </w:ins>
      <w:r w:rsidRPr="007426D3">
        <w:t>impinging on, reshaping, and transforming our personal and social lives. Computation and communication are at</w:t>
      </w:r>
      <w:del w:id="3" w:author="Austin Bart" w:date="2015-05-19T03:42:00Z">
        <w:r w:rsidRPr="007426D3" w:rsidDel="00B0604E">
          <w:delText xml:space="preserve"> the</w:delText>
        </w:r>
      </w:del>
      <w:r w:rsidRPr="007426D3">
        <w:t xml:space="preserve"> core of this change</w:t>
      </w:r>
      <w:ins w:id="4" w:author="Austin Bart" w:date="2015-05-19T03:39:00Z">
        <w:r w:rsidR="00B0604E">
          <w:t>,</w:t>
        </w:r>
      </w:ins>
      <w:del w:id="5" w:author="Austin Bart" w:date="2015-05-19T03:39:00Z">
        <w:r w:rsidRPr="007426D3" w:rsidDel="00B0604E">
          <w:delText xml:space="preserve"> and are</w:delText>
        </w:r>
      </w:del>
      <w:r w:rsidRPr="007426D3">
        <w:t xml:space="preserve"> transforming how problems are defined</w:t>
      </w:r>
      <w:del w:id="6" w:author="Austin Bart" w:date="2015-05-19T03:39:00Z">
        <w:r w:rsidRPr="007426D3" w:rsidDel="00B0604E">
          <w:delText>,</w:delText>
        </w:r>
      </w:del>
      <w:r w:rsidRPr="007426D3">
        <w:t xml:space="preserve"> and solutions are found</w:t>
      </w:r>
      <w:del w:id="7" w:author="Austin Bart" w:date="2015-05-19T03:40:00Z">
        <w:r w:rsidRPr="007426D3" w:rsidDel="00B0604E">
          <w:delText xml:space="preserve"> and implemented</w:delText>
        </w:r>
      </w:del>
      <w:r w:rsidRPr="007426D3">
        <w:t xml:space="preserve">. </w:t>
      </w:r>
      <w:del w:id="8" w:author="Austin Bart" w:date="2015-05-19T03:41:00Z">
        <w:r w:rsidR="00E45E6E" w:rsidRPr="007426D3" w:rsidDel="00B0604E">
          <w:delText>In order t</w:delText>
        </w:r>
      </w:del>
      <w:ins w:id="9" w:author="Austin Bart" w:date="2015-05-19T03:41:00Z">
        <w:r w:rsidR="00B0604E">
          <w:t>T</w:t>
        </w:r>
      </w:ins>
      <w:r w:rsidR="00E45E6E" w:rsidRPr="007426D3">
        <w:t xml:space="preserve">o be successful </w:t>
      </w:r>
      <w:r w:rsidR="009E610F" w:rsidRPr="007426D3">
        <w:t>in the 21</w:t>
      </w:r>
      <w:r w:rsidR="009E610F" w:rsidRPr="007426D3">
        <w:rPr>
          <w:vertAlign w:val="superscript"/>
        </w:rPr>
        <w:t>st</w:t>
      </w:r>
      <w:r w:rsidR="009E610F" w:rsidRPr="007426D3">
        <w:t xml:space="preserve"> century, skills such </w:t>
      </w:r>
      <w:ins w:id="10" w:author="Austin Bart" w:date="2015-05-19T03:40:00Z">
        <w:r w:rsidR="00B0604E">
          <w:t xml:space="preserve">as </w:t>
        </w:r>
      </w:ins>
      <w:r w:rsidR="00E45E6E" w:rsidRPr="007426D3">
        <w:t>Computational Thinking</w:t>
      </w:r>
      <w:ins w:id="11" w:author="Austin Bart" w:date="2015-05-19T03:40:00Z">
        <w:r w:rsidR="00B0604E">
          <w:t xml:space="preserve"> </w:t>
        </w:r>
      </w:ins>
      <w:del w:id="12" w:author="Austin Bart" w:date="2015-05-19T03:40:00Z">
        <w:r w:rsidR="00E45E6E" w:rsidRPr="007426D3" w:rsidDel="00B0604E">
          <w:delText xml:space="preserve"> (CT):</w:delText>
        </w:r>
        <w:r w:rsidR="00867EFB" w:rsidRPr="007426D3" w:rsidDel="00B0604E">
          <w:delText xml:space="preserve"> </w:delText>
        </w:r>
      </w:del>
      <w:ins w:id="13" w:author="Austin Bart" w:date="2015-05-19T03:40:00Z">
        <w:r w:rsidR="00B0604E">
          <w:t>(</w:t>
        </w:r>
      </w:ins>
      <w:del w:id="14" w:author="Austin Bart" w:date="2015-05-19T03:40:00Z">
        <w:r w:rsidR="009E610F" w:rsidRPr="007426D3" w:rsidDel="00B0604E">
          <w:delText xml:space="preserve">being able to </w:delText>
        </w:r>
      </w:del>
      <w:del w:id="15" w:author="Austin Bart" w:date="2015-05-19T03:41:00Z">
        <w:r w:rsidR="009E610F" w:rsidRPr="007426D3" w:rsidDel="00B0604E">
          <w:delText xml:space="preserve">apply and </w:delText>
        </w:r>
      </w:del>
      <w:r w:rsidR="009E610F" w:rsidRPr="007426D3">
        <w:t>understand</w:t>
      </w:r>
      <w:ins w:id="16" w:author="Austin Bart" w:date="2015-05-19T03:40:00Z">
        <w:r w:rsidR="00B0604E">
          <w:t>ing</w:t>
        </w:r>
      </w:ins>
      <w:r w:rsidR="009E610F" w:rsidRPr="007426D3">
        <w:t xml:space="preserve"> </w:t>
      </w:r>
      <w:ins w:id="17" w:author="Austin Bart" w:date="2015-05-19T03:41:00Z">
        <w:r w:rsidR="00B0604E">
          <w:t xml:space="preserve">and applying </w:t>
        </w:r>
      </w:ins>
      <w:r w:rsidR="009E610F" w:rsidRPr="007426D3">
        <w:t>computational concepts</w:t>
      </w:r>
      <w:del w:id="18" w:author="Austin Bart" w:date="2015-05-19T03:40:00Z">
        <w:r w:rsidR="00E45E6E" w:rsidRPr="007426D3" w:rsidDel="00B0604E">
          <w:delText>,</w:delText>
        </w:r>
        <w:r w:rsidR="009E610F" w:rsidRPr="007426D3" w:rsidDel="00B0604E">
          <w:delText xml:space="preserve"> </w:delText>
        </w:r>
      </w:del>
      <w:ins w:id="19" w:author="Austin Bart" w:date="2015-05-19T03:40:00Z">
        <w:r w:rsidR="00B0604E">
          <w:t>)</w:t>
        </w:r>
        <w:r w:rsidR="00B0604E" w:rsidRPr="007426D3">
          <w:t xml:space="preserve"> </w:t>
        </w:r>
      </w:ins>
      <w:r w:rsidR="00867EFB" w:rsidRPr="007426D3">
        <w:t xml:space="preserve">are </w:t>
      </w:r>
      <w:del w:id="20" w:author="Austin Bart" w:date="2015-05-19T03:40:00Z">
        <w:r w:rsidR="003B600B" w:rsidRPr="007426D3" w:rsidDel="00B0604E">
          <w:delText>believed</w:delText>
        </w:r>
        <w:r w:rsidR="009E610F" w:rsidRPr="007426D3" w:rsidDel="00B0604E">
          <w:delText xml:space="preserve"> to be </w:delText>
        </w:r>
      </w:del>
      <w:r w:rsidR="009E610F" w:rsidRPr="007426D3">
        <w:t>beneficial</w:t>
      </w:r>
      <w:r w:rsidR="00867EFB" w:rsidRPr="007426D3">
        <w:t xml:space="preserve"> for learner</w:t>
      </w:r>
      <w:ins w:id="21" w:author="Austin Bart" w:date="2015-05-19T03:40:00Z">
        <w:r w:rsidR="00B0604E">
          <w:t>s</w:t>
        </w:r>
      </w:ins>
      <w:r w:rsidR="00867EFB" w:rsidRPr="007426D3">
        <w:t xml:space="preserve"> </w:t>
      </w:r>
      <w:del w:id="22" w:author="Austin Bart" w:date="2015-05-19T03:41:00Z">
        <w:r w:rsidR="00867EFB" w:rsidRPr="007426D3" w:rsidDel="00B0604E">
          <w:delText xml:space="preserve">of </w:delText>
        </w:r>
      </w:del>
      <w:ins w:id="23" w:author="Austin Bart" w:date="2015-05-19T03:41:00Z">
        <w:r w:rsidR="00B0604E">
          <w:t xml:space="preserve">at all </w:t>
        </w:r>
      </w:ins>
      <w:r w:rsidR="00867EFB" w:rsidRPr="007426D3">
        <w:t>ages and disciplines</w:t>
      </w:r>
      <w:r w:rsidR="009E610F" w:rsidRPr="007426D3">
        <w:t>.</w:t>
      </w:r>
      <w:ins w:id="24" w:author="Austin Bart" w:date="2015-05-19T03:42:00Z">
        <w:r w:rsidR="00B0604E">
          <w:t xml:space="preserve"> </w:t>
        </w:r>
      </w:ins>
      <w:del w:id="25" w:author="Austin Bart" w:date="2015-05-19T03:42:00Z">
        <w:r w:rsidR="009E610F" w:rsidRPr="007426D3" w:rsidDel="00B0604E">
          <w:delText xml:space="preserve"> </w:delText>
        </w:r>
      </w:del>
    </w:p>
    <w:p w14:paraId="74AB2F65" w14:textId="77777777" w:rsidR="009E610F" w:rsidRPr="003070C4" w:rsidRDefault="00D77CA2" w:rsidP="00B0604E">
      <w:pPr>
        <w:pStyle w:val="Abstract"/>
      </w:pPr>
      <w:del w:id="26" w:author="Austin Bart" w:date="2015-05-19T03:42:00Z">
        <w:r w:rsidRPr="007426D3" w:rsidDel="00B0604E">
          <w:delText>Few ways o</w:delText>
        </w:r>
      </w:del>
      <w:ins w:id="27" w:author="Austin Bart" w:date="2015-05-19T03:42:00Z">
        <w:r w:rsidR="00B0604E">
          <w:t>O</w:t>
        </w:r>
      </w:ins>
      <w:r w:rsidRPr="007426D3">
        <w:t xml:space="preserve">ne can learn computational concepts </w:t>
      </w:r>
      <w:del w:id="28" w:author="Austin Bart" w:date="2015-05-19T03:42:00Z">
        <w:r w:rsidRPr="007426D3" w:rsidDel="00B0604E">
          <w:delText xml:space="preserve">is </w:delText>
        </w:r>
      </w:del>
      <w:r w:rsidRPr="007426D3">
        <w:t>by taking a traditional course</w:t>
      </w:r>
      <w:r w:rsidR="007426D3" w:rsidRPr="007426D3">
        <w:t xml:space="preserve"> offered in a school</w:t>
      </w:r>
      <w:r w:rsidRPr="007426D3">
        <w:t xml:space="preserve"> or by </w:t>
      </w:r>
      <w:ins w:id="29" w:author="Austin Bart" w:date="2015-05-19T03:42:00Z">
        <w:r w:rsidR="00B0604E">
          <w:t xml:space="preserve">self-guided </w:t>
        </w:r>
      </w:ins>
      <w:r w:rsidR="007426D3" w:rsidRPr="007426D3">
        <w:t xml:space="preserve">learning </w:t>
      </w:r>
      <w:del w:id="30" w:author="Austin Bart" w:date="2015-05-19T03:43:00Z">
        <w:r w:rsidR="00A64417" w:rsidDel="00B0604E">
          <w:delText>on your own</w:delText>
        </w:r>
        <w:r w:rsidR="007426D3" w:rsidRPr="007426D3" w:rsidDel="00B0604E">
          <w:delText xml:space="preserve"> from </w:delText>
        </w:r>
      </w:del>
      <w:ins w:id="31" w:author="Austin Bart" w:date="2015-05-19T03:43:00Z">
        <w:r w:rsidR="00B0604E">
          <w:t xml:space="preserve">through </w:t>
        </w:r>
      </w:ins>
      <w:r w:rsidR="007426D3" w:rsidRPr="007426D3">
        <w:t>an online platform</w:t>
      </w:r>
      <w:r w:rsidRPr="007426D3">
        <w:t xml:space="preserve">. Whatever </w:t>
      </w:r>
      <w:del w:id="32" w:author="Austin Bart" w:date="2015-05-19T03:43:00Z">
        <w:r w:rsidRPr="007426D3" w:rsidDel="00B0604E">
          <w:delText xml:space="preserve">may be </w:delText>
        </w:r>
      </w:del>
      <w:r w:rsidRPr="007426D3">
        <w:t>the form of</w:t>
      </w:r>
      <w:r w:rsidR="007426D3" w:rsidRPr="007426D3">
        <w:t xml:space="preserve"> learning</w:t>
      </w:r>
      <w:r w:rsidRPr="007426D3">
        <w:t xml:space="preserve">, </w:t>
      </w:r>
      <w:del w:id="33" w:author="Austin Bart" w:date="2015-05-19T03:43:00Z">
        <w:r w:rsidRPr="007426D3" w:rsidDel="00B0604E">
          <w:delText xml:space="preserve">for novices, </w:delText>
        </w:r>
      </w:del>
      <w:r w:rsidRPr="007426D3">
        <w:t>learning computational concepts can be difficult</w:t>
      </w:r>
      <w:ins w:id="34" w:author="Austin Bart" w:date="2015-05-19T03:43:00Z">
        <w:r w:rsidR="00B0604E">
          <w:t xml:space="preserve"> for novices</w:t>
        </w:r>
      </w:ins>
      <w:r w:rsidRPr="007426D3">
        <w:t xml:space="preserve">. Collaborative learning has been considered effective in reducing learner’s anxiety and in helping struggling learners to overcome common learning difficulties. </w:t>
      </w:r>
      <w:r w:rsidR="002A6FC9" w:rsidRPr="007426D3">
        <w:t xml:space="preserve">By focusing </w:t>
      </w:r>
      <w:ins w:id="35" w:author="Austin Bart" w:date="2015-05-19T03:43:00Z">
        <w:r w:rsidR="00B0604E">
          <w:t xml:space="preserve">on </w:t>
        </w:r>
      </w:ins>
      <w:r w:rsidR="002A6FC9" w:rsidRPr="007426D3">
        <w:t xml:space="preserve">social interactions taking place between group members, </w:t>
      </w:r>
      <w:ins w:id="36" w:author="Austin Bart" w:date="2015-05-19T03:43:00Z">
        <w:r w:rsidR="00B0604E">
          <w:t>my</w:t>
        </w:r>
      </w:ins>
      <w:del w:id="37" w:author="Austin Bart" w:date="2015-05-19T03:43:00Z">
        <w:r w:rsidR="002A6FC9" w:rsidRPr="007426D3" w:rsidDel="00B0604E">
          <w:delText>t</w:delText>
        </w:r>
        <w:r w:rsidR="009E610F" w:rsidRPr="007426D3" w:rsidDel="00B0604E">
          <w:delText>he</w:delText>
        </w:r>
      </w:del>
      <w:r w:rsidR="009E610F" w:rsidRPr="007426D3">
        <w:t xml:space="preserve"> proposed </w:t>
      </w:r>
      <w:r w:rsidR="00867EFB" w:rsidRPr="007426D3">
        <w:t>dissertation</w:t>
      </w:r>
      <w:r w:rsidR="009E610F" w:rsidRPr="007426D3">
        <w:t xml:space="preserve"> study aims to investigate how </w:t>
      </w:r>
      <w:r w:rsidR="00867EFB" w:rsidRPr="007426D3">
        <w:t>collaborati</w:t>
      </w:r>
      <w:r w:rsidR="002A6FC9" w:rsidRPr="007426D3">
        <w:t xml:space="preserve">on impacts </w:t>
      </w:r>
      <w:ins w:id="38" w:author="Austin Bart" w:date="2015-05-19T03:44:00Z">
        <w:r w:rsidR="00B0604E">
          <w:t xml:space="preserve">the </w:t>
        </w:r>
      </w:ins>
      <w:r w:rsidR="00E45E6E" w:rsidRPr="007426D3">
        <w:t>learning of C</w:t>
      </w:r>
      <w:ins w:id="39" w:author="Austin Bart" w:date="2015-05-19T03:43:00Z">
        <w:r w:rsidR="00B0604E">
          <w:t xml:space="preserve">omputational </w:t>
        </w:r>
      </w:ins>
      <w:r w:rsidR="00E45E6E" w:rsidRPr="007426D3">
        <w:t>T</w:t>
      </w:r>
      <w:ins w:id="40" w:author="Austin Bart" w:date="2015-05-19T03:43:00Z">
        <w:r w:rsidR="00B0604E">
          <w:t>hinking,</w:t>
        </w:r>
      </w:ins>
      <w:r w:rsidR="002A6FC9" w:rsidRPr="007426D3">
        <w:t xml:space="preserve"> both in </w:t>
      </w:r>
      <w:del w:id="41" w:author="Austin Bart" w:date="2015-05-19T03:44:00Z">
        <w:r w:rsidR="002A6FC9" w:rsidRPr="007426D3" w:rsidDel="00B0604E">
          <w:delText xml:space="preserve">the </w:delText>
        </w:r>
      </w:del>
      <w:r w:rsidR="002A6FC9" w:rsidRPr="007426D3">
        <w:t>classroom setting</w:t>
      </w:r>
      <w:ins w:id="42" w:author="Austin Bart" w:date="2015-05-19T03:44:00Z">
        <w:r w:rsidR="00B0604E">
          <w:t>s</w:t>
        </w:r>
      </w:ins>
      <w:r w:rsidR="002A6FC9" w:rsidRPr="007426D3">
        <w:t xml:space="preserve"> and also i</w:t>
      </w:r>
      <w:r w:rsidRPr="007426D3">
        <w:t xml:space="preserve">n </w:t>
      </w:r>
      <w:del w:id="43" w:author="Austin Bart" w:date="2015-05-19T03:44:00Z">
        <w:r w:rsidRPr="007426D3" w:rsidDel="00B0604E">
          <w:delText xml:space="preserve">an </w:delText>
        </w:r>
      </w:del>
      <w:r w:rsidRPr="007426D3">
        <w:t>online learning communit</w:t>
      </w:r>
      <w:ins w:id="44" w:author="Austin Bart" w:date="2015-05-19T03:44:00Z">
        <w:r w:rsidR="00B0604E">
          <w:t>ies</w:t>
        </w:r>
      </w:ins>
      <w:del w:id="45" w:author="Austin Bart" w:date="2015-05-19T03:44:00Z">
        <w:r w:rsidRPr="007426D3" w:rsidDel="00B0604E">
          <w:delText>y</w:delText>
        </w:r>
      </w:del>
      <w:r w:rsidR="00E45E6E" w:rsidRPr="007426D3">
        <w:t xml:space="preserve">. </w:t>
      </w:r>
      <w:r w:rsidR="009E610F" w:rsidRPr="007426D3">
        <w:t>This</w:t>
      </w:r>
      <w:r w:rsidRPr="007426D3">
        <w:t xml:space="preserve"> paper briefly describes</w:t>
      </w:r>
      <w:r w:rsidR="00E45E6E" w:rsidRPr="007426D3">
        <w:t xml:space="preserve"> the motivation and outline of</w:t>
      </w:r>
      <w:ins w:id="46" w:author="Austin Bart" w:date="2015-05-19T03:44:00Z">
        <w:r w:rsidR="00B0604E">
          <w:t xml:space="preserve"> my </w:t>
        </w:r>
      </w:ins>
      <w:del w:id="47" w:author="Austin Bart" w:date="2015-05-19T03:44:00Z">
        <w:r w:rsidR="00E45E6E" w:rsidRPr="007426D3" w:rsidDel="00B0604E">
          <w:delText xml:space="preserve"> </w:delText>
        </w:r>
      </w:del>
      <w:r w:rsidR="009E610F" w:rsidRPr="007426D3">
        <w:t xml:space="preserve">proposed </w:t>
      </w:r>
      <w:r w:rsidR="00E45E6E" w:rsidRPr="007426D3">
        <w:t xml:space="preserve">dissertation study, </w:t>
      </w:r>
      <w:ins w:id="48" w:author="Austin Bart" w:date="2015-05-19T03:45:00Z">
        <w:r w:rsidR="00B0604E">
          <w:t xml:space="preserve">the </w:t>
        </w:r>
      </w:ins>
      <w:r w:rsidR="00E45E6E" w:rsidRPr="007426D3">
        <w:t xml:space="preserve">overarching </w:t>
      </w:r>
      <w:r w:rsidR="009E610F" w:rsidRPr="007426D3">
        <w:t xml:space="preserve">research questions, </w:t>
      </w:r>
      <w:ins w:id="49" w:author="Austin Bart" w:date="2015-05-19T03:45:00Z">
        <w:r w:rsidR="00B0604E">
          <w:t xml:space="preserve">the </w:t>
        </w:r>
      </w:ins>
      <w:r w:rsidR="009E610F" w:rsidRPr="007426D3">
        <w:t xml:space="preserve">data </w:t>
      </w:r>
      <w:ins w:id="50" w:author="Austin Bart" w:date="2015-05-19T03:45:00Z">
        <w:r w:rsidR="00B0604E">
          <w:t xml:space="preserve">currently </w:t>
        </w:r>
      </w:ins>
      <w:r w:rsidR="001E39B0" w:rsidRPr="007426D3">
        <w:t>collected</w:t>
      </w:r>
      <w:ins w:id="51" w:author="Austin Bart" w:date="2015-05-19T03:45:00Z">
        <w:r w:rsidR="00B0604E">
          <w:t>,</w:t>
        </w:r>
      </w:ins>
      <w:r w:rsidR="009E610F" w:rsidRPr="007426D3">
        <w:t xml:space="preserve"> and </w:t>
      </w:r>
      <w:ins w:id="52" w:author="Austin Bart" w:date="2015-05-19T03:45:00Z">
        <w:r w:rsidR="00B0604E">
          <w:t xml:space="preserve">my </w:t>
        </w:r>
      </w:ins>
      <w:del w:id="53" w:author="Austin Bart" w:date="2015-05-19T03:44:00Z">
        <w:r w:rsidR="00B817E0" w:rsidRPr="007426D3" w:rsidDel="00B0604E">
          <w:delText xml:space="preserve">the </w:delText>
        </w:r>
      </w:del>
      <w:r w:rsidR="00E45E6E" w:rsidRPr="007426D3">
        <w:t>data analysis</w:t>
      </w:r>
      <w:r w:rsidR="009E610F" w:rsidRPr="007426D3">
        <w:t xml:space="preserve"> methodologies</w:t>
      </w:r>
      <w:del w:id="54" w:author="Austin Bart" w:date="2015-05-19T03:44:00Z">
        <w:r w:rsidR="009E610F" w:rsidRPr="007426D3" w:rsidDel="00B0604E">
          <w:delText xml:space="preserve"> currently </w:delText>
        </w:r>
        <w:r w:rsidR="002A6FC9" w:rsidRPr="007426D3" w:rsidDel="00B0604E">
          <w:delText>being explored by the author</w:delText>
        </w:r>
      </w:del>
      <w:r w:rsidR="009E610F" w:rsidRPr="007426D3">
        <w:t>.</w:t>
      </w:r>
    </w:p>
    <w:p w14:paraId="664633B8" w14:textId="77777777" w:rsidR="008B197E" w:rsidRPr="003070C4" w:rsidRDefault="008B197E">
      <w:pPr>
        <w:spacing w:before="120" w:after="0"/>
      </w:pPr>
      <w:r w:rsidRPr="003070C4">
        <w:rPr>
          <w:b/>
          <w:sz w:val="24"/>
        </w:rPr>
        <w:t>Categories and Subject Descriptors</w:t>
      </w:r>
    </w:p>
    <w:p w14:paraId="2E3B1327" w14:textId="77777777" w:rsidR="00DD6D31" w:rsidRPr="003070C4" w:rsidRDefault="008B197E">
      <w:pPr>
        <w:spacing w:after="120"/>
        <w:rPr>
          <w:i/>
          <w:iCs/>
        </w:rPr>
      </w:pPr>
      <w:r w:rsidRPr="003070C4">
        <w:t>[</w:t>
      </w:r>
      <w:r w:rsidR="00DD6D31" w:rsidRPr="003070C4">
        <w:rPr>
          <w:b/>
          <w:bCs/>
        </w:rPr>
        <w:t>Computers and Education</w:t>
      </w:r>
      <w:r w:rsidRPr="003070C4">
        <w:t xml:space="preserve">]: </w:t>
      </w:r>
      <w:bookmarkStart w:id="55" w:name="_Toc320886576"/>
      <w:r w:rsidR="00BB1E58" w:rsidRPr="003070C4">
        <w:t>Applied Computing</w:t>
      </w:r>
      <w:bookmarkEnd w:id="55"/>
      <w:r w:rsidR="00BB1E58" w:rsidRPr="003070C4">
        <w:t>,-Education-</w:t>
      </w:r>
      <w:r w:rsidR="00BB1E58" w:rsidRPr="003070C4">
        <w:rPr>
          <w:rFonts w:ascii="Calibri" w:hAnsi="Calibri" w:cs="Calibri"/>
          <w:sz w:val="22"/>
          <w:szCs w:val="22"/>
        </w:rPr>
        <w:t xml:space="preserve"> </w:t>
      </w:r>
      <w:r w:rsidR="00BB1E58" w:rsidRPr="003070C4">
        <w:t>Collaborative learning</w:t>
      </w:r>
      <w:r w:rsidR="00091409" w:rsidRPr="003070C4">
        <w:t xml:space="preserve"> </w:t>
      </w:r>
      <w:r w:rsidR="00091409" w:rsidRPr="003070C4">
        <w:fldChar w:fldCharType="begin"/>
      </w:r>
      <w:r w:rsidR="00091409" w:rsidRPr="003070C4">
        <w:instrText xml:space="preserve"> ADDIN EN.CITE &lt;EndNote&gt;&lt;Cite&gt;&lt;RecNum&gt;108&lt;/RecNum&gt;&lt;DisplayText&gt;[1]&lt;/DisplayText&gt;&lt;record&gt;&lt;rec-number&gt;108&lt;/rec-number&gt;&lt;foreign-keys&gt;&lt;key app="EN" db-id="xv0xvaa2rarpzce0f0npt0e9z9xsx9wrw2xx" timestamp="1431967018"&gt;108&lt;/key&gt;&lt;/foreign-keys&gt;&lt;ref-type name="Web Page"&gt;12&lt;/ref-type&gt;&lt;contributors&gt;&lt;/contributors&gt;&lt;titles&gt;&lt;title&gt;How to Classify Works Using ACM’s Computing Classification System&lt;/title&gt;&lt;/titles&gt;&lt;volume&gt;2015&lt;/volume&gt;&lt;number&gt;5/14/2015&lt;/number&gt;&lt;dates&gt;&lt;/dates&gt;&lt;urls&gt;&lt;related-urls&gt;&lt;url&gt;http://www.acm.org/class/how_to_use.html&lt;/url&gt;&lt;/related-urls&gt;&lt;/urls&gt;&lt;/record&gt;&lt;/Cite&gt;&lt;/EndNote&gt;</w:instrText>
      </w:r>
      <w:r w:rsidR="00091409" w:rsidRPr="003070C4">
        <w:fldChar w:fldCharType="separate"/>
      </w:r>
      <w:r w:rsidR="00091409" w:rsidRPr="003070C4">
        <w:rPr>
          <w:noProof/>
        </w:rPr>
        <w:t>[</w:t>
      </w:r>
      <w:hyperlink w:anchor="_ENREF_1" w:tooltip=",  #108" w:history="1">
        <w:r w:rsidR="0073665A" w:rsidRPr="003070C4">
          <w:rPr>
            <w:noProof/>
          </w:rPr>
          <w:t>1</w:t>
        </w:r>
      </w:hyperlink>
      <w:r w:rsidR="00091409" w:rsidRPr="003070C4">
        <w:rPr>
          <w:noProof/>
        </w:rPr>
        <w:t>]</w:t>
      </w:r>
      <w:r w:rsidR="00091409" w:rsidRPr="003070C4">
        <w:fldChar w:fldCharType="end"/>
      </w:r>
    </w:p>
    <w:p w14:paraId="2B5A9BEE" w14:textId="77777777" w:rsidR="008B197E" w:rsidRPr="003070C4" w:rsidRDefault="008B197E">
      <w:pPr>
        <w:spacing w:before="120" w:after="0"/>
      </w:pPr>
      <w:r w:rsidRPr="003070C4">
        <w:rPr>
          <w:b/>
          <w:sz w:val="24"/>
        </w:rPr>
        <w:t>Keywords</w:t>
      </w:r>
    </w:p>
    <w:p w14:paraId="4E1CCE5B" w14:textId="77777777" w:rsidR="008B197E" w:rsidRPr="003070C4" w:rsidRDefault="00F82DC4">
      <w:pPr>
        <w:spacing w:after="120"/>
      </w:pPr>
      <w:r w:rsidRPr="003070C4">
        <w:t>Computational Thinking, collaborative</w:t>
      </w:r>
      <w:r w:rsidR="006C2A7E" w:rsidRPr="003070C4">
        <w:t xml:space="preserve"> learning, novice learner</w:t>
      </w:r>
      <w:r w:rsidR="00C27608" w:rsidRPr="003070C4">
        <w:t>, social interactions</w:t>
      </w:r>
    </w:p>
    <w:p w14:paraId="42254B2E" w14:textId="77777777" w:rsidR="00F82DC4" w:rsidRPr="003070C4" w:rsidRDefault="001E7214" w:rsidP="00F82DC4">
      <w:pPr>
        <w:pStyle w:val="Heading1"/>
        <w:spacing w:before="120"/>
      </w:pPr>
      <w:r w:rsidRPr="003070C4">
        <w:t>PROGRAM</w:t>
      </w:r>
      <w:r w:rsidR="005435D6" w:rsidRPr="003070C4">
        <w:t xml:space="preserve"> </w:t>
      </w:r>
      <w:r w:rsidRPr="003070C4">
        <w:t>CONTEXT</w:t>
      </w:r>
    </w:p>
    <w:p w14:paraId="2BC2008C" w14:textId="77777777" w:rsidR="00F82DC4" w:rsidRPr="003070C4" w:rsidRDefault="00F82DC4" w:rsidP="00F82DC4">
      <w:r w:rsidRPr="003070C4">
        <w:t>I am a third year PhD student in the Department of Engineering Education</w:t>
      </w:r>
      <w:r w:rsidR="00BB1E58" w:rsidRPr="003070C4">
        <w:t xml:space="preserve"> </w:t>
      </w:r>
      <w:r w:rsidRPr="003070C4">
        <w:t>at Virginia Tec</w:t>
      </w:r>
      <w:r w:rsidR="00BB1E58" w:rsidRPr="003070C4">
        <w:t>h University. I have passed</w:t>
      </w:r>
      <w:r w:rsidR="00B817E0" w:rsidRPr="003070C4">
        <w:t xml:space="preserve"> my</w:t>
      </w:r>
      <w:r w:rsidR="00BB1E58" w:rsidRPr="003070C4">
        <w:t xml:space="preserve"> Qualifier and Preliminary E</w:t>
      </w:r>
      <w:r w:rsidRPr="003070C4">
        <w:t>xam</w:t>
      </w:r>
      <w:r w:rsidR="00BB1E58" w:rsidRPr="003070C4">
        <w:t>inations</w:t>
      </w:r>
      <w:r w:rsidRPr="003070C4">
        <w:t xml:space="preserve">. </w:t>
      </w:r>
      <w:del w:id="56" w:author="Austin Bart" w:date="2015-05-19T03:46:00Z">
        <w:r w:rsidR="00BB1E58" w:rsidRPr="003070C4" w:rsidDel="00BF66BD">
          <w:delText xml:space="preserve">The purpose of the Preliminary Examination of ENGE was to assess my readiness to pursue creative, original, independent research at a level typically expected of PhD students. </w:delText>
        </w:r>
      </w:del>
      <w:r w:rsidR="00BB1E58" w:rsidRPr="003070C4">
        <w:t>Now as a PhD candidate</w:t>
      </w:r>
      <w:r w:rsidR="00B817E0" w:rsidRPr="003070C4">
        <w:t>,</w:t>
      </w:r>
      <w:r w:rsidR="00BB1E58" w:rsidRPr="003070C4">
        <w:t xml:space="preserve"> I am developing my research proposal</w:t>
      </w:r>
      <w:ins w:id="57" w:author="Austin Bart" w:date="2015-05-19T03:46:00Z">
        <w:r w:rsidR="00BF66BD">
          <w:t>,</w:t>
        </w:r>
      </w:ins>
      <w:del w:id="58" w:author="Austin Bart" w:date="2015-05-19T03:46:00Z">
        <w:r w:rsidR="00BB1E58" w:rsidRPr="003070C4" w:rsidDel="00BF66BD">
          <w:delText>. My research proposal will describes</w:delText>
        </w:r>
      </w:del>
      <w:ins w:id="59" w:author="Austin Bart" w:date="2015-05-19T03:46:00Z">
        <w:r w:rsidR="00BF66BD">
          <w:t xml:space="preserve"> describing</w:t>
        </w:r>
      </w:ins>
      <w:r w:rsidR="00BB1E58" w:rsidRPr="003070C4">
        <w:t xml:space="preserve"> the background, purpose, </w:t>
      </w:r>
      <w:del w:id="60" w:author="Austin Bart" w:date="2015-05-19T03:46:00Z">
        <w:r w:rsidR="00BB1E58" w:rsidRPr="003070C4" w:rsidDel="00BF66BD">
          <w:delText xml:space="preserve">and </w:delText>
        </w:r>
      </w:del>
      <w:r w:rsidR="00BB1E58" w:rsidRPr="003070C4">
        <w:t>methods</w:t>
      </w:r>
      <w:del w:id="61" w:author="Austin Bart" w:date="2015-05-19T03:46:00Z">
        <w:r w:rsidR="00BB1E58" w:rsidRPr="003070C4" w:rsidDel="00BF66BD">
          <w:delText xml:space="preserve"> of the proposed dissertation study</w:delText>
        </w:r>
      </w:del>
      <w:r w:rsidR="00BB1E58" w:rsidRPr="003070C4">
        <w:t xml:space="preserve">, </w:t>
      </w:r>
      <w:del w:id="62" w:author="Austin Bart" w:date="2015-05-19T03:46:00Z">
        <w:r w:rsidR="00BB1E58" w:rsidRPr="003070C4" w:rsidDel="00BF66BD">
          <w:delText xml:space="preserve">the </w:delText>
        </w:r>
      </w:del>
      <w:r w:rsidR="00BB1E58" w:rsidRPr="003070C4">
        <w:t>anticipated</w:t>
      </w:r>
      <w:r w:rsidR="00B817E0" w:rsidRPr="003070C4">
        <w:t xml:space="preserve"> outcomes</w:t>
      </w:r>
      <w:r w:rsidR="00BB1E58" w:rsidRPr="003070C4">
        <w:t xml:space="preserve">, and </w:t>
      </w:r>
      <w:del w:id="63" w:author="Austin Bart" w:date="2015-05-19T03:46:00Z">
        <w:r w:rsidR="00BB1E58" w:rsidRPr="003070C4" w:rsidDel="00BF66BD">
          <w:delText xml:space="preserve">the </w:delText>
        </w:r>
      </w:del>
      <w:r w:rsidR="00BB1E58" w:rsidRPr="003070C4">
        <w:t>contribution</w:t>
      </w:r>
      <w:ins w:id="64" w:author="Austin Bart" w:date="2015-05-19T03:46:00Z">
        <w:r w:rsidR="00BF66BD">
          <w:t>s</w:t>
        </w:r>
      </w:ins>
      <w:r w:rsidR="00BB1E58" w:rsidRPr="003070C4">
        <w:t xml:space="preserve"> to the field</w:t>
      </w:r>
      <w:ins w:id="65" w:author="Austin Bart" w:date="2015-05-19T03:47:00Z">
        <w:r w:rsidR="00BF66BD">
          <w:t xml:space="preserve"> of my work</w:t>
        </w:r>
      </w:ins>
      <w:r w:rsidR="00BB1E58" w:rsidRPr="003070C4">
        <w:t xml:space="preserve">. </w:t>
      </w:r>
      <w:r w:rsidR="00376582" w:rsidRPr="003070C4">
        <w:t>I have</w:t>
      </w:r>
      <w:r w:rsidR="00BB1E58" w:rsidRPr="003070C4">
        <w:t xml:space="preserve"> conducted a pilot study in fall of 2014</w:t>
      </w:r>
      <w:del w:id="66" w:author="Austin Bart" w:date="2015-05-19T03:47:00Z">
        <w:r w:rsidR="00883E32" w:rsidRPr="003070C4" w:rsidDel="00BF66BD">
          <w:delText>)</w:delText>
        </w:r>
      </w:del>
      <w:r w:rsidR="00BB1E58" w:rsidRPr="003070C4">
        <w:t xml:space="preserve">. </w:t>
      </w:r>
      <w:r w:rsidR="00883E32" w:rsidRPr="003070C4">
        <w:t>Recently (spring 2015) I have collected</w:t>
      </w:r>
      <w:r w:rsidR="00BB1E58" w:rsidRPr="003070C4">
        <w:t xml:space="preserve"> data o</w:t>
      </w:r>
      <w:ins w:id="67" w:author="Austin Bart" w:date="2015-05-19T03:47:00Z">
        <w:r w:rsidR="00BF66BD">
          <w:t>n</w:t>
        </w:r>
      </w:ins>
      <w:del w:id="68" w:author="Austin Bart" w:date="2015-05-19T03:47:00Z">
        <w:r w:rsidR="00BB1E58" w:rsidRPr="003070C4" w:rsidDel="00BF66BD">
          <w:delText>f</w:delText>
        </w:r>
      </w:del>
      <w:r w:rsidR="00BB1E58" w:rsidRPr="003070C4">
        <w:t xml:space="preserve"> novice learners’ collaborative</w:t>
      </w:r>
      <w:ins w:id="69" w:author="Austin Bart" w:date="2015-05-19T03:47:00Z">
        <w:r w:rsidR="00BF66BD">
          <w:t>ly</w:t>
        </w:r>
      </w:ins>
      <w:r w:rsidR="00BB1E58" w:rsidRPr="003070C4">
        <w:t xml:space="preserve"> learning computational concepts in a classroom setting</w:t>
      </w:r>
      <w:r w:rsidR="00883E32" w:rsidRPr="003070C4">
        <w:t>. Separately</w:t>
      </w:r>
      <w:ins w:id="70" w:author="Austin Bart" w:date="2015-05-19T03:47:00Z">
        <w:r w:rsidR="00BF66BD">
          <w:t>,</w:t>
        </w:r>
      </w:ins>
      <w:r w:rsidR="00883E32" w:rsidRPr="003070C4">
        <w:t xml:space="preserve"> I have also explored the dataset of </w:t>
      </w:r>
      <w:r w:rsidR="00BB1E58" w:rsidRPr="003070C4">
        <w:t>an open</w:t>
      </w:r>
      <w:ins w:id="71" w:author="Austin Bart" w:date="2015-05-19T03:47:00Z">
        <w:r w:rsidR="00BF66BD">
          <w:t>,</w:t>
        </w:r>
      </w:ins>
      <w:r w:rsidR="00BB1E58" w:rsidRPr="003070C4">
        <w:t xml:space="preserve"> online </w:t>
      </w:r>
      <w:del w:id="72" w:author="Austin Bart" w:date="2015-05-19T03:47:00Z">
        <w:r w:rsidR="00CA6D9A" w:rsidRPr="003070C4" w:rsidDel="00BF66BD">
          <w:delText xml:space="preserve">(scratch.mit.edu) </w:delText>
        </w:r>
      </w:del>
      <w:r w:rsidR="00BB1E58" w:rsidRPr="003070C4">
        <w:t>learning environment</w:t>
      </w:r>
      <w:ins w:id="73" w:author="Austin Bart" w:date="2015-05-19T03:47:00Z">
        <w:r w:rsidR="00BF66BD">
          <w:t xml:space="preserve"> </w:t>
        </w:r>
        <w:r w:rsidR="00BF66BD" w:rsidRPr="003070C4">
          <w:t>(scratch.mit.edu)</w:t>
        </w:r>
      </w:ins>
      <w:r w:rsidR="00BB1E58" w:rsidRPr="003070C4">
        <w:t>.</w:t>
      </w:r>
      <w:r w:rsidR="00376582" w:rsidRPr="003070C4">
        <w:t xml:space="preserve"> </w:t>
      </w:r>
    </w:p>
    <w:p w14:paraId="4C9BD6B9" w14:textId="77777777" w:rsidR="008B197E" w:rsidRPr="003070C4" w:rsidRDefault="005435D6">
      <w:pPr>
        <w:pStyle w:val="Heading1"/>
        <w:spacing w:before="120"/>
      </w:pPr>
      <w:r w:rsidRPr="003070C4">
        <w:t>CONTEXT AND MOTIVATION</w:t>
      </w:r>
    </w:p>
    <w:p w14:paraId="11894536" w14:textId="77777777" w:rsidR="00DD6D31" w:rsidRPr="003070C4" w:rsidRDefault="00DD6D31" w:rsidP="00E45E6E">
      <w:pPr>
        <w:framePr w:w="4680" w:h="1977" w:hRule="exact" w:hSpace="187" w:wrap="around" w:vAnchor="page" w:hAnchor="page" w:x="1134" w:y="13201" w:anchorLock="1"/>
        <w:spacing w:after="120"/>
        <w:rPr>
          <w:iCs/>
          <w:sz w:val="14"/>
        </w:rPr>
      </w:pPr>
    </w:p>
    <w:p w14:paraId="5A30DF77" w14:textId="77777777" w:rsidR="00DD6D31" w:rsidRPr="003070C4" w:rsidRDefault="00DD6D31" w:rsidP="00E45E6E">
      <w:pPr>
        <w:framePr w:w="4680" w:h="1977" w:hRule="exact" w:hSpace="187" w:wrap="around" w:vAnchor="page" w:hAnchor="page" w:x="1134" w:y="13201" w:anchorLock="1"/>
        <w:spacing w:after="120"/>
        <w:rPr>
          <w:iCs/>
          <w:sz w:val="14"/>
        </w:rPr>
      </w:pPr>
    </w:p>
    <w:p w14:paraId="1FF9B093" w14:textId="77777777" w:rsidR="00DD6D31" w:rsidRPr="003070C4" w:rsidRDefault="00DD6D31" w:rsidP="00E45E6E">
      <w:pPr>
        <w:framePr w:w="4680" w:h="1977" w:hRule="exact" w:hSpace="187" w:wrap="around" w:vAnchor="page" w:hAnchor="page" w:x="1134" w:y="13201" w:anchorLock="1"/>
        <w:spacing w:after="120"/>
        <w:rPr>
          <w:iCs/>
          <w:sz w:val="14"/>
        </w:rPr>
      </w:pPr>
    </w:p>
    <w:p w14:paraId="48F7B0CC" w14:textId="77777777" w:rsidR="00DD6D31" w:rsidRPr="003070C4" w:rsidRDefault="0062131E" w:rsidP="00E45E6E">
      <w:pPr>
        <w:framePr w:w="4680" w:h="1977" w:hRule="exact" w:hSpace="187" w:wrap="around" w:vAnchor="page" w:hAnchor="page" w:x="1134" w:y="13201" w:anchorLock="1"/>
        <w:spacing w:after="0"/>
        <w:rPr>
          <w:sz w:val="16"/>
        </w:rPr>
      </w:pPr>
      <w:r w:rsidRPr="003070C4">
        <w:rPr>
          <w:sz w:val="16"/>
        </w:rPr>
        <w:t xml:space="preserve">Space reserved for copyright block per publisher instructions. </w:t>
      </w:r>
    </w:p>
    <w:p w14:paraId="61466131" w14:textId="77777777" w:rsidR="00DD6D31" w:rsidRPr="003070C4" w:rsidRDefault="00DD6D31" w:rsidP="00E45E6E">
      <w:pPr>
        <w:framePr w:w="4680" w:h="1977" w:hRule="exact" w:hSpace="187" w:wrap="around" w:vAnchor="page" w:hAnchor="page" w:x="1134" w:y="13201" w:anchorLock="1"/>
        <w:spacing w:after="0"/>
        <w:rPr>
          <w:sz w:val="16"/>
        </w:rPr>
      </w:pPr>
      <w:r w:rsidRPr="003070C4">
        <w:rPr>
          <w:i/>
          <w:sz w:val="16"/>
        </w:rPr>
        <w:t>ICER'1</w:t>
      </w:r>
      <w:r w:rsidR="00A01F62" w:rsidRPr="003070C4">
        <w:rPr>
          <w:i/>
          <w:sz w:val="16"/>
        </w:rPr>
        <w:t>5</w:t>
      </w:r>
      <w:r w:rsidRPr="003070C4">
        <w:rPr>
          <w:sz w:val="16"/>
        </w:rPr>
        <w:t xml:space="preserve">, </w:t>
      </w:r>
      <w:r w:rsidR="00A01F62" w:rsidRPr="003070C4">
        <w:rPr>
          <w:sz w:val="16"/>
        </w:rPr>
        <w:t>August 9-13, 2015</w:t>
      </w:r>
      <w:r w:rsidRPr="003070C4">
        <w:rPr>
          <w:sz w:val="16"/>
        </w:rPr>
        <w:t xml:space="preserve">, </w:t>
      </w:r>
      <w:r w:rsidR="00A01F62" w:rsidRPr="003070C4">
        <w:rPr>
          <w:sz w:val="16"/>
        </w:rPr>
        <w:t>Omaha, Nebraska</w:t>
      </w:r>
      <w:r w:rsidRPr="003070C4">
        <w:rPr>
          <w:sz w:val="16"/>
        </w:rPr>
        <w:t>, USA.</w:t>
      </w:r>
    </w:p>
    <w:p w14:paraId="640B81E5" w14:textId="77777777" w:rsidR="00DD6D31" w:rsidRPr="003070C4" w:rsidRDefault="005435D6" w:rsidP="00E45E6E">
      <w:pPr>
        <w:framePr w:w="4680" w:h="1977" w:hRule="exact" w:hSpace="187" w:wrap="around" w:vAnchor="page" w:hAnchor="page" w:x="1134" w:y="13201" w:anchorLock="1"/>
        <w:spacing w:after="0"/>
        <w:rPr>
          <w:sz w:val="16"/>
        </w:rPr>
      </w:pPr>
      <w:r w:rsidRPr="003070C4">
        <w:rPr>
          <w:sz w:val="16"/>
        </w:rPr>
        <w:t>ACM  978-1-XXXX-XXXX-X/XX/XX</w:t>
      </w:r>
      <w:r w:rsidR="00DD6D31" w:rsidRPr="003070C4">
        <w:rPr>
          <w:sz w:val="16"/>
        </w:rPr>
        <w:t>.</w:t>
      </w:r>
    </w:p>
    <w:p w14:paraId="28831A04" w14:textId="77777777" w:rsidR="0062131E" w:rsidRPr="003070C4" w:rsidRDefault="0062131E" w:rsidP="00E45E6E">
      <w:pPr>
        <w:framePr w:w="4680" w:h="1977" w:hRule="exact" w:hSpace="187" w:wrap="around" w:vAnchor="page" w:hAnchor="page" w:x="1134" w:y="13201" w:anchorLock="1"/>
        <w:spacing w:after="0"/>
        <w:rPr>
          <w:iCs/>
        </w:rPr>
      </w:pPr>
      <w:r w:rsidRPr="003070C4">
        <w:rPr>
          <w:sz w:val="16"/>
        </w:rPr>
        <w:t>http://dx.doi.org/#######</w:t>
      </w:r>
    </w:p>
    <w:p w14:paraId="4889CD8A" w14:textId="77777777" w:rsidR="00FE28DE" w:rsidRPr="003070C4" w:rsidRDefault="00FE28DE" w:rsidP="00FE28DE">
      <w:pPr>
        <w:pStyle w:val="BodyTextIndent"/>
        <w:spacing w:after="120"/>
        <w:ind w:firstLine="0"/>
      </w:pPr>
      <w:commentRangeStart w:id="74"/>
      <w:r w:rsidRPr="003070C4">
        <w:t>One</w:t>
      </w:r>
      <w:commentRangeEnd w:id="74"/>
      <w:r w:rsidR="009121CD">
        <w:rPr>
          <w:rStyle w:val="CommentReference"/>
        </w:rPr>
        <w:commentReference w:id="74"/>
      </w:r>
      <w:r w:rsidRPr="003070C4">
        <w:t xml:space="preserve"> of the overarching processes defining the future is the digital revolution, impinging on, reshaping, and transforming our personal and social lives. Computation and communication are at the core of </w:t>
      </w:r>
      <w:r w:rsidRPr="003070C4">
        <w:lastRenderedPageBreak/>
        <w:t>this change and are transforming how problems are defined, and solutions are found and implemented. Computer modeling, simulation and visualization software, Smart grid, and Software Defined Radio, are</w:t>
      </w:r>
      <w:ins w:id="75" w:author="Austin Bart" w:date="2015-05-19T03:48:00Z">
        <w:r w:rsidR="009121CD">
          <w:t xml:space="preserve"> a</w:t>
        </w:r>
      </w:ins>
      <w:r w:rsidRPr="003070C4">
        <w:t xml:space="preserve"> few examples where computation has allowed us to tackle problems from varied perspectives. Vast domains await discovery and mapping through creative process of </w:t>
      </w:r>
      <w:r w:rsidR="00B817E0" w:rsidRPr="003070C4">
        <w:t xml:space="preserve">CT </w:t>
      </w:r>
      <w:r w:rsidRPr="003070C4">
        <w:t xml:space="preserve">which would  provide us </w:t>
      </w:r>
      <w:ins w:id="76" w:author="Austin Bart" w:date="2015-05-19T03:48:00Z">
        <w:r w:rsidR="00926F92">
          <w:t xml:space="preserve">with </w:t>
        </w:r>
      </w:ins>
      <w:r w:rsidRPr="003070C4">
        <w:t>the ability to “find the right technology for a problem and apply technology to resolve the problem</w:t>
      </w:r>
      <w:r w:rsidR="00091409" w:rsidRPr="003070C4">
        <w:t>”</w:t>
      </w:r>
      <w:r w:rsidR="00091409" w:rsidRPr="003070C4">
        <w:fldChar w:fldCharType="begin"/>
      </w:r>
      <w:r w:rsidR="00091409" w:rsidRPr="003070C4">
        <w:instrText xml:space="preserve"> ADDIN EN.CITE &lt;EndNote&gt;&lt;Cite&gt;&lt;Author&gt;Council&lt;/Author&gt;&lt;Year&gt;2010&lt;/Year&gt;&lt;RecNum&gt;452&lt;/RecNum&gt;&lt;DisplayText&gt;[2]&lt;/DisplayText&gt;&lt;record&gt;&lt;rec-number&gt;452&lt;/rec-number&gt;&lt;foreign-keys&gt;&lt;key app="EN" db-id="zvrrvsfa62w0foetdrlxzrej2fwx0zfv595r" timestamp="1431966790"&gt;452&lt;/key&gt;&lt;/foreign-keys&gt;&lt;ref-type name="Book"&gt;6&lt;/ref-type&gt;&lt;contributors&gt;&lt;authors&gt;&lt;author&gt;National Research Council&lt;/author&gt;&lt;/authors&gt;&lt;/contributors&gt;&lt;titles&gt;&lt;title&gt;Report of a Workshop on the Scope and Nature of Computational Thinking&lt;/title&gt;&lt;/titles&gt;&lt;dates&gt;&lt;year&gt;2010&lt;/year&gt;&lt;/dates&gt;&lt;publisher&gt;National Academies Press&lt;/publisher&gt;&lt;isbn&gt;1282554328&lt;/isbn&gt;&lt;urls&gt;&lt;/urls&gt;&lt;/record&gt;&lt;/Cite&gt;&lt;/EndNote&gt;</w:instrText>
      </w:r>
      <w:r w:rsidR="00091409" w:rsidRPr="003070C4">
        <w:fldChar w:fldCharType="separate"/>
      </w:r>
      <w:r w:rsidR="00091409" w:rsidRPr="003070C4">
        <w:rPr>
          <w:noProof/>
        </w:rPr>
        <w:t>[</w:t>
      </w:r>
      <w:hyperlink w:anchor="_ENREF_2" w:tooltip="Council, 2010 #452" w:history="1">
        <w:r w:rsidR="0073665A" w:rsidRPr="003070C4">
          <w:rPr>
            <w:noProof/>
          </w:rPr>
          <w:t>2</w:t>
        </w:r>
      </w:hyperlink>
      <w:r w:rsidR="00091409" w:rsidRPr="003070C4">
        <w:rPr>
          <w:noProof/>
        </w:rPr>
        <w:t>]</w:t>
      </w:r>
      <w:r w:rsidR="00091409" w:rsidRPr="003070C4">
        <w:fldChar w:fldCharType="end"/>
      </w:r>
      <w:r w:rsidRPr="003070C4">
        <w:t>.</w:t>
      </w:r>
      <w:r w:rsidR="005435D6" w:rsidRPr="003070C4">
        <w:t xml:space="preserve"> </w:t>
      </w:r>
    </w:p>
    <w:p w14:paraId="699F08E9" w14:textId="77777777" w:rsidR="005435D6" w:rsidRPr="003070C4" w:rsidRDefault="00FE28DE" w:rsidP="00FE28DE">
      <w:pPr>
        <w:pStyle w:val="BodyTextIndent"/>
        <w:spacing w:after="120"/>
        <w:ind w:firstLine="0"/>
      </w:pPr>
      <w:r w:rsidRPr="003070C4">
        <w:t>As the use of computation spread</w:t>
      </w:r>
      <w:ins w:id="77" w:author="Austin Bart" w:date="2015-05-19T03:48:00Z">
        <w:r w:rsidR="00926F92">
          <w:t>s</w:t>
        </w:r>
      </w:ins>
      <w:r w:rsidRPr="003070C4">
        <w:t xml:space="preserve"> across domains, learners of all ages and backgrounds are being </w:t>
      </w:r>
      <w:r w:rsidR="00053E20" w:rsidRPr="003070C4">
        <w:t xml:space="preserve">urged to </w:t>
      </w:r>
      <w:r w:rsidR="004C02D0" w:rsidRPr="003070C4">
        <w:t>learn</w:t>
      </w:r>
      <w:r w:rsidRPr="003070C4">
        <w:t xml:space="preserve"> </w:t>
      </w:r>
      <w:r w:rsidR="006C2A7E" w:rsidRPr="003070C4">
        <w:t>f</w:t>
      </w:r>
      <w:r w:rsidR="00053E20" w:rsidRPr="003070C4">
        <w:t>u</w:t>
      </w:r>
      <w:r w:rsidR="00B817E0" w:rsidRPr="003070C4">
        <w:t xml:space="preserve">ndamental computer science </w:t>
      </w:r>
      <w:r w:rsidRPr="003070C4">
        <w:t>concepts (e.g. abstraction, iteration, conditional logic, algorithms, functions, parallelization</w:t>
      </w:r>
      <w:ins w:id="78" w:author="Austin Bart" w:date="2015-05-19T03:48:00Z">
        <w:r w:rsidR="00926F92">
          <w:t>,</w:t>
        </w:r>
      </w:ins>
      <w:r w:rsidRPr="003070C4">
        <w:t xml:space="preserve"> etc). However, </w:t>
      </w:r>
      <w:r w:rsidR="004C02D0" w:rsidRPr="003070C4">
        <w:t>n</w:t>
      </w:r>
      <w:r w:rsidRPr="003070C4">
        <w:t xml:space="preserve">ovice learners struggle to learn and apply </w:t>
      </w:r>
      <w:r w:rsidR="00053E20" w:rsidRPr="003070C4">
        <w:t>these</w:t>
      </w:r>
      <w:r w:rsidRPr="003070C4">
        <w:t xml:space="preserve"> concepts. As</w:t>
      </w:r>
      <w:r w:rsidR="006C2A7E" w:rsidRPr="003070C4">
        <w:t xml:space="preserve"> e</w:t>
      </w:r>
      <w:r w:rsidRPr="003070C4">
        <w:t xml:space="preserve">ducators in </w:t>
      </w:r>
      <w:del w:id="79" w:author="Austin Bart" w:date="2015-05-19T03:46:00Z">
        <w:r w:rsidRPr="003070C4" w:rsidDel="00BF66BD">
          <w:delText xml:space="preserve">computer </w:delText>
        </w:r>
      </w:del>
      <w:ins w:id="80" w:author="Austin Bart" w:date="2015-05-19T03:46:00Z">
        <w:r w:rsidR="00BF66BD">
          <w:t>C</w:t>
        </w:r>
        <w:r w:rsidR="00BF66BD" w:rsidRPr="003070C4">
          <w:t xml:space="preserve">omputer </w:t>
        </w:r>
      </w:ins>
      <w:del w:id="81" w:author="Austin Bart" w:date="2015-05-19T03:46:00Z">
        <w:r w:rsidRPr="003070C4" w:rsidDel="00BF66BD">
          <w:delText>science</w:delText>
        </w:r>
      </w:del>
      <w:ins w:id="82" w:author="Austin Bart" w:date="2015-05-19T03:46:00Z">
        <w:r w:rsidR="00BF66BD">
          <w:t>S</w:t>
        </w:r>
        <w:r w:rsidR="00BF66BD" w:rsidRPr="003070C4">
          <w:t>cience</w:t>
        </w:r>
      </w:ins>
      <w:del w:id="83" w:author="Austin Bart" w:date="2015-05-19T03:46:00Z">
        <w:r w:rsidRPr="003070C4" w:rsidDel="00BF66BD">
          <w:delText xml:space="preserve"> educators </w:delText>
        </w:r>
      </w:del>
      <w:ins w:id="84" w:author="Austin Bart" w:date="2015-05-19T03:46:00Z">
        <w:r w:rsidR="00BF66BD">
          <w:t xml:space="preserve">, </w:t>
        </w:r>
      </w:ins>
      <w:r w:rsidRPr="003070C4">
        <w:t xml:space="preserve">it is important for us to </w:t>
      </w:r>
      <w:r w:rsidR="00564E16" w:rsidRPr="003070C4">
        <w:t>determine</w:t>
      </w:r>
      <w:r w:rsidRPr="003070C4">
        <w:t xml:space="preserve"> effective </w:t>
      </w:r>
      <w:r w:rsidR="00A816DD" w:rsidRPr="003070C4">
        <w:t>pedagogical approaches</w:t>
      </w:r>
      <w:r w:rsidRPr="003070C4">
        <w:t xml:space="preserve"> to familiarize </w:t>
      </w:r>
      <w:r w:rsidR="006C2A7E" w:rsidRPr="003070C4">
        <w:t xml:space="preserve">novice learners to </w:t>
      </w:r>
      <w:r w:rsidR="00B817E0" w:rsidRPr="003070C4">
        <w:t xml:space="preserve">fundamental concepts of </w:t>
      </w:r>
      <w:r w:rsidR="00A816DD" w:rsidRPr="003070C4">
        <w:t>c</w:t>
      </w:r>
      <w:r w:rsidR="00B817E0" w:rsidRPr="003070C4">
        <w:t xml:space="preserve">omputer </w:t>
      </w:r>
      <w:r w:rsidR="00A816DD" w:rsidRPr="003070C4">
        <w:t>s</w:t>
      </w:r>
      <w:r w:rsidR="00B817E0" w:rsidRPr="003070C4">
        <w:t>cience</w:t>
      </w:r>
      <w:r w:rsidR="006C2A7E" w:rsidRPr="003070C4">
        <w:t>.</w:t>
      </w:r>
    </w:p>
    <w:p w14:paraId="1525D46C" w14:textId="77777777" w:rsidR="00FE28DE" w:rsidRPr="003070C4" w:rsidRDefault="00167FA8" w:rsidP="00FE28DE">
      <w:pPr>
        <w:pStyle w:val="BodyTextIndent"/>
        <w:spacing w:after="120"/>
        <w:ind w:firstLine="0"/>
      </w:pPr>
      <w:r w:rsidRPr="003070C4">
        <w:t>Collabor</w:t>
      </w:r>
      <w:r w:rsidR="00741478" w:rsidRPr="003070C4">
        <w:t>ativ</w:t>
      </w:r>
      <w:r w:rsidR="00D77CA2" w:rsidRPr="003070C4">
        <w:t>e learning has been</w:t>
      </w:r>
      <w:r w:rsidR="00741478" w:rsidRPr="003070C4">
        <w:t xml:space="preserve"> considered</w:t>
      </w:r>
      <w:r w:rsidR="004C02D0" w:rsidRPr="003070C4">
        <w:t xml:space="preserve"> effective in</w:t>
      </w:r>
      <w:r w:rsidRPr="003070C4">
        <w:t xml:space="preserve"> </w:t>
      </w:r>
      <w:r w:rsidR="004C02D0" w:rsidRPr="003070C4">
        <w:t>reducing</w:t>
      </w:r>
      <w:r w:rsidR="006C2A7E" w:rsidRPr="003070C4">
        <w:t xml:space="preserve"> </w:t>
      </w:r>
      <w:r w:rsidR="00A816DD" w:rsidRPr="003070C4">
        <w:t xml:space="preserve">learner’s </w:t>
      </w:r>
      <w:r w:rsidR="006C2A7E" w:rsidRPr="003070C4">
        <w:t>anxiety and</w:t>
      </w:r>
      <w:r w:rsidR="007F5DAA" w:rsidRPr="003070C4">
        <w:t xml:space="preserve"> </w:t>
      </w:r>
      <w:commentRangeStart w:id="85"/>
      <w:r w:rsidR="007F5DAA" w:rsidRPr="003070C4">
        <w:t>in</w:t>
      </w:r>
      <w:commentRangeEnd w:id="85"/>
      <w:r w:rsidR="00926F92">
        <w:rPr>
          <w:rStyle w:val="CommentReference"/>
        </w:rPr>
        <w:commentReference w:id="85"/>
      </w:r>
      <w:r w:rsidR="00741478" w:rsidRPr="003070C4">
        <w:t xml:space="preserve"> helping struggling learners to overcome common learning difficulties</w:t>
      </w:r>
      <w:r w:rsidR="00A64417">
        <w:t xml:space="preserve">. </w:t>
      </w:r>
      <w:r w:rsidR="00053E20" w:rsidRPr="003070C4">
        <w:t xml:space="preserve">However, there is limited understanding as to how the collaborative </w:t>
      </w:r>
      <w:r w:rsidR="00CA6D9A" w:rsidRPr="003070C4">
        <w:t>process of learning</w:t>
      </w:r>
      <w:r w:rsidR="00A64417">
        <w:t xml:space="preserve"> impacts learning of</w:t>
      </w:r>
      <w:r w:rsidR="00CA6D9A" w:rsidRPr="003070C4">
        <w:t xml:space="preserve"> </w:t>
      </w:r>
      <w:r w:rsidR="00B817E0" w:rsidRPr="003070C4">
        <w:t>CT</w:t>
      </w:r>
      <w:r w:rsidR="008C45DB" w:rsidRPr="003070C4">
        <w:t>. One way of understanding t</w:t>
      </w:r>
      <w:r w:rsidR="00053E20" w:rsidRPr="003070C4">
        <w:t xml:space="preserve">he </w:t>
      </w:r>
      <w:r w:rsidR="006C2A7E" w:rsidRPr="003070C4">
        <w:t xml:space="preserve">collaborative dimension of </w:t>
      </w:r>
      <w:r w:rsidR="00053E20" w:rsidRPr="003070C4">
        <w:t>learning</w:t>
      </w:r>
      <w:r w:rsidR="008C45DB" w:rsidRPr="003070C4">
        <w:t xml:space="preserve"> is by analyzing</w:t>
      </w:r>
      <w:r w:rsidR="00053E20" w:rsidRPr="003070C4">
        <w:t xml:space="preserve"> the</w:t>
      </w:r>
      <w:r w:rsidR="006C2A7E" w:rsidRPr="003070C4">
        <w:t xml:space="preserve"> social interactions</w:t>
      </w:r>
      <w:r w:rsidR="00564E16" w:rsidRPr="003070C4">
        <w:t xml:space="preserve"> </w:t>
      </w:r>
      <w:r w:rsidR="00B817E0" w:rsidRPr="003070C4">
        <w:t>among</w:t>
      </w:r>
      <w:r w:rsidR="00A64417">
        <w:t xml:space="preserve"> members of a</w:t>
      </w:r>
      <w:r w:rsidR="004C02D0" w:rsidRPr="003070C4">
        <w:t xml:space="preserve"> group of learners</w:t>
      </w:r>
      <w:r w:rsidR="00053E20" w:rsidRPr="003070C4">
        <w:t>. F</w:t>
      </w:r>
      <w:r w:rsidR="006C2A7E" w:rsidRPr="003070C4">
        <w:t xml:space="preserve">or example, when a group of students code and debug a program together in a class or when students share, comment or reuse pre-existing code from each other in an online learning platform. </w:t>
      </w:r>
      <w:r w:rsidR="00053E20" w:rsidRPr="003070C4">
        <w:t xml:space="preserve"> The proposed dissertation study inten</w:t>
      </w:r>
      <w:ins w:id="86" w:author="Austin Bart" w:date="2015-05-19T03:50:00Z">
        <w:r w:rsidR="00926F92">
          <w:t>d</w:t>
        </w:r>
      </w:ins>
      <w:del w:id="87" w:author="Austin Bart" w:date="2015-05-19T03:50:00Z">
        <w:r w:rsidR="00053E20" w:rsidRPr="003070C4" w:rsidDel="00926F92">
          <w:delText>t</w:delText>
        </w:r>
      </w:del>
      <w:r w:rsidR="00053E20" w:rsidRPr="003070C4">
        <w:t xml:space="preserve">s to </w:t>
      </w:r>
      <w:r w:rsidR="00741478" w:rsidRPr="003070C4">
        <w:t>analyze the social inte</w:t>
      </w:r>
      <w:r w:rsidR="00CA6D9A" w:rsidRPr="003070C4">
        <w:t xml:space="preserve">ractions between members </w:t>
      </w:r>
      <w:del w:id="88" w:author="Austin Bart" w:date="2015-05-19T03:50:00Z">
        <w:r w:rsidR="00CA6D9A" w:rsidRPr="003070C4" w:rsidDel="00926F92">
          <w:delText>in</w:delText>
        </w:r>
        <w:r w:rsidR="00741478" w:rsidRPr="003070C4" w:rsidDel="00926F92">
          <w:delText xml:space="preserve"> </w:delText>
        </w:r>
      </w:del>
      <w:ins w:id="89" w:author="Austin Bart" w:date="2015-05-19T03:50:00Z">
        <w:r w:rsidR="00926F92">
          <w:t>of</w:t>
        </w:r>
        <w:r w:rsidR="00926F92" w:rsidRPr="003070C4">
          <w:t xml:space="preserve"> </w:t>
        </w:r>
      </w:ins>
      <w:r w:rsidR="00741478" w:rsidRPr="003070C4">
        <w:t>group</w:t>
      </w:r>
      <w:r w:rsidR="004C02D0" w:rsidRPr="003070C4">
        <w:t>s in order</w:t>
      </w:r>
      <w:r w:rsidR="00741478" w:rsidRPr="003070C4">
        <w:t xml:space="preserve"> to better understand what</w:t>
      </w:r>
      <w:del w:id="90" w:author="Austin Bart" w:date="2015-05-19T03:50:00Z">
        <w:r w:rsidR="00741478" w:rsidRPr="003070C4" w:rsidDel="00926F92">
          <w:delText xml:space="preserve"> do</w:delText>
        </w:r>
      </w:del>
      <w:r w:rsidR="00741478" w:rsidRPr="003070C4">
        <w:t xml:space="preserve"> novice learners struggle</w:t>
      </w:r>
      <w:r w:rsidR="004C02D0" w:rsidRPr="003070C4">
        <w:t xml:space="preserve"> with</w:t>
      </w:r>
      <w:r w:rsidR="00B817E0" w:rsidRPr="003070C4">
        <w:t xml:space="preserve"> and how </w:t>
      </w:r>
      <w:del w:id="91" w:author="Austin Bart" w:date="2015-05-19T03:50:00Z">
        <w:r w:rsidR="00B817E0" w:rsidRPr="003070C4" w:rsidDel="00926F92">
          <w:delText>does</w:delText>
        </w:r>
      </w:del>
      <w:r w:rsidR="00B817E0" w:rsidRPr="003070C4">
        <w:t xml:space="preserve"> </w:t>
      </w:r>
      <w:r w:rsidR="00741478" w:rsidRPr="003070C4">
        <w:t>collaborating with other</w:t>
      </w:r>
      <w:r w:rsidR="00CA6D9A" w:rsidRPr="003070C4">
        <w:t>s</w:t>
      </w:r>
      <w:r w:rsidR="00741478" w:rsidRPr="003070C4">
        <w:t xml:space="preserve"> influence</w:t>
      </w:r>
      <w:ins w:id="92" w:author="Austin Bart" w:date="2015-05-19T03:50:00Z">
        <w:r w:rsidR="00926F92">
          <w:t>s</w:t>
        </w:r>
      </w:ins>
      <w:r w:rsidR="00741478" w:rsidRPr="003070C4">
        <w:t xml:space="preserve"> their learning.</w:t>
      </w:r>
      <w:r w:rsidR="004C02D0" w:rsidRPr="003070C4">
        <w:t xml:space="preserve"> </w:t>
      </w:r>
    </w:p>
    <w:p w14:paraId="6752FDC9" w14:textId="77777777" w:rsidR="008B197E" w:rsidRPr="003070C4" w:rsidRDefault="005435D6">
      <w:pPr>
        <w:pStyle w:val="Heading1"/>
        <w:spacing w:before="120"/>
      </w:pPr>
      <w:r w:rsidRPr="003070C4">
        <w:t>BACKGROUND &amp; RELATED WORK</w:t>
      </w:r>
    </w:p>
    <w:p w14:paraId="75DEFDF4" w14:textId="77777777" w:rsidR="008C45DB" w:rsidRPr="003070C4" w:rsidRDefault="008C45DB" w:rsidP="004C02D0">
      <w:pPr>
        <w:pStyle w:val="BodyTextIndent"/>
        <w:spacing w:after="120"/>
      </w:pPr>
      <w:r w:rsidRPr="003070C4">
        <w:t>The definitions of CT provided by W</w:t>
      </w:r>
      <w:r w:rsidR="007F5DAA" w:rsidRPr="003070C4">
        <w:t>i</w:t>
      </w:r>
      <w:r w:rsidR="00091409" w:rsidRPr="003070C4">
        <w:t xml:space="preserve">ng </w:t>
      </w:r>
      <w:r w:rsidR="00091409" w:rsidRPr="003070C4">
        <w:fldChar w:fldCharType="begin"/>
      </w:r>
      <w:r w:rsidR="0073665A">
        <w:instrText xml:space="preserve"> ADDIN EN.CITE &lt;EndNote&gt;&lt;Cite&gt;&lt;Author&gt;Wing &lt;/Author&gt;&lt;Year&gt;2006&lt;/Year&gt;&lt;RecNum&gt;398&lt;/RecNum&gt;&lt;DisplayText&gt;[3-5]&lt;/DisplayText&gt;&lt;record&gt;&lt;rec-number&gt;398&lt;/rec-number&gt;&lt;foreign-keys&gt;&lt;key app="EN" db-id="zvrrvsfa62w0foetdrlxzrej2fwx0zfv595r" timestamp="1431966790"&gt;398&lt;/key&gt;&lt;/foreign-keys&gt;&lt;ref-type name="Journal Article"&gt;17&lt;/ref-type&gt;&lt;contributors&gt;&lt;authors&gt;&lt;author&gt;Wing , Jeannette &lt;/author&gt;&lt;/authors&gt;&lt;/contributors&gt;&lt;titles&gt;&lt;title&gt;Computational thinking&lt;/title&gt;&lt;secondary-title&gt;Communications of the ACM&lt;/secondary-title&gt;&lt;/titles&gt;&lt;periodical&gt;&lt;full-title&gt;Communications of the ACM&lt;/full-title&gt;&lt;/periodical&gt;&lt;pages&gt;33-35&lt;/pages&gt;&lt;volume&gt;49&lt;/volume&gt;&lt;number&gt;3&lt;/number&gt;&lt;dates&gt;&lt;year&gt;2006&lt;/year&gt;&lt;/dates&gt;&lt;isbn&gt;0001-0782&lt;/isbn&gt;&lt;urls&gt;&lt;/urls&gt;&lt;/record&gt;&lt;/Cite&gt;&lt;Cite&gt;&lt;Author&gt;Wing&lt;/Author&gt;&lt;Year&gt;2011&lt;/Year&gt;&lt;RecNum&gt;451&lt;/RecNum&gt;&lt;record&gt;&lt;rec-number&gt;451&lt;/rec-number&gt;&lt;foreign-keys&gt;&lt;key app="EN" db-id="zvrrvsfa62w0foetdrlxzrej2fwx0zfv595r" timestamp="1431966790"&gt;451&lt;/key&gt;&lt;/foreign-keys&gt;&lt;ref-type name="Magazine Article"&gt;19&lt;/ref-type&gt;&lt;contributors&gt;&lt;authors&gt;&lt;author&gt;Jeannette M. Wing&lt;/author&gt;&lt;/authors&gt;&lt;/contributors&gt;&lt;titles&gt;&lt;title&gt;Computational Thinking--What and Why?&lt;/title&gt;&lt;secondary-title&gt;thelink&lt;/secondary-title&gt;&lt;/titles&gt;&lt;pages&gt;8&lt;/pages&gt;&lt;dates&gt;&lt;year&gt;2011&lt;/year&gt;&lt;/dates&gt;&lt;publisher&gt;Carnegie Mellon University School of Computer Science&lt;/publisher&gt;&lt;urls&gt;&lt;/urls&gt;&lt;/record&gt;&lt;/Cite&gt;&lt;Cite&gt;&lt;Author&gt;Cuny&lt;/Author&gt;&lt;Year&gt;2010&lt;/Year&gt;&lt;RecNum&gt;450&lt;/RecNum&gt;&lt;record&gt;&lt;rec-number&gt;450&lt;/rec-number&gt;&lt;foreign-keys&gt;&lt;key app="EN" db-id="zvrrvsfa62w0foetdrlxzrej2fwx0zfv595r" timestamp="1431966790"&gt;450&lt;/key&gt;&lt;/foreign-keys&gt;&lt;ref-type name="Web Page"&gt;12&lt;/ref-type&gt;&lt;contributors&gt;&lt;authors&gt;&lt;author&gt;Jan Cuny&lt;/author&gt;&lt;author&gt;Larry Snyder&lt;/author&gt;&lt;author&gt;Jeannette M. Wing&lt;/author&gt;&lt;/authors&gt;&lt;/contributors&gt;&lt;titles&gt;&lt;/titles&gt;&lt;volume&gt;2015&lt;/volume&gt;&lt;number&gt;3/12/2105&lt;/number&gt;&lt;dates&gt;&lt;year&gt;2010&lt;/year&gt;&lt;/dates&gt;&lt;pub-location&gt;Center for Computational Thinking Carnegie Mellon&lt;/pub-location&gt;&lt;urls&gt;&lt;related-urls&gt;&lt;url&gt;http://www.cs.cmu.edu/~CompThink/&lt;/url&gt;&lt;/related-urls&gt;&lt;/urls&gt;&lt;/record&gt;&lt;/Cite&gt;&lt;/EndNote&gt;</w:instrText>
      </w:r>
      <w:r w:rsidR="00091409" w:rsidRPr="003070C4">
        <w:fldChar w:fldCharType="separate"/>
      </w:r>
      <w:r w:rsidR="0073665A">
        <w:rPr>
          <w:noProof/>
        </w:rPr>
        <w:t>[</w:t>
      </w:r>
      <w:hyperlink w:anchor="_ENREF_3" w:tooltip="Wing , 2006 #398" w:history="1">
        <w:r w:rsidR="0073665A">
          <w:rPr>
            <w:noProof/>
          </w:rPr>
          <w:t>3-5</w:t>
        </w:r>
      </w:hyperlink>
      <w:r w:rsidR="0073665A">
        <w:rPr>
          <w:noProof/>
        </w:rPr>
        <w:t>]</w:t>
      </w:r>
      <w:r w:rsidR="00091409" w:rsidRPr="003070C4">
        <w:fldChar w:fldCharType="end"/>
      </w:r>
      <w:r w:rsidR="007F5DAA" w:rsidRPr="003070C4">
        <w:t xml:space="preserve"> </w:t>
      </w:r>
      <w:r w:rsidRPr="003070C4">
        <w:t>and the operationalized versions</w:t>
      </w:r>
      <w:r w:rsidR="00091409" w:rsidRPr="003070C4">
        <w:t xml:space="preserve"> </w:t>
      </w:r>
      <w:r w:rsidR="00091409" w:rsidRPr="003070C4">
        <w:fldChar w:fldCharType="begin"/>
      </w:r>
      <w:r w:rsidR="0073665A">
        <w:instrText xml:space="preserve"> ADDIN EN.CITE &lt;EndNote&gt;&lt;Cite&gt;&lt;Author&gt;College Board&lt;/Author&gt;&lt;Year&gt;2011&lt;/Year&gt;&lt;RecNum&gt;632&lt;/RecNum&gt;&lt;DisplayText&gt;[6]&lt;/DisplayText&gt;&lt;record&gt;&lt;rec-number&gt;632&lt;/rec-number&gt;&lt;foreign-keys&gt;&lt;key app="EN" db-id="zvrrvsfa62w0foetdrlxzrej2fwx0zfv595r" timestamp="1431966790"&gt;632&lt;/key&gt;&lt;/foreign-keys&gt;&lt;ref-type name="Web Page"&gt;12&lt;/ref-type&gt;&lt;contributors&gt;&lt;authors&gt;&lt;author&gt;College Board, &lt;/author&gt;&lt;author&gt;NSF&lt;/author&gt;&lt;/authors&gt;&lt;/contributors&gt;&lt;titles&gt;&lt;title&gt;The College Board Computer Science:  Principles Computational Thinking Practices Big Ideas, Key Concepts, and Supporting Concepts&lt;/title&gt;&lt;/titles&gt;&lt;volume&gt;2014&lt;/volume&gt;&lt;number&gt;10.17.2014&lt;/number&gt;&lt;dates&gt;&lt;year&gt;2011&lt;/year&gt;&lt;/dates&gt;&lt;urls&gt;&lt;related-urls&gt;&lt;url&gt;http://www.collegeboard.com/prod_downloads/computerscience/ComputationalThinkingCS_Principles.pdf&lt;/url&gt;&lt;/related-urls&gt;&lt;/urls&gt;&lt;/record&gt;&lt;/Cite&gt;&lt;/EndNote&gt;</w:instrText>
      </w:r>
      <w:r w:rsidR="00091409" w:rsidRPr="003070C4">
        <w:fldChar w:fldCharType="separate"/>
      </w:r>
      <w:r w:rsidR="0073665A">
        <w:rPr>
          <w:noProof/>
        </w:rPr>
        <w:t>[</w:t>
      </w:r>
      <w:hyperlink w:anchor="_ENREF_6" w:tooltip="College Board, 2011 #632" w:history="1">
        <w:r w:rsidR="0073665A">
          <w:rPr>
            <w:noProof/>
          </w:rPr>
          <w:t>6</w:t>
        </w:r>
      </w:hyperlink>
      <w:r w:rsidR="0073665A">
        <w:rPr>
          <w:noProof/>
        </w:rPr>
        <w:t>]</w:t>
      </w:r>
      <w:r w:rsidR="00091409" w:rsidRPr="003070C4">
        <w:fldChar w:fldCharType="end"/>
      </w:r>
      <w:r w:rsidRPr="003070C4">
        <w:t xml:space="preserve"> </w:t>
      </w:r>
      <w:r w:rsidR="007F5DAA" w:rsidRPr="003070C4">
        <w:t xml:space="preserve">emphasize </w:t>
      </w:r>
      <w:r w:rsidRPr="003070C4">
        <w:t>CT as an ability to formulate and solve problems using information representations and automated processing. Abstractions, iterations, conditional logic, algorithmic thinking, parallel computing are considered fundamental concepts of CT</w:t>
      </w:r>
      <w:r w:rsidR="007F5DAA" w:rsidRPr="003070C4">
        <w:t>.</w:t>
      </w:r>
      <w:r w:rsidRPr="003070C4">
        <w:t xml:space="preserve"> </w:t>
      </w:r>
    </w:p>
    <w:p w14:paraId="06C1761A" w14:textId="77777777" w:rsidR="007F5DAA" w:rsidRPr="003070C4" w:rsidRDefault="007F5DAA" w:rsidP="009E610F">
      <w:pPr>
        <w:rPr>
          <w:sz w:val="24"/>
        </w:rPr>
      </w:pPr>
      <w:r w:rsidRPr="003070C4">
        <w:t xml:space="preserve">Different initiatives for integrating CT within existing curricula have started to gain footing. Most initiatives have been </w:t>
      </w:r>
      <w:r w:rsidR="009E610F" w:rsidRPr="003070C4">
        <w:t>at</w:t>
      </w:r>
      <w:r w:rsidRPr="003070C4">
        <w:t xml:space="preserve"> the K12 level. However,</w:t>
      </w:r>
      <w:r w:rsidR="009E610F" w:rsidRPr="003070C4">
        <w:t xml:space="preserve"> s</w:t>
      </w:r>
      <w:r w:rsidRPr="003070C4">
        <w:t>ome universities are integrating CT modules throughout their undergraduate program whereas others are offering it as a semester long course. Some of these courses are being offered with a particular discipline viewpoint</w:t>
      </w:r>
      <w:ins w:id="93" w:author="Austin Bart" w:date="2015-05-19T03:50:00Z">
        <w:r w:rsidR="00926F92">
          <w:t>,</w:t>
        </w:r>
      </w:ins>
      <w:r w:rsidRPr="003070C4">
        <w:t xml:space="preserve"> while others a</w:t>
      </w:r>
      <w:ins w:id="94" w:author="Austin Bart" w:date="2015-05-19T03:51:00Z">
        <w:r w:rsidR="00926F92">
          <w:t>re</w:t>
        </w:r>
      </w:ins>
      <w:del w:id="95" w:author="Austin Bart" w:date="2015-05-19T03:51:00Z">
        <w:r w:rsidRPr="003070C4" w:rsidDel="00926F92">
          <w:delText>s</w:delText>
        </w:r>
      </w:del>
      <w:r w:rsidRPr="003070C4">
        <w:t xml:space="preserve"> </w:t>
      </w:r>
      <w:del w:id="96" w:author="Austin Bart" w:date="2015-05-19T03:51:00Z">
        <w:r w:rsidRPr="003070C4" w:rsidDel="00926F92">
          <w:delText xml:space="preserve">a </w:delText>
        </w:r>
      </w:del>
      <w:r w:rsidRPr="003070C4">
        <w:t>general education course</w:t>
      </w:r>
      <w:ins w:id="97" w:author="Austin Bart" w:date="2015-05-19T03:51:00Z">
        <w:r w:rsidR="00926F92">
          <w:t>s</w:t>
        </w:r>
      </w:ins>
      <w:r w:rsidRPr="003070C4">
        <w:t xml:space="preserve"> designed for all non-computers science majors. </w:t>
      </w:r>
      <w:r w:rsidR="00BB17D4">
        <w:t xml:space="preserve">Online learning platforms (e.g. Scratch, Alice, Blockly) have also been considered to foster learning of CT. </w:t>
      </w:r>
      <w:r w:rsidRPr="003070C4">
        <w:t>The emphasis of teaching has ranged from learning CT in contexts versus learning across context, a cognitive ability versus an application of skills, as a problem solving tool</w:t>
      </w:r>
      <w:ins w:id="98" w:author="Austin Bart" w:date="2015-05-19T03:51:00Z">
        <w:r w:rsidR="00926F92">
          <w:t>,</w:t>
        </w:r>
      </w:ins>
      <w:r w:rsidRPr="003070C4">
        <w:t xml:space="preserve"> or as an alternative </w:t>
      </w:r>
      <w:r w:rsidRPr="003070C4">
        <w:lastRenderedPageBreak/>
        <w:t xml:space="preserve">approach to creatively express one’s ideas. </w:t>
      </w:r>
      <w:r w:rsidR="00CA6D9A" w:rsidRPr="003070C4">
        <w:t xml:space="preserve">Along with high level programming languages </w:t>
      </w:r>
      <w:ins w:id="99" w:author="Austin Bart" w:date="2015-05-19T03:51:00Z">
        <w:r w:rsidR="00926F92">
          <w:t>such as</w:t>
        </w:r>
      </w:ins>
      <w:del w:id="100" w:author="Austin Bart" w:date="2015-05-19T03:51:00Z">
        <w:r w:rsidR="00CA6D9A" w:rsidRPr="003070C4" w:rsidDel="00926F92">
          <w:delText>e.g.</w:delText>
        </w:r>
      </w:del>
      <w:r w:rsidR="00CA6D9A" w:rsidRPr="003070C4">
        <w:t xml:space="preserve"> Python, CT courses also use </w:t>
      </w:r>
      <w:del w:id="101" w:author="Austin Bart" w:date="2015-05-19T03:51:00Z">
        <w:r w:rsidR="00CA6D9A" w:rsidRPr="003070C4" w:rsidDel="00926F92">
          <w:delText xml:space="preserve">block </w:delText>
        </w:r>
      </w:del>
      <w:ins w:id="102" w:author="Austin Bart" w:date="2015-05-19T03:51:00Z">
        <w:r w:rsidR="00926F92" w:rsidRPr="003070C4">
          <w:t>block</w:t>
        </w:r>
        <w:r w:rsidR="00926F92">
          <w:t>-</w:t>
        </w:r>
      </w:ins>
      <w:r w:rsidR="00CA6D9A" w:rsidRPr="003070C4">
        <w:t xml:space="preserve">based programming languages such as Blockly, Alice, or Scratch to make CT easier for novice learners. </w:t>
      </w:r>
      <w:r w:rsidRPr="003070C4">
        <w:t>The pedagogical approaches seem to be limited to solving programming problems, digital storytelling</w:t>
      </w:r>
      <w:r w:rsidR="00CA6D9A" w:rsidRPr="003070C4">
        <w:t>, and game design. Students learn CT</w:t>
      </w:r>
      <w:r w:rsidRPr="003070C4">
        <w:t xml:space="preserve"> individually as well in groups. </w:t>
      </w:r>
      <w:r w:rsidR="00CA6D9A" w:rsidRPr="003070C4">
        <w:t xml:space="preserve">However, assessment related to CT has mostly been done at the individual </w:t>
      </w:r>
      <w:commentRangeStart w:id="103"/>
      <w:r w:rsidR="00CA6D9A" w:rsidRPr="003070C4">
        <w:t>level</w:t>
      </w:r>
      <w:commentRangeEnd w:id="103"/>
      <w:r w:rsidR="00926F92">
        <w:rPr>
          <w:rStyle w:val="CommentReference"/>
        </w:rPr>
        <w:commentReference w:id="103"/>
      </w:r>
      <w:r w:rsidR="00CA6D9A" w:rsidRPr="003070C4">
        <w:t xml:space="preserve">. </w:t>
      </w:r>
    </w:p>
    <w:p w14:paraId="46DC6BAF" w14:textId="77777777" w:rsidR="008B197E" w:rsidRPr="003070C4" w:rsidRDefault="00E02EEE">
      <w:pPr>
        <w:pStyle w:val="Heading1"/>
        <w:spacing w:before="120"/>
      </w:pPr>
      <w:r w:rsidRPr="003070C4">
        <w:t>STATEMENT OF THESIS/PROBLEM</w:t>
      </w:r>
    </w:p>
    <w:p w14:paraId="111BE0CF" w14:textId="77777777" w:rsidR="00C22348" w:rsidRPr="003070C4" w:rsidRDefault="00C22348" w:rsidP="00C22348">
      <w:r w:rsidRPr="003070C4">
        <w:t xml:space="preserve">The </w:t>
      </w:r>
      <w:r w:rsidR="00BB17D4">
        <w:t xml:space="preserve">overarching goal of the </w:t>
      </w:r>
      <w:r w:rsidRPr="003070C4">
        <w:t xml:space="preserve">proposed dissertation study </w:t>
      </w:r>
      <w:r w:rsidR="00BB17D4">
        <w:t>is to better understand the collaborative process of learning CT. In</w:t>
      </w:r>
      <w:r w:rsidR="00F41256">
        <w:t xml:space="preserve"> order to </w:t>
      </w:r>
      <w:del w:id="104" w:author="Austin Bart" w:date="2015-05-19T03:52:00Z">
        <w:r w:rsidR="00F41256" w:rsidDel="00926F92">
          <w:delText>doing</w:delText>
        </w:r>
        <w:r w:rsidR="00BB17D4" w:rsidDel="00926F92">
          <w:delText xml:space="preserve"> </w:delText>
        </w:r>
      </w:del>
      <w:ins w:id="105" w:author="Austin Bart" w:date="2015-05-19T03:52:00Z">
        <w:r w:rsidR="00926F92">
          <w:t xml:space="preserve">do </w:t>
        </w:r>
        <w:r w:rsidR="00926F92">
          <w:t xml:space="preserve"> </w:t>
        </w:r>
      </w:ins>
      <w:r w:rsidR="00BB17D4">
        <w:t>so</w:t>
      </w:r>
      <w:r w:rsidR="00F41256">
        <w:t xml:space="preserve">, the proposed dissertation </w:t>
      </w:r>
      <w:del w:id="106" w:author="Austin Bart" w:date="2015-05-19T03:52:00Z">
        <w:r w:rsidR="00F41256" w:rsidDel="00926F92">
          <w:delText xml:space="preserve">study </w:delText>
        </w:r>
      </w:del>
      <w:r w:rsidR="00F41256">
        <w:t>aims to</w:t>
      </w:r>
      <w:r w:rsidR="00BB17D4">
        <w:t xml:space="preserve"> </w:t>
      </w:r>
      <w:r w:rsidRPr="003070C4">
        <w:t xml:space="preserve">look into CT from three </w:t>
      </w:r>
      <w:r w:rsidR="00461342" w:rsidRPr="003070C4">
        <w:t>standpoints</w:t>
      </w:r>
      <w:r w:rsidRPr="003070C4">
        <w:t xml:space="preserve">. </w:t>
      </w:r>
      <w:r w:rsidR="00821BDF">
        <w:t xml:space="preserve">The following paragraphs </w:t>
      </w:r>
      <w:r w:rsidR="00C216C8" w:rsidRPr="003070C4">
        <w:t>describe each</w:t>
      </w:r>
      <w:r w:rsidR="00821BDF">
        <w:t xml:space="preserve"> of these </w:t>
      </w:r>
      <w:r w:rsidR="00F41256">
        <w:t>standpoints</w:t>
      </w:r>
      <w:r w:rsidR="00821BDF">
        <w:t xml:space="preserve">, </w:t>
      </w:r>
      <w:r w:rsidR="00C216C8" w:rsidRPr="003070C4">
        <w:t>the data</w:t>
      </w:r>
      <w:r w:rsidR="001A49D7">
        <w:t xml:space="preserve"> that will be used</w:t>
      </w:r>
      <w:r w:rsidR="00C216C8" w:rsidRPr="003070C4">
        <w:t>, and the proposed analysis methods.</w:t>
      </w:r>
    </w:p>
    <w:p w14:paraId="758C1C91" w14:textId="77777777" w:rsidR="00C22348" w:rsidRPr="003070C4" w:rsidRDefault="001A49D7" w:rsidP="00C22348">
      <w:r>
        <w:rPr>
          <w:b/>
        </w:rPr>
        <w:t>The f</w:t>
      </w:r>
      <w:r w:rsidR="00C22348" w:rsidRPr="00821BDF">
        <w:rPr>
          <w:b/>
        </w:rPr>
        <w:t>irst</w:t>
      </w:r>
      <w:r>
        <w:t xml:space="preserve"> part of the study</w:t>
      </w:r>
      <w:r w:rsidR="00C22348" w:rsidRPr="003070C4">
        <w:t xml:space="preserve"> will investigate existing literature and synthesize the implications and pedagogical approaches of learning</w:t>
      </w:r>
      <w:r w:rsidR="00461342" w:rsidRPr="003070C4">
        <w:t xml:space="preserve"> and assessing</w:t>
      </w:r>
      <w:r w:rsidR="00C22348" w:rsidRPr="003070C4">
        <w:t xml:space="preserve"> CT </w:t>
      </w:r>
      <w:r w:rsidR="00461342" w:rsidRPr="003070C4">
        <w:t xml:space="preserve">(particularly </w:t>
      </w:r>
      <w:r w:rsidR="00C22348" w:rsidRPr="003070C4">
        <w:t>at the university level</w:t>
      </w:r>
      <w:r w:rsidR="00461342" w:rsidRPr="003070C4">
        <w:t>)</w:t>
      </w:r>
      <w:r w:rsidR="00C22348" w:rsidRPr="003070C4">
        <w:t xml:space="preserve">. </w:t>
      </w:r>
    </w:p>
    <w:p w14:paraId="1B30EFCC" w14:textId="77777777" w:rsidR="00C216C8" w:rsidRPr="003070C4" w:rsidRDefault="00C216C8" w:rsidP="00C22348">
      <w:r w:rsidRPr="003070C4">
        <w:t>Data:</w:t>
      </w:r>
      <w:r w:rsidR="00E301BC" w:rsidRPr="003070C4">
        <w:rPr>
          <w:rFonts w:eastAsiaTheme="minorHAnsi"/>
          <w:sz w:val="20"/>
          <w:szCs w:val="24"/>
        </w:rPr>
        <w:t xml:space="preserve"> </w:t>
      </w:r>
      <w:r w:rsidR="00E301BC" w:rsidRPr="003070C4">
        <w:t>Literature review</w:t>
      </w:r>
    </w:p>
    <w:p w14:paraId="3F6C282C" w14:textId="77777777" w:rsidR="00C22348" w:rsidRPr="003070C4" w:rsidRDefault="001A49D7" w:rsidP="00C22348">
      <w:r>
        <w:rPr>
          <w:b/>
        </w:rPr>
        <w:t>The s</w:t>
      </w:r>
      <w:r w:rsidR="00C22348" w:rsidRPr="00821BDF">
        <w:rPr>
          <w:b/>
        </w:rPr>
        <w:t>econd</w:t>
      </w:r>
      <w:r>
        <w:t xml:space="preserve"> part of the study will</w:t>
      </w:r>
      <w:r w:rsidR="00C22348" w:rsidRPr="003070C4">
        <w:t xml:space="preserve"> investigate the collaborative aspect of learning CT in a class</w:t>
      </w:r>
      <w:del w:id="107" w:author="Austin Bart" w:date="2015-05-19T03:52:00Z">
        <w:r w:rsidR="00C22348" w:rsidRPr="003070C4" w:rsidDel="00926F92">
          <w:delText xml:space="preserve"> </w:delText>
        </w:r>
      </w:del>
      <w:r w:rsidR="00C22348" w:rsidRPr="003070C4">
        <w:t>room setting.</w:t>
      </w:r>
      <w:r w:rsidR="00F41256">
        <w:t xml:space="preserve"> This qualitative study will</w:t>
      </w:r>
      <w:r w:rsidR="00461342" w:rsidRPr="003070C4">
        <w:t xml:space="preserve"> fo</w:t>
      </w:r>
      <w:r w:rsidR="00F41256">
        <w:t xml:space="preserve">cus on </w:t>
      </w:r>
      <w:r w:rsidR="00461342" w:rsidRPr="003070C4">
        <w:t>better understand how social interactions within a group of learners impact learning of CT.</w:t>
      </w:r>
    </w:p>
    <w:p w14:paraId="334DE944" w14:textId="77777777" w:rsidR="00E301BC" w:rsidRPr="003070C4" w:rsidRDefault="00E301BC" w:rsidP="00E301BC">
      <w:r w:rsidRPr="003070C4">
        <w:t>Data: Audio and video recording of 3 student groups collaboratively learning in an undergraduate general education CT course. Total of 6 class sessions (each session is 20 minutes; total of 120 minutes</w:t>
      </w:r>
      <w:r w:rsidR="00821BDF">
        <w:t xml:space="preserve"> have been recorded</w:t>
      </w:r>
      <w:r w:rsidRPr="003070C4">
        <w:t>.</w:t>
      </w:r>
    </w:p>
    <w:p w14:paraId="4EFAA1E8" w14:textId="77777777" w:rsidR="00FF1CFC" w:rsidRPr="003070C4" w:rsidRDefault="00E301BC" w:rsidP="00FF1CFC">
      <w:pPr>
        <w:rPr>
          <w:highlight w:val="yellow"/>
        </w:rPr>
      </w:pPr>
      <w:r w:rsidRPr="003070C4">
        <w:t>Analysis:</w:t>
      </w:r>
      <w:r w:rsidRPr="003070C4">
        <w:rPr>
          <w:rFonts w:eastAsiaTheme="minorHAnsi"/>
          <w:sz w:val="20"/>
          <w:szCs w:val="24"/>
        </w:rPr>
        <w:t xml:space="preserve"> </w:t>
      </w:r>
      <w:r w:rsidR="00821BDF">
        <w:rPr>
          <w:rFonts w:eastAsiaTheme="minorHAnsi"/>
          <w:szCs w:val="24"/>
        </w:rPr>
        <w:t xml:space="preserve">The video recordings of group collaboration will be analyzed. </w:t>
      </w:r>
      <w:r w:rsidR="00821BDF">
        <w:t>E</w:t>
      </w:r>
      <w:r w:rsidRPr="003070C4">
        <w:t xml:space="preserve">vent based analysis of encounters </w:t>
      </w:r>
      <w:r w:rsidR="00821BDF">
        <w:t xml:space="preserve">will be done on the video recording </w:t>
      </w:r>
      <w:r w:rsidR="001A49D7">
        <w:t>based on an</w:t>
      </w:r>
      <w:r w:rsidR="00821BDF">
        <w:t xml:space="preserve"> </w:t>
      </w:r>
      <w:r w:rsidRPr="003070C4">
        <w:t xml:space="preserve">observation check list and </w:t>
      </w:r>
      <w:r w:rsidR="00821BDF">
        <w:t xml:space="preserve">also </w:t>
      </w:r>
      <w:r w:rsidRPr="003070C4">
        <w:t>using</w:t>
      </w:r>
      <w:r w:rsidR="00FF1CFC" w:rsidRPr="003070C4">
        <w:t xml:space="preserve"> Chi’s framework of</w:t>
      </w:r>
      <w:r w:rsidRPr="003070C4">
        <w:t xml:space="preserve"> </w:t>
      </w:r>
      <w:commentRangeStart w:id="108"/>
      <w:r w:rsidR="00FF1CFC" w:rsidRPr="003070C4">
        <w:t>differentiating</w:t>
      </w:r>
      <w:commentRangeEnd w:id="108"/>
      <w:r w:rsidR="00926F92">
        <w:rPr>
          <w:rStyle w:val="CommentReference"/>
        </w:rPr>
        <w:commentReference w:id="108"/>
      </w:r>
      <w:r w:rsidR="00FF1CFC" w:rsidRPr="003070C4">
        <w:t xml:space="preserve"> learning activities</w:t>
      </w:r>
      <w:r w:rsidR="00091409" w:rsidRPr="003070C4">
        <w:t xml:space="preserve"> </w:t>
      </w:r>
      <w:r w:rsidR="00091409" w:rsidRPr="003070C4">
        <w:fldChar w:fldCharType="begin"/>
      </w:r>
      <w:r w:rsidR="0073665A">
        <w:instrText xml:space="preserve"> ADDIN EN.CITE &lt;EndNote&gt;&lt;Cite&gt;&lt;Author&gt;Chi&lt;/Author&gt;&lt;Year&gt;2009&lt;/Year&gt;&lt;RecNum&gt;158&lt;/RecNum&gt;&lt;DisplayText&gt;[7]&lt;/DisplayText&gt;&lt;record&gt;&lt;rec-number&gt;158&lt;/rec-number&gt;&lt;foreign-keys&gt;&lt;key app="EN" db-id="zvrrvsfa62w0foetdrlxzrej2fwx0zfv595r" timestamp="1428439375"&gt;158&lt;/key&gt;&lt;/foreign-keys&gt;&lt;ref-type name="Journal Article"&gt;17&lt;/ref-type&gt;&lt;contributors&gt;&lt;authors&gt;&lt;author&gt;Chi, Michelene TH&lt;/author&gt;&lt;/authors&gt;&lt;/contributors&gt;&lt;titles&gt;&lt;title&gt;Active</w:instrText>
      </w:r>
      <w:r w:rsidR="0073665A">
        <w:rPr>
          <w:rFonts w:ascii="Cambria Math" w:hAnsi="Cambria Math" w:cs="Cambria Math"/>
        </w:rPr>
        <w:instrText>‐</w:instrText>
      </w:r>
      <w:r w:rsidR="0073665A">
        <w:instrText>constructive</w:instrText>
      </w:r>
      <w:r w:rsidR="0073665A">
        <w:rPr>
          <w:rFonts w:ascii="Cambria Math" w:hAnsi="Cambria Math" w:cs="Cambria Math"/>
        </w:rPr>
        <w:instrText>‐</w:instrText>
      </w:r>
      <w:r w:rsidR="0073665A">
        <w:instrText>interactive: A conceptual framework for differentiating learning activities&lt;/title&gt;&lt;secondary-title&gt;Topics in Cognitive Science&lt;/secondary-title&gt;&lt;/titles&gt;&lt;periodical&gt;&lt;full-title&gt;Topics in Cognitive Science&lt;/full-title&gt;&lt;/periodical&gt;&lt;pages&gt;73-105&lt;/pages&gt;&lt;volume&gt;1&lt;/volume&gt;&lt;number&gt;1&lt;/number&gt;&lt;dates&gt;&lt;year&gt;2009&lt;/year&gt;&lt;/dates&gt;&lt;isbn&gt;1756-8765&lt;/isbn&gt;&lt;urls&gt;&lt;/urls&gt;&lt;/record&gt;&lt;/Cite&gt;&lt;/EndNote&gt;</w:instrText>
      </w:r>
      <w:r w:rsidR="00091409" w:rsidRPr="003070C4">
        <w:fldChar w:fldCharType="separate"/>
      </w:r>
      <w:r w:rsidR="0073665A">
        <w:rPr>
          <w:noProof/>
        </w:rPr>
        <w:t>[</w:t>
      </w:r>
      <w:hyperlink w:anchor="_ENREF_7" w:tooltip="Chi, 2009 #158" w:history="1">
        <w:r w:rsidR="0073665A">
          <w:rPr>
            <w:noProof/>
          </w:rPr>
          <w:t>7</w:t>
        </w:r>
      </w:hyperlink>
      <w:r w:rsidR="0073665A">
        <w:rPr>
          <w:noProof/>
        </w:rPr>
        <w:t>]</w:t>
      </w:r>
      <w:r w:rsidR="00091409" w:rsidRPr="003070C4">
        <w:fldChar w:fldCharType="end"/>
      </w:r>
      <w:r w:rsidR="00FF1CFC" w:rsidRPr="003070C4">
        <w:t>.</w:t>
      </w:r>
      <w:r w:rsidR="001A49D7">
        <w:t xml:space="preserve"> The observation check list used for analysis will illustrate the patterns of social interactions members within a group exhibit while learning CT. Additionally, </w:t>
      </w:r>
      <w:r w:rsidR="00821BDF">
        <w:t xml:space="preserve">Chi’s framework </w:t>
      </w:r>
      <w:r w:rsidR="001A49D7">
        <w:t>would allow collaborative CT activities to be categorized as active-constructive-iterative. According to Chi, interactive activities are better than constructive activities and constructive activities are better than active activities.</w:t>
      </w:r>
    </w:p>
    <w:p w14:paraId="002210B6" w14:textId="77777777" w:rsidR="008B197E" w:rsidRPr="003070C4" w:rsidRDefault="001A49D7" w:rsidP="00C216C8">
      <w:r>
        <w:rPr>
          <w:b/>
        </w:rPr>
        <w:t>The t</w:t>
      </w:r>
      <w:r w:rsidR="00C22348" w:rsidRPr="00821BDF">
        <w:rPr>
          <w:b/>
        </w:rPr>
        <w:t>hird</w:t>
      </w:r>
      <w:r>
        <w:t xml:space="preserve"> part of the study </w:t>
      </w:r>
      <w:r w:rsidR="00C22348" w:rsidRPr="003070C4">
        <w:t>will investigate the collaborative aspect of learning CT in an</w:t>
      </w:r>
      <w:r w:rsidR="00461342" w:rsidRPr="003070C4">
        <w:t xml:space="preserve"> open</w:t>
      </w:r>
      <w:r w:rsidR="00C22348" w:rsidRPr="003070C4">
        <w:t xml:space="preserve"> online </w:t>
      </w:r>
      <w:r>
        <w:t>community</w:t>
      </w:r>
      <w:r w:rsidR="00C22348" w:rsidRPr="003070C4">
        <w:t>.</w:t>
      </w:r>
      <w:r w:rsidR="00461342" w:rsidRPr="003070C4">
        <w:t xml:space="preserve"> The focus of this part of the study is to better understand how social interactions (e.g. following, commenting) and re-using another users code impact a learners ability </w:t>
      </w:r>
      <w:ins w:id="109" w:author="Austin Bart" w:date="2015-05-19T03:53:00Z">
        <w:r w:rsidR="00926F92">
          <w:t xml:space="preserve">to </w:t>
        </w:r>
      </w:ins>
      <w:r w:rsidR="00461342" w:rsidRPr="003070C4">
        <w:t xml:space="preserve">create </w:t>
      </w:r>
      <w:r>
        <w:t>projects (a creation made in Scratch program) using computational blocks (</w:t>
      </w:r>
      <w:r w:rsidRPr="001A49D7">
        <w:t>puzzle-piece shapes that are used to create code</w:t>
      </w:r>
      <w:r>
        <w:t>).</w:t>
      </w:r>
    </w:p>
    <w:p w14:paraId="35E7B7E9" w14:textId="77777777" w:rsidR="00461342" w:rsidRPr="003070C4" w:rsidRDefault="00E301BC" w:rsidP="00461342">
      <w:r w:rsidRPr="003070C4">
        <w:t>Data:</w:t>
      </w:r>
      <w:r w:rsidRPr="003070C4">
        <w:rPr>
          <w:rFonts w:eastAsiaTheme="minorHAnsi"/>
          <w:sz w:val="20"/>
          <w:szCs w:val="24"/>
        </w:rPr>
        <w:t xml:space="preserve"> </w:t>
      </w:r>
      <w:r w:rsidRPr="003070C4">
        <w:t xml:space="preserve">The </w:t>
      </w:r>
      <w:r w:rsidR="00FF1CFC" w:rsidRPr="003070C4">
        <w:t>dataset of Scratch online community</w:t>
      </w:r>
      <w:r w:rsidR="001A49D7">
        <w:t xml:space="preserve"> will be used for </w:t>
      </w:r>
      <w:ins w:id="110" w:author="Austin Bart" w:date="2015-05-19T03:53:00Z">
        <w:r w:rsidR="00926F92">
          <w:t xml:space="preserve">the </w:t>
        </w:r>
      </w:ins>
      <w:r w:rsidR="001A49D7">
        <w:t>third part of the proposed dissertation manuscript</w:t>
      </w:r>
      <w:r w:rsidR="00FF1CFC" w:rsidRPr="003070C4">
        <w:t xml:space="preserve">. Scratch (www. </w:t>
      </w:r>
      <w:del w:id="111" w:author="Austin Bart" w:date="2015-05-19T03:53:00Z">
        <w:r w:rsidR="00FF1CFC" w:rsidRPr="003070C4" w:rsidDel="00926F92">
          <w:delText>S</w:delText>
        </w:r>
      </w:del>
      <w:ins w:id="112" w:author="Austin Bart" w:date="2015-05-19T03:53:00Z">
        <w:r w:rsidR="00926F92">
          <w:t>s</w:t>
        </w:r>
      </w:ins>
      <w:r w:rsidR="00FF1CFC" w:rsidRPr="003070C4">
        <w:t>cratch.mit.edu) is an online community and social networking forum. In this platform, youth</w:t>
      </w:r>
      <w:ins w:id="113" w:author="Austin Bart" w:date="2015-05-19T03:53:00Z">
        <w:r w:rsidR="00926F92">
          <w:t>s</w:t>
        </w:r>
      </w:ins>
      <w:r w:rsidR="00FF1CFC" w:rsidRPr="003070C4">
        <w:t xml:space="preserve"> (</w:t>
      </w:r>
      <w:ins w:id="114" w:author="Austin Bart" w:date="2015-05-19T03:53:00Z">
        <w:r w:rsidR="00926F92">
          <w:t xml:space="preserve">typically </w:t>
        </w:r>
      </w:ins>
      <w:r w:rsidR="00FF1CFC" w:rsidRPr="003070C4">
        <w:t xml:space="preserve">ages 8-16 years) code games, animations, and stories using </w:t>
      </w:r>
      <w:ins w:id="115" w:author="Austin Bart" w:date="2015-05-19T03:53:00Z">
        <w:r w:rsidR="00926F92">
          <w:t xml:space="preserve">a </w:t>
        </w:r>
      </w:ins>
      <w:r w:rsidR="00FF1CFC" w:rsidRPr="003070C4">
        <w:t xml:space="preserve">media-based programming language. Scratch has been designed to support the development of CT in young </w:t>
      </w:r>
      <w:r w:rsidR="00821BDF">
        <w:t>people</w:t>
      </w:r>
      <w:r w:rsidR="00FF1CFC" w:rsidRPr="003070C4">
        <w:t>.</w:t>
      </w:r>
      <w:r w:rsidR="001A49D7">
        <w:t xml:space="preserve"> </w:t>
      </w:r>
      <w:r w:rsidRPr="003070C4">
        <w:t xml:space="preserve">The dataset includes 1.9 million projects </w:t>
      </w:r>
      <w:ins w:id="116" w:author="Austin Bart" w:date="2015-05-19T03:54:00Z">
        <w:r w:rsidR="00926F92">
          <w:t xml:space="preserve">from </w:t>
        </w:r>
      </w:ins>
      <w:del w:id="117" w:author="Austin Bart" w:date="2015-05-19T03:54:00Z">
        <w:r w:rsidRPr="003070C4" w:rsidDel="00926F92">
          <w:delText xml:space="preserve">of </w:delText>
        </w:r>
      </w:del>
      <w:r w:rsidRPr="003070C4">
        <w:t xml:space="preserve">1 million </w:t>
      </w:r>
      <w:r w:rsidR="00FF1CFC" w:rsidRPr="003070C4">
        <w:t>users. Project</w:t>
      </w:r>
      <w:ins w:id="118" w:author="Austin Bart" w:date="2015-05-19T03:54:00Z">
        <w:r w:rsidR="00926F92">
          <w:t>s are</w:t>
        </w:r>
      </w:ins>
      <w:del w:id="119" w:author="Austin Bart" w:date="2015-05-19T03:54:00Z">
        <w:r w:rsidRPr="003070C4" w:rsidDel="00926F92">
          <w:delText xml:space="preserve"> codes</w:delText>
        </w:r>
      </w:del>
      <w:r w:rsidRPr="003070C4">
        <w:t xml:space="preserve"> available </w:t>
      </w:r>
      <w:del w:id="120" w:author="Austin Bart" w:date="2015-05-19T03:54:00Z">
        <w:r w:rsidRPr="003070C4" w:rsidDel="00926F92">
          <w:delText xml:space="preserve">of years </w:delText>
        </w:r>
      </w:del>
      <w:ins w:id="121" w:author="Austin Bart" w:date="2015-05-19T03:54:00Z">
        <w:r w:rsidR="00926F92">
          <w:t xml:space="preserve">from </w:t>
        </w:r>
      </w:ins>
      <w:r w:rsidRPr="003070C4">
        <w:t xml:space="preserve">2007 </w:t>
      </w:r>
      <w:del w:id="122" w:author="Austin Bart" w:date="2015-05-19T03:54:00Z">
        <w:r w:rsidRPr="003070C4" w:rsidDel="00926F92">
          <w:delText xml:space="preserve">through </w:delText>
        </w:r>
      </w:del>
      <w:ins w:id="123" w:author="Austin Bart" w:date="2015-05-19T03:54:00Z">
        <w:r w:rsidR="00926F92">
          <w:t xml:space="preserve">to </w:t>
        </w:r>
      </w:ins>
      <w:r w:rsidRPr="003070C4">
        <w:t>2012</w:t>
      </w:r>
      <w:r w:rsidR="00FF1CFC" w:rsidRPr="003070C4">
        <w:t>.</w:t>
      </w:r>
    </w:p>
    <w:p w14:paraId="15873C6A" w14:textId="77777777" w:rsidR="00FF1CFC" w:rsidRPr="003070C4" w:rsidRDefault="00FF1CFC" w:rsidP="00FF1CFC">
      <w:r w:rsidRPr="003070C4">
        <w:t>Analysis method: Exploratory factor analysis (based on type and no. of blocks used, no. projects created, no. of remixed projects of a user, user’s community age). Also applying network analysis (different visualizing layouts, setting different path lengths, node size,</w:t>
      </w:r>
      <w:r w:rsidR="00CA6D9A" w:rsidRPr="003070C4">
        <w:t xml:space="preserve"> </w:t>
      </w:r>
      <w:r w:rsidRPr="003070C4">
        <w:t xml:space="preserve">betweeness centrality)  </w:t>
      </w:r>
    </w:p>
    <w:p w14:paraId="00257D69" w14:textId="77777777" w:rsidR="008B197E" w:rsidRPr="003070C4" w:rsidRDefault="00B67F86">
      <w:pPr>
        <w:pStyle w:val="Heading1"/>
        <w:spacing w:before="120"/>
      </w:pPr>
      <w:r w:rsidRPr="003070C4">
        <w:lastRenderedPageBreak/>
        <w:t>DISSERTATION STATUS</w:t>
      </w:r>
    </w:p>
    <w:p w14:paraId="3948E2E3" w14:textId="77777777" w:rsidR="00F41256" w:rsidRDefault="00F41256" w:rsidP="001E7214">
      <w:r>
        <w:t>For the</w:t>
      </w:r>
      <w:r w:rsidR="000422D6" w:rsidRPr="003070C4">
        <w:t xml:space="preserve"> classroom part</w:t>
      </w:r>
      <w:r>
        <w:t xml:space="preserve"> (second part of my dissertation)</w:t>
      </w:r>
      <w:r w:rsidR="000422D6" w:rsidRPr="003070C4">
        <w:t xml:space="preserve"> I have </w:t>
      </w:r>
      <w:r>
        <w:t>collected video recordings of</w:t>
      </w:r>
      <w:r w:rsidR="000422D6" w:rsidRPr="003070C4">
        <w:t xml:space="preserve"> 3 groups</w:t>
      </w:r>
      <w:r>
        <w:t xml:space="preserve"> (each group has 4 to 6 students)</w:t>
      </w:r>
      <w:r w:rsidR="000422D6" w:rsidRPr="003070C4">
        <w:t xml:space="preserve"> for 6 days and interviewed 8 students</w:t>
      </w:r>
      <w:r>
        <w:t xml:space="preserve"> individually</w:t>
      </w:r>
      <w:r w:rsidR="000422D6" w:rsidRPr="003070C4">
        <w:t xml:space="preserve">. Initial coding of student interactions have been completed. </w:t>
      </w:r>
      <w:del w:id="124" w:author="Austin Bart" w:date="2015-05-19T03:54:00Z">
        <w:r w:rsidR="000422D6" w:rsidRPr="003070C4" w:rsidDel="00926F92">
          <w:delText xml:space="preserve">Initial </w:delText>
        </w:r>
      </w:del>
      <w:ins w:id="125" w:author="Austin Bart" w:date="2015-05-19T03:54:00Z">
        <w:r w:rsidR="00926F92">
          <w:t>My i</w:t>
        </w:r>
        <w:r w:rsidR="00926F92" w:rsidRPr="003070C4">
          <w:t xml:space="preserve">nitial </w:t>
        </w:r>
      </w:ins>
      <w:r>
        <w:t>findings suggest</w:t>
      </w:r>
      <w:del w:id="126" w:author="Austin Bart" w:date="2015-05-19T03:55:00Z">
        <w:r w:rsidDel="00926F92">
          <w:delText xml:space="preserve"> that</w:delText>
        </w:r>
      </w:del>
      <w:ins w:id="127" w:author="Austin Bart" w:date="2015-05-19T03:55:00Z">
        <w:r w:rsidR="00926F92">
          <w:t xml:space="preserve"> a number of interesting conclusions:</w:t>
        </w:r>
      </w:ins>
      <w:r>
        <w:t xml:space="preserve"> self-explanation/</w:t>
      </w:r>
      <w:del w:id="128" w:author="Austin Bart" w:date="2015-05-19T03:54:00Z">
        <w:r w:rsidDel="00926F92">
          <w:delText xml:space="preserve"> </w:delText>
        </w:r>
      </w:del>
      <w:r w:rsidR="000422D6" w:rsidRPr="003070C4">
        <w:t>think</w:t>
      </w:r>
      <w:r>
        <w:t>ing</w:t>
      </w:r>
      <w:ins w:id="129" w:author="Austin Bart" w:date="2015-05-19T03:54:00Z">
        <w:r w:rsidR="00926F92">
          <w:t>-</w:t>
        </w:r>
      </w:ins>
      <w:del w:id="130" w:author="Austin Bart" w:date="2015-05-19T03:54:00Z">
        <w:r w:rsidDel="00926F92">
          <w:delText xml:space="preserve"> </w:delText>
        </w:r>
      </w:del>
      <w:r>
        <w:t>out</w:t>
      </w:r>
      <w:ins w:id="131" w:author="Austin Bart" w:date="2015-05-19T03:54:00Z">
        <w:r w:rsidR="00926F92">
          <w:t>-</w:t>
        </w:r>
      </w:ins>
      <w:del w:id="132" w:author="Austin Bart" w:date="2015-05-19T03:54:00Z">
        <w:r w:rsidDel="00926F92">
          <w:delText xml:space="preserve"> </w:delText>
        </w:r>
      </w:del>
      <w:r>
        <w:t>loud while learning CT helps students to better understand the concepts</w:t>
      </w:r>
      <w:del w:id="133" w:author="Austin Bart" w:date="2015-05-19T03:55:00Z">
        <w:r w:rsidDel="00926F92">
          <w:delText xml:space="preserve">. </w:delText>
        </w:r>
      </w:del>
      <w:ins w:id="134" w:author="Austin Bart" w:date="2015-05-19T03:55:00Z">
        <w:r w:rsidR="00926F92">
          <w:t>;</w:t>
        </w:r>
        <w:r w:rsidR="00926F92">
          <w:t xml:space="preserve"> </w:t>
        </w:r>
      </w:ins>
      <w:del w:id="135" w:author="Austin Bart" w:date="2015-05-19T03:55:00Z">
        <w:r w:rsidDel="00926F92">
          <w:delText xml:space="preserve">Being </w:delText>
        </w:r>
      </w:del>
      <w:ins w:id="136" w:author="Austin Bart" w:date="2015-05-19T03:55:00Z">
        <w:r w:rsidR="00926F92">
          <w:t>b</w:t>
        </w:r>
        <w:r w:rsidR="00926F92">
          <w:t xml:space="preserve">eing </w:t>
        </w:r>
      </w:ins>
      <w:r>
        <w:t>able a</w:t>
      </w:r>
      <w:r w:rsidR="000422D6" w:rsidRPr="003070C4">
        <w:t xml:space="preserve">sk questions to </w:t>
      </w:r>
      <w:r>
        <w:t>someone who is at the level of learning helps students also helps understanding concepts</w:t>
      </w:r>
      <w:del w:id="137" w:author="Austin Bart" w:date="2015-05-19T03:55:00Z">
        <w:r w:rsidDel="00926F92">
          <w:delText xml:space="preserve">. </w:delText>
        </w:r>
      </w:del>
      <w:ins w:id="138" w:author="Austin Bart" w:date="2015-05-19T03:55:00Z">
        <w:r w:rsidR="00926F92">
          <w:t xml:space="preserve">; many students compare </w:t>
        </w:r>
      </w:ins>
      <w:del w:id="139" w:author="Austin Bart" w:date="2015-05-19T03:55:00Z">
        <w:r w:rsidDel="00926F92">
          <w:delText xml:space="preserve">Learning </w:delText>
        </w:r>
      </w:del>
      <w:ins w:id="140" w:author="Austin Bart" w:date="2015-05-19T03:55:00Z">
        <w:r w:rsidR="00926F92">
          <w:t>l</w:t>
        </w:r>
        <w:r w:rsidR="00926F92">
          <w:t xml:space="preserve">earning </w:t>
        </w:r>
      </w:ins>
      <w:r>
        <w:t xml:space="preserve">CT </w:t>
      </w:r>
      <w:del w:id="141" w:author="Austin Bart" w:date="2015-05-19T03:55:00Z">
        <w:r w:rsidDel="00926F92">
          <w:delText xml:space="preserve">is like </w:delText>
        </w:r>
      </w:del>
      <w:ins w:id="142" w:author="Austin Bart" w:date="2015-05-19T03:55:00Z">
        <w:r w:rsidR="00926F92">
          <w:t xml:space="preserve">to </w:t>
        </w:r>
      </w:ins>
      <w:r>
        <w:t>learning a new language</w:t>
      </w:r>
      <w:del w:id="143" w:author="Austin Bart" w:date="2015-05-19T03:55:00Z">
        <w:r w:rsidDel="00926F92">
          <w:delText>. N</w:delText>
        </w:r>
      </w:del>
      <w:ins w:id="144" w:author="Austin Bart" w:date="2015-05-19T03:55:00Z">
        <w:r w:rsidR="00926F92">
          <w:t>; n</w:t>
        </w:r>
      </w:ins>
      <w:r>
        <w:t xml:space="preserve">ovice learners </w:t>
      </w:r>
      <w:ins w:id="145" w:author="Austin Bart" w:date="2015-05-19T03:55:00Z">
        <w:r w:rsidR="00926F92">
          <w:t xml:space="preserve">often </w:t>
        </w:r>
      </w:ins>
      <w:r>
        <w:t>become frustrated while writing code because they have to be extremely precise.</w:t>
      </w:r>
    </w:p>
    <w:p w14:paraId="3C34EBB8" w14:textId="77777777" w:rsidR="00FF2408" w:rsidRPr="003070C4" w:rsidRDefault="000422D6" w:rsidP="001E7214">
      <w:r w:rsidRPr="003070C4">
        <w:t>For the online learning environment (Scratch data)</w:t>
      </w:r>
      <w:ins w:id="146" w:author="Austin Bart" w:date="2015-05-19T03:55:00Z">
        <w:r w:rsidR="00926F92">
          <w:t>,</w:t>
        </w:r>
      </w:ins>
      <w:r w:rsidRPr="003070C4">
        <w:t xml:space="preserve"> I have created initial rela</w:t>
      </w:r>
      <w:r w:rsidR="00F41256">
        <w:t xml:space="preserve">tionship tables and </w:t>
      </w:r>
      <w:del w:id="147" w:author="Austin Bart" w:date="2015-05-19T03:55:00Z">
        <w:r w:rsidR="00F41256" w:rsidDel="00926F92">
          <w:delText xml:space="preserve">have </w:delText>
        </w:r>
      </w:del>
      <w:r w:rsidR="00F41256">
        <w:t xml:space="preserve">generated basic </w:t>
      </w:r>
      <w:r w:rsidRPr="003070C4">
        <w:t>statistical reports.</w:t>
      </w:r>
      <w:r w:rsidR="00F41256">
        <w:t xml:space="preserve"> Initial findings suggest that novice Scratch users tend to remix others code and make minor adjustment to the code.</w:t>
      </w:r>
      <w:r w:rsidR="00B67F86" w:rsidRPr="003070C4">
        <w:t xml:space="preserve"> </w:t>
      </w:r>
      <w:r w:rsidR="00FF2408" w:rsidRPr="003070C4">
        <w:t>I have</w:t>
      </w:r>
      <w:r w:rsidR="00F41256">
        <w:t xml:space="preserve"> </w:t>
      </w:r>
      <w:del w:id="148" w:author="Austin Bart" w:date="2015-05-19T03:56:00Z">
        <w:r w:rsidR="00F41256" w:rsidDel="00926F92">
          <w:delText>yet</w:delText>
        </w:r>
        <w:r w:rsidR="00FF2408" w:rsidRPr="003070C4" w:rsidDel="00926F92">
          <w:delText xml:space="preserve"> </w:delText>
        </w:r>
      </w:del>
      <w:r w:rsidR="00FF2408" w:rsidRPr="003070C4">
        <w:t>not</w:t>
      </w:r>
      <w:ins w:id="149" w:author="Austin Bart" w:date="2015-05-19T03:56:00Z">
        <w:r w:rsidR="00926F92">
          <w:t xml:space="preserve"> yet </w:t>
        </w:r>
      </w:ins>
      <w:del w:id="150" w:author="Austin Bart" w:date="2015-05-19T03:56:00Z">
        <w:r w:rsidR="00FF2408" w:rsidRPr="003070C4" w:rsidDel="00926F92">
          <w:delText xml:space="preserve"> </w:delText>
        </w:r>
      </w:del>
      <w:r w:rsidR="00FF2408" w:rsidRPr="003070C4">
        <w:t>generated or tested any hypothesis.</w:t>
      </w:r>
    </w:p>
    <w:p w14:paraId="5543BE1F" w14:textId="77777777" w:rsidR="008B197E" w:rsidRPr="003070C4" w:rsidRDefault="000422D6" w:rsidP="001E7214">
      <w:r w:rsidRPr="003070C4">
        <w:t>I ha</w:t>
      </w:r>
      <w:r w:rsidR="00F41256">
        <w:t>ve completed a draft of my</w:t>
      </w:r>
      <w:r w:rsidRPr="003070C4">
        <w:t xml:space="preserve"> dissertation proposal which describes the backgrou</w:t>
      </w:r>
      <w:r w:rsidR="00FF2408" w:rsidRPr="003070C4">
        <w:t xml:space="preserve">nd, purpose, and methods of my </w:t>
      </w:r>
      <w:r w:rsidRPr="003070C4">
        <w:t>proposed dissertation study, the outcome anticipated, and the contribution to the field. I plan</w:t>
      </w:r>
      <w:r w:rsidR="00F41256">
        <w:t xml:space="preserve"> to</w:t>
      </w:r>
      <w:r w:rsidR="00FF2408" w:rsidRPr="003070C4">
        <w:t xml:space="preserve"> defend my dissertation </w:t>
      </w:r>
      <w:ins w:id="151" w:author="Austin Bart" w:date="2015-05-19T03:56:00Z">
        <w:r w:rsidR="00926F92">
          <w:t xml:space="preserve">in the </w:t>
        </w:r>
      </w:ins>
      <w:r w:rsidR="00FF2408" w:rsidRPr="003070C4">
        <w:t xml:space="preserve">beginning </w:t>
      </w:r>
      <w:r w:rsidR="003070C4" w:rsidRPr="003070C4">
        <w:t xml:space="preserve">of </w:t>
      </w:r>
      <w:r w:rsidR="003E0438" w:rsidRPr="003070C4">
        <w:t>September, 2015</w:t>
      </w:r>
      <w:r w:rsidR="003070C4" w:rsidRPr="003070C4">
        <w:t>,</w:t>
      </w:r>
      <w:r w:rsidR="003E0438">
        <w:t xml:space="preserve"> complete writing</w:t>
      </w:r>
      <w:r w:rsidRPr="003070C4">
        <w:t xml:space="preserve"> my dissertation between </w:t>
      </w:r>
      <w:r w:rsidR="00F41256" w:rsidRPr="003070C4">
        <w:t>September</w:t>
      </w:r>
      <w:del w:id="152" w:author="Austin Bart" w:date="2015-05-19T03:56:00Z">
        <w:r w:rsidR="00F41256" w:rsidRPr="003070C4" w:rsidDel="00926F92">
          <w:delText>s</w:delText>
        </w:r>
        <w:r w:rsidR="00FF2408" w:rsidRPr="003070C4" w:rsidDel="00926F92">
          <w:delText xml:space="preserve"> </w:delText>
        </w:r>
      </w:del>
      <w:ins w:id="153" w:author="Austin Bart" w:date="2015-05-19T03:56:00Z">
        <w:r w:rsidR="00926F92">
          <w:t>-</w:t>
        </w:r>
      </w:ins>
      <w:del w:id="154" w:author="Austin Bart" w:date="2015-05-19T03:56:00Z">
        <w:r w:rsidR="00FF2408" w:rsidRPr="003070C4" w:rsidDel="00926F92">
          <w:delText>–</w:delText>
        </w:r>
      </w:del>
      <w:r w:rsidR="003E0438" w:rsidRPr="003070C4">
        <w:t>November, 2015</w:t>
      </w:r>
      <w:r w:rsidR="00FF2408" w:rsidRPr="003070C4">
        <w:t xml:space="preserve"> and defend early (January/February)</w:t>
      </w:r>
      <w:r w:rsidRPr="003070C4">
        <w:t xml:space="preserve"> 201</w:t>
      </w:r>
      <w:r w:rsidR="00FF2408" w:rsidRPr="003070C4">
        <w:t>6.</w:t>
      </w:r>
    </w:p>
    <w:p w14:paraId="22E181A8" w14:textId="77777777" w:rsidR="00B67F86" w:rsidRPr="003070C4" w:rsidRDefault="00B67F86" w:rsidP="00B67F86">
      <w:pPr>
        <w:pStyle w:val="Heading1"/>
        <w:spacing w:before="120"/>
      </w:pPr>
      <w:r w:rsidRPr="003070C4">
        <w:t>EXPECTED CONTRIBUTIONS</w:t>
      </w:r>
    </w:p>
    <w:p w14:paraId="4037CE11" w14:textId="77777777" w:rsidR="00B67F86" w:rsidRPr="003070C4" w:rsidRDefault="00D40EB6" w:rsidP="00B67F86">
      <w:r w:rsidRPr="003070C4">
        <w:t xml:space="preserve">The outcome of this study will </w:t>
      </w:r>
      <w:r w:rsidR="000F1695" w:rsidRPr="003070C4">
        <w:t xml:space="preserve">explain </w:t>
      </w:r>
      <w:ins w:id="155" w:author="Austin Bart" w:date="2015-05-19T03:56:00Z">
        <w:r w:rsidR="00926F92">
          <w:t xml:space="preserve">what novice learners struggle with </w:t>
        </w:r>
      </w:ins>
      <w:r w:rsidR="000F1695" w:rsidRPr="003070C4">
        <w:t>while</w:t>
      </w:r>
      <w:r w:rsidRPr="003070C4">
        <w:t xml:space="preserve"> learning CT </w:t>
      </w:r>
      <w:del w:id="156" w:author="Austin Bart" w:date="2015-05-19T03:56:00Z">
        <w:r w:rsidRPr="003070C4" w:rsidDel="00926F92">
          <w:delText xml:space="preserve">what do novice learners struggle with </w:delText>
        </w:r>
      </w:del>
      <w:r w:rsidRPr="003070C4">
        <w:t xml:space="preserve">and how </w:t>
      </w:r>
      <w:del w:id="157" w:author="Austin Bart" w:date="2015-05-19T03:56:00Z">
        <w:r w:rsidRPr="003070C4" w:rsidDel="00926F92">
          <w:delText xml:space="preserve">does </w:delText>
        </w:r>
      </w:del>
      <w:r w:rsidRPr="003070C4">
        <w:t xml:space="preserve">social interactions impact their learning. The study will </w:t>
      </w:r>
      <w:commentRangeStart w:id="158"/>
      <w:r w:rsidRPr="003070C4">
        <w:t>also</w:t>
      </w:r>
      <w:commentRangeEnd w:id="158"/>
      <w:r w:rsidR="00926F92">
        <w:rPr>
          <w:rStyle w:val="CommentReference"/>
        </w:rPr>
        <w:commentReference w:id="158"/>
      </w:r>
      <w:r w:rsidRPr="003070C4">
        <w:t xml:space="preserve"> provide a framework</w:t>
      </w:r>
      <w:r w:rsidR="00F41256">
        <w:t xml:space="preserve"> that</w:t>
      </w:r>
      <w:r w:rsidRPr="003070C4">
        <w:t xml:space="preserve"> </w:t>
      </w:r>
      <w:r w:rsidR="00F41256">
        <w:t>illustrates</w:t>
      </w:r>
      <w:r w:rsidRPr="003070C4">
        <w:t xml:space="preserve"> the collabo</w:t>
      </w:r>
      <w:bookmarkStart w:id="159" w:name="_GoBack"/>
      <w:bookmarkEnd w:id="159"/>
      <w:r w:rsidRPr="003070C4">
        <w:t xml:space="preserve">rative aspect of learning CT. </w:t>
      </w:r>
    </w:p>
    <w:p w14:paraId="37E93951" w14:textId="77777777" w:rsidR="008B197E" w:rsidRPr="003070C4" w:rsidRDefault="008B197E">
      <w:pPr>
        <w:pStyle w:val="Heading1"/>
        <w:spacing w:before="120"/>
      </w:pPr>
      <w:commentRangeStart w:id="160"/>
      <w:r w:rsidRPr="003070C4">
        <w:t>REFERENCES</w:t>
      </w:r>
      <w:commentRangeEnd w:id="160"/>
      <w:r w:rsidR="009121CD">
        <w:rPr>
          <w:rStyle w:val="CommentReference"/>
          <w:b w:val="0"/>
          <w:kern w:val="0"/>
        </w:rPr>
        <w:commentReference w:id="160"/>
      </w:r>
    </w:p>
    <w:p w14:paraId="0948BBC9" w14:textId="77777777" w:rsidR="00091409" w:rsidRPr="003070C4" w:rsidDel="00BF66BD" w:rsidRDefault="00091409" w:rsidP="008A6869">
      <w:pPr>
        <w:pStyle w:val="References"/>
        <w:rPr>
          <w:del w:id="161" w:author="Austin Bart" w:date="2015-05-19T03:45:00Z"/>
        </w:rPr>
      </w:pPr>
      <w:del w:id="162" w:author="Austin Bart" w:date="2015-05-19T03:45:00Z">
        <w:r w:rsidRPr="003070C4" w:rsidDel="00BF66BD">
          <w:delText>How to Classify Works Using ACM’s Computing Classification System. Available from: http://www.acm.org/class/how_to_use.html</w:delText>
        </w:r>
      </w:del>
    </w:p>
    <w:p w14:paraId="4658BBF3" w14:textId="77777777" w:rsidR="00091409" w:rsidRPr="003070C4" w:rsidRDefault="00091409" w:rsidP="008A6869">
      <w:pPr>
        <w:pStyle w:val="References"/>
        <w:rPr>
          <w:noProof/>
        </w:rPr>
      </w:pPr>
      <w:r w:rsidRPr="003070C4">
        <w:rPr>
          <w:noProof/>
        </w:rPr>
        <w:t>NRC,Report of a Workshop on the Scope and Nature of Computational Thinking. 2010: National Academies Press.</w:t>
      </w:r>
    </w:p>
    <w:p w14:paraId="552F4061" w14:textId="77777777" w:rsidR="00091409" w:rsidRPr="003070C4" w:rsidRDefault="00091409" w:rsidP="00091409">
      <w:pPr>
        <w:pStyle w:val="References"/>
      </w:pPr>
      <w:r w:rsidRPr="003070C4">
        <w:rPr>
          <w:noProof/>
        </w:rPr>
        <w:t xml:space="preserve">NRC, </w:t>
      </w:r>
      <w:r w:rsidRPr="003070C4">
        <w:rPr>
          <w:i/>
          <w:noProof/>
        </w:rPr>
        <w:t>Report of a Workshop on the Pedagogical Aspects of Computational Thinking</w:t>
      </w:r>
      <w:r w:rsidRPr="003070C4">
        <w:rPr>
          <w:noProof/>
        </w:rPr>
        <w:t>. 2011: The National Academies Press.</w:t>
      </w:r>
    </w:p>
    <w:p w14:paraId="10C5A0AF" w14:textId="77777777" w:rsidR="00091409" w:rsidRPr="003070C4" w:rsidRDefault="0002528C" w:rsidP="00091409">
      <w:pPr>
        <w:pStyle w:val="References"/>
      </w:pPr>
      <w:r w:rsidRPr="003070C4">
        <w:t>Wing</w:t>
      </w:r>
      <w:r w:rsidR="00091409" w:rsidRPr="003070C4">
        <w:t>, J., Computational thinking. Communications of the ACM, 2006. 49(3): p. 33-35.</w:t>
      </w:r>
    </w:p>
    <w:p w14:paraId="08B20C14" w14:textId="77777777" w:rsidR="00091409" w:rsidRPr="003070C4" w:rsidRDefault="00091409" w:rsidP="00091409">
      <w:pPr>
        <w:pStyle w:val="References"/>
      </w:pPr>
      <w:r w:rsidRPr="003070C4">
        <w:t>Wing, J.M., Computa</w:t>
      </w:r>
      <w:r w:rsidR="0002528C" w:rsidRPr="003070C4">
        <w:t xml:space="preserve">tional Thinking--What and Why? </w:t>
      </w:r>
      <w:r w:rsidR="00883E32" w:rsidRPr="003070C4">
        <w:t>I</w:t>
      </w:r>
      <w:r w:rsidRPr="003070C4">
        <w:t>n thelink. 2011, Carnegie Mellon University School of Computer Science. p. 8.</w:t>
      </w:r>
    </w:p>
    <w:p w14:paraId="31861F14" w14:textId="77777777" w:rsidR="00091409" w:rsidRPr="003070C4" w:rsidRDefault="00091409" w:rsidP="00091409">
      <w:pPr>
        <w:pStyle w:val="References"/>
      </w:pPr>
      <w:r w:rsidRPr="003070C4">
        <w:t>Cuny, J., L. Snyder, and J.M. Wing. 2010</w:t>
      </w:r>
      <w:r w:rsidR="0002528C" w:rsidRPr="003070C4">
        <w:t>.</w:t>
      </w:r>
      <w:r w:rsidRPr="003070C4">
        <w:t xml:space="preserve">  Available from: http://www.cs.cmu.edu/~CompThink/.</w:t>
      </w:r>
    </w:p>
    <w:p w14:paraId="01630482" w14:textId="77777777" w:rsidR="00091409" w:rsidRPr="003070C4" w:rsidRDefault="00091409" w:rsidP="00091409">
      <w:pPr>
        <w:pStyle w:val="References"/>
      </w:pPr>
      <w:r w:rsidRPr="003070C4">
        <w:t>College Board and NSF. The College Board Computer Science:  Principles Computational Thinking Practices Big Ideas, Key Concepts, and Supporting Concepts. 2011</w:t>
      </w:r>
      <w:r w:rsidR="0002528C" w:rsidRPr="003070C4">
        <w:t>.</w:t>
      </w:r>
      <w:r w:rsidRPr="003070C4">
        <w:t xml:space="preserve">  Available from: http://www.collegeboard.com/prod_downloads/computerscience/ComputationalThinkingCS_Principles.pdf.</w:t>
      </w:r>
    </w:p>
    <w:p w14:paraId="4EB09238" w14:textId="77777777" w:rsidR="00091409" w:rsidRPr="003070C4" w:rsidRDefault="00091409" w:rsidP="00091409">
      <w:pPr>
        <w:pStyle w:val="References"/>
      </w:pPr>
      <w:r w:rsidRPr="003070C4">
        <w:t>Chi, M.T., Active</w:t>
      </w:r>
      <w:r w:rsidRPr="003070C4">
        <w:rPr>
          <w:rFonts w:ascii="Cambria Math" w:hAnsi="Cambria Math" w:cs="Cambria Math"/>
        </w:rPr>
        <w:t>‐</w:t>
      </w:r>
      <w:r w:rsidRPr="003070C4">
        <w:t>constructive</w:t>
      </w:r>
      <w:r w:rsidRPr="003070C4">
        <w:rPr>
          <w:rFonts w:ascii="Cambria Math" w:hAnsi="Cambria Math" w:cs="Cambria Math"/>
        </w:rPr>
        <w:t>‐</w:t>
      </w:r>
      <w:r w:rsidRPr="003070C4">
        <w:t>interactive: A conceptual framework for differentiating learning activities. Topics in Cognitive Science, 2009. 1(1): p. 73-105.</w:t>
      </w:r>
    </w:p>
    <w:p w14:paraId="66E64183" w14:textId="77777777" w:rsidR="008B197E" w:rsidRPr="003070C4" w:rsidRDefault="008B197E">
      <w:pPr>
        <w:pStyle w:val="References"/>
        <w:numPr>
          <w:ilvl w:val="0"/>
          <w:numId w:val="0"/>
        </w:numPr>
      </w:pPr>
    </w:p>
    <w:p w14:paraId="2A6C3BB9" w14:textId="77777777" w:rsidR="008B197E" w:rsidRPr="003070C4" w:rsidRDefault="008B197E">
      <w:pPr>
        <w:pStyle w:val="References"/>
        <w:numPr>
          <w:ilvl w:val="0"/>
          <w:numId w:val="0"/>
        </w:numPr>
        <w:ind w:left="360" w:hanging="360"/>
      </w:pPr>
    </w:p>
    <w:p w14:paraId="153BE8B9" w14:textId="77777777" w:rsidR="008B197E" w:rsidRPr="003070C4" w:rsidRDefault="008B197E">
      <w:pPr>
        <w:pStyle w:val="References"/>
        <w:numPr>
          <w:ilvl w:val="0"/>
          <w:numId w:val="0"/>
        </w:numPr>
        <w:ind w:left="360" w:hanging="360"/>
        <w:sectPr w:rsidR="008B197E" w:rsidRPr="003070C4" w:rsidSect="003B4153">
          <w:type w:val="continuous"/>
          <w:pgSz w:w="12240" w:h="15840" w:code="1"/>
          <w:pgMar w:top="1080" w:right="1080" w:bottom="1440" w:left="1080" w:header="720" w:footer="720" w:gutter="0"/>
          <w:cols w:num="2" w:space="475"/>
        </w:sectPr>
      </w:pPr>
    </w:p>
    <w:p w14:paraId="365BC3BF" w14:textId="77777777" w:rsidR="0073665A" w:rsidRDefault="0073665A">
      <w:pPr>
        <w:pStyle w:val="Paper-Title"/>
      </w:pPr>
    </w:p>
    <w:p w14:paraId="79713540" w14:textId="77777777" w:rsidR="0073665A" w:rsidRDefault="0073665A">
      <w:pPr>
        <w:pStyle w:val="Paper-Title"/>
      </w:pPr>
    </w:p>
    <w:p w14:paraId="0714C14E" w14:textId="77777777" w:rsidR="008C45DB" w:rsidRPr="003070C4" w:rsidRDefault="008C45DB">
      <w:pPr>
        <w:pStyle w:val="Paper-Title"/>
      </w:pPr>
    </w:p>
    <w:sectPr w:rsidR="008C45DB" w:rsidRPr="003070C4"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Austin Bart" w:date="2015-05-19T03:48:00Z" w:initials="AB">
    <w:p w14:paraId="20084B7F" w14:textId="77777777" w:rsidR="009121CD" w:rsidRDefault="009121CD">
      <w:pPr>
        <w:pStyle w:val="CommentText"/>
      </w:pPr>
      <w:r>
        <w:rPr>
          <w:rStyle w:val="CommentReference"/>
        </w:rPr>
        <w:annotationRef/>
      </w:r>
      <w:r>
        <w:t>Repeat of your into – find a way to reword this</w:t>
      </w:r>
    </w:p>
  </w:comment>
  <w:comment w:id="85" w:author="Austin Bart" w:date="2015-05-19T03:49:00Z" w:initials="AB">
    <w:p w14:paraId="79451C07" w14:textId="77777777" w:rsidR="00926F92" w:rsidRDefault="00926F92">
      <w:pPr>
        <w:pStyle w:val="CommentText"/>
      </w:pPr>
      <w:r>
        <w:rPr>
          <w:rStyle w:val="CommentReference"/>
        </w:rPr>
        <w:annotationRef/>
      </w:r>
      <w:r>
        <w:t>Ditch some of your citations on the definitions of CT and get a citation for Collaborative Learning – I’m pretty sure SIGCSE had some good papers this year.</w:t>
      </w:r>
    </w:p>
  </w:comment>
  <w:comment w:id="103" w:author="Austin Bart" w:date="2015-05-19T03:51:00Z" w:initials="AB">
    <w:p w14:paraId="6B513106" w14:textId="77777777" w:rsidR="00926F92" w:rsidRDefault="00926F92">
      <w:pPr>
        <w:pStyle w:val="CommentText"/>
      </w:pPr>
      <w:r>
        <w:rPr>
          <w:rStyle w:val="CommentReference"/>
        </w:rPr>
        <w:annotationRef/>
      </w:r>
      <w:r>
        <w:t xml:space="preserve">I’m not clear what this means – what is assessment at the “individual level”? As opposed to “group assessment”? </w:t>
      </w:r>
    </w:p>
  </w:comment>
  <w:comment w:id="108" w:author="Austin Bart" w:date="2015-05-19T03:52:00Z" w:initials="AB">
    <w:p w14:paraId="24D2B662" w14:textId="77777777" w:rsidR="00926F92" w:rsidRDefault="00926F92">
      <w:pPr>
        <w:pStyle w:val="CommentText"/>
      </w:pPr>
      <w:r>
        <w:rPr>
          <w:rStyle w:val="CommentReference"/>
        </w:rPr>
        <w:annotationRef/>
      </w:r>
      <w:r>
        <w:t>You might consider introducing Chi’s framework a bit more gradullay – what is it? What educational/social theory is it based on?</w:t>
      </w:r>
    </w:p>
  </w:comment>
  <w:comment w:id="158" w:author="Austin Bart" w:date="2015-05-19T03:56:00Z" w:initials="AB">
    <w:p w14:paraId="42AB832D" w14:textId="77777777" w:rsidR="00926F92" w:rsidRDefault="00926F92">
      <w:pPr>
        <w:pStyle w:val="CommentText"/>
      </w:pPr>
      <w:r>
        <w:rPr>
          <w:rStyle w:val="CommentReference"/>
        </w:rPr>
        <w:annotationRef/>
      </w:r>
      <w:r>
        <w:t>I think this is a good outcome, but you need to introduce the idea of your framework more solidly earlier on. I’d say its one of the big “useful tools” that will come out of your research, and its worth making a bigger deal out of it.</w:t>
      </w:r>
    </w:p>
  </w:comment>
  <w:comment w:id="160" w:author="Austin Bart" w:date="2015-05-19T03:48:00Z" w:initials="AB">
    <w:p w14:paraId="48D42A51" w14:textId="77777777" w:rsidR="009121CD" w:rsidRDefault="009121CD">
      <w:pPr>
        <w:pStyle w:val="CommentText"/>
      </w:pPr>
      <w:r>
        <w:rPr>
          <w:rStyle w:val="CommentReference"/>
        </w:rPr>
        <w:annotationRef/>
      </w:r>
      <w:r>
        <w:t xml:space="preserve">You can only have 5 citations – I know that doesn’t feel like enough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084B7F" w15:done="0"/>
  <w15:commentEx w15:paraId="79451C07" w15:done="0"/>
  <w15:commentEx w15:paraId="6B513106" w15:done="0"/>
  <w15:commentEx w15:paraId="24D2B662" w15:done="0"/>
  <w15:commentEx w15:paraId="42AB832D" w15:done="0"/>
  <w15:commentEx w15:paraId="48D42A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F053B" w14:textId="77777777" w:rsidR="00734AA8" w:rsidRDefault="00734AA8">
      <w:r>
        <w:separator/>
      </w:r>
    </w:p>
  </w:endnote>
  <w:endnote w:type="continuationSeparator" w:id="0">
    <w:p w14:paraId="7BD11616" w14:textId="77777777" w:rsidR="00734AA8" w:rsidRDefault="00734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B9C2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D14FAA" w14:textId="77777777"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E1EAD" w14:textId="77777777" w:rsidR="00734AA8" w:rsidRDefault="00734AA8">
      <w:r>
        <w:separator/>
      </w:r>
    </w:p>
  </w:footnote>
  <w:footnote w:type="continuationSeparator" w:id="0">
    <w:p w14:paraId="6FB5A87D" w14:textId="77777777" w:rsidR="00734AA8" w:rsidRDefault="00734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1A44B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2DB10B0A"/>
    <w:multiLevelType w:val="hybridMultilevel"/>
    <w:tmpl w:val="6BFE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D3650"/>
    <w:multiLevelType w:val="hybridMultilevel"/>
    <w:tmpl w:val="C83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B4D2F"/>
    <w:multiLevelType w:val="hybridMultilevel"/>
    <w:tmpl w:val="88EAE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6" w15:restartNumberingAfterBreak="0">
    <w:nsid w:val="4EFF4EA6"/>
    <w:multiLevelType w:val="hybridMultilevel"/>
    <w:tmpl w:val="F032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F011235"/>
    <w:multiLevelType w:val="hybridMultilevel"/>
    <w:tmpl w:val="60A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40FC1"/>
    <w:multiLevelType w:val="singleLevel"/>
    <w:tmpl w:val="2FA09710"/>
    <w:lvl w:ilvl="0">
      <w:start w:val="1"/>
      <w:numFmt w:val="bullet"/>
      <w:pStyle w:val="bulletlist"/>
      <w:lvlText w:val=""/>
      <w:lvlJc w:val="left"/>
      <w:pPr>
        <w:tabs>
          <w:tab w:val="num" w:pos="360"/>
        </w:tabs>
        <w:ind w:left="360" w:hanging="360"/>
      </w:pPr>
      <w:rPr>
        <w:rFonts w:ascii="Wingdings" w:hAnsi="Wingdings" w:hint="default"/>
        <w:sz w:val="16"/>
      </w:rPr>
    </w:lvl>
  </w:abstractNum>
  <w:num w:numId="1">
    <w:abstractNumId w:val="1"/>
  </w:num>
  <w:num w:numId="2">
    <w:abstractNumId w:val="7"/>
  </w:num>
  <w:num w:numId="3">
    <w:abstractNumId w:val="2"/>
  </w:num>
  <w:num w:numId="4">
    <w:abstractNumId w:val="6"/>
  </w:num>
  <w:num w:numId="5">
    <w:abstractNumId w:val="4"/>
  </w:num>
  <w:num w:numId="6">
    <w:abstractNumId w:val="5"/>
  </w:num>
  <w:num w:numId="7">
    <w:abstractNumId w:val="9"/>
  </w:num>
  <w:num w:numId="8">
    <w:abstractNumId w:val="8"/>
  </w:num>
  <w:num w:numId="9">
    <w:abstractNumId w:val="3"/>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stin Bart">
    <w15:presenceInfo w15:providerId="Windows Live" w15:userId="63816f9d139fd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Helvetica&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v0xvaa2rarpzce0f0npt0e9z9xsx9wrw2xx&quot;&gt;My EndNote Library&lt;record-ids&gt;&lt;item&gt;108&lt;/item&gt;&lt;/record-ids&gt;&lt;/item&gt;&lt;item db-id=&quot;zvrrvsfa62w0foetdrlxzrej2fwx0zfv595r&quot;&gt;My EndNote Library Copy_latest&lt;record-ids&gt;&lt;item&gt;158&lt;/item&gt;&lt;item&gt;398&lt;/item&gt;&lt;item&gt;450&lt;/item&gt;&lt;item&gt;451&lt;/item&gt;&lt;item&gt;452&lt;/item&gt;&lt;item&gt;632&lt;/item&gt;&lt;/record-ids&gt;&lt;/item&gt;&lt;/Libraries&gt;"/>
  </w:docVars>
  <w:rsids>
    <w:rsidRoot w:val="007C08CF"/>
    <w:rsid w:val="00016D54"/>
    <w:rsid w:val="0002528C"/>
    <w:rsid w:val="000355F6"/>
    <w:rsid w:val="000422D6"/>
    <w:rsid w:val="00053E20"/>
    <w:rsid w:val="00091409"/>
    <w:rsid w:val="0009634A"/>
    <w:rsid w:val="000E650E"/>
    <w:rsid w:val="000F1695"/>
    <w:rsid w:val="00105CE4"/>
    <w:rsid w:val="001378B9"/>
    <w:rsid w:val="001578EE"/>
    <w:rsid w:val="0016055B"/>
    <w:rsid w:val="00167FA8"/>
    <w:rsid w:val="00172159"/>
    <w:rsid w:val="001A49D7"/>
    <w:rsid w:val="001A71CC"/>
    <w:rsid w:val="001A74FF"/>
    <w:rsid w:val="001E39B0"/>
    <w:rsid w:val="001E4A9D"/>
    <w:rsid w:val="001E7214"/>
    <w:rsid w:val="002057B6"/>
    <w:rsid w:val="002716F8"/>
    <w:rsid w:val="002A6FC9"/>
    <w:rsid w:val="002D6A57"/>
    <w:rsid w:val="003070C4"/>
    <w:rsid w:val="00375299"/>
    <w:rsid w:val="00376582"/>
    <w:rsid w:val="003912EB"/>
    <w:rsid w:val="003B4153"/>
    <w:rsid w:val="003B600B"/>
    <w:rsid w:val="003E0438"/>
    <w:rsid w:val="003E3258"/>
    <w:rsid w:val="003F2DE0"/>
    <w:rsid w:val="00440AA8"/>
    <w:rsid w:val="00461342"/>
    <w:rsid w:val="00474255"/>
    <w:rsid w:val="004C02D0"/>
    <w:rsid w:val="004D034F"/>
    <w:rsid w:val="005435D6"/>
    <w:rsid w:val="00550C89"/>
    <w:rsid w:val="00564E16"/>
    <w:rsid w:val="00571CED"/>
    <w:rsid w:val="005842F9"/>
    <w:rsid w:val="005B49CC"/>
    <w:rsid w:val="005B5902"/>
    <w:rsid w:val="005B6A93"/>
    <w:rsid w:val="005C11BA"/>
    <w:rsid w:val="00603A4D"/>
    <w:rsid w:val="0061710B"/>
    <w:rsid w:val="0062131E"/>
    <w:rsid w:val="0062758A"/>
    <w:rsid w:val="0068547D"/>
    <w:rsid w:val="0069356A"/>
    <w:rsid w:val="006A044B"/>
    <w:rsid w:val="006A1FA3"/>
    <w:rsid w:val="006C2A7E"/>
    <w:rsid w:val="006D451E"/>
    <w:rsid w:val="00734AA8"/>
    <w:rsid w:val="0073665A"/>
    <w:rsid w:val="00741478"/>
    <w:rsid w:val="007426D3"/>
    <w:rsid w:val="00793DF2"/>
    <w:rsid w:val="007C08CF"/>
    <w:rsid w:val="007C3600"/>
    <w:rsid w:val="007F5DAA"/>
    <w:rsid w:val="00810862"/>
    <w:rsid w:val="00814542"/>
    <w:rsid w:val="00821BDF"/>
    <w:rsid w:val="008536AF"/>
    <w:rsid w:val="00867EFB"/>
    <w:rsid w:val="008710D6"/>
    <w:rsid w:val="0087467E"/>
    <w:rsid w:val="00883E32"/>
    <w:rsid w:val="008B197E"/>
    <w:rsid w:val="008C45DB"/>
    <w:rsid w:val="009058E6"/>
    <w:rsid w:val="009121CD"/>
    <w:rsid w:val="00926F92"/>
    <w:rsid w:val="00962631"/>
    <w:rsid w:val="00967A36"/>
    <w:rsid w:val="009B701B"/>
    <w:rsid w:val="009E610F"/>
    <w:rsid w:val="009F334B"/>
    <w:rsid w:val="00A01F62"/>
    <w:rsid w:val="00A105B5"/>
    <w:rsid w:val="00A24613"/>
    <w:rsid w:val="00A64417"/>
    <w:rsid w:val="00A66E61"/>
    <w:rsid w:val="00A7665F"/>
    <w:rsid w:val="00A816DD"/>
    <w:rsid w:val="00A93BCA"/>
    <w:rsid w:val="00AC621C"/>
    <w:rsid w:val="00AE2664"/>
    <w:rsid w:val="00B0604E"/>
    <w:rsid w:val="00B3536D"/>
    <w:rsid w:val="00B67F86"/>
    <w:rsid w:val="00B817E0"/>
    <w:rsid w:val="00B84328"/>
    <w:rsid w:val="00B96FB8"/>
    <w:rsid w:val="00BB17D4"/>
    <w:rsid w:val="00BB1E58"/>
    <w:rsid w:val="00BF3697"/>
    <w:rsid w:val="00BF66BD"/>
    <w:rsid w:val="00C216C8"/>
    <w:rsid w:val="00C22348"/>
    <w:rsid w:val="00C27608"/>
    <w:rsid w:val="00C42E73"/>
    <w:rsid w:val="00CA6D9A"/>
    <w:rsid w:val="00CB4646"/>
    <w:rsid w:val="00CD7EC6"/>
    <w:rsid w:val="00D3292B"/>
    <w:rsid w:val="00D40EB6"/>
    <w:rsid w:val="00D7142D"/>
    <w:rsid w:val="00D77CA2"/>
    <w:rsid w:val="00DA70EA"/>
    <w:rsid w:val="00DD3770"/>
    <w:rsid w:val="00DD6D31"/>
    <w:rsid w:val="00E02EEE"/>
    <w:rsid w:val="00E15A36"/>
    <w:rsid w:val="00E26518"/>
    <w:rsid w:val="00E301BC"/>
    <w:rsid w:val="00E3178B"/>
    <w:rsid w:val="00E45E6E"/>
    <w:rsid w:val="00EB2570"/>
    <w:rsid w:val="00EB3018"/>
    <w:rsid w:val="00EC1F6A"/>
    <w:rsid w:val="00ED3D93"/>
    <w:rsid w:val="00EF0849"/>
    <w:rsid w:val="00F41256"/>
    <w:rsid w:val="00F471B6"/>
    <w:rsid w:val="00F5619A"/>
    <w:rsid w:val="00F64A49"/>
    <w:rsid w:val="00F6789E"/>
    <w:rsid w:val="00F82DC4"/>
    <w:rsid w:val="00F96495"/>
    <w:rsid w:val="00FE28DE"/>
    <w:rsid w:val="00FF1CFC"/>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A80FE"/>
  <w15:chartTrackingRefBased/>
  <w15:docId w15:val="{9035F97E-773F-468E-8C4C-3D276E31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customStyle="1" w:styleId="bulletlist">
    <w:name w:val="bullet list"/>
    <w:basedOn w:val="Normal"/>
    <w:rsid w:val="00E02EEE"/>
    <w:pPr>
      <w:numPr>
        <w:numId w:val="7"/>
      </w:numPr>
      <w:spacing w:before="60" w:after="0" w:line="240" w:lineRule="atLeast"/>
      <w:jc w:val="left"/>
    </w:pPr>
    <w:rPr>
      <w:rFonts w:ascii="Verdana" w:hAnsi="Verdana"/>
      <w:kern w:val="18"/>
      <w:sz w:val="17"/>
    </w:rPr>
  </w:style>
  <w:style w:type="character" w:styleId="CommentReference">
    <w:name w:val="annotation reference"/>
    <w:uiPriority w:val="99"/>
    <w:rsid w:val="00F82DC4"/>
    <w:rPr>
      <w:sz w:val="16"/>
      <w:szCs w:val="16"/>
    </w:rPr>
  </w:style>
  <w:style w:type="paragraph" w:styleId="CommentText">
    <w:name w:val="annotation text"/>
    <w:basedOn w:val="Normal"/>
    <w:link w:val="CommentTextChar"/>
    <w:uiPriority w:val="99"/>
    <w:rsid w:val="00F82DC4"/>
    <w:rPr>
      <w:sz w:val="20"/>
    </w:rPr>
  </w:style>
  <w:style w:type="character" w:customStyle="1" w:styleId="CommentTextChar">
    <w:name w:val="Comment Text Char"/>
    <w:basedOn w:val="DefaultParagraphFont"/>
    <w:link w:val="CommentText"/>
    <w:uiPriority w:val="99"/>
    <w:rsid w:val="00F82DC4"/>
  </w:style>
  <w:style w:type="paragraph" w:styleId="CommentSubject">
    <w:name w:val="annotation subject"/>
    <w:basedOn w:val="CommentText"/>
    <w:next w:val="CommentText"/>
    <w:link w:val="CommentSubjectChar"/>
    <w:rsid w:val="00F82DC4"/>
    <w:rPr>
      <w:b/>
      <w:bCs/>
    </w:rPr>
  </w:style>
  <w:style w:type="character" w:customStyle="1" w:styleId="CommentSubjectChar">
    <w:name w:val="Comment Subject Char"/>
    <w:link w:val="CommentSubject"/>
    <w:rsid w:val="00F82DC4"/>
    <w:rPr>
      <w:b/>
      <w:bCs/>
    </w:rPr>
  </w:style>
  <w:style w:type="paragraph" w:styleId="BalloonText">
    <w:name w:val="Balloon Text"/>
    <w:basedOn w:val="Normal"/>
    <w:link w:val="BalloonTextChar"/>
    <w:rsid w:val="00F82DC4"/>
    <w:pPr>
      <w:spacing w:after="0"/>
    </w:pPr>
    <w:rPr>
      <w:rFonts w:ascii="Segoe UI" w:hAnsi="Segoe UI" w:cs="Segoe UI"/>
      <w:szCs w:val="18"/>
    </w:rPr>
  </w:style>
  <w:style w:type="character" w:customStyle="1" w:styleId="BalloonTextChar">
    <w:name w:val="Balloon Text Char"/>
    <w:link w:val="BalloonText"/>
    <w:rsid w:val="00F82DC4"/>
    <w:rPr>
      <w:rFonts w:ascii="Segoe UI" w:hAnsi="Segoe UI" w:cs="Segoe UI"/>
      <w:sz w:val="18"/>
      <w:szCs w:val="18"/>
    </w:rPr>
  </w:style>
  <w:style w:type="paragraph" w:styleId="ListParagraph">
    <w:name w:val="List Paragraph"/>
    <w:basedOn w:val="Normal"/>
    <w:uiPriority w:val="34"/>
    <w:qFormat/>
    <w:rsid w:val="007F5DAA"/>
    <w:pPr>
      <w:spacing w:after="160" w:line="256" w:lineRule="auto"/>
      <w:ind w:left="720"/>
      <w:contextualSpacing/>
      <w:jc w:val="left"/>
    </w:pPr>
    <w:rPr>
      <w:rFonts w:eastAsia="Calibri"/>
      <w:sz w:val="24"/>
      <w:szCs w:val="24"/>
    </w:rPr>
  </w:style>
  <w:style w:type="table" w:styleId="TableGrid">
    <w:name w:val="Table Grid"/>
    <w:basedOn w:val="TableNormal"/>
    <w:rsid w:val="00461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1CFC"/>
    <w:pPr>
      <w:spacing w:before="100" w:beforeAutospacing="1" w:after="100" w:afterAutospacing="1"/>
      <w:jc w:val="left"/>
    </w:pPr>
    <w:rPr>
      <w:sz w:val="24"/>
      <w:szCs w:val="24"/>
    </w:rPr>
  </w:style>
  <w:style w:type="paragraph" w:customStyle="1" w:styleId="EndNoteBibliographyTitle">
    <w:name w:val="EndNote Bibliography Title"/>
    <w:basedOn w:val="Normal"/>
    <w:link w:val="EndNoteBibliographyTitleChar"/>
    <w:rsid w:val="00091409"/>
    <w:pPr>
      <w:spacing w:after="0"/>
      <w:jc w:val="center"/>
    </w:pPr>
    <w:rPr>
      <w:rFonts w:ascii="Helvetica" w:hAnsi="Helvetica" w:cs="Helvetica"/>
      <w:noProof/>
      <w:sz w:val="36"/>
    </w:rPr>
  </w:style>
  <w:style w:type="character" w:customStyle="1" w:styleId="EndNoteBibliographyTitleChar">
    <w:name w:val="EndNote Bibliography Title Char"/>
    <w:basedOn w:val="DefaultParagraphFont"/>
    <w:link w:val="EndNoteBibliographyTitle"/>
    <w:rsid w:val="00091409"/>
    <w:rPr>
      <w:rFonts w:ascii="Helvetica" w:hAnsi="Helvetica" w:cs="Helvetica"/>
      <w:noProof/>
      <w:sz w:val="36"/>
    </w:rPr>
  </w:style>
  <w:style w:type="paragraph" w:customStyle="1" w:styleId="EndNoteBibliography">
    <w:name w:val="EndNote Bibliography"/>
    <w:basedOn w:val="Normal"/>
    <w:link w:val="EndNoteBibliographyChar"/>
    <w:rsid w:val="00091409"/>
    <w:pPr>
      <w:jc w:val="center"/>
    </w:pPr>
    <w:rPr>
      <w:rFonts w:ascii="Helvetica" w:hAnsi="Helvetica" w:cs="Helvetica"/>
      <w:noProof/>
      <w:sz w:val="36"/>
    </w:rPr>
  </w:style>
  <w:style w:type="character" w:customStyle="1" w:styleId="EndNoteBibliographyChar">
    <w:name w:val="EndNote Bibliography Char"/>
    <w:basedOn w:val="DefaultParagraphFont"/>
    <w:link w:val="EndNoteBibliography"/>
    <w:rsid w:val="00091409"/>
    <w:rPr>
      <w:rFonts w:ascii="Helvetica" w:hAnsi="Helvetica" w:cs="Helvetica"/>
      <w:noProo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5445">
      <w:bodyDiv w:val="1"/>
      <w:marLeft w:val="0"/>
      <w:marRight w:val="0"/>
      <w:marTop w:val="0"/>
      <w:marBottom w:val="0"/>
      <w:divBdr>
        <w:top w:val="none" w:sz="0" w:space="0" w:color="auto"/>
        <w:left w:val="none" w:sz="0" w:space="0" w:color="auto"/>
        <w:bottom w:val="none" w:sz="0" w:space="0" w:color="auto"/>
        <w:right w:val="none" w:sz="0" w:space="0" w:color="auto"/>
      </w:divBdr>
    </w:div>
    <w:div w:id="10532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95C81-523D-4AD4-86AA-B7C195776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17727</CharactersWithSpaces>
  <SharedDoc>false</SharedDoc>
  <HLinks>
    <vt:vector size="6" baseType="variant">
      <vt:variant>
        <vt:i4>4194315</vt:i4>
      </vt:variant>
      <vt:variant>
        <vt:i4>2</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Austin Bart</cp:lastModifiedBy>
  <cp:revision>2</cp:revision>
  <cp:lastPrinted>2015-05-18T19:29:00Z</cp:lastPrinted>
  <dcterms:created xsi:type="dcterms:W3CDTF">2015-05-19T07:57:00Z</dcterms:created>
  <dcterms:modified xsi:type="dcterms:W3CDTF">2015-05-19T07:57:00Z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