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0CC" w:rsidRPr="005E40CC" w:rsidRDefault="00B20B76" w:rsidP="001026A7">
      <w:pPr>
        <w:pStyle w:val="Keywords"/>
      </w:pPr>
      <w:r w:rsidRPr="00B20B76">
        <w:rPr>
          <w:highlight w:val="cyan"/>
        </w:rPr>
        <w:t xml:space="preserve">*multimedia tab: Visit www.computer.org/computer-multimedia to watch a video demonstrating </w:t>
      </w:r>
      <w:proofErr w:type="spellStart"/>
      <w:r w:rsidRPr="00B20B76">
        <w:rPr>
          <w:highlight w:val="cyan"/>
        </w:rPr>
        <w:t>BlockPy’s</w:t>
      </w:r>
      <w:proofErr w:type="spellEnd"/>
      <w:r w:rsidRPr="00B20B76">
        <w:rPr>
          <w:highlight w:val="cyan"/>
        </w:rPr>
        <w:t xml:space="preserve"> main features.*</w:t>
      </w:r>
    </w:p>
    <w:p w:rsidR="0023242C" w:rsidRPr="005E40CC" w:rsidRDefault="005E40CC" w:rsidP="009840A2">
      <w:pPr>
        <w:pStyle w:val="bHEAD"/>
      </w:pPr>
      <w:r w:rsidRPr="005E40CC">
        <w:t xml:space="preserve">Multimedia: </w:t>
      </w:r>
      <w:proofErr w:type="spellStart"/>
      <w:r w:rsidRPr="005E40CC">
        <w:t>BlockPy</w:t>
      </w:r>
      <w:proofErr w:type="spellEnd"/>
      <w:r w:rsidRPr="005E40CC">
        <w:t xml:space="preserve"> in Action</w:t>
      </w:r>
    </w:p>
    <w:p w:rsidR="0023242C" w:rsidRPr="0023242C" w:rsidRDefault="00FA5C76" w:rsidP="009840A2">
      <w:pPr>
        <w:pStyle w:val="bINTRO"/>
      </w:pPr>
      <w:r w:rsidRPr="005E40CC">
        <w:rPr>
          <w:b/>
        </w:rPr>
        <w:t>W</w:t>
      </w:r>
      <w:r w:rsidRPr="005E40CC">
        <w:t xml:space="preserve">atch a video demonstration of </w:t>
      </w:r>
      <w:proofErr w:type="spellStart"/>
      <w:r w:rsidRPr="005E40CC">
        <w:t>BlockPy’s</w:t>
      </w:r>
      <w:proofErr w:type="spellEnd"/>
      <w:r w:rsidRPr="005E40CC">
        <w:t xml:space="preserve"> main features by visiting </w:t>
      </w:r>
      <w:r w:rsidRPr="005E40CC">
        <w:rPr>
          <w:i/>
        </w:rPr>
        <w:t>Computer</w:t>
      </w:r>
      <w:r w:rsidRPr="005E40CC">
        <w:t>’s multimedia page (www.computer.org/computer-multimedia) or the IEEE Computer Society YouTube channel (www.youtube.com/user/ieeeComputerSociety).</w:t>
      </w:r>
      <w:r w:rsidR="0023242C">
        <w:t xml:space="preserve"> </w:t>
      </w:r>
    </w:p>
    <w:p w:rsidR="00070C63" w:rsidRDefault="005E40CC" w:rsidP="00070C63">
      <w:pPr>
        <w:pStyle w:val="SECTIONTITLE"/>
      </w:pPr>
      <w:r>
        <w:t xml:space="preserve">Advances in </w:t>
      </w:r>
      <w:r w:rsidR="00070C63">
        <w:t>Learning Technologies</w:t>
      </w:r>
    </w:p>
    <w:p w:rsidR="00B75BE7" w:rsidRDefault="00C430CD" w:rsidP="00D04B79">
      <w:pPr>
        <w:pStyle w:val="ARTICLETITLE"/>
      </w:pPr>
      <w:proofErr w:type="spellStart"/>
      <w:r>
        <w:t>BlockPy</w:t>
      </w:r>
      <w:proofErr w:type="spellEnd"/>
      <w:r>
        <w:t>: An</w:t>
      </w:r>
      <w:r w:rsidR="007046C0">
        <w:t xml:space="preserve"> Open Access Data-</w:t>
      </w:r>
      <w:r w:rsidR="00B75BE7">
        <w:t xml:space="preserve">Science Environment for </w:t>
      </w:r>
      <w:r>
        <w:t xml:space="preserve">Introductory Programmers </w:t>
      </w:r>
      <w:r w:rsidRPr="00C430CD">
        <w:rPr>
          <w:highlight w:val="yellow"/>
        </w:rPr>
        <w:t>//changes ok?//</w:t>
      </w:r>
    </w:p>
    <w:p w:rsidR="00D04B79" w:rsidRDefault="00D04B79" w:rsidP="00D04B79">
      <w:pPr>
        <w:pStyle w:val="AUTHOR"/>
      </w:pPr>
      <w:r>
        <w:t>A</w:t>
      </w:r>
      <w:r w:rsidR="007046C0">
        <w:t>ustin Cory</w:t>
      </w:r>
      <w:r w:rsidR="00C64F35">
        <w:t xml:space="preserve"> Bart, </w:t>
      </w:r>
      <w:r w:rsidR="007046C0">
        <w:t xml:space="preserve">Eli </w:t>
      </w:r>
      <w:proofErr w:type="spellStart"/>
      <w:r w:rsidR="007046C0">
        <w:t>Tilevich</w:t>
      </w:r>
      <w:proofErr w:type="spellEnd"/>
      <w:r w:rsidR="007046C0">
        <w:t>, Clifford A.</w:t>
      </w:r>
      <w:r w:rsidR="00C64F35">
        <w:t xml:space="preserve"> Shaffer, and Dennis Kafura, Virginia Tech</w:t>
      </w:r>
    </w:p>
    <w:p w:rsidR="00C64F35" w:rsidRPr="00C64F35" w:rsidRDefault="00C64F35" w:rsidP="00C64F35">
      <w:pPr>
        <w:pStyle w:val="AUTHOR"/>
      </w:pPr>
      <w:r>
        <w:t xml:space="preserve">Javier </w:t>
      </w:r>
      <w:proofErr w:type="spellStart"/>
      <w:r>
        <w:t>Tibau</w:t>
      </w:r>
      <w:proofErr w:type="spellEnd"/>
      <w:r>
        <w:t xml:space="preserve">, Virginia Tech and </w:t>
      </w:r>
      <w:r w:rsidR="007046C0">
        <w:t>ESPOL</w:t>
      </w:r>
    </w:p>
    <w:p w:rsidR="00B75BE7" w:rsidRDefault="00B75BE7" w:rsidP="00D04B79">
      <w:pPr>
        <w:pStyle w:val="ABSTRACTPRINT"/>
      </w:pPr>
      <w:r>
        <w:t>Non-</w:t>
      </w:r>
      <w:del w:id="2" w:author="acbart" w:date="2017-03-23T19:38:00Z">
        <w:r w:rsidR="00C64F35" w:rsidDel="009840A2">
          <w:delText>computer science</w:delText>
        </w:r>
      </w:del>
      <w:ins w:id="3" w:author="acbart" w:date="2017-03-23T19:38:00Z">
        <w:r w:rsidR="009840A2">
          <w:t>computing</w:t>
        </w:r>
      </w:ins>
      <w:r>
        <w:t xml:space="preserve"> majors often struggle to find relevance in traditional co</w:t>
      </w:r>
      <w:r w:rsidR="00C64F35">
        <w:t>mputing curricula that tend to</w:t>
      </w:r>
      <w:r>
        <w:t xml:space="preserve"> emphasize abstract concepts, focus on non-practical ent</w:t>
      </w:r>
      <w:r w:rsidR="00C64F35">
        <w:t>ertainment,</w:t>
      </w:r>
      <w:r>
        <w:t xml:space="preserve"> or rely on decontextualized settings. </w:t>
      </w:r>
      <w:proofErr w:type="spellStart"/>
      <w:r w:rsidR="00C64F35">
        <w:t>BlockPy</w:t>
      </w:r>
      <w:proofErr w:type="spellEnd"/>
      <w:r w:rsidR="00C64F35">
        <w:t xml:space="preserve">, a web-based, open </w:t>
      </w:r>
      <w:r>
        <w:t>access Python programming environment</w:t>
      </w:r>
      <w:r w:rsidR="004F4B7E">
        <w:t>,</w:t>
      </w:r>
      <w:r>
        <w:t xml:space="preserve"> supports introductory programmers in a </w:t>
      </w:r>
      <w:r w:rsidR="00C64F35">
        <w:t>d</w:t>
      </w:r>
      <w:r w:rsidR="004F4B7E">
        <w:t>ata-</w:t>
      </w:r>
      <w:r w:rsidR="00C64F35">
        <w:t>science context</w:t>
      </w:r>
      <w:r>
        <w:t xml:space="preserve"> through a </w:t>
      </w:r>
      <w:ins w:id="4" w:author="acbart" w:date="2017-03-23T19:38:00Z">
        <w:r w:rsidR="009840A2">
          <w:t xml:space="preserve">dual </w:t>
        </w:r>
      </w:ins>
      <w:r>
        <w:t>block</w:t>
      </w:r>
      <w:ins w:id="5" w:author="acbart" w:date="2017-03-23T19:38:00Z">
        <w:r w:rsidR="009840A2">
          <w:t>/text</w:t>
        </w:r>
      </w:ins>
      <w:del w:id="6" w:author="acbart" w:date="2017-03-23T19:38:00Z">
        <w:r w:rsidDel="009840A2">
          <w:delText>-based</w:delText>
        </w:r>
      </w:del>
      <w:r>
        <w:t xml:space="preserve"> programming view</w:t>
      </w:r>
      <w:r w:rsidR="00C64F35">
        <w:t>.</w:t>
      </w:r>
      <w:r w:rsidR="00C430CD">
        <w:t xml:space="preserve"> </w:t>
      </w:r>
      <w:r w:rsidR="00C430CD" w:rsidRPr="00C430CD">
        <w:rPr>
          <w:highlight w:val="yellow"/>
        </w:rPr>
        <w:t xml:space="preserve">//Feel free to edit; abstracts should be </w:t>
      </w:r>
      <w:r w:rsidR="004F4B7E">
        <w:rPr>
          <w:highlight w:val="yellow"/>
        </w:rPr>
        <w:t>about</w:t>
      </w:r>
      <w:r w:rsidR="00C430CD" w:rsidRPr="00C430CD">
        <w:rPr>
          <w:highlight w:val="yellow"/>
        </w:rPr>
        <w:t xml:space="preserve"> </w:t>
      </w:r>
      <w:r w:rsidR="004F4B7E">
        <w:rPr>
          <w:highlight w:val="yellow"/>
        </w:rPr>
        <w:t xml:space="preserve">45 </w:t>
      </w:r>
      <w:r w:rsidR="00C430CD" w:rsidRPr="00C430CD">
        <w:rPr>
          <w:highlight w:val="yellow"/>
        </w:rPr>
        <w:t>words.//</w:t>
      </w:r>
    </w:p>
    <w:p w:rsidR="00727A04" w:rsidRDefault="00B75BE7" w:rsidP="009840A2">
      <w:pPr>
        <w:pStyle w:val="INTRO"/>
      </w:pPr>
      <w:r>
        <w:t xml:space="preserve">As computing becomes pervasive across </w:t>
      </w:r>
      <w:r w:rsidR="008B6F18">
        <w:t xml:space="preserve">all </w:t>
      </w:r>
      <w:r>
        <w:t xml:space="preserve">fields, professionals increasingly need </w:t>
      </w:r>
      <w:r w:rsidR="00C15CA5">
        <w:t xml:space="preserve">to </w:t>
      </w:r>
      <w:r w:rsidR="007A127E">
        <w:t>learn</w:t>
      </w:r>
      <w:r w:rsidR="00C15CA5">
        <w:t xml:space="preserve"> computing skills</w:t>
      </w:r>
      <w:r>
        <w:t xml:space="preserve"> </w:t>
      </w:r>
      <w:r w:rsidR="00C15CA5">
        <w:t xml:space="preserve">in addition to </w:t>
      </w:r>
      <w:r>
        <w:t>their</w:t>
      </w:r>
      <w:r w:rsidR="004F4B7E">
        <w:t xml:space="preserve"> core domain knowledge. General-</w:t>
      </w:r>
      <w:r>
        <w:t>e</w:t>
      </w:r>
      <w:r w:rsidR="00D04B79">
        <w:t xml:space="preserve">ducation computing curricula at </w:t>
      </w:r>
      <w:r w:rsidR="008B6F18">
        <w:t xml:space="preserve">the </w:t>
      </w:r>
      <w:r w:rsidR="004F4B7E">
        <w:t>collegiate level</w:t>
      </w:r>
      <w:r w:rsidR="008B6F18">
        <w:t xml:space="preserve"> (for example, </w:t>
      </w:r>
      <w:r w:rsidR="00D04B79">
        <w:t>courses</w:t>
      </w:r>
      <w:r w:rsidR="00C15CA5">
        <w:t xml:space="preserve"> in computational thinking</w:t>
      </w:r>
      <w:r w:rsidR="00D04B79">
        <w:t xml:space="preserve">) are </w:t>
      </w:r>
      <w:r>
        <w:t xml:space="preserve">scaling, </w:t>
      </w:r>
      <w:r w:rsidR="007A127E">
        <w:t>massive</w:t>
      </w:r>
      <w:r>
        <w:t xml:space="preserve"> </w:t>
      </w:r>
      <w:r w:rsidR="007A127E">
        <w:t>o</w:t>
      </w:r>
      <w:r>
        <w:t xml:space="preserve">pen </w:t>
      </w:r>
      <w:r w:rsidR="007A127E">
        <w:t>o</w:t>
      </w:r>
      <w:r>
        <w:t xml:space="preserve">nline </w:t>
      </w:r>
      <w:r w:rsidR="007A127E">
        <w:t>c</w:t>
      </w:r>
      <w:r>
        <w:t>ourses</w:t>
      </w:r>
      <w:r w:rsidR="008B6F18">
        <w:t xml:space="preserve"> </w:t>
      </w:r>
      <w:r>
        <w:t>are fl</w:t>
      </w:r>
      <w:r w:rsidR="00E63590">
        <w:t xml:space="preserve">ourishing, and many </w:t>
      </w:r>
      <w:r w:rsidR="004F4B7E">
        <w:t>professionals and student</w:t>
      </w:r>
      <w:r w:rsidR="00E63590">
        <w:t>s</w:t>
      </w:r>
      <w:r w:rsidR="008B6F18">
        <w:t xml:space="preserve"> are pursuing </w:t>
      </w:r>
      <w:r w:rsidR="003F652B">
        <w:t>in</w:t>
      </w:r>
      <w:r>
        <w:t>forma</w:t>
      </w:r>
      <w:r w:rsidR="00D04B79">
        <w:t xml:space="preserve">l learning experiences on their </w:t>
      </w:r>
      <w:r>
        <w:t>own.</w:t>
      </w:r>
      <w:r w:rsidR="008B6F18">
        <w:t xml:space="preserve"> </w:t>
      </w:r>
      <w:r w:rsidR="00727A04">
        <w:t>However, many</w:t>
      </w:r>
      <w:r w:rsidR="00D04B79">
        <w:t xml:space="preserve"> learners often have </w:t>
      </w:r>
      <w:r>
        <w:t>little experience wi</w:t>
      </w:r>
      <w:r w:rsidR="00727A04">
        <w:t>th computing and are uncertain as to</w:t>
      </w:r>
      <w:r w:rsidR="00D04B79">
        <w:t xml:space="preserve"> </w:t>
      </w:r>
      <w:r>
        <w:t>how computing benefits their long-term</w:t>
      </w:r>
      <w:r w:rsidR="00727A04">
        <w:t xml:space="preserve"> career goals. Not only do learners</w:t>
      </w:r>
      <w:r w:rsidR="00D04B79">
        <w:t xml:space="preserve"> </w:t>
      </w:r>
      <w:r>
        <w:t xml:space="preserve">need special scaffolding unique to their </w:t>
      </w:r>
      <w:r w:rsidR="008B6F18">
        <w:t>abilities</w:t>
      </w:r>
      <w:r w:rsidR="00D04B79">
        <w:t xml:space="preserve"> and motivational level</w:t>
      </w:r>
      <w:r w:rsidR="003F652B">
        <w:t>s</w:t>
      </w:r>
      <w:r w:rsidR="00D04B79">
        <w:t xml:space="preserve">, </w:t>
      </w:r>
      <w:r>
        <w:t xml:space="preserve">but they also need fewer barriers </w:t>
      </w:r>
      <w:r w:rsidR="003F652B">
        <w:t>to</w:t>
      </w:r>
      <w:r>
        <w:t xml:space="preserve"> acc</w:t>
      </w:r>
      <w:r w:rsidR="00D04B79">
        <w:t xml:space="preserve">essing these materials. </w:t>
      </w:r>
      <w:r w:rsidR="00727A04">
        <w:t xml:space="preserve">We propose a new tool to better serve this population: </w:t>
      </w:r>
      <w:proofErr w:type="spellStart"/>
      <w:r w:rsidR="00727A04">
        <w:t>BlockPy</w:t>
      </w:r>
      <w:proofErr w:type="spellEnd"/>
      <w:r w:rsidR="00727A04">
        <w:t>, an open access</w:t>
      </w:r>
      <w:r w:rsidR="004F4B7E">
        <w:t>,</w:t>
      </w:r>
      <w:r w:rsidR="00727A04">
        <w:t xml:space="preserve"> web-based Python environment for data science that supports </w:t>
      </w:r>
      <w:r w:rsidR="004F4B7E">
        <w:t xml:space="preserve">introductory </w:t>
      </w:r>
      <w:r w:rsidR="00727A04">
        <w:t>learners with guided instruction and an accessible interface (www.blockpy.com).</w:t>
      </w:r>
    </w:p>
    <w:p w:rsidR="00B75BE7" w:rsidRDefault="00B75BE7" w:rsidP="009840A2">
      <w:pPr>
        <w:pStyle w:val="PARAGRAPH"/>
      </w:pPr>
      <w:r>
        <w:t xml:space="preserve">Modern approaches </w:t>
      </w:r>
      <w:r w:rsidR="00D04B79">
        <w:t xml:space="preserve">to contextualizing introductory </w:t>
      </w:r>
      <w:r>
        <w:t>courses have focused on making the expe</w:t>
      </w:r>
      <w:r w:rsidR="003F652B">
        <w:t>rience fun and interesting,</w:t>
      </w:r>
      <w:r w:rsidR="00D04B79">
        <w:t xml:space="preserve"> </w:t>
      </w:r>
      <w:r>
        <w:t>with an emphasis on game design and medi</w:t>
      </w:r>
      <w:r w:rsidR="00D04B79">
        <w:t xml:space="preserve">a computation. However, student </w:t>
      </w:r>
      <w:r>
        <w:t>motivation is a complex constr</w:t>
      </w:r>
      <w:r w:rsidR="00D04B79">
        <w:t xml:space="preserve">uct dependent on more than just </w:t>
      </w:r>
      <w:r>
        <w:t>situational in</w:t>
      </w:r>
      <w:r w:rsidR="003F652B">
        <w:t>terest. H</w:t>
      </w:r>
      <w:r>
        <w:t>olistic models of motivation suggest that</w:t>
      </w:r>
      <w:r w:rsidR="00D04B79">
        <w:t xml:space="preserve"> </w:t>
      </w:r>
      <w:r>
        <w:t>students also need to feel that the m</w:t>
      </w:r>
      <w:r w:rsidR="003F652B">
        <w:t>aterial is useful to learn</w:t>
      </w:r>
      <w:r w:rsidR="00D04B79">
        <w:t xml:space="preserve"> and </w:t>
      </w:r>
      <w:r>
        <w:t>that long-term career goals are satisf</w:t>
      </w:r>
      <w:r w:rsidR="007457F6">
        <w:t>ied</w:t>
      </w:r>
      <w:r w:rsidR="00D04B79">
        <w:t>.</w:t>
      </w:r>
      <w:r w:rsidR="007457F6" w:rsidRPr="007457F6">
        <w:rPr>
          <w:rStyle w:val="bibref0"/>
        </w:rPr>
        <w:t>1</w:t>
      </w:r>
      <w:r w:rsidR="00D04B79">
        <w:t xml:space="preserve"> Contexts like </w:t>
      </w:r>
      <w:r w:rsidR="003F652B">
        <w:t>media c</w:t>
      </w:r>
      <w:r>
        <w:t>omputation are not always percei</w:t>
      </w:r>
      <w:r w:rsidR="00D04B79">
        <w:t xml:space="preserve">ved as authentically useful for </w:t>
      </w:r>
      <w:r>
        <w:t>non-</w:t>
      </w:r>
      <w:r w:rsidR="004F4B7E">
        <w:t xml:space="preserve">computer science </w:t>
      </w:r>
      <w:r>
        <w:t>majors.</w:t>
      </w:r>
      <w:r w:rsidR="007457F6" w:rsidRPr="007457F6">
        <w:rPr>
          <w:rStyle w:val="bibref0"/>
        </w:rPr>
        <w:t>2</w:t>
      </w:r>
    </w:p>
    <w:p w:rsidR="00B75BE7" w:rsidRDefault="003F652B" w:rsidP="009840A2">
      <w:pPr>
        <w:pStyle w:val="PARAGRAPH"/>
      </w:pPr>
      <w:r>
        <w:t>We believe</w:t>
      </w:r>
      <w:r w:rsidR="00B75BE7">
        <w:t xml:space="preserve"> </w:t>
      </w:r>
      <w:r w:rsidR="00D04B79">
        <w:t>d</w:t>
      </w:r>
      <w:r w:rsidR="00B75BE7">
        <w:t xml:space="preserve">ata </w:t>
      </w:r>
      <w:r w:rsidR="00D04B79">
        <w:t>s</w:t>
      </w:r>
      <w:r w:rsidR="00B75BE7">
        <w:t>cience is a motiva</w:t>
      </w:r>
      <w:r>
        <w:t xml:space="preserve">ting context that can appeal </w:t>
      </w:r>
      <w:r w:rsidR="00B75BE7">
        <w:t>to students</w:t>
      </w:r>
      <w:r>
        <w:t xml:space="preserve"> in a different way</w:t>
      </w:r>
      <w:r w:rsidR="00B75BE7">
        <w:t xml:space="preserve">, </w:t>
      </w:r>
      <w:r w:rsidR="00B75BE7">
        <w:lastRenderedPageBreak/>
        <w:t>thanks t</w:t>
      </w:r>
      <w:r>
        <w:t>o the wide</w:t>
      </w:r>
      <w:r w:rsidR="00D04B79">
        <w:t xml:space="preserve">spread need for data </w:t>
      </w:r>
      <w:r w:rsidR="00B75BE7">
        <w:t>processi</w:t>
      </w:r>
      <w:r>
        <w:t xml:space="preserve">ng in other majors. In </w:t>
      </w:r>
      <w:r w:rsidR="00727A04">
        <w:t xml:space="preserve">a </w:t>
      </w:r>
      <w:r>
        <w:t>previous work, we</w:t>
      </w:r>
      <w:r w:rsidR="00D04B79">
        <w:t xml:space="preserve"> reported on the </w:t>
      </w:r>
      <w:r w:rsidR="00B75BE7">
        <w:t xml:space="preserve">affordances and impacts of </w:t>
      </w:r>
      <w:r w:rsidR="00D04B79">
        <w:t>d</w:t>
      </w:r>
      <w:r w:rsidR="00B75BE7">
        <w:t xml:space="preserve">ata </w:t>
      </w:r>
      <w:r w:rsidR="00D04B79">
        <w:t>s</w:t>
      </w:r>
      <w:r w:rsidR="00B75BE7">
        <w:t>cien</w:t>
      </w:r>
      <w:r w:rsidR="007457F6">
        <w:t>ce as a learning context.</w:t>
      </w:r>
      <w:r w:rsidR="007457F6" w:rsidRPr="007457F6">
        <w:rPr>
          <w:rStyle w:val="bibref0"/>
        </w:rPr>
        <w:t>3</w:t>
      </w:r>
      <w:r w:rsidR="007457F6">
        <w:t xml:space="preserve"> </w:t>
      </w:r>
      <w:r>
        <w:t>S</w:t>
      </w:r>
      <w:r w:rsidR="00B75BE7">
        <w:t xml:space="preserve">tudents </w:t>
      </w:r>
      <w:r>
        <w:t xml:space="preserve">often </w:t>
      </w:r>
      <w:r w:rsidR="00D04B79">
        <w:t xml:space="preserve">study computing to learn how to </w:t>
      </w:r>
      <w:r w:rsidR="00B75BE7">
        <w:t>manage the dizzying quantities of data</w:t>
      </w:r>
      <w:r w:rsidR="00D04B79">
        <w:t xml:space="preserve"> being stored and analyzed in a </w:t>
      </w:r>
      <w:r w:rsidR="00B75BE7">
        <w:t>discipline or for a specific self-de</w:t>
      </w:r>
      <w:r w:rsidR="00D04B79">
        <w:t xml:space="preserve">rived project. By grounding the </w:t>
      </w:r>
      <w:r w:rsidR="00B75BE7">
        <w:t xml:space="preserve">content in this context, students can </w:t>
      </w:r>
      <w:r w:rsidR="00805FFC">
        <w:t xml:space="preserve">be more easily convinced of computing’s relevance </w:t>
      </w:r>
      <w:r w:rsidR="00B75BE7">
        <w:t xml:space="preserve">and </w:t>
      </w:r>
      <w:r w:rsidR="00A42300">
        <w:t xml:space="preserve">more clearly </w:t>
      </w:r>
      <w:r w:rsidR="00B75BE7">
        <w:t>understand</w:t>
      </w:r>
      <w:r w:rsidR="00D04B79">
        <w:t xml:space="preserve"> how the materials fit together</w:t>
      </w:r>
      <w:r w:rsidR="00B75BE7">
        <w:t xml:space="preserve">. By aligning the context </w:t>
      </w:r>
      <w:r w:rsidR="00805FFC">
        <w:t>with students’</w:t>
      </w:r>
      <w:r w:rsidR="00D04B79">
        <w:t xml:space="preserve"> long-term needs, </w:t>
      </w:r>
      <w:r w:rsidR="00727A04">
        <w:t xml:space="preserve">students </w:t>
      </w:r>
      <w:r w:rsidR="00B75BE7">
        <w:t xml:space="preserve">learn skills </w:t>
      </w:r>
      <w:r w:rsidR="004F4B7E">
        <w:t xml:space="preserve">that are </w:t>
      </w:r>
      <w:r w:rsidR="00B75BE7">
        <w:t xml:space="preserve">more relevant to those needs. Finally, </w:t>
      </w:r>
      <w:r w:rsidR="00D04B79">
        <w:t xml:space="preserve">data </w:t>
      </w:r>
      <w:r w:rsidR="00B75BE7">
        <w:t>science as a context naturally lends it</w:t>
      </w:r>
      <w:r w:rsidR="00D04B79">
        <w:t xml:space="preserve">self to teaching topics related </w:t>
      </w:r>
      <w:r w:rsidR="00B75BE7">
        <w:t>to structured data, iteration, and o</w:t>
      </w:r>
      <w:r w:rsidR="00727A04">
        <w:t xml:space="preserve">ther core material, making it </w:t>
      </w:r>
      <w:r w:rsidR="00B75BE7">
        <w:t>pedagogically valuabl</w:t>
      </w:r>
      <w:r w:rsidR="00727A04">
        <w:t>e</w:t>
      </w:r>
      <w:r w:rsidR="00805FFC">
        <w:t xml:space="preserve"> to computer science</w:t>
      </w:r>
      <w:r w:rsidR="00D04B79">
        <w:t xml:space="preserve"> instructor</w:t>
      </w:r>
      <w:r w:rsidR="00727A04">
        <w:t>s</w:t>
      </w:r>
      <w:r w:rsidR="00D04B79">
        <w:t>.</w:t>
      </w:r>
    </w:p>
    <w:p w:rsidR="004F4B7E" w:rsidRDefault="004F4B7E" w:rsidP="004F4B7E">
      <w:pPr>
        <w:pStyle w:val="Heading1"/>
      </w:pPr>
      <w:r>
        <w:t>Python and Blocks</w:t>
      </w:r>
    </w:p>
    <w:p w:rsidR="00B75BE7" w:rsidRDefault="00B75BE7" w:rsidP="009840A2">
      <w:pPr>
        <w:pStyle w:val="PARAGRAPHNOINDENT"/>
      </w:pPr>
      <w:r>
        <w:t xml:space="preserve">Python has become one of the most popular </w:t>
      </w:r>
      <w:r w:rsidR="00D04B79">
        <w:t xml:space="preserve">introductory </w:t>
      </w:r>
      <w:r>
        <w:t>p</w:t>
      </w:r>
      <w:r w:rsidR="007E4600">
        <w:t>rogramming languages</w:t>
      </w:r>
      <w:r w:rsidR="007E4600" w:rsidRPr="007E4600">
        <w:rPr>
          <w:rStyle w:val="bibref0"/>
        </w:rPr>
        <w:t>4</w:t>
      </w:r>
      <w:r w:rsidR="00805FFC">
        <w:t xml:space="preserve"> because of</w:t>
      </w:r>
      <w:r w:rsidR="00D04B79">
        <w:t xml:space="preserve"> its simple syntax </w:t>
      </w:r>
      <w:r w:rsidR="00805FFC">
        <w:t>and</w:t>
      </w:r>
      <w:r>
        <w:t xml:space="preserve"> impressive power. It i</w:t>
      </w:r>
      <w:r w:rsidR="00D04B79">
        <w:t xml:space="preserve">ncludes strong support for data </w:t>
      </w:r>
      <w:r w:rsidR="00805FFC">
        <w:t xml:space="preserve">science, as seen with </w:t>
      </w:r>
      <w:r>
        <w:t>popular libraries l</w:t>
      </w:r>
      <w:r w:rsidR="00D04B79">
        <w:t xml:space="preserve">ike </w:t>
      </w:r>
      <w:proofErr w:type="spellStart"/>
      <w:r w:rsidR="00D04B79">
        <w:t>MatPlotLib</w:t>
      </w:r>
      <w:proofErr w:type="spellEnd"/>
      <w:r w:rsidR="00D04B79">
        <w:t xml:space="preserve">. Python requires </w:t>
      </w:r>
      <w:r>
        <w:t>little code to accomplish interesting thi</w:t>
      </w:r>
      <w:r w:rsidR="00D04B79">
        <w:t xml:space="preserve">ngs, so novices are not bogged </w:t>
      </w:r>
      <w:r>
        <w:t>down with complex syntactical detai</w:t>
      </w:r>
      <w:r w:rsidR="00805FFC">
        <w:t xml:space="preserve">ls. Its widespread use in </w:t>
      </w:r>
      <w:r>
        <w:t>introductory classes and industry further motivated our choice</w:t>
      </w:r>
      <w:r w:rsidR="00805FFC">
        <w:t xml:space="preserve"> to focus on Python</w:t>
      </w:r>
      <w:r>
        <w:t>.</w:t>
      </w:r>
    </w:p>
    <w:p w:rsidR="00B75BE7" w:rsidRDefault="00B75BE7" w:rsidP="009840A2">
      <w:pPr>
        <w:pStyle w:val="PARAGRAPH"/>
      </w:pPr>
      <w:r>
        <w:t>Any kind of programming i</w:t>
      </w:r>
      <w:r w:rsidR="00805FFC">
        <w:t>s a challenge to beginners, as coding is known as the “</w:t>
      </w:r>
      <w:r w:rsidR="00D04B79">
        <w:t xml:space="preserve">most powerful, but least usable </w:t>
      </w:r>
      <w:r>
        <w:t>human-com</w:t>
      </w:r>
      <w:r w:rsidR="00805FFC">
        <w:t>puter interface ever invented.”</w:t>
      </w:r>
      <w:r w:rsidR="007E4600" w:rsidRPr="007E4600">
        <w:rPr>
          <w:rStyle w:val="bibref0"/>
        </w:rPr>
        <w:t>5</w:t>
      </w:r>
      <w:r w:rsidR="00D04B79">
        <w:t xml:space="preserve"> Block-based languages </w:t>
      </w:r>
      <w:r>
        <w:t xml:space="preserve">(such as Scratch and </w:t>
      </w:r>
      <w:proofErr w:type="spellStart"/>
      <w:r>
        <w:t>AppInventor</w:t>
      </w:r>
      <w:proofErr w:type="spellEnd"/>
      <w:r>
        <w:t xml:space="preserve">) </w:t>
      </w:r>
      <w:r w:rsidR="00C64F35">
        <w:t xml:space="preserve">have been shown to mitigate the </w:t>
      </w:r>
      <w:r w:rsidR="00805FFC">
        <w:t>start</w:t>
      </w:r>
      <w:r w:rsidR="00611BDE">
        <w:t>-</w:t>
      </w:r>
      <w:r>
        <w:t>up time for students to b</w:t>
      </w:r>
      <w:r w:rsidR="00C64F35">
        <w:t xml:space="preserve">egin programming and accomplish </w:t>
      </w:r>
      <w:r w:rsidR="007E4600">
        <w:t>tasks.</w:t>
      </w:r>
      <w:r w:rsidR="007E4600" w:rsidRPr="007E4600">
        <w:rPr>
          <w:rStyle w:val="bibref0"/>
        </w:rPr>
        <w:t>6,7</w:t>
      </w:r>
      <w:r w:rsidR="00C64F35">
        <w:t xml:space="preserve"> By providing </w:t>
      </w:r>
      <w:r>
        <w:t>structure and an immediate view into the entire user interface of a</w:t>
      </w:r>
      <w:r w:rsidR="00C64F35">
        <w:t xml:space="preserve"> </w:t>
      </w:r>
      <w:r>
        <w:t>language, blocks greatly benefit introductory learners.</w:t>
      </w:r>
    </w:p>
    <w:p w:rsidR="00B75BE7" w:rsidRDefault="00C64F35" w:rsidP="009840A2">
      <w:pPr>
        <w:pStyle w:val="PARAGRAPH"/>
      </w:pPr>
      <w:r>
        <w:t xml:space="preserve">There are several environments </w:t>
      </w:r>
      <w:r w:rsidR="00B75BE7">
        <w:t xml:space="preserve">available today that let students and </w:t>
      </w:r>
      <w:r>
        <w:t xml:space="preserve">instructors write Python in the </w:t>
      </w:r>
      <w:r w:rsidR="00B75BE7">
        <w:t>b</w:t>
      </w:r>
      <w:r w:rsidR="007E4600">
        <w:t xml:space="preserve">rowser, including </w:t>
      </w:r>
      <w:proofErr w:type="spellStart"/>
      <w:r w:rsidR="007E4600">
        <w:t>CodeSkulptor</w:t>
      </w:r>
      <w:proofErr w:type="spellEnd"/>
      <w:r>
        <w:t>,</w:t>
      </w:r>
      <w:r w:rsidR="007E4600" w:rsidRPr="007E4600">
        <w:rPr>
          <w:rStyle w:val="bibref0"/>
        </w:rPr>
        <w:t>8</w:t>
      </w:r>
      <w:r>
        <w:t xml:space="preserve"> </w:t>
      </w:r>
      <w:proofErr w:type="spellStart"/>
      <w:r w:rsidR="00B75BE7">
        <w:t>Py</w:t>
      </w:r>
      <w:r w:rsidR="007E4600">
        <w:t>thy</w:t>
      </w:r>
      <w:proofErr w:type="spellEnd"/>
      <w:r>
        <w:t>,</w:t>
      </w:r>
      <w:r w:rsidR="007E4600" w:rsidRPr="007E4600">
        <w:rPr>
          <w:rStyle w:val="bibref0"/>
        </w:rPr>
        <w:t>9</w:t>
      </w:r>
      <w:r w:rsidR="000572BD">
        <w:t xml:space="preserve"> and </w:t>
      </w:r>
      <w:r>
        <w:t xml:space="preserve">Online Python </w:t>
      </w:r>
      <w:r w:rsidR="007E4600">
        <w:t>Tutor</w:t>
      </w:r>
      <w:r w:rsidR="000572BD">
        <w:t xml:space="preserve"> (OPT)</w:t>
      </w:r>
      <w:r w:rsidR="00B75BE7">
        <w:t>.</w:t>
      </w:r>
      <w:r w:rsidR="007E4600" w:rsidRPr="007E4600">
        <w:rPr>
          <w:rStyle w:val="bibref0"/>
        </w:rPr>
        <w:t>10</w:t>
      </w:r>
      <w:r w:rsidR="00B75BE7">
        <w:t xml:space="preserve"> </w:t>
      </w:r>
      <w:proofErr w:type="spellStart"/>
      <w:r w:rsidR="00B75BE7">
        <w:t>BlockPy</w:t>
      </w:r>
      <w:proofErr w:type="spellEnd"/>
      <w:r w:rsidR="00B75BE7">
        <w:t xml:space="preserve"> sta</w:t>
      </w:r>
      <w:r>
        <w:t xml:space="preserve">nds on the shoulders of giants, </w:t>
      </w:r>
      <w:r w:rsidR="00B75BE7">
        <w:t>integrating features inspired by the</w:t>
      </w:r>
      <w:r>
        <w:t xml:space="preserve">se environments and introducing </w:t>
      </w:r>
      <w:r w:rsidR="00B75BE7">
        <w:t xml:space="preserve">novel ones. But none of these existing </w:t>
      </w:r>
      <w:r>
        <w:t xml:space="preserve">Python environments </w:t>
      </w:r>
      <w:r w:rsidR="00727A04">
        <w:t>helps</w:t>
      </w:r>
      <w:r>
        <w:t xml:space="preserve"> </w:t>
      </w:r>
      <w:r w:rsidR="00B75BE7">
        <w:t>students</w:t>
      </w:r>
      <w:r w:rsidR="00727A04">
        <w:t xml:space="preserve"> with the transition </w:t>
      </w:r>
      <w:r w:rsidR="00B75BE7">
        <w:t>to</w:t>
      </w:r>
      <w:r>
        <w:t xml:space="preserve"> textual programming languages.</w:t>
      </w:r>
    </w:p>
    <w:p w:rsidR="00B75BE7" w:rsidRDefault="00B75BE7" w:rsidP="009840A2">
      <w:pPr>
        <w:pStyle w:val="PARAGRAPH"/>
      </w:pPr>
      <w:proofErr w:type="spellStart"/>
      <w:r>
        <w:t>BlockPy</w:t>
      </w:r>
      <w:proofErr w:type="spellEnd"/>
      <w:r>
        <w:t xml:space="preserve"> was designed to provide dual s</w:t>
      </w:r>
      <w:r w:rsidR="000572BD">
        <w:t>upport for</w:t>
      </w:r>
      <w:r w:rsidR="00C64F35">
        <w:t xml:space="preserve"> block-based and </w:t>
      </w:r>
      <w:r>
        <w:t>text-based code authoring. At any time</w:t>
      </w:r>
      <w:r w:rsidR="00E63590">
        <w:t xml:space="preserve">, </w:t>
      </w:r>
      <w:r w:rsidR="00C64F35">
        <w:t>student</w:t>
      </w:r>
      <w:r w:rsidR="00E63590">
        <w:t>s</w:t>
      </w:r>
      <w:r w:rsidR="00C64F35">
        <w:t xml:space="preserve"> can switch freely </w:t>
      </w:r>
      <w:r>
        <w:t>between a block-based view of their co</w:t>
      </w:r>
      <w:r w:rsidR="00C64F35">
        <w:t xml:space="preserve">de and a traditional text-based </w:t>
      </w:r>
      <w:r>
        <w:t>view. This powerful feature is inspired</w:t>
      </w:r>
      <w:r w:rsidR="00C64F35">
        <w:t xml:space="preserve"> by Pencil Code, which uses its </w:t>
      </w:r>
      <w:r w:rsidR="008B6F18">
        <w:t>own Logo language</w:t>
      </w:r>
      <w:r w:rsidR="000572BD">
        <w:t>.</w:t>
      </w:r>
      <w:r w:rsidR="008B6F18" w:rsidRPr="008B6F18">
        <w:rPr>
          <w:rStyle w:val="bibref0"/>
        </w:rPr>
        <w:t>11</w:t>
      </w:r>
      <w:r w:rsidR="000572BD">
        <w:t xml:space="preserve"> S</w:t>
      </w:r>
      <w:r w:rsidR="00C64F35">
        <w:t xml:space="preserve">imilar </w:t>
      </w:r>
      <w:r>
        <w:t>implementations have been succ</w:t>
      </w:r>
      <w:r w:rsidR="00C64F35">
        <w:t xml:space="preserve">essful as a fading scaffold for </w:t>
      </w:r>
      <w:r>
        <w:t>st</w:t>
      </w:r>
      <w:r w:rsidR="008B6F18">
        <w:t>udents</w:t>
      </w:r>
      <w:r w:rsidR="00C64F35">
        <w:t>.</w:t>
      </w:r>
      <w:r w:rsidR="008B6F18" w:rsidRPr="008B6F18">
        <w:rPr>
          <w:rStyle w:val="bibref0"/>
        </w:rPr>
        <w:t>12</w:t>
      </w:r>
    </w:p>
    <w:p w:rsidR="00B75BE7" w:rsidRDefault="00B75BE7" w:rsidP="009840A2">
      <w:pPr>
        <w:pStyle w:val="PARAGRAPH"/>
      </w:pPr>
      <w:proofErr w:type="spellStart"/>
      <w:r>
        <w:t>BlockPy</w:t>
      </w:r>
      <w:proofErr w:type="spellEnd"/>
      <w:r>
        <w:t xml:space="preserve"> e</w:t>
      </w:r>
      <w:r w:rsidR="000572BD">
        <w:t xml:space="preserve">xtends </w:t>
      </w:r>
      <w:proofErr w:type="spellStart"/>
      <w:r w:rsidR="000572BD">
        <w:t>Pythy’</w:t>
      </w:r>
      <w:r w:rsidR="008B6F18">
        <w:t>s</w:t>
      </w:r>
      <w:proofErr w:type="spellEnd"/>
      <w:r w:rsidR="008B6F18" w:rsidRPr="008B6F18">
        <w:rPr>
          <w:rStyle w:val="bibref0"/>
        </w:rPr>
        <w:t>9</w:t>
      </w:r>
      <w:r w:rsidR="00C64F35">
        <w:t xml:space="preserve"> support for </w:t>
      </w:r>
      <w:r w:rsidR="000572BD">
        <w:t>“assignments”—</w:t>
      </w:r>
      <w:r>
        <w:t>problems that integrat</w:t>
      </w:r>
      <w:r w:rsidR="00C64F35">
        <w:t xml:space="preserve">e presentation with assessment. </w:t>
      </w:r>
      <w:r>
        <w:t xml:space="preserve">However, </w:t>
      </w:r>
      <w:proofErr w:type="spellStart"/>
      <w:r>
        <w:t>Pythy</w:t>
      </w:r>
      <w:proofErr w:type="spellEnd"/>
      <w:r>
        <w:t xml:space="preserve"> only supports trad</w:t>
      </w:r>
      <w:r w:rsidR="00C64F35">
        <w:t xml:space="preserve">itional unit testing to provide </w:t>
      </w:r>
      <w:r>
        <w:t xml:space="preserve">students with feedback, while </w:t>
      </w:r>
      <w:proofErr w:type="spellStart"/>
      <w:r>
        <w:t>BlockPy</w:t>
      </w:r>
      <w:proofErr w:type="spellEnd"/>
      <w:r>
        <w:t xml:space="preserve"> pr</w:t>
      </w:r>
      <w:r w:rsidR="00C64F35">
        <w:t xml:space="preserve">ovides an API for code analysis </w:t>
      </w:r>
      <w:r>
        <w:t>and free-form text guidance that in</w:t>
      </w:r>
      <w:r w:rsidR="00C64F35">
        <w:t xml:space="preserve">structors can configure to give </w:t>
      </w:r>
      <w:r>
        <w:t>helpful suggestions to their students.</w:t>
      </w:r>
      <w:r w:rsidR="00C64F35">
        <w:t xml:space="preserve"> Furthermore, </w:t>
      </w:r>
      <w:proofErr w:type="spellStart"/>
      <w:r w:rsidR="00C64F35">
        <w:t>Pythy</w:t>
      </w:r>
      <w:proofErr w:type="spellEnd"/>
      <w:r w:rsidR="00C64F35">
        <w:t xml:space="preserve"> has limited </w:t>
      </w:r>
      <w:r>
        <w:t xml:space="preserve">support for data science, whereas </w:t>
      </w:r>
      <w:proofErr w:type="spellStart"/>
      <w:r>
        <w:t>BlockPy</w:t>
      </w:r>
      <w:proofErr w:type="spellEnd"/>
      <w:r>
        <w:t xml:space="preserve"> has a rich library of data</w:t>
      </w:r>
      <w:r w:rsidR="00C64F35">
        <w:t xml:space="preserve"> </w:t>
      </w:r>
      <w:r>
        <w:t xml:space="preserve">sources and a </w:t>
      </w:r>
      <w:proofErr w:type="spellStart"/>
      <w:r>
        <w:t>MatPlotLib</w:t>
      </w:r>
      <w:proofErr w:type="spellEnd"/>
      <w:r>
        <w:t>-based plotting API.</w:t>
      </w:r>
    </w:p>
    <w:p w:rsidR="00B75BE7" w:rsidRDefault="00B75BE7" w:rsidP="009840A2">
      <w:pPr>
        <w:pStyle w:val="PARAGRAPH"/>
      </w:pPr>
      <w:proofErr w:type="spellStart"/>
      <w:r>
        <w:t>CodeSkulptor</w:t>
      </w:r>
      <w:proofErr w:type="spellEnd"/>
      <w:r>
        <w:t xml:space="preserve">, </w:t>
      </w:r>
      <w:proofErr w:type="spellStart"/>
      <w:r>
        <w:t>Pythy</w:t>
      </w:r>
      <w:proofErr w:type="spellEnd"/>
      <w:r>
        <w:t xml:space="preserve">, and </w:t>
      </w:r>
      <w:proofErr w:type="spellStart"/>
      <w:r>
        <w:t>BlockPy</w:t>
      </w:r>
      <w:proofErr w:type="spellEnd"/>
      <w:r>
        <w:t xml:space="preserve"> all u</w:t>
      </w:r>
      <w:r w:rsidR="00C64F35">
        <w:t xml:space="preserve">se the same internal engine for </w:t>
      </w:r>
      <w:r w:rsidR="000572BD">
        <w:t>running Python code (Skulpt</w:t>
      </w:r>
      <w:r>
        <w:t>). Althoug</w:t>
      </w:r>
      <w:r w:rsidR="00C64F35">
        <w:t xml:space="preserve">h </w:t>
      </w:r>
      <w:proofErr w:type="spellStart"/>
      <w:r w:rsidR="00C64F35">
        <w:t>CodeSkulptor</w:t>
      </w:r>
      <w:proofErr w:type="spellEnd"/>
      <w:r w:rsidR="00C64F35">
        <w:t xml:space="preserve"> has an extensive </w:t>
      </w:r>
      <w:r>
        <w:t>API for creating user interfaces and ga</w:t>
      </w:r>
      <w:r w:rsidR="000572BD">
        <w:t>mes, it provides a non</w:t>
      </w:r>
      <w:r w:rsidR="00C64F35">
        <w:t xml:space="preserve">standard </w:t>
      </w:r>
      <w:r>
        <w:t>library</w:t>
      </w:r>
      <w:r w:rsidR="000572BD">
        <w:t xml:space="preserve"> that</w:t>
      </w:r>
      <w:r w:rsidR="00C64F35">
        <w:t xml:space="preserve"> does not aid </w:t>
      </w:r>
      <w:r w:rsidR="000572BD">
        <w:t xml:space="preserve">in </w:t>
      </w:r>
      <w:r w:rsidR="00C64F35">
        <w:t xml:space="preserve">the </w:t>
      </w:r>
      <w:r>
        <w:t xml:space="preserve">transition to serious programming environments. </w:t>
      </w:r>
      <w:proofErr w:type="spellStart"/>
      <w:r>
        <w:t>Bl</w:t>
      </w:r>
      <w:r w:rsidR="000572BD">
        <w:t>ockPy’s</w:t>
      </w:r>
      <w:proofErr w:type="spellEnd"/>
      <w:r w:rsidR="000572BD">
        <w:t xml:space="preserve"> </w:t>
      </w:r>
      <w:r>
        <w:t>philosophy is to maintain approximate c</w:t>
      </w:r>
      <w:r w:rsidR="00C64F35">
        <w:t xml:space="preserve">ompatibility with real systems. </w:t>
      </w:r>
      <w:r>
        <w:lastRenderedPageBreak/>
        <w:t>Instead of a custom plotting API, for in</w:t>
      </w:r>
      <w:r w:rsidR="00C64F35">
        <w:t xml:space="preserve">stance, </w:t>
      </w:r>
      <w:proofErr w:type="spellStart"/>
      <w:r w:rsidR="000572BD">
        <w:t>BlockPy</w:t>
      </w:r>
      <w:proofErr w:type="spellEnd"/>
      <w:r w:rsidR="00C64F35">
        <w:t xml:space="preserve"> mimic</w:t>
      </w:r>
      <w:r w:rsidR="000572BD">
        <w:t>s</w:t>
      </w:r>
      <w:r w:rsidR="00C64F35">
        <w:t xml:space="preserve"> the </w:t>
      </w:r>
      <w:proofErr w:type="spellStart"/>
      <w:r w:rsidR="00C64F35">
        <w:t>MatPlotLib</w:t>
      </w:r>
      <w:proofErr w:type="spellEnd"/>
      <w:r w:rsidR="00C64F35">
        <w:t xml:space="preserve"> </w:t>
      </w:r>
      <w:r>
        <w:t>interface.</w:t>
      </w:r>
    </w:p>
    <w:p w:rsidR="00B75BE7" w:rsidRDefault="000572BD" w:rsidP="009840A2">
      <w:pPr>
        <w:pStyle w:val="PARAGRAPH"/>
      </w:pPr>
      <w:r>
        <w:t>OPT</w:t>
      </w:r>
      <w:r w:rsidR="00B75BE7">
        <w:t xml:space="preserve"> has proven to be a usef</w:t>
      </w:r>
      <w:r w:rsidR="00C64F35">
        <w:t xml:space="preserve">ul tool for visualizing program </w:t>
      </w:r>
      <w:r w:rsidR="00B75BE7">
        <w:t xml:space="preserve">state. However, </w:t>
      </w:r>
      <w:r>
        <w:t>it provides</w:t>
      </w:r>
      <w:r w:rsidR="00B75BE7">
        <w:t xml:space="preserve"> a dep</w:t>
      </w:r>
      <w:r w:rsidR="00C64F35">
        <w:t xml:space="preserve">th of detail that can overwhelm </w:t>
      </w:r>
      <w:r>
        <w:t>introductory students (for example, it uses</w:t>
      </w:r>
      <w:r w:rsidR="00B75BE7">
        <w:t xml:space="preserve"> terminol</w:t>
      </w:r>
      <w:r w:rsidR="00C64F35">
        <w:t xml:space="preserve">ogy such as </w:t>
      </w:r>
      <w:r>
        <w:t>f</w:t>
      </w:r>
      <w:r w:rsidR="00C64F35">
        <w:t xml:space="preserve">rames and </w:t>
      </w:r>
      <w:r>
        <w:t>o</w:t>
      </w:r>
      <w:r w:rsidR="00C64F35">
        <w:t xml:space="preserve">bjects, </w:t>
      </w:r>
      <w:r w:rsidR="00B75BE7">
        <w:t xml:space="preserve">which might be foreign to </w:t>
      </w:r>
      <w:r>
        <w:t>beginners)</w:t>
      </w:r>
      <w:r w:rsidR="00B75BE7">
        <w:t xml:space="preserve">. </w:t>
      </w:r>
      <w:proofErr w:type="spellStart"/>
      <w:r w:rsidR="00B75BE7">
        <w:t>Bl</w:t>
      </w:r>
      <w:r>
        <w:t>ockPy’</w:t>
      </w:r>
      <w:r w:rsidR="00C64F35">
        <w:t>s</w:t>
      </w:r>
      <w:proofErr w:type="spellEnd"/>
      <w:r w:rsidR="00C64F35">
        <w:t xml:space="preserve"> state explorer does not </w:t>
      </w:r>
      <w:r>
        <w:t>attempt to match OPT’</w:t>
      </w:r>
      <w:r w:rsidR="00B75BE7">
        <w:t>s thoroughness, but instead provides a helpful ye</w:t>
      </w:r>
      <w:r w:rsidR="00C64F35">
        <w:t xml:space="preserve">t </w:t>
      </w:r>
      <w:r w:rsidR="00B75BE7">
        <w:t>simple picture of program state. Addi</w:t>
      </w:r>
      <w:r w:rsidR="00C64F35">
        <w:t xml:space="preserve">tionally, </w:t>
      </w:r>
      <w:proofErr w:type="spellStart"/>
      <w:r w:rsidR="00B24DBB">
        <w:t>BlockPy</w:t>
      </w:r>
      <w:proofErr w:type="spellEnd"/>
      <w:r w:rsidR="00C64F35">
        <w:t xml:space="preserve"> avoid</w:t>
      </w:r>
      <w:r w:rsidR="00B24DBB">
        <w:t>s OPT’</w:t>
      </w:r>
      <w:r w:rsidR="00C64F35">
        <w:t xml:space="preserve">s server </w:t>
      </w:r>
      <w:r w:rsidR="00B75BE7">
        <w:t>dependency by relying on Sku</w:t>
      </w:r>
      <w:r w:rsidR="00C64F35">
        <w:t>lpt, which runs in the browser.</w:t>
      </w:r>
    </w:p>
    <w:p w:rsidR="001026A7" w:rsidRPr="005E40CC" w:rsidRDefault="001026A7" w:rsidP="009840A2">
      <w:pPr>
        <w:pStyle w:val="bHEAD"/>
      </w:pPr>
      <w:r w:rsidRPr="005E40CC">
        <w:rPr>
          <w:highlight w:val="cyan"/>
        </w:rPr>
        <w:t>//sidebar//</w:t>
      </w:r>
    </w:p>
    <w:p w:rsidR="001026A7" w:rsidRPr="005E40CC" w:rsidRDefault="001026A7" w:rsidP="009840A2">
      <w:pPr>
        <w:pStyle w:val="bHEAD"/>
      </w:pPr>
      <w:r w:rsidRPr="005E40CC">
        <w:t xml:space="preserve">Multimedia: </w:t>
      </w:r>
      <w:proofErr w:type="spellStart"/>
      <w:r w:rsidRPr="005E40CC">
        <w:t>BlockPy</w:t>
      </w:r>
      <w:proofErr w:type="spellEnd"/>
      <w:r w:rsidRPr="005E40CC">
        <w:t xml:space="preserve"> in Action</w:t>
      </w:r>
    </w:p>
    <w:p w:rsidR="001026A7" w:rsidRDefault="001026A7" w:rsidP="009840A2">
      <w:pPr>
        <w:pStyle w:val="bINTRO"/>
      </w:pPr>
      <w:r w:rsidRPr="005E40CC">
        <w:rPr>
          <w:b/>
        </w:rPr>
        <w:t>W</w:t>
      </w:r>
      <w:r w:rsidRPr="005E40CC">
        <w:t xml:space="preserve">atch a video demonstration of </w:t>
      </w:r>
      <w:proofErr w:type="spellStart"/>
      <w:r w:rsidRPr="005E40CC">
        <w:t>BlockPy’s</w:t>
      </w:r>
      <w:proofErr w:type="spellEnd"/>
      <w:r w:rsidRPr="005E40CC">
        <w:t xml:space="preserve"> main features by visiting </w:t>
      </w:r>
      <w:r w:rsidRPr="005E40CC">
        <w:rPr>
          <w:i/>
        </w:rPr>
        <w:t>Computer</w:t>
      </w:r>
      <w:r w:rsidRPr="005E40CC">
        <w:t>’s multimedia page (www.computer.org/computer-multimedia) or the IEEE Computer Society YouTube channel (www.youtube.com/user/ieeeComputerSociety).</w:t>
      </w:r>
      <w:r>
        <w:t xml:space="preserve"> </w:t>
      </w:r>
    </w:p>
    <w:p w:rsidR="00B75BE7" w:rsidRDefault="00B75BE7" w:rsidP="00C64F35">
      <w:pPr>
        <w:pStyle w:val="Heading1"/>
      </w:pPr>
      <w:proofErr w:type="spellStart"/>
      <w:r>
        <w:t>BlockPy</w:t>
      </w:r>
      <w:proofErr w:type="spellEnd"/>
      <w:r w:rsidR="00B24DBB">
        <w:t xml:space="preserve"> Overview</w:t>
      </w:r>
    </w:p>
    <w:p w:rsidR="00B75BE7" w:rsidRDefault="00B75BE7" w:rsidP="009840A2">
      <w:pPr>
        <w:pStyle w:val="PARAGRAPHNOINDENT"/>
      </w:pPr>
      <w:r>
        <w:t>The primary design g</w:t>
      </w:r>
      <w:r w:rsidR="008B6F18">
        <w:t xml:space="preserve">oals of </w:t>
      </w:r>
      <w:proofErr w:type="spellStart"/>
      <w:r w:rsidR="008B6F18">
        <w:t>BlockPy</w:t>
      </w:r>
      <w:proofErr w:type="spellEnd"/>
      <w:r w:rsidR="008B6F18">
        <w:t xml:space="preserve"> are</w:t>
      </w:r>
      <w:r w:rsidR="00087323">
        <w:t xml:space="preserve"> to</w:t>
      </w:r>
    </w:p>
    <w:p w:rsidR="00B75BE7" w:rsidRDefault="008B6F18" w:rsidP="009840A2">
      <w:pPr>
        <w:pStyle w:val="LIST1"/>
      </w:pPr>
      <w:r>
        <w:t>r</w:t>
      </w:r>
      <w:r w:rsidR="00B75BE7">
        <w:t>educe ba</w:t>
      </w:r>
      <w:r>
        <w:t>rriers to learning programming;</w:t>
      </w:r>
    </w:p>
    <w:p w:rsidR="00B75BE7" w:rsidRDefault="008B6F18" w:rsidP="009840A2">
      <w:pPr>
        <w:pStyle w:val="LIST1"/>
      </w:pPr>
      <w:r>
        <w:t>p</w:t>
      </w:r>
      <w:r w:rsidR="00B75BE7">
        <w:t xml:space="preserve">romote authenticity by empowering </w:t>
      </w:r>
      <w:r w:rsidR="00C64F35">
        <w:t xml:space="preserve">students </w:t>
      </w:r>
      <w:r>
        <w:t xml:space="preserve">to </w:t>
      </w:r>
      <w:r w:rsidR="00B24DBB">
        <w:t>solve</w:t>
      </w:r>
      <w:r>
        <w:t xml:space="preserve"> real-world problems;</w:t>
      </w:r>
    </w:p>
    <w:p w:rsidR="00B75BE7" w:rsidRDefault="008B6F18" w:rsidP="009840A2">
      <w:pPr>
        <w:pStyle w:val="LIST1"/>
      </w:pPr>
      <w:r>
        <w:t>p</w:t>
      </w:r>
      <w:r w:rsidR="00B75BE7">
        <w:t>romote maturity by faded scaffolds (</w:t>
      </w:r>
      <w:r w:rsidR="00B24DBB">
        <w:t>for example,</w:t>
      </w:r>
      <w:r w:rsidR="00C64F35">
        <w:t xml:space="preserve"> tra</w:t>
      </w:r>
      <w:r>
        <w:t>nsitioning from blocks to text); and</w:t>
      </w:r>
    </w:p>
    <w:p w:rsidR="00B75BE7" w:rsidRDefault="008B6F18" w:rsidP="009840A2">
      <w:pPr>
        <w:pStyle w:val="LIST1"/>
      </w:pPr>
      <w:r>
        <w:t>m</w:t>
      </w:r>
      <w:r w:rsidR="00B75BE7">
        <w:t>inimize the need f</w:t>
      </w:r>
      <w:r w:rsidR="00C64F35">
        <w:t>or help from human instructors.</w:t>
      </w:r>
    </w:p>
    <w:p w:rsidR="00B75BE7" w:rsidRDefault="00C64F35" w:rsidP="009840A2">
      <w:pPr>
        <w:pStyle w:val="Heading2"/>
      </w:pPr>
      <w:r>
        <w:t xml:space="preserve">Open </w:t>
      </w:r>
      <w:r w:rsidR="00B75BE7">
        <w:t xml:space="preserve">source, </w:t>
      </w:r>
      <w:r>
        <w:t xml:space="preserve">open </w:t>
      </w:r>
      <w:r w:rsidR="00B75BE7">
        <w:t>access</w:t>
      </w:r>
    </w:p>
    <w:p w:rsidR="00B75BE7" w:rsidRDefault="00B24DBB" w:rsidP="00B75BE7">
      <w:proofErr w:type="spellStart"/>
      <w:r>
        <w:t>BlockPy</w:t>
      </w:r>
      <w:proofErr w:type="spellEnd"/>
      <w:r w:rsidR="00B75BE7">
        <w:t xml:space="preserve"> </w:t>
      </w:r>
      <w:r>
        <w:t xml:space="preserve">aims to be </w:t>
      </w:r>
      <w:r w:rsidR="00C64F35">
        <w:t xml:space="preserve">a highly accessible, web-based </w:t>
      </w:r>
      <w:r w:rsidR="00B75BE7">
        <w:t>platform for anyone to learn how to pr</w:t>
      </w:r>
      <w:r>
        <w:t xml:space="preserve">ogram. All code is open source </w:t>
      </w:r>
      <w:r w:rsidR="00B75BE7">
        <w:t>and leverages a number of ope</w:t>
      </w:r>
      <w:r>
        <w:t xml:space="preserve">n </w:t>
      </w:r>
      <w:r w:rsidR="00C64F35">
        <w:t xml:space="preserve">source libraries. </w:t>
      </w:r>
      <w:r>
        <w:t>No</w:t>
      </w:r>
      <w:r w:rsidR="00C64F35">
        <w:t xml:space="preserve"> </w:t>
      </w:r>
      <w:r w:rsidR="00B75BE7">
        <w:t xml:space="preserve">registration </w:t>
      </w:r>
      <w:r>
        <w:t xml:space="preserve">is </w:t>
      </w:r>
      <w:r w:rsidR="00B75BE7">
        <w:t>needed to use the software,</w:t>
      </w:r>
      <w:r w:rsidR="00C64F35">
        <w:t xml:space="preserve"> although </w:t>
      </w:r>
      <w:r>
        <w:t>users can gain benefits from</w:t>
      </w:r>
      <w:r w:rsidR="00B75BE7">
        <w:t xml:space="preserve"> free registration, </w:t>
      </w:r>
      <w:r w:rsidR="00C64F35">
        <w:t xml:space="preserve">such as managing classrooms. </w:t>
      </w:r>
      <w:proofErr w:type="spellStart"/>
      <w:r>
        <w:t>BlockPy</w:t>
      </w:r>
      <w:proofErr w:type="spellEnd"/>
      <w:r>
        <w:t xml:space="preserve"> also</w:t>
      </w:r>
      <w:r w:rsidR="00C64F35">
        <w:t xml:space="preserve"> </w:t>
      </w:r>
      <w:r w:rsidR="00B75BE7">
        <w:t>provide</w:t>
      </w:r>
      <w:r>
        <w:t>s</w:t>
      </w:r>
      <w:r w:rsidR="00B75BE7">
        <w:t xml:space="preserve"> guided learning materi</w:t>
      </w:r>
      <w:r>
        <w:t xml:space="preserve">als </w:t>
      </w:r>
      <w:r w:rsidR="00C64F35">
        <w:t>to be shared by educators.</w:t>
      </w:r>
    </w:p>
    <w:p w:rsidR="00B75BE7" w:rsidRDefault="00B75BE7" w:rsidP="009840A2">
      <w:pPr>
        <w:pStyle w:val="PARAGRAPH"/>
      </w:pPr>
      <w:r>
        <w:t xml:space="preserve">The </w:t>
      </w:r>
      <w:proofErr w:type="spellStart"/>
      <w:r>
        <w:t>BlockPy</w:t>
      </w:r>
      <w:proofErr w:type="spellEnd"/>
      <w:r>
        <w:t xml:space="preserve"> editor </w:t>
      </w:r>
      <w:r w:rsidR="00C64F35">
        <w:t xml:space="preserve">(see Figure 1) </w:t>
      </w:r>
      <w:r>
        <w:t>continuously stores u</w:t>
      </w:r>
      <w:r w:rsidR="00E97EDC">
        <w:t xml:space="preserve">ser code as it is entered. Logs </w:t>
      </w:r>
      <w:r>
        <w:t>are stored at the keystroke level for fut</w:t>
      </w:r>
      <w:r w:rsidR="00E97EDC">
        <w:t>ure progr</w:t>
      </w:r>
      <w:r w:rsidR="00526E33">
        <w:t>am analysis, which we will describe later</w:t>
      </w:r>
      <w:r>
        <w:t>. The lates</w:t>
      </w:r>
      <w:r w:rsidR="00526E33">
        <w:t>t version of the user’</w:t>
      </w:r>
      <w:r w:rsidR="00E97EDC">
        <w:t xml:space="preserve">s code is </w:t>
      </w:r>
      <w:r>
        <w:t xml:space="preserve">therefore available between sessions. </w:t>
      </w:r>
      <w:r w:rsidR="00E97EDC">
        <w:t xml:space="preserve">When operating in offline mode, </w:t>
      </w:r>
      <w:r>
        <w:t>the code</w:t>
      </w:r>
      <w:r w:rsidR="00E97EDC">
        <w:t xml:space="preserve"> is stored in the </w:t>
      </w:r>
      <w:proofErr w:type="spellStart"/>
      <w:r w:rsidR="00E97EDC" w:rsidRPr="00E97EDC">
        <w:rPr>
          <w:rStyle w:val="programcode"/>
        </w:rPr>
        <w:t>LocalStorage</w:t>
      </w:r>
      <w:proofErr w:type="spellEnd"/>
      <w:r>
        <w:t xml:space="preserve"> browser object; when t</w:t>
      </w:r>
      <w:r w:rsidR="00E97EDC">
        <w:t xml:space="preserve">he </w:t>
      </w:r>
      <w:r>
        <w:t>connection is reestablished</w:t>
      </w:r>
      <w:r w:rsidR="00E97EDC">
        <w:t>, synchronization is performed.</w:t>
      </w:r>
    </w:p>
    <w:p w:rsidR="00B24DBB" w:rsidRDefault="00B24DBB" w:rsidP="00B24DBB">
      <w:r w:rsidRPr="00C64F35">
        <w:rPr>
          <w:highlight w:val="cyan"/>
        </w:rPr>
        <w:t>//Figure 1//</w:t>
      </w:r>
    </w:p>
    <w:p w:rsidR="00B24DBB" w:rsidRPr="00B24DBB" w:rsidRDefault="00B24DBB" w:rsidP="009840A2">
      <w:pPr>
        <w:pStyle w:val="FIGURECAPTION"/>
      </w:pPr>
      <w:r>
        <w:t xml:space="preserve">Figure 1. </w:t>
      </w:r>
      <w:ins w:id="7" w:author="acbart" w:date="2017-03-23T19:39:00Z">
        <w:r w:rsidR="009840A2">
          <w:t xml:space="preserve">A screenshot of the </w:t>
        </w:r>
      </w:ins>
      <w:proofErr w:type="spellStart"/>
      <w:r>
        <w:t>BlockPy</w:t>
      </w:r>
      <w:proofErr w:type="spellEnd"/>
      <w:ins w:id="8" w:author="acbart" w:date="2017-03-23T19:39:00Z">
        <w:r w:rsidR="009840A2">
          <w:t xml:space="preserve"> environment in action</w:t>
        </w:r>
      </w:ins>
      <w:del w:id="9" w:author="acbart" w:date="2017-03-23T19:39:00Z">
        <w:r w:rsidDel="009840A2">
          <w:delText xml:space="preserve"> editor</w:delText>
        </w:r>
      </w:del>
      <w:r>
        <w:t>.</w:t>
      </w:r>
      <w:del w:id="10" w:author="acbart" w:date="2017-03-23T19:39:00Z">
        <w:r w:rsidDel="009840A2">
          <w:delText xml:space="preserve"> </w:delText>
        </w:r>
        <w:r w:rsidRPr="00B24DBB" w:rsidDel="009840A2">
          <w:rPr>
            <w:highlight w:val="yellow"/>
          </w:rPr>
          <w:delText>//Please provide a brief description of the figure for readers who might be skimming the article.//</w:delText>
        </w:r>
      </w:del>
    </w:p>
    <w:p w:rsidR="00B75BE7" w:rsidRDefault="00B75BE7" w:rsidP="009840A2">
      <w:pPr>
        <w:pStyle w:val="Heading2"/>
      </w:pPr>
      <w:r>
        <w:lastRenderedPageBreak/>
        <w:t>P</w:t>
      </w:r>
      <w:r w:rsidR="00227364">
        <w:t>ython e</w:t>
      </w:r>
      <w:r>
        <w:t>xecution</w:t>
      </w:r>
    </w:p>
    <w:p w:rsidR="00B75BE7" w:rsidRDefault="00B75BE7" w:rsidP="009840A2">
      <w:pPr>
        <w:pStyle w:val="PARAGRAPHNOINDENT"/>
      </w:pPr>
      <w:r>
        <w:t xml:space="preserve">The </w:t>
      </w:r>
      <w:proofErr w:type="spellStart"/>
      <w:r>
        <w:t>BlockPy</w:t>
      </w:r>
      <w:proofErr w:type="spellEnd"/>
      <w:r>
        <w:t xml:space="preserve"> system is built to work </w:t>
      </w:r>
      <w:r w:rsidR="00E97EDC">
        <w:t xml:space="preserve">offline, </w:t>
      </w:r>
      <w:r w:rsidR="00227364">
        <w:t xml:space="preserve">making it </w:t>
      </w:r>
      <w:r w:rsidR="00E97EDC">
        <w:t xml:space="preserve">ideal for places where </w:t>
      </w:r>
      <w:r w:rsidR="00227364">
        <w:t>I</w:t>
      </w:r>
      <w:r>
        <w:t xml:space="preserve">nternet connectivity is unreliable. </w:t>
      </w:r>
      <w:r w:rsidR="00227364">
        <w:t>Code</w:t>
      </w:r>
      <w:r w:rsidR="00E97EDC">
        <w:t xml:space="preserve"> </w:t>
      </w:r>
      <w:r w:rsidR="00227364">
        <w:t>e</w:t>
      </w:r>
      <w:r w:rsidR="00E97EDC">
        <w:t xml:space="preserve">xecution is achieved </w:t>
      </w:r>
      <w:r>
        <w:t>through a modified instance of the Skulp</w:t>
      </w:r>
      <w:r w:rsidR="00E97EDC">
        <w:t xml:space="preserve">t JavaScript library. Skulpt is </w:t>
      </w:r>
      <w:r>
        <w:t>a full Python parser and compiler, suppor</w:t>
      </w:r>
      <w:r w:rsidR="00E97EDC">
        <w:t xml:space="preserve">ting almost all Python language </w:t>
      </w:r>
      <w:r>
        <w:t>features by generating JavaScript code</w:t>
      </w:r>
      <w:r w:rsidR="00227364">
        <w:t>—including</w:t>
      </w:r>
      <w:r w:rsidR="00E97EDC">
        <w:t xml:space="preserve"> partial support </w:t>
      </w:r>
      <w:r>
        <w:t>for the rich Python standard library. The Skulpt execution e</w:t>
      </w:r>
      <w:r w:rsidR="00E97EDC">
        <w:t xml:space="preserve">nvironment </w:t>
      </w:r>
      <w:r>
        <w:t>re</w:t>
      </w:r>
      <w:r w:rsidR="00227364">
        <w:t>sides entirely within users’</w:t>
      </w:r>
      <w:r>
        <w:t xml:space="preserve"> browser</w:t>
      </w:r>
      <w:r w:rsidR="00227364">
        <w:t>s</w:t>
      </w:r>
      <w:r>
        <w:t>, so there is no reliance on</w:t>
      </w:r>
      <w:r w:rsidR="00E97EDC">
        <w:t xml:space="preserve"> </w:t>
      </w:r>
      <w:r>
        <w:t>an external server beyond the initial page load.</w:t>
      </w:r>
    </w:p>
    <w:p w:rsidR="00B75BE7" w:rsidRDefault="00B75BE7" w:rsidP="009840A2">
      <w:pPr>
        <w:pStyle w:val="Heading2"/>
      </w:pPr>
      <w:r>
        <w:t>Block-based Python</w:t>
      </w:r>
    </w:p>
    <w:p w:rsidR="00B75BE7" w:rsidRDefault="00B75BE7" w:rsidP="009840A2">
      <w:pPr>
        <w:pStyle w:val="PARAGRAPHNOINDENT"/>
      </w:pPr>
      <w:r>
        <w:t xml:space="preserve">To support introductory learners as they </w:t>
      </w:r>
      <w:r w:rsidR="00E97EDC">
        <w:t xml:space="preserve">grapple with Python syntax, the </w:t>
      </w:r>
      <w:r>
        <w:t xml:space="preserve">initial </w:t>
      </w:r>
      <w:proofErr w:type="spellStart"/>
      <w:r w:rsidR="00227364">
        <w:t>BlockPy</w:t>
      </w:r>
      <w:proofErr w:type="spellEnd"/>
      <w:r w:rsidR="00227364">
        <w:t xml:space="preserve"> </w:t>
      </w:r>
      <w:r>
        <w:t xml:space="preserve">interface </w:t>
      </w:r>
      <w:r w:rsidR="00227364">
        <w:t>is block-based and uses</w:t>
      </w:r>
      <w:r w:rsidR="00E97EDC">
        <w:t xml:space="preserve"> the popular </w:t>
      </w:r>
      <w:proofErr w:type="spellStart"/>
      <w:r w:rsidR="00E97EDC">
        <w:t>Blockly</w:t>
      </w:r>
      <w:proofErr w:type="spellEnd"/>
      <w:r w:rsidR="00E97EDC">
        <w:t xml:space="preserve"> </w:t>
      </w:r>
      <w:r>
        <w:t>JavaScript library. Language features</w:t>
      </w:r>
      <w:r w:rsidR="00E97EDC">
        <w:t xml:space="preserve"> (iteration, decision, variable </w:t>
      </w:r>
      <w:r w:rsidR="00227364">
        <w:t>assignment and access, and so on</w:t>
      </w:r>
      <w:r>
        <w:t>) are con</w:t>
      </w:r>
      <w:r w:rsidR="00E97EDC">
        <w:t xml:space="preserve">tained in a toolbox on the left </w:t>
      </w:r>
      <w:r>
        <w:t>side</w:t>
      </w:r>
      <w:r w:rsidR="00227364">
        <w:t xml:space="preserve"> of the interface</w:t>
      </w:r>
      <w:r>
        <w:t xml:space="preserve">, from which users </w:t>
      </w:r>
      <w:r w:rsidR="00227364">
        <w:t xml:space="preserve">drag and </w:t>
      </w:r>
      <w:r>
        <w:t xml:space="preserve">drop blocks onto a canvas. </w:t>
      </w:r>
      <w:proofErr w:type="spellStart"/>
      <w:r>
        <w:t>B</w:t>
      </w:r>
      <w:r w:rsidR="00227364">
        <w:t>lockPy’</w:t>
      </w:r>
      <w:r w:rsidR="00E97EDC">
        <w:t>s</w:t>
      </w:r>
      <w:proofErr w:type="spellEnd"/>
      <w:r w:rsidR="00E97EDC">
        <w:t xml:space="preserve"> </w:t>
      </w:r>
      <w:r>
        <w:t>block interface only generates syntactica</w:t>
      </w:r>
      <w:r w:rsidR="00E97EDC">
        <w:t xml:space="preserve">lly valid Python code, enforced </w:t>
      </w:r>
      <w:r w:rsidR="00227364">
        <w:t>by the “snapping”</w:t>
      </w:r>
      <w:r>
        <w:t xml:space="preserve"> connectors of the blo</w:t>
      </w:r>
      <w:r w:rsidR="00E97EDC">
        <w:t xml:space="preserve">cks (although it is possible to </w:t>
      </w:r>
      <w:r>
        <w:t>gener</w:t>
      </w:r>
      <w:r w:rsidR="00E97EDC">
        <w:t>ate semantically incorrect code, which</w:t>
      </w:r>
      <w:r w:rsidR="00227364">
        <w:t xml:space="preserve"> will be</w:t>
      </w:r>
      <w:r w:rsidR="00E97EDC">
        <w:t xml:space="preserve"> discuss</w:t>
      </w:r>
      <w:r w:rsidR="00227364">
        <w:t>ed</w:t>
      </w:r>
      <w:r w:rsidR="00E97EDC">
        <w:t xml:space="preserve"> later). This block </w:t>
      </w:r>
      <w:r>
        <w:t>interface is synchronized with a t</w:t>
      </w:r>
      <w:r w:rsidR="00227364">
        <w:t>ext interface</w:t>
      </w:r>
      <w:r w:rsidR="00E97EDC">
        <w:t xml:space="preserve">. </w:t>
      </w:r>
    </w:p>
    <w:p w:rsidR="0008738F" w:rsidRDefault="00B75BE7" w:rsidP="009840A2">
      <w:pPr>
        <w:pStyle w:val="PARAGRAPH"/>
      </w:pPr>
      <w:r>
        <w:t>An important question</w:t>
      </w:r>
      <w:r w:rsidR="0008738F">
        <w:t xml:space="preserve"> </w:t>
      </w:r>
      <w:del w:id="11" w:author="acbart" w:date="2017-03-23T19:40:00Z">
        <w:r w:rsidR="0008738F" w:rsidRPr="0008738F" w:rsidDel="009840A2">
          <w:rPr>
            <w:highlight w:val="yellow"/>
          </w:rPr>
          <w:delText>//</w:delText>
        </w:r>
        <w:r w:rsidR="0008738F" w:rsidRPr="0008738F" w:rsidDel="009840A2">
          <w:rPr>
            <w:b/>
            <w:highlight w:val="yellow"/>
          </w:rPr>
          <w:delText>about BlockPy? Or Python?//</w:delText>
        </w:r>
      </w:del>
      <w:ins w:id="12" w:author="acbart" w:date="2017-03-23T19:40:00Z">
        <w:r w:rsidR="009840A2">
          <w:t>for a block-based representation of Python</w:t>
        </w:r>
      </w:ins>
      <w:r>
        <w:t xml:space="preserve"> is how many lang</w:t>
      </w:r>
      <w:r w:rsidR="0008738F">
        <w:t>uage details should be exposed</w:t>
      </w:r>
      <w:r w:rsidR="00E97EDC">
        <w:t xml:space="preserve"> </w:t>
      </w:r>
      <w:r>
        <w:t>and at what rat</w:t>
      </w:r>
      <w:r w:rsidR="00E97EDC">
        <w:t xml:space="preserve">e. A rarely used feature of </w:t>
      </w:r>
      <w:r w:rsidR="00E97EDC" w:rsidRPr="00E97EDC">
        <w:rPr>
          <w:rStyle w:val="programcode"/>
        </w:rPr>
        <w:t>for</w:t>
      </w:r>
      <w:r w:rsidR="00E97EDC">
        <w:t xml:space="preserve"> loops in Python is to contain an </w:t>
      </w:r>
      <w:r w:rsidR="00E97EDC" w:rsidRPr="00E97EDC">
        <w:rPr>
          <w:rStyle w:val="programcode"/>
        </w:rPr>
        <w:t>else</w:t>
      </w:r>
      <w:r>
        <w:t xml:space="preserve"> clause that is execute</w:t>
      </w:r>
      <w:r w:rsidR="00E97EDC">
        <w:t xml:space="preserve">d upon successful completion of </w:t>
      </w:r>
      <w:r>
        <w:t>the loop (that is, when it is n</w:t>
      </w:r>
      <w:r w:rsidR="00E97EDC">
        <w:t xml:space="preserve">ot prematurely escaped using a </w:t>
      </w:r>
      <w:r w:rsidR="00E97EDC" w:rsidRPr="00E97EDC">
        <w:rPr>
          <w:rStyle w:val="programcode"/>
        </w:rPr>
        <w:t>break</w:t>
      </w:r>
      <w:r w:rsidR="00E97EDC">
        <w:rPr>
          <w:rStyle w:val="programcode"/>
        </w:rPr>
        <w:t xml:space="preserve"> </w:t>
      </w:r>
      <w:r>
        <w:t>statement). This advanced language f</w:t>
      </w:r>
      <w:r w:rsidR="00E97EDC">
        <w:t xml:space="preserve">eature is similar to a </w:t>
      </w:r>
      <w:r w:rsidR="00E97EDC" w:rsidRPr="00E97EDC">
        <w:rPr>
          <w:rStyle w:val="programcode"/>
        </w:rPr>
        <w:t>finally</w:t>
      </w:r>
      <w:r w:rsidR="00E97EDC">
        <w:rPr>
          <w:rStyle w:val="programcode"/>
        </w:rPr>
        <w:t xml:space="preserve"> </w:t>
      </w:r>
      <w:r>
        <w:t>statement with e</w:t>
      </w:r>
      <w:r w:rsidR="00E97EDC">
        <w:t xml:space="preserve">xceptions. However, if an </w:t>
      </w:r>
      <w:r w:rsidR="00E97EDC" w:rsidRPr="00E97EDC">
        <w:rPr>
          <w:rStyle w:val="programcode"/>
        </w:rPr>
        <w:t>else</w:t>
      </w:r>
      <w:r>
        <w:t xml:space="preserve"> clause were made</w:t>
      </w:r>
      <w:r w:rsidR="00E97EDC">
        <w:t xml:space="preserve"> </w:t>
      </w:r>
      <w:r>
        <w:t xml:space="preserve">available to </w:t>
      </w:r>
      <w:r w:rsidR="0008738F">
        <w:t>those just starting out</w:t>
      </w:r>
      <w:r>
        <w:t xml:space="preserve"> with iteration, they would </w:t>
      </w:r>
      <w:r w:rsidR="00743351">
        <w:t xml:space="preserve">likely </w:t>
      </w:r>
      <w:r>
        <w:t xml:space="preserve">confuse the concept with the conditional </w:t>
      </w:r>
      <w:r w:rsidR="00E97EDC" w:rsidRPr="00E97EDC">
        <w:rPr>
          <w:rStyle w:val="programcode"/>
        </w:rPr>
        <w:t>else</w:t>
      </w:r>
      <w:r w:rsidR="00E97EDC">
        <w:t xml:space="preserve"> </w:t>
      </w:r>
      <w:r>
        <w:t>clause</w:t>
      </w:r>
      <w:r w:rsidR="00E97EDC">
        <w:t xml:space="preserve"> </w:t>
      </w:r>
      <w:r>
        <w:t xml:space="preserve">used in </w:t>
      </w:r>
      <w:r w:rsidR="00E97EDC">
        <w:rPr>
          <w:rStyle w:val="programcode"/>
        </w:rPr>
        <w:t xml:space="preserve">if </w:t>
      </w:r>
      <w:r>
        <w:t xml:space="preserve">statements. Cognitive load is harsh </w:t>
      </w:r>
      <w:r w:rsidR="0008738F">
        <w:t xml:space="preserve">for </w:t>
      </w:r>
      <w:r>
        <w:t>beginners, and the</w:t>
      </w:r>
      <w:r w:rsidR="00E97EDC">
        <w:t xml:space="preserve"> </w:t>
      </w:r>
      <w:r>
        <w:t xml:space="preserve">user interface </w:t>
      </w:r>
      <w:r w:rsidR="0008738F">
        <w:t>should</w:t>
      </w:r>
      <w:r>
        <w:t xml:space="preserve"> avoid exposing unnecessary details where</w:t>
      </w:r>
      <w:r w:rsidR="00E97EDC">
        <w:t xml:space="preserve"> </w:t>
      </w:r>
      <w:r>
        <w:t xml:space="preserve">possible. </w:t>
      </w:r>
    </w:p>
    <w:p w:rsidR="00B75BE7" w:rsidRDefault="00B75BE7" w:rsidP="009840A2">
      <w:pPr>
        <w:pStyle w:val="PARAGRAPH"/>
      </w:pPr>
      <w:r>
        <w:t xml:space="preserve">While hiding </w:t>
      </w:r>
      <w:r w:rsidR="00E97EDC" w:rsidRPr="00E97EDC">
        <w:rPr>
          <w:rStyle w:val="programcode"/>
        </w:rPr>
        <w:t>else</w:t>
      </w:r>
      <w:r w:rsidR="00E97EDC">
        <w:t xml:space="preserve"> </w:t>
      </w:r>
      <w:r>
        <w:t xml:space="preserve">bodies in a </w:t>
      </w:r>
      <w:r w:rsidR="00E97EDC" w:rsidRPr="00E97EDC">
        <w:rPr>
          <w:rStyle w:val="programcode"/>
        </w:rPr>
        <w:t>for</w:t>
      </w:r>
      <w:r>
        <w:t xml:space="preserve"> loop is a clear case,</w:t>
      </w:r>
      <w:r w:rsidR="00E97EDC">
        <w:t xml:space="preserve"> </w:t>
      </w:r>
      <w:r>
        <w:t xml:space="preserve">there are </w:t>
      </w:r>
      <w:r w:rsidR="00E97EDC">
        <w:t>subtler</w:t>
      </w:r>
      <w:r>
        <w:t xml:space="preserve"> examples. It can be difficult to recognize when</w:t>
      </w:r>
      <w:r w:rsidR="00E97EDC">
        <w:t xml:space="preserve"> </w:t>
      </w:r>
      <w:r w:rsidR="0008738F">
        <w:t>a</w:t>
      </w:r>
      <w:r>
        <w:t xml:space="preserve"> learner is r</w:t>
      </w:r>
      <w:r w:rsidR="0008738F">
        <w:t>eady to use parallel assignment</w:t>
      </w:r>
      <w:r>
        <w:t xml:space="preserve"> and therefore should be</w:t>
      </w:r>
      <w:r w:rsidR="00E97EDC">
        <w:t xml:space="preserve"> </w:t>
      </w:r>
      <w:r>
        <w:t>able to specify multiple variables on the left side of an assignment</w:t>
      </w:r>
      <w:r w:rsidR="00E97EDC">
        <w:t xml:space="preserve"> </w:t>
      </w:r>
      <w:r>
        <w:t>block.</w:t>
      </w:r>
      <w:r w:rsidR="0008738F">
        <w:t xml:space="preserve"> A block-based language forces teachers</w:t>
      </w:r>
      <w:r>
        <w:t xml:space="preserve"> to make important</w:t>
      </w:r>
      <w:r w:rsidR="00E97EDC">
        <w:t xml:space="preserve"> </w:t>
      </w:r>
      <w:r>
        <w:t xml:space="preserve">decisions about how to expose language features. </w:t>
      </w:r>
      <w:r w:rsidR="0008738F">
        <w:t>For</w:t>
      </w:r>
      <w:r>
        <w:t xml:space="preserve"> future</w:t>
      </w:r>
      <w:r w:rsidR="00E97EDC">
        <w:t xml:space="preserve"> </w:t>
      </w:r>
      <w:proofErr w:type="spellStart"/>
      <w:r>
        <w:t>BlockPy</w:t>
      </w:r>
      <w:proofErr w:type="spellEnd"/>
      <w:r w:rsidR="0008738F">
        <w:t xml:space="preserve"> work</w:t>
      </w:r>
      <w:r>
        <w:t>, we are experimenting with exposing language features at</w:t>
      </w:r>
      <w:r w:rsidR="00E97EDC">
        <w:t xml:space="preserve"> </w:t>
      </w:r>
      <w:r>
        <w:t xml:space="preserve">different rates, </w:t>
      </w:r>
      <w:r w:rsidR="0008738F">
        <w:t xml:space="preserve">which can be adjusted by the instructor, </w:t>
      </w:r>
      <w:r>
        <w:t xml:space="preserve">so the system </w:t>
      </w:r>
      <w:del w:id="13" w:author="acbart" w:date="2017-03-23T19:42:00Z">
        <w:r w:rsidDel="009840A2">
          <w:delText xml:space="preserve">can </w:delText>
        </w:r>
      </w:del>
      <w:del w:id="14" w:author="acbart" w:date="2017-03-23T19:41:00Z">
        <w:r w:rsidR="0008738F" w:rsidRPr="0008738F" w:rsidDel="009840A2">
          <w:rPr>
            <w:highlight w:val="yellow"/>
          </w:rPr>
          <w:delText>//</w:delText>
        </w:r>
      </w:del>
      <w:del w:id="15" w:author="acbart" w:date="2017-03-23T19:42:00Z">
        <w:r w:rsidR="0008738F" w:rsidRPr="0008738F" w:rsidDel="009840A2">
          <w:rPr>
            <w:b/>
            <w:highlight w:val="yellow"/>
          </w:rPr>
          <w:delText>expose students to?</w:delText>
        </w:r>
        <w:r w:rsidR="0008738F" w:rsidRPr="0008738F" w:rsidDel="009840A2">
          <w:rPr>
            <w:highlight w:val="yellow"/>
          </w:rPr>
          <w:delText>/</w:delText>
        </w:r>
      </w:del>
      <w:del w:id="16" w:author="acbart" w:date="2017-03-23T19:41:00Z">
        <w:r w:rsidR="0008738F" w:rsidRPr="0008738F" w:rsidDel="009840A2">
          <w:rPr>
            <w:highlight w:val="yellow"/>
          </w:rPr>
          <w:delText>/</w:delText>
        </w:r>
      </w:del>
      <w:del w:id="17" w:author="acbart" w:date="2017-03-23T19:42:00Z">
        <w:r w:rsidR="00E97EDC" w:rsidDel="009840A2">
          <w:delText xml:space="preserve"> </w:delText>
        </w:r>
      </w:del>
      <w:ins w:id="18" w:author="acbart" w:date="2017-03-23T19:42:00Z">
        <w:r w:rsidR="009840A2">
          <w:t xml:space="preserve">can expose students to </w:t>
        </w:r>
      </w:ins>
      <w:r>
        <w:t>a progressively more accurate language model.</w:t>
      </w:r>
    </w:p>
    <w:p w:rsidR="00B75BE7" w:rsidRDefault="0008738F" w:rsidP="009840A2">
      <w:pPr>
        <w:pStyle w:val="Heading2"/>
      </w:pPr>
      <w:r>
        <w:t>Adaptive g</w:t>
      </w:r>
      <w:r w:rsidR="00E97EDC">
        <w:t xml:space="preserve">uided </w:t>
      </w:r>
      <w:r>
        <w:t>p</w:t>
      </w:r>
      <w:r w:rsidR="00E97EDC">
        <w:t>ractice</w:t>
      </w:r>
    </w:p>
    <w:p w:rsidR="00B75BE7" w:rsidRDefault="00B75BE7" w:rsidP="009840A2">
      <w:pPr>
        <w:pStyle w:val="PARAGRAPHNOINDENT"/>
      </w:pPr>
      <w:r>
        <w:t>One of</w:t>
      </w:r>
      <w:r w:rsidR="0008738F">
        <w:t xml:space="preserve"> </w:t>
      </w:r>
      <w:proofErr w:type="spellStart"/>
      <w:r w:rsidR="0008738F">
        <w:t>BlockPy’s</w:t>
      </w:r>
      <w:proofErr w:type="spellEnd"/>
      <w:r w:rsidR="0008738F">
        <w:t xml:space="preserve"> most powerful features is its interactive</w:t>
      </w:r>
      <w:r w:rsidR="00E97EDC">
        <w:t xml:space="preserve"> guided </w:t>
      </w:r>
      <w:r>
        <w:t>feedback. A limitation of program</w:t>
      </w:r>
      <w:r w:rsidR="0008738F">
        <w:t>ming environments like Snap! i</w:t>
      </w:r>
      <w:r w:rsidR="00E97EDC">
        <w:t xml:space="preserve">s </w:t>
      </w:r>
      <w:r>
        <w:t>that they are not pedagogically intera</w:t>
      </w:r>
      <w:r w:rsidR="0008738F">
        <w:t>ctive—</w:t>
      </w:r>
      <w:r w:rsidR="00E97EDC">
        <w:t xml:space="preserve">students completing an </w:t>
      </w:r>
      <w:r>
        <w:t>assignment in the system are not guid</w:t>
      </w:r>
      <w:r w:rsidR="00E97EDC">
        <w:t xml:space="preserve">ed to success. The learner must </w:t>
      </w:r>
      <w:r>
        <w:t>decide when they have completed their pr</w:t>
      </w:r>
      <w:r w:rsidR="00E97EDC">
        <w:t xml:space="preserve">ogram, and whether it meets the </w:t>
      </w:r>
      <w:r>
        <w:t xml:space="preserve">specification. For independent </w:t>
      </w:r>
      <w:r w:rsidR="0008738F">
        <w:t xml:space="preserve">informal </w:t>
      </w:r>
      <w:r>
        <w:t>learne</w:t>
      </w:r>
      <w:r w:rsidR="00E97EDC">
        <w:t>rs</w:t>
      </w:r>
      <w:r>
        <w:t>, this requires hig</w:t>
      </w:r>
      <w:r w:rsidR="00E97EDC">
        <w:t xml:space="preserve">h levels of self-regulation and </w:t>
      </w:r>
      <w:r w:rsidR="0008738F">
        <w:t>meta</w:t>
      </w:r>
      <w:r>
        <w:t xml:space="preserve">cognition. </w:t>
      </w:r>
      <w:proofErr w:type="spellStart"/>
      <w:r>
        <w:t>B</w:t>
      </w:r>
      <w:r w:rsidR="0008738F">
        <w:t>lockPy’</w:t>
      </w:r>
      <w:r>
        <w:t>s</w:t>
      </w:r>
      <w:proofErr w:type="spellEnd"/>
      <w:r>
        <w:t xml:space="preserve"> adaptive elemen</w:t>
      </w:r>
      <w:r w:rsidR="00E97EDC">
        <w:t xml:space="preserve">ts follow an Expert model; when </w:t>
      </w:r>
      <w:r>
        <w:t>students run their code, it is checked against instructo</w:t>
      </w:r>
      <w:r w:rsidR="00E97EDC">
        <w:t xml:space="preserve">r-provided </w:t>
      </w:r>
      <w:r w:rsidR="0008738F">
        <w:t xml:space="preserve">logic. If </w:t>
      </w:r>
      <w:r>
        <w:t>student</w:t>
      </w:r>
      <w:r w:rsidR="0008738F">
        <w:t>s’</w:t>
      </w:r>
      <w:r>
        <w:t xml:space="preserve"> code fails for </w:t>
      </w:r>
      <w:r w:rsidR="00E97EDC">
        <w:t xml:space="preserve">some reason, they are offered a </w:t>
      </w:r>
      <w:r>
        <w:t>suggesti</w:t>
      </w:r>
      <w:r w:rsidR="0008738F">
        <w:t>on. If the code is correct, the system presents a green “Complete”</w:t>
      </w:r>
      <w:r w:rsidR="00E97EDC">
        <w:t xml:space="preserve"> mark</w:t>
      </w:r>
      <w:r w:rsidR="0008738F">
        <w:t xml:space="preserve">, which has been found to have motivating power. </w:t>
      </w:r>
    </w:p>
    <w:p w:rsidR="0008738F" w:rsidRDefault="0008738F" w:rsidP="009840A2">
      <w:pPr>
        <w:pStyle w:val="PARAGRAPH"/>
      </w:pPr>
      <w:r>
        <w:lastRenderedPageBreak/>
        <w:t xml:space="preserve">In </w:t>
      </w:r>
      <w:proofErr w:type="spellStart"/>
      <w:r>
        <w:t>BlockPy’s</w:t>
      </w:r>
      <w:proofErr w:type="spellEnd"/>
      <w:r>
        <w:t xml:space="preserve"> i</w:t>
      </w:r>
      <w:r w:rsidR="00B75BE7">
        <w:t xml:space="preserve">nstructor </w:t>
      </w:r>
      <w:r>
        <w:t>m</w:t>
      </w:r>
      <w:r w:rsidR="00B75BE7">
        <w:t>ode, teachers provide a problem inst</w:t>
      </w:r>
      <w:r w:rsidR="00E97EDC">
        <w:t xml:space="preserve">ance. First, a </w:t>
      </w:r>
      <w:r w:rsidR="00B75BE7">
        <w:t xml:space="preserve">WYSIWYG </w:t>
      </w:r>
      <w:r w:rsidR="001026A7">
        <w:t>(</w:t>
      </w:r>
      <w:r w:rsidR="00743351">
        <w:t>what you see is what you get</w:t>
      </w:r>
      <w:r w:rsidR="001026A7">
        <w:t>)</w:t>
      </w:r>
      <w:r w:rsidR="00743351">
        <w:t xml:space="preserve"> </w:t>
      </w:r>
      <w:r w:rsidR="00B75BE7">
        <w:t>rich-text editor edits the prob</w:t>
      </w:r>
      <w:r w:rsidR="00E97EDC">
        <w:t xml:space="preserve">lem description, supporting any </w:t>
      </w:r>
      <w:r w:rsidR="00B75BE7">
        <w:t>valid HTML content (</w:t>
      </w:r>
      <w:r>
        <w:t>such as images and</w:t>
      </w:r>
      <w:r w:rsidR="00E97EDC">
        <w:t xml:space="preserve"> links). Second, the instructor </w:t>
      </w:r>
      <w:r w:rsidR="00B75BE7">
        <w:t>provides code in s</w:t>
      </w:r>
      <w:r>
        <w:t>pecial canvases that affect students’</w:t>
      </w:r>
      <w:r w:rsidR="00B75BE7">
        <w:t xml:space="preserve"> experience</w:t>
      </w:r>
      <w:r w:rsidR="00540DD3">
        <w:t>, using the same text/block interface that students use</w:t>
      </w:r>
      <w:r>
        <w:t xml:space="preserve">. First is the </w:t>
      </w:r>
      <w:r w:rsidR="00B75BE7">
        <w:t>starting c</w:t>
      </w:r>
      <w:r w:rsidR="00E97EDC">
        <w:t>ode</w:t>
      </w:r>
      <w:r>
        <w:t>, which is</w:t>
      </w:r>
      <w:r w:rsidR="00E97EDC">
        <w:t xml:space="preserve"> shown to </w:t>
      </w:r>
      <w:r w:rsidR="00540DD3">
        <w:t>students when</w:t>
      </w:r>
      <w:r w:rsidR="00E97EDC">
        <w:t xml:space="preserve"> </w:t>
      </w:r>
      <w:r>
        <w:t xml:space="preserve">they begin the problem </w:t>
      </w:r>
      <w:r w:rsidR="00540DD3">
        <w:t>(</w:t>
      </w:r>
      <w:r>
        <w:t xml:space="preserve">to avoid </w:t>
      </w:r>
      <w:r w:rsidR="00B75BE7">
        <w:t>a blank canvas</w:t>
      </w:r>
      <w:r w:rsidR="00540DD3">
        <w:t>)</w:t>
      </w:r>
      <w:r w:rsidR="00B75BE7">
        <w:t>. The second instructor</w:t>
      </w:r>
      <w:r w:rsidR="00E97EDC">
        <w:t xml:space="preserve"> </w:t>
      </w:r>
      <w:r w:rsidR="00B75BE7">
        <w:t xml:space="preserve">code defines interactive feedback, which can access </w:t>
      </w:r>
      <w:r w:rsidR="00540DD3">
        <w:t>students’</w:t>
      </w:r>
      <w:r w:rsidR="00B75BE7">
        <w:t xml:space="preserve"> code,</w:t>
      </w:r>
      <w:r w:rsidR="00E97EDC">
        <w:t xml:space="preserve"> </w:t>
      </w:r>
      <w:r w:rsidR="00B75BE7">
        <w:t xml:space="preserve">their final output, and a </w:t>
      </w:r>
      <w:r w:rsidR="00540DD3">
        <w:t>complete trace of their program’</w:t>
      </w:r>
      <w:r w:rsidR="00B75BE7">
        <w:t>s state. The</w:t>
      </w:r>
      <w:r w:rsidR="00E97EDC">
        <w:t xml:space="preserve"> </w:t>
      </w:r>
      <w:r w:rsidR="00B75BE7">
        <w:t>checking system can declare the code to</w:t>
      </w:r>
      <w:r w:rsidR="00540DD3">
        <w:t xml:space="preserve"> be correct</w:t>
      </w:r>
      <w:r w:rsidR="00E97EDC">
        <w:t xml:space="preserve"> or display an HTML </w:t>
      </w:r>
      <w:r w:rsidR="00B75BE7">
        <w:t>string that is rendered as user feed</w:t>
      </w:r>
      <w:r w:rsidR="00E97EDC">
        <w:t xml:space="preserve">back. The instructor is free to </w:t>
      </w:r>
      <w:r w:rsidR="00B75BE7">
        <w:t>write whatever logic they want, such as searching for</w:t>
      </w:r>
      <w:r w:rsidR="00E97EDC">
        <w:t xml:space="preserve"> a specific </w:t>
      </w:r>
      <w:r w:rsidR="00540DD3">
        <w:t>a</w:t>
      </w:r>
      <w:r w:rsidR="00B75BE7">
        <w:t xml:space="preserve">bstract </w:t>
      </w:r>
      <w:r w:rsidR="00540DD3">
        <w:t>s</w:t>
      </w:r>
      <w:r w:rsidR="00B75BE7">
        <w:t xml:space="preserve">yntax </w:t>
      </w:r>
      <w:r w:rsidR="00540DD3">
        <w:t>t</w:t>
      </w:r>
      <w:r w:rsidR="00B75BE7">
        <w:t>ree (AST) element, test</w:t>
      </w:r>
      <w:r w:rsidR="00E97EDC">
        <w:t xml:space="preserve">ing the outputs on the console, </w:t>
      </w:r>
      <w:r w:rsidR="00540DD3">
        <w:t>or walking through the program</w:t>
      </w:r>
      <w:r w:rsidR="00B75BE7">
        <w:t xml:space="preserve"> state to</w:t>
      </w:r>
      <w:r w:rsidR="00E97EDC">
        <w:t xml:space="preserve"> satisfy invariants. An API for </w:t>
      </w:r>
      <w:r w:rsidR="00B75BE7">
        <w:t>common checks is evolving based on common</w:t>
      </w:r>
      <w:r w:rsidR="00E97EDC">
        <w:t xml:space="preserve"> use cases, such as parsing the </w:t>
      </w:r>
      <w:r w:rsidR="00540DD3">
        <w:t>program’</w:t>
      </w:r>
      <w:r w:rsidR="00B75BE7">
        <w:t>s AST to ensure that they are</w:t>
      </w:r>
      <w:r w:rsidR="00E97EDC">
        <w:t xml:space="preserve"> not calling </w:t>
      </w:r>
      <w:del w:id="19" w:author="acbart" w:date="2017-03-23T19:42:00Z">
        <w:r w:rsidR="00540DD3" w:rsidRPr="00540DD3" w:rsidDel="009840A2">
          <w:rPr>
            <w:highlight w:val="yellow"/>
          </w:rPr>
          <w:delText>//</w:delText>
        </w:r>
        <w:r w:rsidR="00540DD3" w:rsidRPr="00540DD3" w:rsidDel="009840A2">
          <w:rPr>
            <w:b/>
            <w:highlight w:val="yellow"/>
          </w:rPr>
          <w:delText>on?</w:delText>
        </w:r>
        <w:r w:rsidR="00540DD3" w:rsidRPr="00540DD3" w:rsidDel="009840A2">
          <w:rPr>
            <w:highlight w:val="yellow"/>
          </w:rPr>
          <w:delText>//</w:delText>
        </w:r>
        <w:r w:rsidR="00540DD3" w:rsidDel="009840A2">
          <w:delText xml:space="preserve"> </w:delText>
        </w:r>
      </w:del>
      <w:r w:rsidR="00E97EDC">
        <w:t xml:space="preserve">forbidden built-in </w:t>
      </w:r>
      <w:r w:rsidR="00B75BE7">
        <w:t xml:space="preserve">Python functions. </w:t>
      </w:r>
    </w:p>
    <w:p w:rsidR="00B75BE7" w:rsidRDefault="00B75BE7" w:rsidP="009840A2">
      <w:pPr>
        <w:pStyle w:val="PARAGRAPH"/>
      </w:pPr>
      <w:r>
        <w:t xml:space="preserve">We are also exploring </w:t>
      </w:r>
      <w:r w:rsidR="00E97EDC">
        <w:t xml:space="preserve">interventions </w:t>
      </w:r>
      <w:r w:rsidR="00540DD3">
        <w:t>for</w:t>
      </w:r>
      <w:r w:rsidR="00E97EDC">
        <w:t xml:space="preserve"> instructor</w:t>
      </w:r>
      <w:r w:rsidR="00540DD3">
        <w:t>s</w:t>
      </w:r>
      <w:r w:rsidR="00E97EDC">
        <w:t xml:space="preserve"> </w:t>
      </w:r>
      <w:r>
        <w:t>beyond rendering textual feedba</w:t>
      </w:r>
      <w:r w:rsidR="00540DD3">
        <w:t xml:space="preserve">ck, such as </w:t>
      </w:r>
      <w:r w:rsidR="00E97EDC">
        <w:t xml:space="preserve">displaying a pop-up </w:t>
      </w:r>
      <w:r w:rsidRPr="0008738F">
        <w:t>dialog</w:t>
      </w:r>
      <w:r>
        <w:t xml:space="preserve"> with an embedded instructional v</w:t>
      </w:r>
      <w:r w:rsidR="00540DD3">
        <w:t>ideo</w:t>
      </w:r>
      <w:r w:rsidR="00E97EDC">
        <w:t xml:space="preserve"> or alerting an instructor </w:t>
      </w:r>
      <w:r w:rsidR="00540DD3">
        <w:t>to provide just-in-t</w:t>
      </w:r>
      <w:r>
        <w:t xml:space="preserve">ime instruction </w:t>
      </w:r>
      <w:r w:rsidR="00540DD3">
        <w:t>to</w:t>
      </w:r>
      <w:r>
        <w:t xml:space="preserve"> a</w:t>
      </w:r>
      <w:r w:rsidR="00E97EDC">
        <w:t xml:space="preserve"> particular struggling student. </w:t>
      </w:r>
      <w:r w:rsidR="00540DD3">
        <w:t>In addition,</w:t>
      </w:r>
      <w:r>
        <w:t xml:space="preserve"> we are experimenting with a ne</w:t>
      </w:r>
      <w:r w:rsidR="00540DD3">
        <w:t>w system for modeling students’</w:t>
      </w:r>
      <w:r w:rsidR="00E97EDC">
        <w:t xml:space="preserve"> </w:t>
      </w:r>
      <w:r>
        <w:t>misconceptions related to programm</w:t>
      </w:r>
      <w:r w:rsidR="00540DD3">
        <w:t xml:space="preserve">ing in an effort to </w:t>
      </w:r>
      <w:r w:rsidR="00E97EDC">
        <w:t xml:space="preserve">provide better </w:t>
      </w:r>
      <w:r>
        <w:t>guidance</w:t>
      </w:r>
      <w:r w:rsidR="00540DD3">
        <w:t xml:space="preserve"> that is</w:t>
      </w:r>
      <w:r>
        <w:t xml:space="preserve"> tuned </w:t>
      </w:r>
      <w:r w:rsidR="00540DD3">
        <w:t>to students’</w:t>
      </w:r>
      <w:r w:rsidR="00E97EDC">
        <w:t xml:space="preserve"> specific mistakes.</w:t>
      </w:r>
    </w:p>
    <w:p w:rsidR="00B75BE7" w:rsidRDefault="00B75BE7" w:rsidP="009840A2">
      <w:pPr>
        <w:pStyle w:val="Heading2"/>
      </w:pPr>
      <w:r>
        <w:t xml:space="preserve">Program </w:t>
      </w:r>
      <w:r w:rsidR="00540DD3">
        <w:t>a</w:t>
      </w:r>
      <w:r>
        <w:t>n</w:t>
      </w:r>
      <w:r w:rsidR="00E97EDC">
        <w:t xml:space="preserve">alysis for </w:t>
      </w:r>
      <w:r w:rsidR="00540DD3">
        <w:t>d</w:t>
      </w:r>
      <w:r w:rsidR="00E97EDC">
        <w:t xml:space="preserve">eeper </w:t>
      </w:r>
      <w:r w:rsidR="00540DD3">
        <w:t>l</w:t>
      </w:r>
      <w:r w:rsidR="00E97EDC">
        <w:t>earning</w:t>
      </w:r>
    </w:p>
    <w:p w:rsidR="00B75BE7" w:rsidRDefault="00B75BE7" w:rsidP="009840A2">
      <w:pPr>
        <w:pStyle w:val="PARAGRAPHNOINDENT"/>
      </w:pPr>
      <w:proofErr w:type="spellStart"/>
      <w:r>
        <w:t>BlockPy</w:t>
      </w:r>
      <w:proofErr w:type="spellEnd"/>
      <w:r>
        <w:t xml:space="preserve"> uses simple program analysis </w:t>
      </w:r>
      <w:r w:rsidR="00E97EDC">
        <w:t xml:space="preserve">techniques to find both general </w:t>
      </w:r>
      <w:r w:rsidR="00540DD3">
        <w:t>mistakes that novices tend to make</w:t>
      </w:r>
      <w:r>
        <w:t xml:space="preserve"> and proble</w:t>
      </w:r>
      <w:r w:rsidR="00E97EDC">
        <w:t xml:space="preserve">m-specific errors. For example, </w:t>
      </w:r>
      <w:r>
        <w:t>beginners often fail to underst</w:t>
      </w:r>
      <w:r w:rsidR="00E97EDC">
        <w:t xml:space="preserve">and the true purpose of certain </w:t>
      </w:r>
      <w:r w:rsidR="00540DD3">
        <w:t>variables</w:t>
      </w:r>
      <w:r>
        <w:t xml:space="preserve"> and incorrectly include them </w:t>
      </w:r>
      <w:del w:id="20" w:author="acbart" w:date="2017-03-23T19:42:00Z">
        <w:r w:rsidR="00540DD3" w:rsidRPr="00540DD3" w:rsidDel="009840A2">
          <w:rPr>
            <w:highlight w:val="yellow"/>
          </w:rPr>
          <w:delText>//</w:delText>
        </w:r>
        <w:r w:rsidR="00540DD3" w:rsidRPr="00540DD3" w:rsidDel="009840A2">
          <w:rPr>
            <w:b/>
            <w:highlight w:val="yellow"/>
          </w:rPr>
          <w:delText>in their code?</w:delText>
        </w:r>
        <w:r w:rsidR="00540DD3" w:rsidRPr="00540DD3" w:rsidDel="009840A2">
          <w:rPr>
            <w:highlight w:val="yellow"/>
          </w:rPr>
          <w:delText>//</w:delText>
        </w:r>
        <w:r w:rsidR="00540DD3" w:rsidDel="009840A2">
          <w:delText xml:space="preserve"> </w:delText>
        </w:r>
      </w:del>
      <w:ins w:id="21" w:author="acbart" w:date="2017-03-23T19:42:00Z">
        <w:r w:rsidR="009840A2">
          <w:t xml:space="preserve">in their code </w:t>
        </w:r>
      </w:ins>
      <w:r w:rsidR="00540DD3">
        <w:t xml:space="preserve">by mimicking an example. </w:t>
      </w:r>
      <w:proofErr w:type="spellStart"/>
      <w:r w:rsidR="00540DD3">
        <w:t>BlockPy</w:t>
      </w:r>
      <w:proofErr w:type="spellEnd"/>
      <w:r w:rsidR="00540DD3">
        <w:t xml:space="preserve"> </w:t>
      </w:r>
      <w:r w:rsidR="00E97EDC">
        <w:t xml:space="preserve">can identify these </w:t>
      </w:r>
      <w:r>
        <w:t>variables and raise an error</w:t>
      </w:r>
      <w:r w:rsidR="00540DD3">
        <w:t xml:space="preserve"> by performing simple variable liveness analyses</w:t>
      </w:r>
      <w:r>
        <w:t>. Most mode</w:t>
      </w:r>
      <w:r w:rsidR="00E97EDC">
        <w:t xml:space="preserve">rn editors feature this kind of </w:t>
      </w:r>
      <w:r>
        <w:t>analysis, but usually trust that the</w:t>
      </w:r>
      <w:r w:rsidR="00E97EDC">
        <w:t xml:space="preserve"> user has a reason </w:t>
      </w:r>
      <w:r w:rsidR="00540DD3">
        <w:t xml:space="preserve">for adding the variable </w:t>
      </w:r>
      <w:r w:rsidR="009F10E5">
        <w:t xml:space="preserve">and </w:t>
      </w:r>
      <w:r w:rsidR="00743351">
        <w:t xml:space="preserve">thus </w:t>
      </w:r>
      <w:r w:rsidR="009F10E5">
        <w:t>respond</w:t>
      </w:r>
      <w:r w:rsidR="00E97EDC">
        <w:t xml:space="preserve"> </w:t>
      </w:r>
      <w:r w:rsidR="00540DD3">
        <w:t>passively.</w:t>
      </w:r>
    </w:p>
    <w:p w:rsidR="00B75BE7" w:rsidRDefault="00540DD3" w:rsidP="009840A2">
      <w:pPr>
        <w:pStyle w:val="PARAGRAPH"/>
      </w:pPr>
      <w:r>
        <w:t xml:space="preserve">Because </w:t>
      </w:r>
      <w:proofErr w:type="spellStart"/>
      <w:r>
        <w:t>BlockPy</w:t>
      </w:r>
      <w:proofErr w:type="spellEnd"/>
      <w:r w:rsidR="00B75BE7">
        <w:t xml:space="preserve"> securely record</w:t>
      </w:r>
      <w:r>
        <w:t>s</w:t>
      </w:r>
      <w:r w:rsidR="00B75BE7">
        <w:t xml:space="preserve"> the his</w:t>
      </w:r>
      <w:r>
        <w:t>tory of users’</w:t>
      </w:r>
      <w:r w:rsidR="00E97EDC">
        <w:t xml:space="preserve"> programs and log</w:t>
      </w:r>
      <w:r>
        <w:t>s</w:t>
      </w:r>
      <w:r w:rsidR="00E97EDC">
        <w:t xml:space="preserve"> </w:t>
      </w:r>
      <w:r w:rsidR="00B75BE7">
        <w:t xml:space="preserve">interface interactions, </w:t>
      </w:r>
      <w:r>
        <w:t>it</w:t>
      </w:r>
      <w:r w:rsidR="00B75BE7">
        <w:t xml:space="preserve"> can mine this repository of code to </w:t>
      </w:r>
      <w:r w:rsidR="00E97EDC">
        <w:t xml:space="preserve">infer </w:t>
      </w:r>
      <w:r w:rsidR="00B75BE7">
        <w:t>common patterns that suggest undesirable learner behavior. For example,</w:t>
      </w:r>
      <w:r w:rsidR="00E97EDC">
        <w:t xml:space="preserve"> </w:t>
      </w:r>
      <w:r w:rsidR="00B75BE7">
        <w:t>users</w:t>
      </w:r>
      <w:r>
        <w:t xml:space="preserve"> who</w:t>
      </w:r>
      <w:r w:rsidR="00B75BE7">
        <w:t xml:space="preserve"> frequently move the same bl</w:t>
      </w:r>
      <w:r w:rsidR="00E97EDC">
        <w:t xml:space="preserve">ocks without progressing in the </w:t>
      </w:r>
      <w:r w:rsidR="00B75BE7">
        <w:t xml:space="preserve">problem objectives might </w:t>
      </w:r>
      <w:r>
        <w:t>indicate</w:t>
      </w:r>
      <w:r w:rsidR="00E97EDC">
        <w:t xml:space="preserve"> taking longer on the problem </w:t>
      </w:r>
      <w:r w:rsidR="00B75BE7">
        <w:t>than other users. Alternatively, studen</w:t>
      </w:r>
      <w:r w:rsidR="00E97EDC">
        <w:t xml:space="preserve">ts who pick a decision block to </w:t>
      </w:r>
      <w:r w:rsidR="00B75BE7">
        <w:t>complete a problem about iteration</w:t>
      </w:r>
      <w:r w:rsidR="00E97EDC">
        <w:t xml:space="preserve"> might need extra attention. By </w:t>
      </w:r>
      <w:r w:rsidR="00B75BE7">
        <w:t>proving or disproving such hypothese</w:t>
      </w:r>
      <w:r w:rsidR="00E97EDC">
        <w:t xml:space="preserve">s, we can improve the </w:t>
      </w:r>
      <w:r>
        <w:t xml:space="preserve">system’s </w:t>
      </w:r>
      <w:r w:rsidR="00E97EDC">
        <w:t xml:space="preserve">automatic </w:t>
      </w:r>
      <w:r w:rsidR="00B75BE7">
        <w:t xml:space="preserve">feedback </w:t>
      </w:r>
      <w:r>
        <w:t xml:space="preserve">and </w:t>
      </w:r>
      <w:r w:rsidR="00B75BE7">
        <w:t>provide more individualized support.</w:t>
      </w:r>
    </w:p>
    <w:p w:rsidR="00B75BE7" w:rsidRDefault="009F10E5" w:rsidP="009840A2">
      <w:pPr>
        <w:pStyle w:val="Heading2"/>
      </w:pPr>
      <w:r>
        <w:t>Learning Technology Interoperability</w:t>
      </w:r>
    </w:p>
    <w:p w:rsidR="00B75BE7" w:rsidRDefault="009F10E5" w:rsidP="009840A2">
      <w:pPr>
        <w:pStyle w:val="PARAGRAPHNOINDENT"/>
      </w:pPr>
      <w:proofErr w:type="spellStart"/>
      <w:r>
        <w:t>BlockPy</w:t>
      </w:r>
      <w:proofErr w:type="spellEnd"/>
      <w:r>
        <w:t xml:space="preserve"> supports the </w:t>
      </w:r>
      <w:r w:rsidR="00B75BE7">
        <w:t>Learni</w:t>
      </w:r>
      <w:r>
        <w:t>ng Technology Interoperability (LTI)</w:t>
      </w:r>
      <w:r w:rsidR="00E97EDC">
        <w:t xml:space="preserve"> </w:t>
      </w:r>
      <w:r>
        <w:t>protocol—</w:t>
      </w:r>
      <w:r w:rsidR="00B75BE7">
        <w:t xml:space="preserve">a mechanism by which </w:t>
      </w:r>
      <w:r w:rsidR="00E97EDC">
        <w:t xml:space="preserve">instructors can embed questions </w:t>
      </w:r>
      <w:r w:rsidR="00B75BE7">
        <w:t>in their existing course management softw</w:t>
      </w:r>
      <w:r w:rsidR="00E97EDC">
        <w:t>are (</w:t>
      </w:r>
      <w:r>
        <w:t>such as Canvas and</w:t>
      </w:r>
      <w:r w:rsidR="00E97EDC">
        <w:t xml:space="preserve"> </w:t>
      </w:r>
      <w:proofErr w:type="spellStart"/>
      <w:r w:rsidR="00E97EDC">
        <w:t>OpenEdX</w:t>
      </w:r>
      <w:proofErr w:type="spellEnd"/>
      <w:r w:rsidR="00E97EDC">
        <w:t xml:space="preserve">) and </w:t>
      </w:r>
      <w:r w:rsidR="00B75BE7">
        <w:t>receive assig</w:t>
      </w:r>
      <w:r w:rsidR="00E97EDC">
        <w:t>nment outcomes (</w:t>
      </w:r>
      <w:r>
        <w:t>such as</w:t>
      </w:r>
      <w:r w:rsidR="00E97EDC">
        <w:t xml:space="preserve"> a grade).</w:t>
      </w:r>
      <w:r>
        <w:t xml:space="preserve"> </w:t>
      </w:r>
      <w:r w:rsidR="00B75BE7">
        <w:t xml:space="preserve">A typical learner uses </w:t>
      </w:r>
      <w:proofErr w:type="spellStart"/>
      <w:r w:rsidR="00B75BE7">
        <w:t>BlockPy</w:t>
      </w:r>
      <w:proofErr w:type="spellEnd"/>
      <w:r w:rsidR="00B75BE7">
        <w:t xml:space="preserve"> with</w:t>
      </w:r>
      <w:r w:rsidR="00E97EDC">
        <w:t xml:space="preserve">out ever being aware of LTI. An </w:t>
      </w:r>
      <w:r w:rsidR="00B75BE7">
        <w:t>instructor using the system obtains a s</w:t>
      </w:r>
      <w:r w:rsidR="00E97EDC">
        <w:t xml:space="preserve">ecret key and configuration URL </w:t>
      </w:r>
      <w:r w:rsidR="00B75BE7">
        <w:t xml:space="preserve">that is used within their </w:t>
      </w:r>
      <w:r>
        <w:t>l</w:t>
      </w:r>
      <w:r w:rsidR="00B75BE7">
        <w:t xml:space="preserve">earning </w:t>
      </w:r>
      <w:r>
        <w:t>m</w:t>
      </w:r>
      <w:r w:rsidR="00E97EDC">
        <w:t xml:space="preserve">anagement </w:t>
      </w:r>
      <w:r>
        <w:t>s</w:t>
      </w:r>
      <w:r w:rsidR="00E97EDC">
        <w:t>ystem</w:t>
      </w:r>
      <w:r>
        <w:t xml:space="preserve"> (LMS)</w:t>
      </w:r>
      <w:r w:rsidR="00E97EDC">
        <w:t xml:space="preserve">. Students </w:t>
      </w:r>
      <w:r>
        <w:t>on</w:t>
      </w:r>
      <w:r w:rsidR="00E97EDC">
        <w:t xml:space="preserve"> a </w:t>
      </w:r>
      <w:r w:rsidR="00B75BE7">
        <w:t xml:space="preserve">course website </w:t>
      </w:r>
      <w:r w:rsidR="00743351">
        <w:t xml:space="preserve">might </w:t>
      </w:r>
      <w:r w:rsidR="00B75BE7">
        <w:t xml:space="preserve">use </w:t>
      </w:r>
      <w:proofErr w:type="spellStart"/>
      <w:r w:rsidR="00B75BE7">
        <w:t>BlockPy</w:t>
      </w:r>
      <w:proofErr w:type="spellEnd"/>
      <w:r w:rsidR="00B75BE7">
        <w:t xml:space="preserve"> without registering</w:t>
      </w:r>
      <w:r w:rsidR="00E97EDC">
        <w:t xml:space="preserve"> for a </w:t>
      </w:r>
      <w:proofErr w:type="spellStart"/>
      <w:r w:rsidR="00E97EDC">
        <w:t>BlockPy</w:t>
      </w:r>
      <w:proofErr w:type="spellEnd"/>
      <w:r w:rsidR="00E97EDC">
        <w:t xml:space="preserve"> account</w:t>
      </w:r>
      <w:r>
        <w:t xml:space="preserve">: </w:t>
      </w:r>
      <w:r w:rsidR="00B75BE7">
        <w:t>the first time they log in through the</w:t>
      </w:r>
      <w:r>
        <w:t>ir LMS’s</w:t>
      </w:r>
      <w:r w:rsidR="00E97EDC">
        <w:t xml:space="preserve"> provided link, they are </w:t>
      </w:r>
      <w:r w:rsidR="00B75BE7">
        <w:t>invisibly registered in the system</w:t>
      </w:r>
      <w:r w:rsidR="00E97EDC">
        <w:t xml:space="preserve"> with a regular account through </w:t>
      </w:r>
      <w:r w:rsidR="00B75BE7">
        <w:t xml:space="preserve">additional information from the </w:t>
      </w:r>
      <w:r w:rsidR="00E97EDC">
        <w:t xml:space="preserve">LMS. As students complete work, </w:t>
      </w:r>
      <w:r w:rsidR="00B75BE7">
        <w:t xml:space="preserve">assignment </w:t>
      </w:r>
      <w:r w:rsidR="00B75BE7">
        <w:lastRenderedPageBreak/>
        <w:t>progress is reported bac</w:t>
      </w:r>
      <w:r w:rsidR="00E97EDC">
        <w:t xml:space="preserve">k to the LMS. Instructors use a </w:t>
      </w:r>
      <w:r w:rsidR="00B75BE7">
        <w:t>special interactive menu for manag</w:t>
      </w:r>
      <w:r w:rsidR="00E97EDC">
        <w:t>ing exercises associated with a course.</w:t>
      </w:r>
    </w:p>
    <w:p w:rsidR="00B75BE7" w:rsidRDefault="00540DD3" w:rsidP="009840A2">
      <w:pPr>
        <w:pStyle w:val="Heading2"/>
      </w:pPr>
      <w:r>
        <w:t>Data science b</w:t>
      </w:r>
      <w:r w:rsidR="00B75BE7">
        <w:t>locks</w:t>
      </w:r>
    </w:p>
    <w:p w:rsidR="00B75BE7" w:rsidRDefault="00B75BE7" w:rsidP="009840A2">
      <w:pPr>
        <w:pStyle w:val="PARAGRAPH"/>
        <w:pPrChange w:id="22" w:author="acbart" w:date="2017-03-23T19:47:00Z">
          <w:pPr>
            <w:pStyle w:val="PARAGRAPHNOINDENT"/>
          </w:pPr>
        </w:pPrChange>
      </w:pPr>
      <w:proofErr w:type="spellStart"/>
      <w:r>
        <w:t>BlockPy</w:t>
      </w:r>
      <w:proofErr w:type="spellEnd"/>
      <w:r>
        <w:t xml:space="preserve"> focuses on </w:t>
      </w:r>
      <w:r w:rsidR="009F10E5">
        <w:t>d</w:t>
      </w:r>
      <w:r>
        <w:t xml:space="preserve">ata </w:t>
      </w:r>
      <w:r w:rsidR="009F10E5">
        <w:t>s</w:t>
      </w:r>
      <w:r>
        <w:t xml:space="preserve">cience as its </w:t>
      </w:r>
      <w:r w:rsidR="00E97EDC">
        <w:t xml:space="preserve">primary context, </w:t>
      </w:r>
      <w:r w:rsidR="009F10E5">
        <w:t>so it</w:t>
      </w:r>
      <w:r w:rsidR="00E97EDC">
        <w:t xml:space="preserve"> </w:t>
      </w:r>
      <w:r w:rsidR="009F10E5">
        <w:t>includes</w:t>
      </w:r>
      <w:r w:rsidR="00E97EDC">
        <w:t xml:space="preserve"> </w:t>
      </w:r>
      <w:r>
        <w:t xml:space="preserve">blocks for working with data. </w:t>
      </w:r>
      <w:proofErr w:type="spellStart"/>
      <w:r w:rsidR="009F10E5">
        <w:t>BlockPy</w:t>
      </w:r>
      <w:proofErr w:type="spellEnd"/>
      <w:r>
        <w:t xml:space="preserve"> support</w:t>
      </w:r>
      <w:r w:rsidR="009F10E5">
        <w:t>s</w:t>
      </w:r>
      <w:r>
        <w:t xml:space="preserve"> a subset of the popular</w:t>
      </w:r>
      <w:r w:rsidR="00E97EDC">
        <w:t xml:space="preserve"> </w:t>
      </w:r>
      <w:proofErr w:type="spellStart"/>
      <w:r w:rsidR="009F10E5">
        <w:t>MatPlotLib</w:t>
      </w:r>
      <w:proofErr w:type="spellEnd"/>
      <w:r w:rsidR="009F10E5">
        <w:t xml:space="preserve"> library </w:t>
      </w:r>
      <w:r>
        <w:t>and extend</w:t>
      </w:r>
      <w:r w:rsidR="009F10E5">
        <w:t>s</w:t>
      </w:r>
      <w:r>
        <w:t xml:space="preserve"> it with connections to</w:t>
      </w:r>
      <w:r w:rsidR="00E97EDC">
        <w:t xml:space="preserve"> </w:t>
      </w:r>
      <w:r>
        <w:t>the CORGIS</w:t>
      </w:r>
      <w:r w:rsidR="00E97EDC">
        <w:t xml:space="preserve"> </w:t>
      </w:r>
      <w:r w:rsidR="009C793D">
        <w:t>(Collection of Real-time, Giant, Interesting, Situated datasets) project.</w:t>
      </w:r>
      <w:r w:rsidR="00911515">
        <w:rPr>
          <w:rStyle w:val="bibref0"/>
        </w:rPr>
        <w:t>13</w:t>
      </w:r>
      <w:r>
        <w:t xml:space="preserve"> The </w:t>
      </w:r>
      <w:proofErr w:type="spellStart"/>
      <w:r>
        <w:t>MatPlotLib</w:t>
      </w:r>
      <w:proofErr w:type="spellEnd"/>
      <w:r>
        <w:t xml:space="preserve"> API, for example,</w:t>
      </w:r>
      <w:r w:rsidR="00E97EDC">
        <w:t xml:space="preserve"> </w:t>
      </w:r>
      <w:r w:rsidR="009F10E5">
        <w:t xml:space="preserve">provides a </w:t>
      </w:r>
      <w:ins w:id="23" w:author="acbart" w:date="2017-03-23T19:44:00Z">
        <w:r w:rsidR="009840A2" w:rsidRPr="009840A2">
          <w:rPr>
            <w:rStyle w:val="programcode"/>
            <w:rPrChange w:id="24" w:author="acbart" w:date="2017-03-23T19:44:00Z">
              <w:rPr/>
            </w:rPrChange>
          </w:rPr>
          <w:t>plot()</w:t>
        </w:r>
        <w:r w:rsidR="009840A2">
          <w:t xml:space="preserve"> </w:t>
        </w:r>
      </w:ins>
      <w:del w:id="25" w:author="acbart" w:date="2017-03-23T19:43:00Z">
        <w:r w:rsidR="009F10E5" w:rsidRPr="00911515" w:rsidDel="009840A2">
          <w:rPr>
            <w:highlight w:val="yellow"/>
          </w:rPr>
          <w:delText>“plot(list)”</w:delText>
        </w:r>
        <w:r w:rsidR="00911515" w:rsidRPr="00911515" w:rsidDel="009840A2">
          <w:rPr>
            <w:highlight w:val="yellow"/>
          </w:rPr>
          <w:delText xml:space="preserve"> //</w:delText>
        </w:r>
        <w:r w:rsidR="00911515" w:rsidRPr="00911515" w:rsidDel="009840A2">
          <w:rPr>
            <w:b/>
            <w:highlight w:val="yellow"/>
          </w:rPr>
          <w:delText>should this be program code?</w:delText>
        </w:r>
        <w:r w:rsidR="00911515" w:rsidRPr="00911515" w:rsidDel="009840A2">
          <w:rPr>
            <w:highlight w:val="yellow"/>
          </w:rPr>
          <w:delText>//</w:delText>
        </w:r>
        <w:r w:rsidDel="009840A2">
          <w:delText xml:space="preserve"> </w:delText>
        </w:r>
      </w:del>
      <w:r>
        <w:t xml:space="preserve">function </w:t>
      </w:r>
      <w:r w:rsidR="00E97EDC">
        <w:t xml:space="preserve">to create simple line plots. By </w:t>
      </w:r>
      <w:r>
        <w:t xml:space="preserve">mimicking </w:t>
      </w:r>
      <w:proofErr w:type="spellStart"/>
      <w:r>
        <w:t>MatPlotLib</w:t>
      </w:r>
      <w:proofErr w:type="spellEnd"/>
      <w:r>
        <w:t>, students can seaml</w:t>
      </w:r>
      <w:r w:rsidR="00E97EDC">
        <w:t xml:space="preserve">essly shift to a serious Python </w:t>
      </w:r>
      <w:r>
        <w:t>programming en</w:t>
      </w:r>
      <w:r w:rsidR="00E97EDC">
        <w:t>vironment without loss of code.</w:t>
      </w:r>
    </w:p>
    <w:p w:rsidR="00B75BE7" w:rsidRDefault="009C793D" w:rsidP="009840A2">
      <w:pPr>
        <w:pStyle w:val="PARAGRAPH"/>
      </w:pPr>
      <w:r>
        <w:t xml:space="preserve">The CORGIS </w:t>
      </w:r>
      <w:r w:rsidR="009F10E5">
        <w:t>p</w:t>
      </w:r>
      <w:r w:rsidR="00B75BE7">
        <w:t>roject makes motivating dat</w:t>
      </w:r>
      <w:r w:rsidR="00E97EDC">
        <w:t xml:space="preserve">asets available to introductory </w:t>
      </w:r>
      <w:r w:rsidR="00B75BE7">
        <w:t>students through simple programming lib</w:t>
      </w:r>
      <w:r w:rsidR="008B6F18">
        <w:t>raries</w:t>
      </w:r>
      <w:r w:rsidR="00E97EDC">
        <w:t>.</w:t>
      </w:r>
      <w:r w:rsidR="008B6F18" w:rsidRPr="008B6F18">
        <w:rPr>
          <w:rStyle w:val="bibref0"/>
        </w:rPr>
        <w:t>13</w:t>
      </w:r>
      <w:r w:rsidR="00E97EDC" w:rsidRPr="008B6F18">
        <w:rPr>
          <w:rStyle w:val="bibref0"/>
        </w:rPr>
        <w:t xml:space="preserve"> </w:t>
      </w:r>
      <w:r w:rsidR="00B75BE7">
        <w:t>These datasets are drawn from many dis</w:t>
      </w:r>
      <w:r w:rsidR="00E97EDC">
        <w:t xml:space="preserve">ciplines, resulting in material </w:t>
      </w:r>
      <w:r w:rsidR="00B75BE7">
        <w:t>meant to be universally interesting a</w:t>
      </w:r>
      <w:r w:rsidR="00E97EDC">
        <w:t xml:space="preserve">nd relevant. Currently, </w:t>
      </w:r>
      <w:proofErr w:type="spellStart"/>
      <w:r w:rsidR="00E97EDC">
        <w:t>BlockPy</w:t>
      </w:r>
      <w:proofErr w:type="spellEnd"/>
      <w:r w:rsidR="00E97EDC">
        <w:t xml:space="preserve"> </w:t>
      </w:r>
      <w:r w:rsidR="00B75BE7">
        <w:t>supports a number of different CORGIS li</w:t>
      </w:r>
      <w:r w:rsidR="00E97EDC">
        <w:t xml:space="preserve">braries including weather data, </w:t>
      </w:r>
      <w:r w:rsidR="00B75BE7">
        <w:t>earthquake data, US crime</w:t>
      </w:r>
      <w:r w:rsidR="00E97EDC">
        <w:t xml:space="preserve"> statistics, and a classic book </w:t>
      </w:r>
      <w:r w:rsidR="00B75BE7">
        <w:t>dataset.</w:t>
      </w:r>
    </w:p>
    <w:p w:rsidR="00B75BE7" w:rsidRDefault="00B75BE7" w:rsidP="009840A2">
      <w:pPr>
        <w:pStyle w:val="Heading2"/>
      </w:pPr>
      <w:r>
        <w:t>Mu</w:t>
      </w:r>
      <w:r w:rsidR="00540DD3">
        <w:t>tual language t</w:t>
      </w:r>
      <w:r w:rsidR="00E97EDC">
        <w:t>ranslation</w:t>
      </w:r>
    </w:p>
    <w:p w:rsidR="00B75BE7" w:rsidRDefault="00B75BE7" w:rsidP="009840A2">
      <w:pPr>
        <w:pStyle w:val="PARAGRAPHNOINDENT"/>
      </w:pPr>
      <w:r>
        <w:t>A</w:t>
      </w:r>
      <w:r w:rsidR="00E97EDC">
        <w:t xml:space="preserve"> technical contribution</w:t>
      </w:r>
      <w:r>
        <w:t xml:space="preserve"> of this project is the mu</w:t>
      </w:r>
      <w:r w:rsidR="00E97EDC">
        <w:t xml:space="preserve">tual language </w:t>
      </w:r>
      <w:r>
        <w:t xml:space="preserve">translation between </w:t>
      </w:r>
      <w:proofErr w:type="spellStart"/>
      <w:r>
        <w:t>Blockly</w:t>
      </w:r>
      <w:proofErr w:type="spellEnd"/>
      <w:r>
        <w:t xml:space="preserve"> and Pytho</w:t>
      </w:r>
      <w:r w:rsidR="009C793D">
        <w:t xml:space="preserve">n. </w:t>
      </w:r>
      <w:proofErr w:type="spellStart"/>
      <w:r w:rsidR="009C793D">
        <w:t>Blockly</w:t>
      </w:r>
      <w:proofErr w:type="spellEnd"/>
      <w:r w:rsidR="009C793D">
        <w:t xml:space="preserve"> outputs valid P</w:t>
      </w:r>
      <w:r w:rsidR="00E97EDC">
        <w:t xml:space="preserve">ython </w:t>
      </w:r>
      <w:r>
        <w:t>source code, which can be passe</w:t>
      </w:r>
      <w:r w:rsidR="00E97EDC">
        <w:t xml:space="preserve">d into Skulpt to extract a JSON </w:t>
      </w:r>
      <w:r>
        <w:t xml:space="preserve">representation of the </w:t>
      </w:r>
      <w:r w:rsidR="009C793D">
        <w:t>AST</w:t>
      </w:r>
      <w:r w:rsidR="00E97EDC">
        <w:t xml:space="preserve">. This AST is parsed using our </w:t>
      </w:r>
      <w:r>
        <w:t xml:space="preserve">own Py2Block library to generate an XML </w:t>
      </w:r>
      <w:r w:rsidR="00E97EDC">
        <w:t xml:space="preserve">representation that </w:t>
      </w:r>
      <w:proofErr w:type="spellStart"/>
      <w:r w:rsidR="00E97EDC">
        <w:t>Blockly</w:t>
      </w:r>
      <w:proofErr w:type="spellEnd"/>
      <w:r w:rsidR="00E97EDC">
        <w:t xml:space="preserve"> can </w:t>
      </w:r>
      <w:r>
        <w:t>ren</w:t>
      </w:r>
      <w:r w:rsidR="001E0001">
        <w:t>der in the block v</w:t>
      </w:r>
      <w:r w:rsidR="00E97EDC">
        <w:t xml:space="preserve">iew. Figure 2 demonstrates the </w:t>
      </w:r>
      <w:r>
        <w:t>users</w:t>
      </w:r>
      <w:r w:rsidR="00B20B76">
        <w:t>’</w:t>
      </w:r>
      <w:r>
        <w:t xml:space="preserve"> experience. When a stu</w:t>
      </w:r>
      <w:r w:rsidR="00E97EDC">
        <w:t xml:space="preserve">dent tries to convert code with </w:t>
      </w:r>
      <w:r>
        <w:t>disconnected blocks, the generated Pyt</w:t>
      </w:r>
      <w:r w:rsidR="00E97EDC">
        <w:t xml:space="preserve">hon code will be filled in with </w:t>
      </w:r>
      <w:r>
        <w:t>triple underscores. These underscores (u</w:t>
      </w:r>
      <w:r w:rsidR="00E97EDC">
        <w:t xml:space="preserve">sually a valid variable name in </w:t>
      </w:r>
      <w:r w:rsidR="00911515">
        <w:t>Python) will trigger a run</w:t>
      </w:r>
      <w:r>
        <w:t>time error.</w:t>
      </w:r>
    </w:p>
    <w:p w:rsidR="00E97EDC" w:rsidRDefault="00E97EDC" w:rsidP="00E97EDC">
      <w:r w:rsidRPr="00E97EDC">
        <w:rPr>
          <w:highlight w:val="cyan"/>
        </w:rPr>
        <w:t>//Figure 2//</w:t>
      </w:r>
    </w:p>
    <w:p w:rsidR="00B75BE7" w:rsidRDefault="00E97EDC" w:rsidP="009840A2">
      <w:pPr>
        <w:pStyle w:val="FIGURECAPTION"/>
      </w:pPr>
      <w:r>
        <w:t>Figure 2. User perspective of block/text transition.</w:t>
      </w:r>
      <w:ins w:id="26" w:author="acbart" w:date="2017-03-23T19:45:00Z">
        <w:r w:rsidR="009840A2">
          <w:t xml:space="preserve"> The top snippet of block code demonstrates creating a list and iterating through it with a loop. The bottom snippet is the generated Python textual code. The arrows connecting the two snippets indicate the bidirectional nature of the </w:t>
        </w:r>
      </w:ins>
      <w:ins w:id="27" w:author="acbart" w:date="2017-03-23T19:46:00Z">
        <w:r w:rsidR="009840A2">
          <w:t>code.</w:t>
        </w:r>
      </w:ins>
      <w:del w:id="28" w:author="acbart" w:date="2017-03-23T19:46:00Z">
        <w:r w:rsidR="00911515" w:rsidRPr="00911515" w:rsidDel="009840A2">
          <w:delText xml:space="preserve"> </w:delText>
        </w:r>
        <w:r w:rsidR="00911515" w:rsidDel="009840A2">
          <w:rPr>
            <w:highlight w:val="yellow"/>
          </w:rPr>
          <w:delText>//</w:delText>
        </w:r>
        <w:r w:rsidR="00911515" w:rsidRPr="00911515" w:rsidDel="009840A2">
          <w:rPr>
            <w:highlight w:val="yellow"/>
          </w:rPr>
          <w:delText>Please provide a brief description of the figure for readers who might be skimming the article.//</w:delText>
        </w:r>
      </w:del>
    </w:p>
    <w:p w:rsidR="00B75BE7" w:rsidRDefault="00B75BE7" w:rsidP="009840A2">
      <w:pPr>
        <w:pStyle w:val="PARAGRAPH"/>
      </w:pPr>
      <w:proofErr w:type="spellStart"/>
      <w:r>
        <w:t>Blockly</w:t>
      </w:r>
      <w:proofErr w:type="spellEnd"/>
      <w:r>
        <w:t xml:space="preserve"> already supports compi</w:t>
      </w:r>
      <w:r w:rsidR="00E97EDC">
        <w:t xml:space="preserve">lation of its blocks to Python, </w:t>
      </w:r>
      <w:r>
        <w:t>JavaScript, PHP, and Dart. However,</w:t>
      </w:r>
      <w:r w:rsidR="00072084">
        <w:t xml:space="preserve"> this multiple-</w:t>
      </w:r>
      <w:r w:rsidR="00E97EDC">
        <w:t xml:space="preserve">language support </w:t>
      </w:r>
      <w:r w:rsidR="005A5D13">
        <w:t xml:space="preserve">leads to </w:t>
      </w:r>
      <w:r w:rsidR="008B6F18">
        <w:t>reduced isomorphism</w:t>
      </w:r>
      <w:r w:rsidR="00072084">
        <w:t>—</w:t>
      </w:r>
      <w:r>
        <w:t>each lang</w:t>
      </w:r>
      <w:r w:rsidR="00E97EDC">
        <w:t xml:space="preserve">uage has different syntax for </w:t>
      </w:r>
      <w:r>
        <w:t>their common operations, and it is imposs</w:t>
      </w:r>
      <w:r w:rsidR="00072084">
        <w:t xml:space="preserve">ible to create a fully </w:t>
      </w:r>
      <w:r w:rsidR="00E97EDC">
        <w:t xml:space="preserve">featured </w:t>
      </w:r>
      <w:r>
        <w:t>block language with a one-to-one ma</w:t>
      </w:r>
      <w:r w:rsidR="00E97EDC">
        <w:t xml:space="preserve">pping to them all. For example, </w:t>
      </w:r>
      <w:r>
        <w:t>JavaScript has no support for paral</w:t>
      </w:r>
      <w:r w:rsidR="00072084">
        <w:t xml:space="preserve">lel assignment—a commonly </w:t>
      </w:r>
      <w:r w:rsidR="00E97EDC">
        <w:t xml:space="preserve">used </w:t>
      </w:r>
      <w:r>
        <w:t>feature in Python</w:t>
      </w:r>
      <w:r w:rsidR="00072084">
        <w:t>—</w:t>
      </w:r>
      <w:r>
        <w:t>wh</w:t>
      </w:r>
      <w:r w:rsidR="00072084">
        <w:t>ereas</w:t>
      </w:r>
      <w:r>
        <w:t xml:space="preserve"> Python </w:t>
      </w:r>
      <w:r w:rsidR="00E97EDC">
        <w:t xml:space="preserve">does not have a unary increment </w:t>
      </w:r>
      <w:r w:rsidR="00072084">
        <w:t xml:space="preserve">operator. </w:t>
      </w:r>
      <w:proofErr w:type="spellStart"/>
      <w:r w:rsidR="00072084">
        <w:t>Blockly’s</w:t>
      </w:r>
      <w:proofErr w:type="spellEnd"/>
      <w:r w:rsidR="00072084">
        <w:t xml:space="preserve"> </w:t>
      </w:r>
      <w:r>
        <w:t xml:space="preserve">syntax and </w:t>
      </w:r>
      <w:r w:rsidR="00E97EDC">
        <w:t xml:space="preserve">vocabulary </w:t>
      </w:r>
      <w:r w:rsidR="00072084">
        <w:t xml:space="preserve">are </w:t>
      </w:r>
      <w:r w:rsidR="00E97EDC">
        <w:t>descended from Logo.</w:t>
      </w:r>
    </w:p>
    <w:p w:rsidR="00B75BE7" w:rsidRDefault="00B75BE7" w:rsidP="009840A2">
      <w:pPr>
        <w:pStyle w:val="PARAGRAPH"/>
      </w:pPr>
      <w:r>
        <w:t>Instead of trying to satisfy multiple lan</w:t>
      </w:r>
      <w:r w:rsidR="00056BA3">
        <w:t xml:space="preserve">guages, we dropped support </w:t>
      </w:r>
      <w:r>
        <w:t>for o</w:t>
      </w:r>
      <w:r w:rsidR="005A5D13">
        <w:t xml:space="preserve">ther languages in favor of a more fully </w:t>
      </w:r>
      <w:r>
        <w:t xml:space="preserve">featured mapping to Python. </w:t>
      </w:r>
      <w:r w:rsidR="00056BA3">
        <w:t xml:space="preserve">This </w:t>
      </w:r>
      <w:r>
        <w:t>requires minor changes that introduce</w:t>
      </w:r>
      <w:r w:rsidR="00056BA3">
        <w:t xml:space="preserve"> Python-centric syntax details: </w:t>
      </w:r>
      <w:r w:rsidR="005A5D13">
        <w:t xml:space="preserve">function blocks are labeled </w:t>
      </w:r>
      <w:ins w:id="29" w:author="acbart" w:date="2017-03-23T19:46:00Z">
        <w:r w:rsidR="009840A2">
          <w:t>"</w:t>
        </w:r>
      </w:ins>
      <w:ins w:id="30" w:author="acbart" w:date="2017-03-23T19:47:00Z">
        <w:r w:rsidR="009840A2" w:rsidRPr="009840A2">
          <w:rPr>
            <w:rStyle w:val="programcode"/>
            <w:rPrChange w:id="31" w:author="acbart" w:date="2017-03-23T19:47:00Z">
              <w:rPr/>
            </w:rPrChange>
          </w:rPr>
          <w:t>define</w:t>
        </w:r>
        <w:r w:rsidR="009840A2">
          <w:t xml:space="preserve">,” </w:t>
        </w:r>
      </w:ins>
      <w:del w:id="32" w:author="acbart" w:date="2017-03-23T19:46:00Z">
        <w:r w:rsidR="005A5D13" w:rsidRPr="005A5D13" w:rsidDel="009840A2">
          <w:rPr>
            <w:highlight w:val="yellow"/>
          </w:rPr>
          <w:delText>“</w:delText>
        </w:r>
        <w:r w:rsidRPr="005A5D13" w:rsidDel="009840A2">
          <w:rPr>
            <w:highlight w:val="yellow"/>
          </w:rPr>
          <w:delText>define</w:delText>
        </w:r>
        <w:r w:rsidR="008B6F18" w:rsidRPr="005A5D13" w:rsidDel="009840A2">
          <w:rPr>
            <w:highlight w:val="yellow"/>
          </w:rPr>
          <w:delText>,</w:delText>
        </w:r>
        <w:r w:rsidR="005A5D13" w:rsidRPr="005A5D13" w:rsidDel="009840A2">
          <w:rPr>
            <w:highlight w:val="yellow"/>
          </w:rPr>
          <w:delText>”</w:delText>
        </w:r>
        <w:r w:rsidR="008B6F18" w:rsidDel="009840A2">
          <w:delText xml:space="preserve"> </w:delText>
        </w:r>
      </w:del>
      <w:r w:rsidR="005A5D13">
        <w:t>assignment blocks have an</w:t>
      </w:r>
      <w:ins w:id="33" w:author="acbart" w:date="2017-03-23T19:48:00Z">
        <w:r w:rsidR="00E95799">
          <w:t xml:space="preserve"> </w:t>
        </w:r>
        <w:r w:rsidR="00E95799" w:rsidRPr="00E95799">
          <w:rPr>
            <w:rStyle w:val="programcode"/>
            <w:rPrChange w:id="34" w:author="acbart" w:date="2017-03-23T19:48:00Z">
              <w:rPr/>
            </w:rPrChange>
          </w:rPr>
          <w:t>=</w:t>
        </w:r>
      </w:ins>
      <w:del w:id="35" w:author="acbart" w:date="2017-03-23T19:48:00Z">
        <w:r w:rsidR="005A5D13" w:rsidDel="00E95799">
          <w:delText xml:space="preserve"> </w:delText>
        </w:r>
        <w:r w:rsidR="005A5D13" w:rsidRPr="005A5D13" w:rsidDel="00E95799">
          <w:rPr>
            <w:highlight w:val="yellow"/>
          </w:rPr>
          <w:delText>“=”</w:delText>
        </w:r>
      </w:del>
      <w:r w:rsidR="00056BA3">
        <w:t xml:space="preserve"> </w:t>
      </w:r>
      <w:r>
        <w:t xml:space="preserve">symbol, </w:t>
      </w:r>
      <w:r w:rsidR="005A5D13">
        <w:t xml:space="preserve">and </w:t>
      </w:r>
      <w:r>
        <w:t>the</w:t>
      </w:r>
      <w:r w:rsidR="005A5D13">
        <w:t xml:space="preserve"> </w:t>
      </w:r>
      <w:del w:id="36" w:author="acbart" w:date="2017-03-23T19:47:00Z">
        <w:r w:rsidR="005A5D13" w:rsidRPr="005A5D13" w:rsidDel="009840A2">
          <w:rPr>
            <w:highlight w:val="yellow"/>
          </w:rPr>
          <w:delText>“</w:delText>
        </w:r>
      </w:del>
      <w:r w:rsidR="005A5D13" w:rsidRPr="009840A2">
        <w:rPr>
          <w:rStyle w:val="programcode"/>
          <w:rPrChange w:id="37" w:author="acbart" w:date="2017-03-23T19:47:00Z">
            <w:rPr>
              <w:highlight w:val="yellow"/>
            </w:rPr>
          </w:rPrChange>
        </w:rPr>
        <w:t>add item to list</w:t>
      </w:r>
      <w:del w:id="38" w:author="acbart" w:date="2017-03-23T19:47:00Z">
        <w:r w:rsidR="005A5D13" w:rsidRPr="005A5D13" w:rsidDel="009840A2">
          <w:rPr>
            <w:highlight w:val="yellow"/>
          </w:rPr>
          <w:delText>”</w:delText>
        </w:r>
      </w:del>
      <w:r>
        <w:t xml:space="preserve"> block is r</w:t>
      </w:r>
      <w:r w:rsidR="005A5D13">
        <w:t xml:space="preserve">enamed to </w:t>
      </w:r>
      <w:del w:id="39" w:author="acbart" w:date="2017-03-23T19:47:00Z">
        <w:r w:rsidR="005A5D13" w:rsidRPr="005A5D13" w:rsidDel="009840A2">
          <w:rPr>
            <w:highlight w:val="yellow"/>
          </w:rPr>
          <w:delText>“</w:delText>
        </w:r>
      </w:del>
      <w:r w:rsidR="00056BA3" w:rsidRPr="009840A2">
        <w:rPr>
          <w:rStyle w:val="programcode"/>
          <w:rPrChange w:id="40" w:author="acbart" w:date="2017-03-23T19:47:00Z">
            <w:rPr>
              <w:highlight w:val="yellow"/>
            </w:rPr>
          </w:rPrChange>
        </w:rPr>
        <w:t>appen</w:t>
      </w:r>
      <w:ins w:id="41" w:author="acbart" w:date="2017-03-23T19:47:00Z">
        <w:r w:rsidR="009840A2">
          <w:rPr>
            <w:rStyle w:val="programcode"/>
          </w:rPr>
          <w:t>d</w:t>
        </w:r>
      </w:ins>
      <w:del w:id="42" w:author="acbart" w:date="2017-03-23T19:47:00Z">
        <w:r w:rsidR="00056BA3" w:rsidRPr="009840A2" w:rsidDel="009840A2">
          <w:rPr>
            <w:rStyle w:val="programcode"/>
            <w:rPrChange w:id="43" w:author="acbart" w:date="2017-03-23T19:47:00Z">
              <w:rPr>
                <w:highlight w:val="yellow"/>
              </w:rPr>
            </w:rPrChange>
          </w:rPr>
          <w:delText>d</w:delText>
        </w:r>
        <w:r w:rsidR="005A5D13" w:rsidRPr="005A5D13" w:rsidDel="009840A2">
          <w:rPr>
            <w:highlight w:val="yellow"/>
          </w:rPr>
          <w:delText>.” //</w:delText>
        </w:r>
        <w:r w:rsidR="005A5D13" w:rsidRPr="005A5D13" w:rsidDel="009840A2">
          <w:rPr>
            <w:b/>
            <w:highlight w:val="yellow"/>
          </w:rPr>
          <w:delText>Should these be in program code?</w:delText>
        </w:r>
        <w:r w:rsidR="005A5D13" w:rsidRPr="005A5D13" w:rsidDel="009840A2">
          <w:rPr>
            <w:highlight w:val="yellow"/>
          </w:rPr>
          <w:delText>//</w:delText>
        </w:r>
        <w:r w:rsidR="00056BA3" w:rsidDel="009840A2">
          <w:delText xml:space="preserve"> </w:delText>
        </w:r>
      </w:del>
      <w:del w:id="44" w:author="acbart" w:date="2017-03-23T19:48:00Z">
        <w:r w:rsidR="00056BA3" w:rsidDel="009840A2">
          <w:delText>B</w:delText>
        </w:r>
      </w:del>
      <w:ins w:id="45" w:author="acbart" w:date="2017-03-23T19:48:00Z">
        <w:r w:rsidR="009840A2">
          <w:t xml:space="preserve">. </w:t>
        </w:r>
        <w:proofErr w:type="spellStart"/>
        <w:r w:rsidR="009840A2">
          <w:t>B</w:t>
        </w:r>
      </w:ins>
      <w:r w:rsidR="00056BA3">
        <w:t>lockly</w:t>
      </w:r>
      <w:proofErr w:type="spellEnd"/>
      <w:r w:rsidR="00056BA3">
        <w:t xml:space="preserve"> has </w:t>
      </w:r>
      <w:r>
        <w:t>also been extended with new language feat</w:t>
      </w:r>
      <w:r w:rsidR="00056BA3">
        <w:t xml:space="preserve">ures, including dictionary </w:t>
      </w:r>
      <w:r>
        <w:t>access and creation.</w:t>
      </w:r>
    </w:p>
    <w:p w:rsidR="00B75BE7" w:rsidRDefault="00B75BE7" w:rsidP="009840A2">
      <w:pPr>
        <w:pStyle w:val="PARAGRAPH"/>
      </w:pPr>
      <w:r>
        <w:lastRenderedPageBreak/>
        <w:t>Eventually, the</w:t>
      </w:r>
      <w:r w:rsidR="005A5D13">
        <w:t xml:space="preserve"> </w:t>
      </w:r>
      <w:del w:id="46" w:author="acbart" w:date="2017-03-23T19:48:00Z">
        <w:r w:rsidR="005A5D13" w:rsidRPr="005A5D13" w:rsidDel="00E95799">
          <w:rPr>
            <w:highlight w:val="yellow"/>
          </w:rPr>
          <w:delText>Blockly</w:delText>
        </w:r>
        <w:r w:rsidR="005A5D13" w:rsidDel="00E95799">
          <w:rPr>
            <w:highlight w:val="yellow"/>
          </w:rPr>
          <w:delText xml:space="preserve"> //</w:delText>
        </w:r>
        <w:r w:rsidR="005A5D13" w:rsidRPr="005A5D13" w:rsidDel="00E95799">
          <w:rPr>
            <w:b/>
            <w:highlight w:val="yellow"/>
          </w:rPr>
          <w:delText>correct?</w:delText>
        </w:r>
        <w:r w:rsidR="005A5D13" w:rsidRPr="005A5D13" w:rsidDel="00E95799">
          <w:rPr>
            <w:highlight w:val="yellow"/>
          </w:rPr>
          <w:delText>//</w:delText>
        </w:r>
        <w:r w:rsidDel="00E95799">
          <w:delText xml:space="preserve"> </w:delText>
        </w:r>
      </w:del>
      <w:proofErr w:type="spellStart"/>
      <w:ins w:id="47" w:author="acbart" w:date="2017-03-23T19:48:00Z">
        <w:r w:rsidR="00E95799">
          <w:t>BlockPy</w:t>
        </w:r>
        <w:proofErr w:type="spellEnd"/>
        <w:r w:rsidR="00E95799">
          <w:t xml:space="preserve"> </w:t>
        </w:r>
      </w:ins>
      <w:r>
        <w:t>interface should offer a</w:t>
      </w:r>
      <w:r w:rsidR="00056BA3">
        <w:t xml:space="preserve"> complete isomorphic mapping to </w:t>
      </w:r>
      <w:r>
        <w:t xml:space="preserve">Python. However, a number of </w:t>
      </w:r>
      <w:r w:rsidR="005A5D13">
        <w:t xml:space="preserve">complications need to be </w:t>
      </w:r>
      <w:r w:rsidR="00056BA3">
        <w:t>resolve</w:t>
      </w:r>
      <w:r w:rsidR="005A5D13">
        <w:t>d</w:t>
      </w:r>
      <w:r w:rsidR="00056BA3">
        <w:t xml:space="preserve"> first. </w:t>
      </w:r>
      <w:r>
        <w:t>For instance, Python uses square brackets for both list indexing</w:t>
      </w:r>
      <w:r w:rsidR="00056BA3">
        <w:t xml:space="preserve"> and </w:t>
      </w:r>
      <w:r>
        <w:t xml:space="preserve">dictionary access. There is a strong </w:t>
      </w:r>
      <w:r w:rsidR="00056BA3">
        <w:t xml:space="preserve">desire to differentiate between </w:t>
      </w:r>
      <w:r>
        <w:t>these types of access, visible in the b</w:t>
      </w:r>
      <w:r w:rsidR="00056BA3">
        <w:t xml:space="preserve">lock view as two distinct kinds </w:t>
      </w:r>
      <w:r>
        <w:t>of blocks</w:t>
      </w:r>
      <w:r w:rsidR="005A5D13">
        <w:t xml:space="preserve"> (</w:t>
      </w:r>
      <w:ins w:id="48" w:author="acbart" w:date="2017-03-23T19:48:00Z">
        <w:r w:rsidR="00E95799" w:rsidRPr="00E95799">
          <w:rPr>
            <w:rStyle w:val="programcode"/>
            <w:rPrChange w:id="49" w:author="acbart" w:date="2017-03-23T19:49:00Z">
              <w:rPr/>
            </w:rPrChange>
          </w:rPr>
          <w:t xml:space="preserve">get </w:t>
        </w:r>
        <w:proofErr w:type="spellStart"/>
        <w:r w:rsidR="00E95799" w:rsidRPr="00E95799">
          <w:rPr>
            <w:rStyle w:val="programcode"/>
            <w:rPrChange w:id="50" w:author="acbart" w:date="2017-03-23T19:49:00Z">
              <w:rPr/>
            </w:rPrChange>
          </w:rPr>
          <w:t>ith</w:t>
        </w:r>
        <w:proofErr w:type="spellEnd"/>
        <w:r w:rsidR="00E95799" w:rsidRPr="00E95799">
          <w:rPr>
            <w:rStyle w:val="programcode"/>
            <w:rPrChange w:id="51" w:author="acbart" w:date="2017-03-23T19:49:00Z">
              <w:rPr/>
            </w:rPrChange>
          </w:rPr>
          <w:t xml:space="preserve"> element of list</w:t>
        </w:r>
        <w:r w:rsidR="00E95799">
          <w:t xml:space="preserve"> vs. </w:t>
        </w:r>
        <w:r w:rsidR="00E95799" w:rsidRPr="00E95799">
          <w:rPr>
            <w:rStyle w:val="programcode"/>
            <w:rPrChange w:id="52" w:author="acbart" w:date="2017-03-23T19:49:00Z">
              <w:rPr/>
            </w:rPrChange>
          </w:rPr>
          <w:t xml:space="preserve">get key from </w:t>
        </w:r>
        <w:proofErr w:type="spellStart"/>
        <w:r w:rsidR="00E95799" w:rsidRPr="00E95799">
          <w:rPr>
            <w:rStyle w:val="programcode"/>
            <w:rPrChange w:id="53" w:author="acbart" w:date="2017-03-23T19:49:00Z">
              <w:rPr/>
            </w:rPrChange>
          </w:rPr>
          <w:t>dict</w:t>
        </w:r>
        <w:proofErr w:type="spellEnd"/>
        <w:r w:rsidR="00E95799">
          <w:t xml:space="preserve"> blocks</w:t>
        </w:r>
      </w:ins>
      <w:del w:id="54" w:author="acbart" w:date="2017-03-23T19:49:00Z">
        <w:r w:rsidR="005A5D13" w:rsidDel="00E95799">
          <w:delText>“</w:delText>
        </w:r>
        <w:r w:rsidR="005A5D13" w:rsidRPr="005A5D13" w:rsidDel="00E95799">
          <w:rPr>
            <w:highlight w:val="yellow"/>
          </w:rPr>
          <w:delText xml:space="preserve">get </w:delText>
        </w:r>
        <w:r w:rsidR="005A5D13" w:rsidRPr="001026A7" w:rsidDel="00E95799">
          <w:rPr>
            <w:i/>
            <w:highlight w:val="yellow"/>
          </w:rPr>
          <w:delText>i</w:delText>
        </w:r>
        <w:r w:rsidR="005A5D13" w:rsidRPr="005A5D13" w:rsidDel="00E95799">
          <w:rPr>
            <w:highlight w:val="yellow"/>
          </w:rPr>
          <w:delText>th element of list</w:delText>
        </w:r>
        <w:r w:rsidR="005A5D13" w:rsidDel="00E95799">
          <w:delText>”</w:delText>
        </w:r>
        <w:r w:rsidDel="00E95799">
          <w:delText xml:space="preserve"> v</w:delText>
        </w:r>
        <w:r w:rsidR="005A5D13" w:rsidDel="00E95799">
          <w:delText>s. “</w:delText>
        </w:r>
        <w:r w:rsidR="005A5D13" w:rsidRPr="005A5D13" w:rsidDel="00E95799">
          <w:rPr>
            <w:highlight w:val="yellow"/>
          </w:rPr>
          <w:delText>get key from dict</w:delText>
        </w:r>
        <w:r w:rsidR="005A5D13" w:rsidDel="00E95799">
          <w:delText>”</w:delText>
        </w:r>
        <w:r w:rsidR="00056BA3" w:rsidDel="00E95799">
          <w:delText xml:space="preserve"> blocks</w:delText>
        </w:r>
        <w:r w:rsidR="005A5D13" w:rsidDel="00E95799">
          <w:delText xml:space="preserve"> </w:delText>
        </w:r>
        <w:r w:rsidR="005A5D13" w:rsidRPr="005A5D13" w:rsidDel="00E95799">
          <w:rPr>
            <w:highlight w:val="yellow"/>
          </w:rPr>
          <w:delText>//</w:delText>
        </w:r>
        <w:r w:rsidR="005A5D13" w:rsidRPr="001026A7" w:rsidDel="00E95799">
          <w:rPr>
            <w:b/>
            <w:highlight w:val="yellow"/>
          </w:rPr>
          <w:delText>program code?</w:delText>
        </w:r>
        <w:r w:rsidR="005A5D13" w:rsidRPr="005A5D13" w:rsidDel="00E95799">
          <w:rPr>
            <w:highlight w:val="yellow"/>
          </w:rPr>
          <w:delText>//</w:delText>
        </w:r>
      </w:del>
      <w:r w:rsidR="00056BA3">
        <w:t xml:space="preserve">). </w:t>
      </w:r>
      <w:r>
        <w:t xml:space="preserve">However, it is computationally difficult </w:t>
      </w:r>
      <w:r w:rsidR="00056BA3">
        <w:t xml:space="preserve">to statically identify the </w:t>
      </w:r>
      <w:r>
        <w:t>usa</w:t>
      </w:r>
      <w:r w:rsidR="001E0001">
        <w:t xml:space="preserve">ge of a given pair of brackets; </w:t>
      </w:r>
      <w:r w:rsidR="008B6F18">
        <w:t>s</w:t>
      </w:r>
      <w:r w:rsidR="00056BA3">
        <w:t>ophisticated program analysis techniques are needed.</w:t>
      </w:r>
    </w:p>
    <w:p w:rsidR="00B75BE7" w:rsidRDefault="008B6F18" w:rsidP="009840A2">
      <w:pPr>
        <w:pStyle w:val="Heading2"/>
      </w:pPr>
      <w:r>
        <w:t>Parson</w:t>
      </w:r>
      <w:r w:rsidR="005A5D13">
        <w:t>’</w:t>
      </w:r>
      <w:r w:rsidR="00B75BE7">
        <w:t>s</w:t>
      </w:r>
      <w:r w:rsidR="005A5D13">
        <w:t xml:space="preserve"> p</w:t>
      </w:r>
      <w:r w:rsidR="00B75BE7">
        <w:t>roblems</w:t>
      </w:r>
    </w:p>
    <w:p w:rsidR="00B75BE7" w:rsidRDefault="005A5D13" w:rsidP="00B75BE7">
      <w:r>
        <w:t>Parson’s p</w:t>
      </w:r>
      <w:r w:rsidR="00B75BE7">
        <w:t xml:space="preserve">roblems are a special type of coding exercise where </w:t>
      </w:r>
      <w:del w:id="55" w:author="acbart" w:date="2017-03-23T19:49:00Z">
        <w:r w:rsidR="00B75BE7" w:rsidDel="00771A35">
          <w:delText>all of</w:delText>
        </w:r>
      </w:del>
      <w:ins w:id="56" w:author="acbart" w:date="2017-03-23T19:49:00Z">
        <w:r w:rsidR="00771A35">
          <w:t>all</w:t>
        </w:r>
      </w:ins>
      <w:r w:rsidR="00B75BE7">
        <w:t xml:space="preserve"> the</w:t>
      </w:r>
      <w:r w:rsidR="009059DA">
        <w:t xml:space="preserve"> </w:t>
      </w:r>
      <w:r w:rsidR="00B75BE7">
        <w:t>necessary code blocks are present, but disconnected and shuffled. These</w:t>
      </w:r>
      <w:r w:rsidR="009059DA">
        <w:t xml:space="preserve"> </w:t>
      </w:r>
      <w:r w:rsidR="00B75BE7">
        <w:t>kinds of problems scaffold beginners by</w:t>
      </w:r>
      <w:r w:rsidR="009059DA">
        <w:t xml:space="preserve"> providing everything they need </w:t>
      </w:r>
      <w:r w:rsidR="00B75BE7">
        <w:t xml:space="preserve">to complete the problem, reducing </w:t>
      </w:r>
      <w:r w:rsidR="009059DA">
        <w:t xml:space="preserve">many of the barriers to getting </w:t>
      </w:r>
      <w:r w:rsidR="00B75BE7">
        <w:t xml:space="preserve">started. </w:t>
      </w:r>
      <w:proofErr w:type="spellStart"/>
      <w:r w:rsidR="00B75BE7">
        <w:t>BlockPy</w:t>
      </w:r>
      <w:proofErr w:type="spellEnd"/>
      <w:r w:rsidR="00B75BE7">
        <w:t xml:space="preserve"> supports these t</w:t>
      </w:r>
      <w:r w:rsidR="009059DA">
        <w:t xml:space="preserve">ypes of problems with a special </w:t>
      </w:r>
      <w:r w:rsidR="001E0001">
        <w:t>Parson’s mode,</w:t>
      </w:r>
      <w:r w:rsidR="00B75BE7">
        <w:t xml:space="preserve"> where top-level blocks </w:t>
      </w:r>
      <w:r w:rsidR="00EF6400">
        <w:t>are shuffled in the block mode.</w:t>
      </w:r>
    </w:p>
    <w:p w:rsidR="00B75BE7" w:rsidRDefault="00540DD3" w:rsidP="009840A2">
      <w:pPr>
        <w:pStyle w:val="Heading2"/>
      </w:pPr>
      <w:r>
        <w:t>State e</w:t>
      </w:r>
      <w:r w:rsidR="00EF6400">
        <w:t>xplorer</w:t>
      </w:r>
    </w:p>
    <w:p w:rsidR="00B75BE7" w:rsidRDefault="001E0001" w:rsidP="00B75BE7">
      <w:proofErr w:type="spellStart"/>
      <w:r>
        <w:t>BlockPy</w:t>
      </w:r>
      <w:proofErr w:type="spellEnd"/>
      <w:r>
        <w:t xml:space="preserve"> provides a state e</w:t>
      </w:r>
      <w:r w:rsidR="00B75BE7">
        <w:t>xplorer, us</w:t>
      </w:r>
      <w:r>
        <w:t>ed to trace programs’</w:t>
      </w:r>
      <w:r w:rsidR="00EF6400">
        <w:t xml:space="preserve"> execution </w:t>
      </w:r>
      <w:r>
        <w:t>over time. The s</w:t>
      </w:r>
      <w:r w:rsidR="00B75BE7">
        <w:t xml:space="preserve">tate </w:t>
      </w:r>
      <w:r>
        <w:t>e</w:t>
      </w:r>
      <w:r w:rsidR="00B75BE7">
        <w:t xml:space="preserve">xplorer displays </w:t>
      </w:r>
      <w:r w:rsidR="00EF6400">
        <w:t xml:space="preserve">information about </w:t>
      </w:r>
      <w:r>
        <w:t xml:space="preserve">variables and allows users to </w:t>
      </w:r>
      <w:r w:rsidR="00B75BE7">
        <w:t>step through the c</w:t>
      </w:r>
      <w:r>
        <w:t>ode’</w:t>
      </w:r>
      <w:r w:rsidR="00EF6400">
        <w:t xml:space="preserve">s execution, affecting what </w:t>
      </w:r>
      <w:r w:rsidR="00B75BE7">
        <w:t>is currently printed/plotted, imported mo</w:t>
      </w:r>
      <w:r w:rsidR="00EF6400">
        <w:t>dules, and the values and types of variables.</w:t>
      </w:r>
    </w:p>
    <w:p w:rsidR="00B75BE7" w:rsidRDefault="00EF6400" w:rsidP="00EF6400">
      <w:pPr>
        <w:pStyle w:val="Heading1"/>
      </w:pPr>
      <w:r>
        <w:t>Model Use Cases</w:t>
      </w:r>
    </w:p>
    <w:p w:rsidR="00B75BE7" w:rsidRDefault="001E0001" w:rsidP="00B75BE7">
      <w:r>
        <w:t>Here,</w:t>
      </w:r>
      <w:r w:rsidR="00B75BE7">
        <w:t xml:space="preserve"> we consider some </w:t>
      </w:r>
      <w:r w:rsidR="00EF6400">
        <w:t xml:space="preserve">scenarios that describe our </w:t>
      </w:r>
      <w:r w:rsidR="00B75BE7">
        <w:t xml:space="preserve">vision of typical </w:t>
      </w:r>
      <w:proofErr w:type="spellStart"/>
      <w:r w:rsidR="00B75BE7">
        <w:t>BlockPy</w:t>
      </w:r>
      <w:proofErr w:type="spellEnd"/>
      <w:r w:rsidR="00B75BE7">
        <w:t xml:space="preserve"> use cases. </w:t>
      </w:r>
      <w:proofErr w:type="spellStart"/>
      <w:r w:rsidR="00EF6400">
        <w:t>BlockPy</w:t>
      </w:r>
      <w:proofErr w:type="spellEnd"/>
      <w:r>
        <w:t xml:space="preserve"> aims</w:t>
      </w:r>
      <w:r w:rsidR="00EF6400">
        <w:t xml:space="preserve"> to be </w:t>
      </w:r>
      <w:r w:rsidR="00B75BE7">
        <w:t xml:space="preserve">useful in both </w:t>
      </w:r>
      <w:r w:rsidR="00EF6400">
        <w:t>formal and informal situations.</w:t>
      </w:r>
    </w:p>
    <w:p w:rsidR="00B75BE7" w:rsidRDefault="00930607" w:rsidP="009840A2">
      <w:pPr>
        <w:pStyle w:val="Heading2"/>
      </w:pPr>
      <w:r>
        <w:t>Independent l</w:t>
      </w:r>
      <w:r w:rsidR="00EF6400">
        <w:t>earner</w:t>
      </w:r>
    </w:p>
    <w:p w:rsidR="00B75BE7" w:rsidRDefault="00B75BE7" w:rsidP="009840A2">
      <w:pPr>
        <w:pStyle w:val="PARAGRAPHNOINDENT"/>
      </w:pPr>
      <w:r>
        <w:t>A learner independently logs into th</w:t>
      </w:r>
      <w:r w:rsidR="00EF6400">
        <w:t xml:space="preserve">e </w:t>
      </w:r>
      <w:proofErr w:type="spellStart"/>
      <w:r w:rsidR="00EF6400">
        <w:t>BlockPy</w:t>
      </w:r>
      <w:proofErr w:type="spellEnd"/>
      <w:r w:rsidR="00EF6400">
        <w:t xml:space="preserve"> system and selects an </w:t>
      </w:r>
      <w:r>
        <w:t>introductory problem on calculating averages us</w:t>
      </w:r>
      <w:r w:rsidR="008B6F18">
        <w:t xml:space="preserve">ing iteration: </w:t>
      </w:r>
      <w:r w:rsidR="005A5D13">
        <w:t>“</w:t>
      </w:r>
      <w:r w:rsidR="00EF6400">
        <w:t xml:space="preserve">Is the </w:t>
      </w:r>
      <w:r>
        <w:t>weather in Seattle above 60 degrees Fahr</w:t>
      </w:r>
      <w:r w:rsidR="005A5D13">
        <w:t>enheit? Print Yes or No.”</w:t>
      </w:r>
      <w:r w:rsidR="00EF6400">
        <w:t xml:space="preserve"> </w:t>
      </w:r>
      <w:r w:rsidR="001E0001">
        <w:t>The novice user is</w:t>
      </w:r>
      <w:r>
        <w:t xml:space="preserve"> unsure what </w:t>
      </w:r>
      <w:r w:rsidR="00EF6400">
        <w:t xml:space="preserve">to do after reading the problem </w:t>
      </w:r>
      <w:r>
        <w:t>description. If t</w:t>
      </w:r>
      <w:r w:rsidR="001E0001">
        <w:t>he user</w:t>
      </w:r>
      <w:r>
        <w:t xml:space="preserve"> decide</w:t>
      </w:r>
      <w:r w:rsidR="001E0001">
        <w:t>s</w:t>
      </w:r>
      <w:r>
        <w:t xml:space="preserve"> to cheat by </w:t>
      </w:r>
      <w:r w:rsidR="00EF6400">
        <w:t xml:space="preserve">checking the current weather in </w:t>
      </w:r>
      <w:r>
        <w:t>Seattle and printing the literal value, t</w:t>
      </w:r>
      <w:r w:rsidR="00EF6400">
        <w:t xml:space="preserve">he system intelligently notices </w:t>
      </w:r>
      <w:r>
        <w:t xml:space="preserve">that </w:t>
      </w:r>
      <w:r w:rsidR="001E0001">
        <w:t>the user is</w:t>
      </w:r>
      <w:r>
        <w:t xml:space="preserve"> missing a relevant weathe</w:t>
      </w:r>
      <w:r w:rsidR="001E0001">
        <w:t>r block</w:t>
      </w:r>
      <w:r w:rsidR="00EF6400">
        <w:t xml:space="preserve"> and explains that </w:t>
      </w:r>
      <w:r w:rsidR="001E0001">
        <w:t>he or she</w:t>
      </w:r>
      <w:r w:rsidR="00EF6400">
        <w:t xml:space="preserve"> </w:t>
      </w:r>
      <w:r>
        <w:t>need</w:t>
      </w:r>
      <w:r w:rsidR="001E0001">
        <w:t>s</w:t>
      </w:r>
      <w:r>
        <w:t xml:space="preserve"> to combine programmatic decision </w:t>
      </w:r>
      <w:r w:rsidR="00EF6400">
        <w:t xml:space="preserve">logic with the appropriate data </w:t>
      </w:r>
      <w:r>
        <w:t>so</w:t>
      </w:r>
      <w:r w:rsidR="001E0001">
        <w:t>urce. The user then accesses the “</w:t>
      </w:r>
      <w:r>
        <w:t>We</w:t>
      </w:r>
      <w:r w:rsidR="001E0001">
        <w:t xml:space="preserve">ather” block category </w:t>
      </w:r>
      <w:r>
        <w:t>a</w:t>
      </w:r>
      <w:r w:rsidR="00EF6400">
        <w:t>nd grab</w:t>
      </w:r>
      <w:r w:rsidR="001E0001">
        <w:t>s</w:t>
      </w:r>
      <w:r w:rsidR="00EF6400">
        <w:t xml:space="preserve"> the </w:t>
      </w:r>
      <w:r w:rsidR="008B6F18" w:rsidRPr="00930607">
        <w:rPr>
          <w:rStyle w:val="programcode"/>
        </w:rPr>
        <w:t>weather get</w:t>
      </w:r>
      <w:r w:rsidR="001E0001">
        <w:t xml:space="preserve"> block, but is</w:t>
      </w:r>
      <w:r>
        <w:t xml:space="preserve"> unsure </w:t>
      </w:r>
      <w:r w:rsidR="001E0001">
        <w:t xml:space="preserve">of </w:t>
      </w:r>
      <w:r>
        <w:t xml:space="preserve">what </w:t>
      </w:r>
      <w:r w:rsidR="001E0001">
        <w:t xml:space="preserve">to do next. When the user runs the </w:t>
      </w:r>
      <w:r>
        <w:t>p</w:t>
      </w:r>
      <w:r w:rsidR="001E0001">
        <w:t>rogram, the system notices that there are not any</w:t>
      </w:r>
      <w:r w:rsidR="00EF6400">
        <w:t xml:space="preserve"> </w:t>
      </w:r>
      <w:del w:id="57" w:author="acbart" w:date="2017-03-23T19:49:00Z">
        <w:r w:rsidR="008B6F18" w:rsidDel="00771A35">
          <w:rPr>
            <w:rStyle w:val="programcode"/>
          </w:rPr>
          <w:delText>IF</w:delText>
        </w:r>
        <w:r w:rsidR="00EF6400" w:rsidDel="00771A35">
          <w:delText xml:space="preserve"> </w:delText>
        </w:r>
      </w:del>
      <w:ins w:id="58" w:author="acbart" w:date="2017-03-23T19:49:00Z">
        <w:r w:rsidR="00771A35">
          <w:rPr>
            <w:rStyle w:val="programcode"/>
          </w:rPr>
          <w:t>if</w:t>
        </w:r>
        <w:r w:rsidR="00771A35">
          <w:t xml:space="preserve"> </w:t>
        </w:r>
      </w:ins>
      <w:r w:rsidR="00EF6400">
        <w:t xml:space="preserve">statements, </w:t>
      </w:r>
      <w:r>
        <w:t>and suggests reading a linked chapter</w:t>
      </w:r>
      <w:r w:rsidR="001E0001">
        <w:t xml:space="preserve"> in an online textbook. If the user</w:t>
      </w:r>
      <w:r w:rsidR="00EF6400">
        <w:t xml:space="preserve"> </w:t>
      </w:r>
      <w:r>
        <w:t>continue</w:t>
      </w:r>
      <w:r w:rsidR="001E0001">
        <w:t>s</w:t>
      </w:r>
      <w:r>
        <w:t xml:space="preserve"> to struggle with integrating</w:t>
      </w:r>
      <w:r w:rsidR="00EF6400">
        <w:t xml:space="preserve"> pieces, the system can provide </w:t>
      </w:r>
      <w:r>
        <w:t>increasingly det</w:t>
      </w:r>
      <w:r w:rsidR="00EF6400">
        <w:t xml:space="preserve">ailed hints until </w:t>
      </w:r>
      <w:r w:rsidR="001E0001">
        <w:t xml:space="preserve">he or she </w:t>
      </w:r>
      <w:r w:rsidR="00EF6400">
        <w:t>succeed</w:t>
      </w:r>
      <w:r w:rsidR="001E0001">
        <w:t>s</w:t>
      </w:r>
      <w:r w:rsidR="00EF6400">
        <w:t>.</w:t>
      </w:r>
    </w:p>
    <w:p w:rsidR="00B75BE7" w:rsidRDefault="00930607" w:rsidP="009840A2">
      <w:pPr>
        <w:pStyle w:val="Heading2"/>
      </w:pPr>
      <w:r>
        <w:t>Classroom l</w:t>
      </w:r>
      <w:r w:rsidR="00B75BE7">
        <w:t>esson</w:t>
      </w:r>
    </w:p>
    <w:p w:rsidR="00B75BE7" w:rsidRDefault="001E0001" w:rsidP="001E0001">
      <w:r>
        <w:t>An</w:t>
      </w:r>
      <w:r w:rsidR="00B75BE7">
        <w:t xml:space="preserve"> instructor is using Canvas, an</w:t>
      </w:r>
      <w:r w:rsidR="001A2C5D">
        <w:t xml:space="preserve"> </w:t>
      </w:r>
      <w:r>
        <w:t xml:space="preserve">LTI-capable LMS, to </w:t>
      </w:r>
      <w:r w:rsidR="00B75BE7">
        <w:t>create a seri</w:t>
      </w:r>
      <w:r>
        <w:t>es of assignments for the day</w:t>
      </w:r>
      <w:r w:rsidR="00B75BE7">
        <w:t xml:space="preserve">. As </w:t>
      </w:r>
      <w:r>
        <w:t>students</w:t>
      </w:r>
      <w:r w:rsidR="00B75BE7">
        <w:t xml:space="preserve"> complete the assig</w:t>
      </w:r>
      <w:r w:rsidR="001A2C5D">
        <w:t>nments, their grade</w:t>
      </w:r>
      <w:r>
        <w:t>s</w:t>
      </w:r>
      <w:r w:rsidR="001A2C5D">
        <w:t xml:space="preserve"> </w:t>
      </w:r>
      <w:r>
        <w:t>are</w:t>
      </w:r>
      <w:r w:rsidR="001A2C5D">
        <w:t xml:space="preserve"> reported </w:t>
      </w:r>
      <w:r w:rsidR="00B75BE7">
        <w:t>to Can</w:t>
      </w:r>
      <w:r>
        <w:t xml:space="preserve">vas, so the instructor can monitor students’ </w:t>
      </w:r>
      <w:r w:rsidR="00B75BE7">
        <w:t xml:space="preserve">progress </w:t>
      </w:r>
      <w:r>
        <w:t>and help</w:t>
      </w:r>
      <w:r w:rsidR="001A2C5D">
        <w:t xml:space="preserve"> </w:t>
      </w:r>
      <w:r>
        <w:t xml:space="preserve">those who are </w:t>
      </w:r>
      <w:r w:rsidR="00B75BE7">
        <w:t>struggling to complet</w:t>
      </w:r>
      <w:r w:rsidR="001A2C5D">
        <w:t xml:space="preserve">e assignments. This </w:t>
      </w:r>
      <w:r w:rsidR="001A2C5D">
        <w:lastRenderedPageBreak/>
        <w:t xml:space="preserve">information </w:t>
      </w:r>
      <w:r>
        <w:t>allows instructors to target under</w:t>
      </w:r>
      <w:r w:rsidR="00B75BE7">
        <w:t>performers with earlier interventions.</w:t>
      </w:r>
      <w:r>
        <w:t xml:space="preserve"> </w:t>
      </w:r>
      <w:r w:rsidR="00B75BE7">
        <w:t>The more automatic feedback that instr</w:t>
      </w:r>
      <w:r w:rsidR="001A2C5D">
        <w:t>uctors make available</w:t>
      </w:r>
      <w:del w:id="59" w:author="acbart" w:date="2017-03-23T19:50:00Z">
        <w:r w:rsidDel="00771A35">
          <w:delText xml:space="preserve"> </w:delText>
        </w:r>
        <w:r w:rsidRPr="001E0001" w:rsidDel="00771A35">
          <w:rPr>
            <w:highlight w:val="yellow"/>
          </w:rPr>
          <w:delText>//</w:delText>
        </w:r>
        <w:r w:rsidRPr="001E0001" w:rsidDel="00771A35">
          <w:rPr>
            <w:b/>
            <w:highlight w:val="yellow"/>
          </w:rPr>
          <w:delText>through Canvas?</w:delText>
        </w:r>
        <w:r w:rsidRPr="001E0001" w:rsidDel="00771A35">
          <w:rPr>
            <w:highlight w:val="yellow"/>
          </w:rPr>
          <w:delText>//</w:delText>
        </w:r>
      </w:del>
      <w:ins w:id="60" w:author="acbart" w:date="2017-03-23T19:50:00Z">
        <w:r w:rsidR="00771A35">
          <w:t xml:space="preserve"> through </w:t>
        </w:r>
        <w:proofErr w:type="spellStart"/>
        <w:r w:rsidR="00771A35">
          <w:t>BlockPy</w:t>
        </w:r>
      </w:ins>
      <w:proofErr w:type="spellEnd"/>
      <w:r w:rsidR="001A2C5D">
        <w:t xml:space="preserve">, the less </w:t>
      </w:r>
      <w:r w:rsidR="00B75BE7">
        <w:t>they need to focus on simple p</w:t>
      </w:r>
      <w:r>
        <w:t>roblems (“</w:t>
      </w:r>
      <w:r w:rsidR="001A2C5D">
        <w:t xml:space="preserve">You were checking the </w:t>
      </w:r>
      <w:r>
        <w:t>temperature for the wrong city”</w:t>
      </w:r>
      <w:r w:rsidR="00B75BE7">
        <w:t xml:space="preserve">) </w:t>
      </w:r>
      <w:r w:rsidR="000002B1">
        <w:t>so they can turn their attention to</w:t>
      </w:r>
      <w:r w:rsidR="00B75BE7">
        <w:t xml:space="preserve"> </w:t>
      </w:r>
      <w:r w:rsidR="000002B1">
        <w:t>students who are</w:t>
      </w:r>
      <w:r w:rsidR="00B75BE7">
        <w:t xml:space="preserve"> truly str</w:t>
      </w:r>
      <w:r>
        <w:t>uggling (“What is iteration?”</w:t>
      </w:r>
      <w:r w:rsidR="00D04B79">
        <w:t>).</w:t>
      </w:r>
    </w:p>
    <w:p w:rsidR="00B75BE7" w:rsidRDefault="001E0001" w:rsidP="009840A2">
      <w:pPr>
        <w:pStyle w:val="Heading2"/>
      </w:pPr>
      <w:r>
        <w:t>One-</w:t>
      </w:r>
      <w:r w:rsidR="000002B1">
        <w:t>on-</w:t>
      </w:r>
      <w:r>
        <w:t>one</w:t>
      </w:r>
      <w:r w:rsidR="00930607">
        <w:t xml:space="preserve"> t</w:t>
      </w:r>
      <w:r w:rsidR="00D04B79">
        <w:t>utoring</w:t>
      </w:r>
    </w:p>
    <w:p w:rsidR="000002B1" w:rsidRDefault="000002B1" w:rsidP="009840A2">
      <w:pPr>
        <w:pStyle w:val="PARAGRAPHNOINDENT"/>
      </w:pPr>
      <w:r>
        <w:t>A student is struggling to write the necessary syntax for indexing a nested dictionary (for example, a crime report broken into multiple levels, with the burglary rate for a city nested under a violent crime categorization). The student does not have a clear image of how the layered structure of data can translate into a chain of dictionary accesses. Sitting with the student, an instructor or tutor builds up an expression accessing the data by connecting dictionary access blocks to the data block, showing the generated Python code at each step. The student can visually see how the chunks of code correlate to blocks, which helps them understand that code is not a series of symbols but a structured representation of an algorithm.</w:t>
      </w:r>
    </w:p>
    <w:p w:rsidR="00B75BE7" w:rsidRDefault="00B75BE7" w:rsidP="00D4021A">
      <w:pPr>
        <w:pStyle w:val="Heading1"/>
      </w:pPr>
      <w:r>
        <w:t>Pilot Study</w:t>
      </w:r>
    </w:p>
    <w:p w:rsidR="00B75BE7" w:rsidRDefault="000002B1" w:rsidP="009840A2">
      <w:pPr>
        <w:pStyle w:val="PARAGRAPHNOINDENT"/>
      </w:pPr>
      <w:proofErr w:type="spellStart"/>
      <w:r>
        <w:t>BlockPy</w:t>
      </w:r>
      <w:proofErr w:type="spellEnd"/>
      <w:r>
        <w:t xml:space="preserve"> was piloted in a collegiate-level</w:t>
      </w:r>
      <w:r w:rsidR="00B75BE7">
        <w:t xml:space="preserve"> introductor</w:t>
      </w:r>
      <w:r>
        <w:t>y c</w:t>
      </w:r>
      <w:r w:rsidR="00D4021A">
        <w:t xml:space="preserve">omputational </w:t>
      </w:r>
      <w:r>
        <w:t>t</w:t>
      </w:r>
      <w:r w:rsidR="00D4021A">
        <w:t xml:space="preserve">hinking course </w:t>
      </w:r>
      <w:r w:rsidR="00B75BE7">
        <w:t xml:space="preserve">with 35 students in </w:t>
      </w:r>
      <w:r w:rsidR="00F7562B">
        <w:t xml:space="preserve">the </w:t>
      </w:r>
      <w:r>
        <w:t>S</w:t>
      </w:r>
      <w:r w:rsidR="00B75BE7">
        <w:t xml:space="preserve">pring </w:t>
      </w:r>
      <w:r w:rsidR="00F7562B">
        <w:t xml:space="preserve">of </w:t>
      </w:r>
      <w:r w:rsidR="00B75BE7">
        <w:t>2015. The</w:t>
      </w:r>
      <w:r>
        <w:t>se students ca</w:t>
      </w:r>
      <w:r w:rsidR="00D4021A">
        <w:t xml:space="preserve">me from a diverse </w:t>
      </w:r>
      <w:r w:rsidR="00B75BE7">
        <w:t>range of majors, including liberal arts</w:t>
      </w:r>
      <w:r w:rsidR="006D1AC3">
        <w:t xml:space="preserve"> (57 percent</w:t>
      </w:r>
      <w:r w:rsidR="00D4021A">
        <w:t>), architecture (17</w:t>
      </w:r>
      <w:r w:rsidR="006D1AC3">
        <w:t xml:space="preserve"> percent</w:t>
      </w:r>
      <w:r w:rsidR="00D4021A">
        <w:t xml:space="preserve">), and </w:t>
      </w:r>
      <w:r w:rsidR="006D1AC3">
        <w:t>sciences (15 percent</w:t>
      </w:r>
      <w:r w:rsidR="00B75BE7">
        <w:t xml:space="preserve">). There were 20 female </w:t>
      </w:r>
      <w:r w:rsidR="006D1AC3">
        <w:t>students (57 percent</w:t>
      </w:r>
      <w:r w:rsidR="007E661D">
        <w:t>) and 15 male</w:t>
      </w:r>
      <w:r>
        <w:t xml:space="preserve"> students</w:t>
      </w:r>
      <w:r w:rsidR="007E661D">
        <w:t xml:space="preserve">. The </w:t>
      </w:r>
      <w:bookmarkStart w:id="61" w:name="_GoBack"/>
      <w:bookmarkEnd w:id="61"/>
      <w:del w:id="62" w:author="acbart" w:date="2017-03-23T19:50:00Z">
        <w:r w:rsidR="00B75BE7" w:rsidDel="00B0661F">
          <w:delText xml:space="preserve">vast </w:delText>
        </w:r>
      </w:del>
      <w:r w:rsidR="00B75BE7">
        <w:t>majority of students reported no p</w:t>
      </w:r>
      <w:r w:rsidR="007E661D">
        <w:t>rior experience in programming,</w:t>
      </w:r>
      <w:r>
        <w:t xml:space="preserve"> and</w:t>
      </w:r>
      <w:r w:rsidR="007E661D">
        <w:t xml:space="preserve"> </w:t>
      </w:r>
      <w:r w:rsidR="006D1AC3">
        <w:t>less than 17 percent</w:t>
      </w:r>
      <w:r>
        <w:t xml:space="preserve"> reported taking</w:t>
      </w:r>
      <w:r w:rsidR="00B75BE7">
        <w:t xml:space="preserve"> </w:t>
      </w:r>
      <w:r>
        <w:t>a</w:t>
      </w:r>
      <w:ins w:id="63" w:author="acbart" w:date="2017-03-23T19:50:00Z">
        <w:r w:rsidR="00771A35">
          <w:t xml:space="preserve"> Computer Science </w:t>
        </w:r>
      </w:ins>
      <w:del w:id="64" w:author="acbart" w:date="2017-03-23T19:50:00Z">
        <w:r w:rsidDel="00771A35">
          <w:delText xml:space="preserve">n </w:delText>
        </w:r>
      </w:del>
      <w:r>
        <w:t>advance</w:t>
      </w:r>
      <w:r w:rsidR="00F7562B">
        <w:t>d</w:t>
      </w:r>
      <w:r>
        <w:t xml:space="preserve"> placement </w:t>
      </w:r>
      <w:r w:rsidR="00B75BE7">
        <w:t>course</w:t>
      </w:r>
      <w:del w:id="65" w:author="acbart" w:date="2017-03-23T19:50:00Z">
        <w:r w:rsidDel="00771A35">
          <w:delText xml:space="preserve"> </w:delText>
        </w:r>
        <w:r w:rsidRPr="000002B1" w:rsidDel="00771A35">
          <w:rPr>
            <w:highlight w:val="yellow"/>
          </w:rPr>
          <w:delText>//</w:delText>
        </w:r>
        <w:r w:rsidRPr="000002B1" w:rsidDel="00771A35">
          <w:rPr>
            <w:b/>
            <w:highlight w:val="yellow"/>
          </w:rPr>
          <w:delText>in programming?</w:delText>
        </w:r>
        <w:r w:rsidDel="00771A35">
          <w:rPr>
            <w:b/>
            <w:highlight w:val="yellow"/>
          </w:rPr>
          <w:delText xml:space="preserve"> Or any subject?</w:delText>
        </w:r>
        <w:r w:rsidRPr="000002B1" w:rsidDel="00771A35">
          <w:rPr>
            <w:highlight w:val="yellow"/>
          </w:rPr>
          <w:delText>//</w:delText>
        </w:r>
        <w:r w:rsidDel="00771A35">
          <w:delText xml:space="preserve"> </w:delText>
        </w:r>
      </w:del>
      <w:ins w:id="66" w:author="acbart" w:date="2017-03-23T19:50:00Z">
        <w:r w:rsidR="00771A35">
          <w:t xml:space="preserve"> on </w:t>
        </w:r>
      </w:ins>
      <w:r>
        <w:t>in high school</w:t>
      </w:r>
      <w:r w:rsidR="00B75BE7">
        <w:t>. Students were</w:t>
      </w:r>
      <w:r w:rsidR="007E661D">
        <w:t xml:space="preserve"> </w:t>
      </w:r>
      <w:r w:rsidR="00B75BE7">
        <w:t>evenly distributed across years, with sli</w:t>
      </w:r>
      <w:r w:rsidR="006D1AC3">
        <w:t>ghtly more seniors (29 percent</w:t>
      </w:r>
      <w:r w:rsidR="007E661D">
        <w:t xml:space="preserve">), equal </w:t>
      </w:r>
      <w:r w:rsidR="00B75BE7">
        <w:t>percentages of sophomores and juniors (</w:t>
      </w:r>
      <w:r w:rsidR="006D1AC3">
        <w:t>26 percent), and fewer freshmen (14 percent</w:t>
      </w:r>
      <w:r w:rsidR="00D4021A">
        <w:t>).</w:t>
      </w:r>
    </w:p>
    <w:p w:rsidR="00B75BE7" w:rsidRDefault="00B75BE7" w:rsidP="009840A2">
      <w:pPr>
        <w:pStyle w:val="PARAGRAPH"/>
      </w:pPr>
      <w:r>
        <w:t>The cour</w:t>
      </w:r>
      <w:r w:rsidR="000002B1">
        <w:t>se content focused on teaching a</w:t>
      </w:r>
      <w:r>
        <w:t>b</w:t>
      </w:r>
      <w:r w:rsidR="000002B1">
        <w:t>straction and a</w:t>
      </w:r>
      <w:r w:rsidR="00D4021A">
        <w:t xml:space="preserve">lgorithms. </w:t>
      </w:r>
      <w:r w:rsidR="00F7562B">
        <w:t xml:space="preserve">Although </w:t>
      </w:r>
      <w:r>
        <w:t>programming was not a primary learning o</w:t>
      </w:r>
      <w:r w:rsidR="00D4021A">
        <w:t xml:space="preserve">bjective, </w:t>
      </w:r>
      <w:r w:rsidR="000002B1">
        <w:t>it was</w:t>
      </w:r>
      <w:r w:rsidR="00D4021A">
        <w:t xml:space="preserve"> an important </w:t>
      </w:r>
      <w:r>
        <w:t xml:space="preserve">topic in the course for </w:t>
      </w:r>
      <w:r w:rsidR="000002B1">
        <w:t xml:space="preserve">discussing </w:t>
      </w:r>
      <w:r w:rsidR="00D4021A">
        <w:t>higher</w:t>
      </w:r>
      <w:r w:rsidR="000002B1">
        <w:t>-</w:t>
      </w:r>
      <w:r w:rsidR="00D4021A">
        <w:t xml:space="preserve">level </w:t>
      </w:r>
      <w:r>
        <w:t xml:space="preserve">objectives. </w:t>
      </w:r>
      <w:r w:rsidR="000002B1">
        <w:t>During the</w:t>
      </w:r>
      <w:r>
        <w:t xml:space="preserve"> first third of the cours</w:t>
      </w:r>
      <w:r w:rsidR="00D4021A">
        <w:t xml:space="preserve">e, students worked with </w:t>
      </w:r>
      <w:proofErr w:type="spellStart"/>
      <w:r w:rsidR="00D4021A">
        <w:t>NetLogo</w:t>
      </w:r>
      <w:proofErr w:type="spellEnd"/>
      <w:r w:rsidR="00D4021A">
        <w:t xml:space="preserve"> </w:t>
      </w:r>
      <w:r>
        <w:t>(although they d</w:t>
      </w:r>
      <w:r w:rsidR="000002B1">
        <w:t>id not program in it, they used it to</w:t>
      </w:r>
      <w:r>
        <w:t xml:space="preserve"> read code) and participated</w:t>
      </w:r>
      <w:r w:rsidR="00D4021A">
        <w:t xml:space="preserve"> </w:t>
      </w:r>
      <w:r>
        <w:t>in explanatory kinesthetic activities. T</w:t>
      </w:r>
      <w:r w:rsidR="000002B1">
        <w:t xml:space="preserve">he </w:t>
      </w:r>
      <w:r w:rsidR="00D4021A">
        <w:t xml:space="preserve">students were </w:t>
      </w:r>
      <w:r w:rsidR="000002B1">
        <w:t xml:space="preserve">then </w:t>
      </w:r>
      <w:r w:rsidR="00D4021A">
        <w:t xml:space="preserve">introduced to </w:t>
      </w:r>
      <w:r>
        <w:t xml:space="preserve">Python using </w:t>
      </w:r>
      <w:proofErr w:type="spellStart"/>
      <w:r>
        <w:t>BlockPy</w:t>
      </w:r>
      <w:proofErr w:type="spellEnd"/>
      <w:r>
        <w:t>, where they spent roughly six classes on completing</w:t>
      </w:r>
      <w:r w:rsidR="00D4021A">
        <w:t xml:space="preserve"> </w:t>
      </w:r>
      <w:r>
        <w:t>guided practice problems. The next two classes were devoted to using a</w:t>
      </w:r>
      <w:r w:rsidR="00D4021A">
        <w:t xml:space="preserve"> </w:t>
      </w:r>
      <w:r>
        <w:t>regular Python environment (</w:t>
      </w:r>
      <w:proofErr w:type="spellStart"/>
      <w:r>
        <w:t>Spyder</w:t>
      </w:r>
      <w:proofErr w:type="spellEnd"/>
      <w:r>
        <w:t>) to complete small programming</w:t>
      </w:r>
      <w:r w:rsidR="00D4021A">
        <w:t xml:space="preserve"> </w:t>
      </w:r>
      <w:r>
        <w:t>as</w:t>
      </w:r>
      <w:r w:rsidR="000002B1">
        <w:t xml:space="preserve">signments (similar to the ones completed </w:t>
      </w:r>
      <w:r>
        <w:t>w</w:t>
      </w:r>
      <w:r w:rsidR="00D4021A">
        <w:t xml:space="preserve">ith </w:t>
      </w:r>
      <w:proofErr w:type="spellStart"/>
      <w:r w:rsidR="00D4021A">
        <w:t>BlockPy</w:t>
      </w:r>
      <w:proofErr w:type="spellEnd"/>
      <w:r w:rsidR="00D4021A">
        <w:t xml:space="preserve">). Finally, students </w:t>
      </w:r>
      <w:r>
        <w:t>were given eight class</w:t>
      </w:r>
      <w:r w:rsidR="00667ECB">
        <w:t>es</w:t>
      </w:r>
      <w:r>
        <w:t xml:space="preserve"> to work on</w:t>
      </w:r>
      <w:r w:rsidR="00D4021A">
        <w:t xml:space="preserve"> an individual final project in </w:t>
      </w:r>
      <w:proofErr w:type="spellStart"/>
      <w:r w:rsidR="00D4021A">
        <w:t>Spyder</w:t>
      </w:r>
      <w:proofErr w:type="spellEnd"/>
      <w:r w:rsidR="00D4021A">
        <w:t>.</w:t>
      </w:r>
    </w:p>
    <w:p w:rsidR="00B75BE7" w:rsidRDefault="00D4021A" w:rsidP="009840A2">
      <w:pPr>
        <w:pStyle w:val="Heading2"/>
      </w:pPr>
      <w:r>
        <w:t>Methodology</w:t>
      </w:r>
    </w:p>
    <w:p w:rsidR="00B75BE7" w:rsidRDefault="00B75BE7" w:rsidP="009840A2">
      <w:pPr>
        <w:pStyle w:val="PARAGRAPHNOINDENT"/>
      </w:pPr>
      <w:r>
        <w:t xml:space="preserve">Student responses to </w:t>
      </w:r>
      <w:proofErr w:type="spellStart"/>
      <w:r>
        <w:t>BlockPy</w:t>
      </w:r>
      <w:proofErr w:type="spellEnd"/>
      <w:r>
        <w:t xml:space="preserve"> were col</w:t>
      </w:r>
      <w:r w:rsidR="00D4021A">
        <w:t xml:space="preserve">lected through two surveys, one </w:t>
      </w:r>
      <w:r>
        <w:t xml:space="preserve">given after the </w:t>
      </w:r>
      <w:proofErr w:type="spellStart"/>
      <w:r>
        <w:t>BlockPy</w:t>
      </w:r>
      <w:proofErr w:type="spellEnd"/>
      <w:r>
        <w:t xml:space="preserve"> section and th</w:t>
      </w:r>
      <w:r w:rsidR="00D4021A">
        <w:t xml:space="preserve">e other given at the end of the </w:t>
      </w:r>
      <w:r>
        <w:t xml:space="preserve">course. The survey was composed </w:t>
      </w:r>
      <w:r w:rsidR="00667ECB">
        <w:t>of four</w:t>
      </w:r>
      <w:r w:rsidR="00D4021A">
        <w:t xml:space="preserve">-point Likert questions and </w:t>
      </w:r>
      <w:r>
        <w:t>open-ended qualitative questio</w:t>
      </w:r>
      <w:r w:rsidR="006D1AC3">
        <w:t>ns. Figure 3 shows a</w:t>
      </w:r>
      <w:r w:rsidR="00D4021A">
        <w:t xml:space="preserve"> selection of particularly </w:t>
      </w:r>
      <w:r>
        <w:t>interest</w:t>
      </w:r>
      <w:r w:rsidR="006D1AC3">
        <w:t>ing results</w:t>
      </w:r>
      <w:r w:rsidR="00D4021A">
        <w:t xml:space="preserve">. All </w:t>
      </w:r>
      <w:r>
        <w:t>conclusions from this study should be c</w:t>
      </w:r>
      <w:r w:rsidR="00667ECB">
        <w:t>onsidered preliminary</w:t>
      </w:r>
      <w:r w:rsidR="00D4021A">
        <w:t xml:space="preserve"> </w:t>
      </w:r>
      <w:r w:rsidR="00667ECB">
        <w:t>because</w:t>
      </w:r>
      <w:r w:rsidR="00D4021A">
        <w:t xml:space="preserve"> it </w:t>
      </w:r>
      <w:r w:rsidR="00667ECB">
        <w:t>used the</w:t>
      </w:r>
      <w:r>
        <w:t xml:space="preserve"> first vers</w:t>
      </w:r>
      <w:r w:rsidR="00667ECB">
        <w:t>ion of</w:t>
      </w:r>
      <w:r w:rsidR="00D4021A">
        <w:t xml:space="preserve"> </w:t>
      </w:r>
      <w:proofErr w:type="spellStart"/>
      <w:r w:rsidR="00D4021A">
        <w:t>BlockPy</w:t>
      </w:r>
      <w:proofErr w:type="spellEnd"/>
      <w:r w:rsidR="00D4021A">
        <w:t>.</w:t>
      </w:r>
    </w:p>
    <w:p w:rsidR="00B75BE7" w:rsidRDefault="00D4021A" w:rsidP="00B75BE7">
      <w:r w:rsidRPr="00D4021A">
        <w:rPr>
          <w:highlight w:val="cyan"/>
        </w:rPr>
        <w:t>//Figure 3//</w:t>
      </w:r>
    </w:p>
    <w:p w:rsidR="00B75BE7" w:rsidRDefault="00B75BE7" w:rsidP="009840A2">
      <w:pPr>
        <w:pStyle w:val="FIGURECAPTION"/>
      </w:pPr>
      <w:r>
        <w:lastRenderedPageBreak/>
        <w:t xml:space="preserve">Figure 3. </w:t>
      </w:r>
      <w:r w:rsidR="00667ECB">
        <w:t>A selection of s</w:t>
      </w:r>
      <w:r>
        <w:t xml:space="preserve">tudent </w:t>
      </w:r>
      <w:r w:rsidR="00D4021A">
        <w:t>r</w:t>
      </w:r>
      <w:r>
        <w:t xml:space="preserve">esponses from </w:t>
      </w:r>
      <w:r w:rsidR="000002B1">
        <w:t xml:space="preserve">a </w:t>
      </w:r>
      <w:r w:rsidR="00D4021A">
        <w:t>s</w:t>
      </w:r>
      <w:r>
        <w:t xml:space="preserve">urvey on </w:t>
      </w:r>
      <w:proofErr w:type="spellStart"/>
      <w:r>
        <w:t>BlockPy</w:t>
      </w:r>
      <w:proofErr w:type="spellEnd"/>
      <w:r w:rsidR="00D4021A">
        <w:t>.</w:t>
      </w:r>
    </w:p>
    <w:p w:rsidR="00D4021A" w:rsidRDefault="00D4021A" w:rsidP="009840A2">
      <w:pPr>
        <w:pStyle w:val="Heading2"/>
      </w:pPr>
      <w:r>
        <w:t xml:space="preserve">Perceptions of </w:t>
      </w:r>
      <w:proofErr w:type="spellStart"/>
      <w:r>
        <w:t>BlockPy</w:t>
      </w:r>
      <w:proofErr w:type="spellEnd"/>
    </w:p>
    <w:p w:rsidR="00B75BE7" w:rsidRDefault="00B75BE7" w:rsidP="009840A2">
      <w:pPr>
        <w:pStyle w:val="PARAGRAPHNOINDENT"/>
      </w:pPr>
      <w:r>
        <w:t>The first survey question asked whether</w:t>
      </w:r>
      <w:r w:rsidR="00D4021A">
        <w:t xml:space="preserve"> students wanted more time with </w:t>
      </w:r>
      <w:r>
        <w:t>each of the programming environments th</w:t>
      </w:r>
      <w:r w:rsidR="00D4021A">
        <w:t xml:space="preserve">ey used in the course: </w:t>
      </w:r>
      <w:proofErr w:type="spellStart"/>
      <w:r w:rsidR="00D4021A">
        <w:t>NetLogo</w:t>
      </w:r>
      <w:proofErr w:type="spellEnd"/>
      <w:r w:rsidR="00D4021A">
        <w:t xml:space="preserve">, </w:t>
      </w:r>
      <w:proofErr w:type="spellStart"/>
      <w:r>
        <w:t>BlockPy</w:t>
      </w:r>
      <w:proofErr w:type="spellEnd"/>
      <w:r>
        <w:t xml:space="preserve">, </w:t>
      </w:r>
      <w:r w:rsidR="00667ECB">
        <w:t>and</w:t>
      </w:r>
      <w:r>
        <w:t xml:space="preserve"> </w:t>
      </w:r>
      <w:proofErr w:type="spellStart"/>
      <w:r>
        <w:t>Spyder</w:t>
      </w:r>
      <w:proofErr w:type="spellEnd"/>
      <w:r>
        <w:t xml:space="preserve">. Note that </w:t>
      </w:r>
      <w:proofErr w:type="spellStart"/>
      <w:r>
        <w:t>BlockPy</w:t>
      </w:r>
      <w:proofErr w:type="spellEnd"/>
      <w:r>
        <w:t xml:space="preserve"> wa</w:t>
      </w:r>
      <w:r w:rsidR="00667ECB">
        <w:t xml:space="preserve">s referred to as </w:t>
      </w:r>
      <w:proofErr w:type="spellStart"/>
      <w:r w:rsidR="00667ECB">
        <w:t>Blockly</w:t>
      </w:r>
      <w:proofErr w:type="spellEnd"/>
      <w:r w:rsidR="00D4021A">
        <w:t xml:space="preserve"> and </w:t>
      </w:r>
      <w:r>
        <w:t xml:space="preserve">the </w:t>
      </w:r>
      <w:proofErr w:type="spellStart"/>
      <w:r>
        <w:t>Spyder</w:t>
      </w:r>
      <w:proofErr w:type="spellEnd"/>
      <w:r>
        <w:t xml:space="preserve"> environment was referre</w:t>
      </w:r>
      <w:r w:rsidR="00667ECB">
        <w:t>d to as Python.</w:t>
      </w:r>
      <w:r w:rsidR="00D4021A">
        <w:t xml:space="preserve"> The results </w:t>
      </w:r>
      <w:r>
        <w:t>suggest that students valued their exp</w:t>
      </w:r>
      <w:r w:rsidR="00D4021A">
        <w:t xml:space="preserve">eriences with </w:t>
      </w:r>
      <w:proofErr w:type="spellStart"/>
      <w:r w:rsidR="00D4021A">
        <w:t>BlockPy</w:t>
      </w:r>
      <w:proofErr w:type="spellEnd"/>
      <w:r w:rsidR="00D4021A">
        <w:t xml:space="preserve"> more than </w:t>
      </w:r>
      <w:proofErr w:type="spellStart"/>
      <w:r w:rsidR="00667ECB">
        <w:t>NetLogo</w:t>
      </w:r>
      <w:proofErr w:type="spellEnd"/>
      <w:r w:rsidR="00667ECB">
        <w:t>, but mostly felt</w:t>
      </w:r>
      <w:r>
        <w:t xml:space="preserve"> they</w:t>
      </w:r>
      <w:r w:rsidR="00D4021A">
        <w:t xml:space="preserve"> were not getting enough Python </w:t>
      </w:r>
      <w:r>
        <w:t>experience. This is backed up by t</w:t>
      </w:r>
      <w:r w:rsidR="00D4021A">
        <w:t xml:space="preserve">he qualitative data, where some </w:t>
      </w:r>
      <w:r w:rsidR="00667ECB">
        <w:t xml:space="preserve">students said “more </w:t>
      </w:r>
      <w:proofErr w:type="spellStart"/>
      <w:r w:rsidR="00667ECB">
        <w:t>Blockly</w:t>
      </w:r>
      <w:proofErr w:type="spellEnd"/>
      <w:r w:rsidR="00667ECB">
        <w:t xml:space="preserve">, less Python” and </w:t>
      </w:r>
      <w:r>
        <w:t>others a</w:t>
      </w:r>
      <w:r w:rsidR="00D4021A">
        <w:t>sk</w:t>
      </w:r>
      <w:r w:rsidR="00667ECB">
        <w:t>ed</w:t>
      </w:r>
      <w:r w:rsidR="00D4021A">
        <w:t xml:space="preserve"> for</w:t>
      </w:r>
      <w:r w:rsidR="00667ECB">
        <w:t xml:space="preserve"> “more </w:t>
      </w:r>
      <w:proofErr w:type="spellStart"/>
      <w:r w:rsidR="00667ECB">
        <w:t>Blockly</w:t>
      </w:r>
      <w:proofErr w:type="spellEnd"/>
      <w:r w:rsidR="00667ECB">
        <w:t xml:space="preserve"> and more Python.”</w:t>
      </w:r>
    </w:p>
    <w:p w:rsidR="00B75BE7" w:rsidRDefault="00B75BE7" w:rsidP="009840A2">
      <w:pPr>
        <w:pStyle w:val="Heading2"/>
      </w:pPr>
      <w:proofErr w:type="spellStart"/>
      <w:r>
        <w:t>BlockPy</w:t>
      </w:r>
      <w:proofErr w:type="spellEnd"/>
      <w:r w:rsidR="00667ECB">
        <w:t xml:space="preserve"> usage</w:t>
      </w:r>
    </w:p>
    <w:p w:rsidR="00D4021A" w:rsidRDefault="00B75BE7" w:rsidP="009840A2">
      <w:pPr>
        <w:pStyle w:val="PARAGRAPHNOINDENT"/>
      </w:pPr>
      <w:r>
        <w:t xml:space="preserve">Over the six days spent using </w:t>
      </w:r>
      <w:proofErr w:type="spellStart"/>
      <w:r>
        <w:t>BlockP</w:t>
      </w:r>
      <w:r w:rsidR="00D4021A">
        <w:t>y</w:t>
      </w:r>
      <w:proofErr w:type="spellEnd"/>
      <w:r w:rsidR="00D4021A">
        <w:t xml:space="preserve">, students were tasked with 40 </w:t>
      </w:r>
      <w:r>
        <w:t>classwork questions and 19 homework que</w:t>
      </w:r>
      <w:r w:rsidR="00D4021A">
        <w:t xml:space="preserve">stions. Students ran their code </w:t>
      </w:r>
      <w:r>
        <w:t xml:space="preserve">an average of </w:t>
      </w:r>
      <w:r w:rsidR="006D1AC3">
        <w:t>four</w:t>
      </w:r>
      <w:r>
        <w:t xml:space="preserve"> times per problem (standar</w:t>
      </w:r>
      <w:r w:rsidR="00D4021A">
        <w:t xml:space="preserve">d deviation 1.8). </w:t>
      </w:r>
    </w:p>
    <w:p w:rsidR="00B75BE7" w:rsidRDefault="00B75BE7" w:rsidP="009840A2">
      <w:pPr>
        <w:pStyle w:val="PARAGRAPH"/>
      </w:pPr>
      <w:r>
        <w:t>Students were asked if they felt su</w:t>
      </w:r>
      <w:r w:rsidR="00D4021A">
        <w:t xml:space="preserve">ccessful </w:t>
      </w:r>
      <w:r w:rsidR="00667ECB">
        <w:t>when transitioning</w:t>
      </w:r>
      <w:r w:rsidR="00D4021A">
        <w:t xml:space="preserve"> from </w:t>
      </w:r>
      <w:proofErr w:type="spellStart"/>
      <w:r>
        <w:t>BlockPy</w:t>
      </w:r>
      <w:proofErr w:type="spellEnd"/>
      <w:r>
        <w:t xml:space="preserve"> to </w:t>
      </w:r>
      <w:proofErr w:type="spellStart"/>
      <w:r>
        <w:t>Spyder</w:t>
      </w:r>
      <w:proofErr w:type="spellEnd"/>
      <w:r>
        <w:t xml:space="preserve">. </w:t>
      </w:r>
      <w:r w:rsidR="00667ECB">
        <w:t>Sixty-five</w:t>
      </w:r>
      <w:r w:rsidR="006D1AC3">
        <w:t xml:space="preserve"> percent </w:t>
      </w:r>
      <w:r>
        <w:t>of the c</w:t>
      </w:r>
      <w:r w:rsidR="00D4021A">
        <w:t xml:space="preserve">lass agreed or strongly agreed, </w:t>
      </w:r>
      <w:r>
        <w:t>suggesting that a sizeable pop</w:t>
      </w:r>
      <w:r w:rsidR="00D4021A">
        <w:t xml:space="preserve">ulation felt uncomfortable </w:t>
      </w:r>
      <w:r>
        <w:t>during th</w:t>
      </w:r>
      <w:r w:rsidR="00667ECB">
        <w:t>e</w:t>
      </w:r>
      <w:r>
        <w:t xml:space="preserve"> transition. The origina</w:t>
      </w:r>
      <w:r w:rsidR="00D4021A">
        <w:t xml:space="preserve">l design of the mutual language </w:t>
      </w:r>
      <w:r>
        <w:t>translation featured the bloc</w:t>
      </w:r>
      <w:r w:rsidR="00D4021A">
        <w:t>k and text view</w:t>
      </w:r>
      <w:r w:rsidR="00667ECB">
        <w:t>s</w:t>
      </w:r>
      <w:r w:rsidR="00D4021A">
        <w:t xml:space="preserve"> simultaneously, </w:t>
      </w:r>
      <w:r w:rsidR="00667ECB">
        <w:t xml:space="preserve">side by </w:t>
      </w:r>
      <w:r>
        <w:t xml:space="preserve">side. However, </w:t>
      </w:r>
      <w:r w:rsidR="00667ECB">
        <w:t xml:space="preserve">log </w:t>
      </w:r>
      <w:r>
        <w:t xml:space="preserve">analysis </w:t>
      </w:r>
      <w:r w:rsidR="00D4021A">
        <w:t>reveal</w:t>
      </w:r>
      <w:r w:rsidR="00667ECB">
        <w:t xml:space="preserve">ed </w:t>
      </w:r>
      <w:r w:rsidR="00D4021A">
        <w:t xml:space="preserve">that most students </w:t>
      </w:r>
      <w:r>
        <w:t>did not take advantage of the feature. On</w:t>
      </w:r>
      <w:r w:rsidR="006D1AC3">
        <w:t xml:space="preserve">ly </w:t>
      </w:r>
      <w:r w:rsidR="00667ECB">
        <w:t>five</w:t>
      </w:r>
      <w:r w:rsidR="006D1AC3">
        <w:t xml:space="preserve"> students (roughly 15 percent</w:t>
      </w:r>
      <w:r w:rsidR="00667ECB">
        <w:t xml:space="preserve">) </w:t>
      </w:r>
      <w:r>
        <w:t>used the conversion function</w:t>
      </w:r>
      <w:r w:rsidR="00D4021A">
        <w:t xml:space="preserve">ality at all, and fewer used it </w:t>
      </w:r>
      <w:r>
        <w:t>consistently. It is possible that student</w:t>
      </w:r>
      <w:r w:rsidR="00D4021A">
        <w:t xml:space="preserve">s were observing the code as it </w:t>
      </w:r>
      <w:r>
        <w:t>changed, but they were not writing textu</w:t>
      </w:r>
      <w:r w:rsidR="00D4021A">
        <w:t xml:space="preserve">al code. It is difficult to say </w:t>
      </w:r>
      <w:r>
        <w:t>why students did not ta</w:t>
      </w:r>
      <w:r w:rsidR="00D4021A">
        <w:t xml:space="preserve">ke advantage of </w:t>
      </w:r>
      <w:r w:rsidR="00667ECB">
        <w:t>the feature</w:t>
      </w:r>
      <w:r w:rsidR="00D4021A">
        <w:t xml:space="preserve">. Our current </w:t>
      </w:r>
      <w:r>
        <w:t>hypothesis is that students were c</w:t>
      </w:r>
      <w:r w:rsidR="00D4021A">
        <w:t xml:space="preserve">onfused by the interface, which </w:t>
      </w:r>
      <w:r>
        <w:t xml:space="preserve">required manual conversion to go </w:t>
      </w:r>
      <w:r w:rsidR="00D4021A">
        <w:t xml:space="preserve">from text to blocks. In our new </w:t>
      </w:r>
      <w:r>
        <w:t>version</w:t>
      </w:r>
      <w:r w:rsidR="00667ECB">
        <w:t xml:space="preserve"> of </w:t>
      </w:r>
      <w:proofErr w:type="spellStart"/>
      <w:r w:rsidR="00667ECB">
        <w:t>BlockPy</w:t>
      </w:r>
      <w:proofErr w:type="spellEnd"/>
      <w:r>
        <w:t>, the conversion happens automatic</w:t>
      </w:r>
      <w:r w:rsidR="00667ECB">
        <w:t>ally—simply by switching tabs—and</w:t>
      </w:r>
      <w:r>
        <w:t xml:space="preserve"> intentional opportunities </w:t>
      </w:r>
      <w:r w:rsidR="00667ECB">
        <w:t xml:space="preserve">are presented </w:t>
      </w:r>
      <w:r>
        <w:t xml:space="preserve">for </w:t>
      </w:r>
      <w:r w:rsidR="00667ECB">
        <w:t>switching</w:t>
      </w:r>
      <w:r w:rsidR="00D4021A">
        <w:t xml:space="preserve">. </w:t>
      </w:r>
      <w:r>
        <w:t xml:space="preserve">Preliminary data suggests </w:t>
      </w:r>
      <w:r w:rsidR="0023242C">
        <w:t xml:space="preserve">that </w:t>
      </w:r>
      <w:r>
        <w:t>this new inter</w:t>
      </w:r>
      <w:r w:rsidR="00667ECB">
        <w:t>face greatly improves students’</w:t>
      </w:r>
      <w:r w:rsidR="00D4021A">
        <w:t xml:space="preserve"> </w:t>
      </w:r>
      <w:r>
        <w:t>transition.</w:t>
      </w:r>
    </w:p>
    <w:p w:rsidR="00B75BE7" w:rsidRDefault="00B75BE7" w:rsidP="009840A2">
      <w:pPr>
        <w:pStyle w:val="PARAGRAPH"/>
      </w:pPr>
      <w:r>
        <w:t>Students were</w:t>
      </w:r>
      <w:r w:rsidR="00667ECB">
        <w:t xml:space="preserve"> also</w:t>
      </w:r>
      <w:r>
        <w:t xml:space="preserve"> surveyed about what </w:t>
      </w:r>
      <w:r w:rsidR="0023242C">
        <w:t xml:space="preserve">most </w:t>
      </w:r>
      <w:r>
        <w:t>helpe</w:t>
      </w:r>
      <w:r w:rsidR="00D4021A">
        <w:t>d their learning. Peer</w:t>
      </w:r>
      <w:r w:rsidR="00667ECB">
        <w:t>s and instructors</w:t>
      </w:r>
      <w:r>
        <w:t xml:space="preserve"> were about on </w:t>
      </w:r>
      <w:r w:rsidR="00D4021A">
        <w:t xml:space="preserve">par with the automatic feedback </w:t>
      </w:r>
      <w:r>
        <w:t xml:space="preserve">given in </w:t>
      </w:r>
      <w:proofErr w:type="spellStart"/>
      <w:r>
        <w:t>BlockPy</w:t>
      </w:r>
      <w:proofErr w:type="spellEnd"/>
      <w:r>
        <w:t>, suggesting the strong v</w:t>
      </w:r>
      <w:r w:rsidR="00D4021A">
        <w:t xml:space="preserve">alue of the system. Despite the </w:t>
      </w:r>
      <w:r>
        <w:t xml:space="preserve">popular response to the </w:t>
      </w:r>
      <w:r w:rsidR="00667ECB">
        <w:t>s</w:t>
      </w:r>
      <w:r>
        <w:t xml:space="preserve">tate </w:t>
      </w:r>
      <w:r w:rsidR="00667ECB">
        <w:t>e</w:t>
      </w:r>
      <w:r>
        <w:t>xplore</w:t>
      </w:r>
      <w:r w:rsidR="00D4021A">
        <w:t xml:space="preserve">r, relatively few students took </w:t>
      </w:r>
      <w:r w:rsidR="00667ECB">
        <w:t xml:space="preserve">advantage of it (11 students; </w:t>
      </w:r>
      <w:r>
        <w:t>roughly 3</w:t>
      </w:r>
      <w:r w:rsidR="006D1AC3">
        <w:t xml:space="preserve">1 percent). </w:t>
      </w:r>
      <w:r w:rsidR="00667ECB">
        <w:t>Because</w:t>
      </w:r>
      <w:r w:rsidR="006D1AC3">
        <w:t xml:space="preserve"> more than 50 percent</w:t>
      </w:r>
      <w:r w:rsidR="00D4021A">
        <w:t xml:space="preserve"> of the </w:t>
      </w:r>
      <w:r>
        <w:t xml:space="preserve">class reported finding value in the data explorer, it is </w:t>
      </w:r>
      <w:r w:rsidR="00D4021A">
        <w:t xml:space="preserve">possible that </w:t>
      </w:r>
      <w:r>
        <w:t xml:space="preserve">the students benefited from instructor </w:t>
      </w:r>
      <w:r w:rsidR="00D4021A">
        <w:t xml:space="preserve">presentations of the tool, even </w:t>
      </w:r>
      <w:r w:rsidR="00667ECB">
        <w:t>if they did not</w:t>
      </w:r>
      <w:r>
        <w:t xml:space="preserve"> t</w:t>
      </w:r>
      <w:r w:rsidR="00D4021A">
        <w:t>ake advantage of it themselves.</w:t>
      </w:r>
    </w:p>
    <w:p w:rsidR="00B75BE7" w:rsidRDefault="00930607" w:rsidP="009840A2">
      <w:pPr>
        <w:pStyle w:val="Heading2"/>
      </w:pPr>
      <w:r>
        <w:t>Data-science c</w:t>
      </w:r>
      <w:r w:rsidR="00B75BE7">
        <w:t>ontext</w:t>
      </w:r>
    </w:p>
    <w:p w:rsidR="00B75BE7" w:rsidRDefault="00667ECB" w:rsidP="009840A2">
      <w:pPr>
        <w:pStyle w:val="PARAGRAPHNOINDENT"/>
      </w:pPr>
      <w:r>
        <w:t>Finally, s</w:t>
      </w:r>
      <w:r w:rsidR="00B75BE7">
        <w:t>tudents were surveyed about their percep</w:t>
      </w:r>
      <w:r w:rsidR="00D4021A">
        <w:t xml:space="preserve">tions of the value of different </w:t>
      </w:r>
      <w:r w:rsidR="00B75BE7">
        <w:t xml:space="preserve">course experiences </w:t>
      </w:r>
      <w:r>
        <w:t>with regard</w:t>
      </w:r>
      <w:r w:rsidR="00B75BE7">
        <w:t xml:space="preserve"> to t</w:t>
      </w:r>
      <w:r w:rsidR="00D4021A">
        <w:t xml:space="preserve">heir long-term career goals and </w:t>
      </w:r>
      <w:r w:rsidR="00B75BE7">
        <w:t xml:space="preserve">their interest in potential contexts for </w:t>
      </w:r>
      <w:r w:rsidR="00D4021A">
        <w:t xml:space="preserve">introductory computing courses. </w:t>
      </w:r>
      <w:r w:rsidR="00B75BE7">
        <w:t>Each of these contexts were briefly desc</w:t>
      </w:r>
      <w:r w:rsidR="00D4021A">
        <w:t>ribed</w:t>
      </w:r>
      <w:r w:rsidR="006D1AC3">
        <w:t>—</w:t>
      </w:r>
      <w:r w:rsidR="00D4021A">
        <w:t xml:space="preserve">for example, the </w:t>
      </w:r>
      <w:r w:rsidR="00C430CD">
        <w:t xml:space="preserve">media computation </w:t>
      </w:r>
      <w:r>
        <w:t>context was listed as “</w:t>
      </w:r>
      <w:r w:rsidR="00B75BE7">
        <w:t>working with pictures, sounds</w:t>
      </w:r>
      <w:r>
        <w:t>,</w:t>
      </w:r>
      <w:r w:rsidR="00B75BE7">
        <w:t xml:space="preserve"> and mov</w:t>
      </w:r>
      <w:r>
        <w:t>ies.”</w:t>
      </w:r>
    </w:p>
    <w:p w:rsidR="00B75BE7" w:rsidRDefault="0047271D" w:rsidP="009840A2">
      <w:pPr>
        <w:pStyle w:val="PARAGRAPH"/>
      </w:pPr>
      <w:r>
        <w:t>The results</w:t>
      </w:r>
      <w:r w:rsidR="00B75BE7">
        <w:t xml:space="preserve"> suggest that s</w:t>
      </w:r>
      <w:r w:rsidR="00D4021A">
        <w:t xml:space="preserve">tudents find data science to be </w:t>
      </w:r>
      <w:r>
        <w:t>compelling—</w:t>
      </w:r>
      <w:r w:rsidR="00B75BE7">
        <w:t>this should be ta</w:t>
      </w:r>
      <w:r>
        <w:t>ken with a grain of salt, however, because most</w:t>
      </w:r>
      <w:r w:rsidR="00D4021A">
        <w:t xml:space="preserve"> </w:t>
      </w:r>
      <w:r w:rsidR="00B75BE7">
        <w:t>students have negligible experience with</w:t>
      </w:r>
      <w:r w:rsidR="00D4021A">
        <w:t xml:space="preserve"> alternative </w:t>
      </w:r>
      <w:r w:rsidR="00D4021A">
        <w:lastRenderedPageBreak/>
        <w:t xml:space="preserve">contexts. However, </w:t>
      </w:r>
      <w:r w:rsidR="00B75BE7">
        <w:t>our preliminary results suggest that this</w:t>
      </w:r>
      <w:r w:rsidR="00D4021A">
        <w:t xml:space="preserve"> is an approach worth exploring further.</w:t>
      </w:r>
    </w:p>
    <w:p w:rsidR="00B75BE7" w:rsidRDefault="00B75BE7" w:rsidP="00D4021A">
      <w:pPr>
        <w:pStyle w:val="Heading1"/>
      </w:pPr>
      <w:r>
        <w:t>Future Work</w:t>
      </w:r>
    </w:p>
    <w:p w:rsidR="00C430CD" w:rsidRDefault="00B75BE7" w:rsidP="009840A2">
      <w:pPr>
        <w:pStyle w:val="PARAGRAPHNOINDENT"/>
      </w:pPr>
      <w:proofErr w:type="spellStart"/>
      <w:r>
        <w:t>BlockPy</w:t>
      </w:r>
      <w:proofErr w:type="spellEnd"/>
      <w:r>
        <w:t xml:space="preserve"> is an evolving project. We have </w:t>
      </w:r>
      <w:r w:rsidR="00D4021A">
        <w:t xml:space="preserve">a number of features planned to </w:t>
      </w:r>
      <w:r w:rsidR="0047271D">
        <w:t xml:space="preserve">expand </w:t>
      </w:r>
      <w:r w:rsidR="00435FED">
        <w:t xml:space="preserve">support for Python and for </w:t>
      </w:r>
      <w:r w:rsidR="00D4021A">
        <w:t xml:space="preserve">the </w:t>
      </w:r>
      <w:r>
        <w:t>guided feedback API for instructo</w:t>
      </w:r>
      <w:r w:rsidR="00D4021A">
        <w:t xml:space="preserve">rs, such as leveraging more </w:t>
      </w:r>
      <w:r>
        <w:t>st</w:t>
      </w:r>
      <w:r w:rsidR="00435FED">
        <w:t>atic/dynamic</w:t>
      </w:r>
      <w:r>
        <w:t xml:space="preserve"> inference techniques to improve block rendering and</w:t>
      </w:r>
      <w:r w:rsidR="00D4021A">
        <w:t xml:space="preserve"> error reporting.</w:t>
      </w:r>
      <w:r w:rsidR="00C430CD">
        <w:t xml:space="preserve"> </w:t>
      </w:r>
    </w:p>
    <w:p w:rsidR="00B75BE7" w:rsidRDefault="00B75BE7" w:rsidP="009840A2">
      <w:pPr>
        <w:pStyle w:val="PARAGRAPH"/>
      </w:pPr>
      <w:r>
        <w:t>One of the biggest values of a block-based environment is</w:t>
      </w:r>
      <w:r w:rsidR="00011082">
        <w:t xml:space="preserve"> </w:t>
      </w:r>
      <w:r>
        <w:t xml:space="preserve">that it can immediately expose the breadth of a </w:t>
      </w:r>
      <w:r w:rsidR="00C430CD">
        <w:t xml:space="preserve">rich API, which </w:t>
      </w:r>
      <w:r>
        <w:t>greatly</w:t>
      </w:r>
      <w:r w:rsidR="00011082">
        <w:t xml:space="preserve"> </w:t>
      </w:r>
      <w:r w:rsidR="00C430CD">
        <w:t>reduces students’</w:t>
      </w:r>
      <w:r>
        <w:t xml:space="preserve"> dependency on document</w:t>
      </w:r>
      <w:r w:rsidR="00D4021A">
        <w:t xml:space="preserve">ation. </w:t>
      </w:r>
      <w:r w:rsidR="00C430CD">
        <w:t xml:space="preserve">However, this can </w:t>
      </w:r>
      <w:r>
        <w:t>also be a downside, as stude</w:t>
      </w:r>
      <w:r w:rsidR="00D4021A">
        <w:t xml:space="preserve">nts might be overwhelmed by the </w:t>
      </w:r>
      <w:r w:rsidR="00C430CD">
        <w:t xml:space="preserve">interface’s </w:t>
      </w:r>
      <w:r>
        <w:t>features</w:t>
      </w:r>
      <w:r w:rsidR="00C430CD">
        <w:t xml:space="preserve">. Thus, an open research question is deciding at what rate to expose language </w:t>
      </w:r>
      <w:r w:rsidR="00D4021A">
        <w:t>features.</w:t>
      </w:r>
    </w:p>
    <w:p w:rsidR="00B75BE7" w:rsidRDefault="00B75BE7" w:rsidP="009840A2">
      <w:pPr>
        <w:pStyle w:val="PARAGRAPH"/>
      </w:pPr>
      <w:r>
        <w:t>One of the major advantages of game and animation design as an</w:t>
      </w:r>
      <w:r w:rsidR="00011082">
        <w:t xml:space="preserve"> </w:t>
      </w:r>
      <w:r>
        <w:t>introductory context is that they make abstract concepts concrete.</w:t>
      </w:r>
      <w:r w:rsidR="00011082">
        <w:t xml:space="preserve"> </w:t>
      </w:r>
      <w:r>
        <w:t>Further analysis i</w:t>
      </w:r>
      <w:r w:rsidR="006D1AC3">
        <w:t>s needed to determine the trade</w:t>
      </w:r>
      <w:r>
        <w:t>offs of using</w:t>
      </w:r>
      <w:r w:rsidR="00011082">
        <w:t xml:space="preserve"> </w:t>
      </w:r>
      <w:r>
        <w:t xml:space="preserve">different contexts. </w:t>
      </w:r>
      <w:proofErr w:type="spellStart"/>
      <w:r>
        <w:t>BlockPy</w:t>
      </w:r>
      <w:proofErr w:type="spellEnd"/>
      <w:r>
        <w:t xml:space="preserve"> can </w:t>
      </w:r>
      <w:r w:rsidR="00C430CD">
        <w:t xml:space="preserve">help determine these tradeoffs by supporting </w:t>
      </w:r>
      <w:r>
        <w:t>alternative contexts, such as turtle graphics and media computation</w:t>
      </w:r>
      <w:r w:rsidR="00011082">
        <w:t xml:space="preserve"> </w:t>
      </w:r>
      <w:r>
        <w:t>libraries.</w:t>
      </w:r>
    </w:p>
    <w:p w:rsidR="00B75BE7" w:rsidRPr="00011082" w:rsidRDefault="00B75BE7" w:rsidP="009840A2">
      <w:pPr>
        <w:pStyle w:val="PARAGRAPH"/>
      </w:pPr>
      <w:r w:rsidRPr="00011082">
        <w:t xml:space="preserve">It is difficult to derive conclusive results from our pilot </w:t>
      </w:r>
      <w:r w:rsidR="00C430CD">
        <w:t xml:space="preserve">study </w:t>
      </w:r>
      <w:r w:rsidRPr="00011082">
        <w:t>due to the</w:t>
      </w:r>
      <w:r w:rsidR="00011082" w:rsidRPr="00011082">
        <w:t xml:space="preserve"> </w:t>
      </w:r>
      <w:r w:rsidRPr="00011082">
        <w:t xml:space="preserve">small population size and the evolving nature of </w:t>
      </w:r>
      <w:proofErr w:type="spellStart"/>
      <w:r w:rsidRPr="00011082">
        <w:t>BlockPy</w:t>
      </w:r>
      <w:proofErr w:type="spellEnd"/>
      <w:r w:rsidRPr="00011082">
        <w:t>. Preliminary</w:t>
      </w:r>
      <w:r w:rsidR="00011082" w:rsidRPr="00011082">
        <w:t xml:space="preserve"> </w:t>
      </w:r>
      <w:r w:rsidRPr="00011082">
        <w:t xml:space="preserve">results from </w:t>
      </w:r>
      <w:r w:rsidR="00C430CD">
        <w:t>in-progress</w:t>
      </w:r>
      <w:r w:rsidRPr="00011082">
        <w:t xml:space="preserve"> studies suggest that recent improvements</w:t>
      </w:r>
      <w:r w:rsidR="00011082" w:rsidRPr="00011082">
        <w:t xml:space="preserve"> </w:t>
      </w:r>
      <w:r w:rsidRPr="00011082">
        <w:t xml:space="preserve">have overcome a number of limitations to the environment and </w:t>
      </w:r>
      <w:r w:rsidR="00C430CD">
        <w:t xml:space="preserve">that </w:t>
      </w:r>
      <w:r w:rsidRPr="00011082">
        <w:t>user</w:t>
      </w:r>
      <w:r w:rsidR="00011082" w:rsidRPr="00011082">
        <w:t xml:space="preserve"> </w:t>
      </w:r>
      <w:r w:rsidRPr="00011082">
        <w:t>feedback has dramatically imp</w:t>
      </w:r>
      <w:r w:rsidR="00C430CD">
        <w:t>roved. We are conducting follow-</w:t>
      </w:r>
      <w:r w:rsidRPr="00011082">
        <w:t>up studies</w:t>
      </w:r>
      <w:r w:rsidR="00011082" w:rsidRPr="00011082">
        <w:t xml:space="preserve"> </w:t>
      </w:r>
      <w:r w:rsidR="00C430CD">
        <w:t>on the logged students’</w:t>
      </w:r>
      <w:r w:rsidRPr="00011082">
        <w:t xml:space="preserve"> code, even as we collect more data on the newest</w:t>
      </w:r>
      <w:r w:rsidR="00011082" w:rsidRPr="00011082">
        <w:t xml:space="preserve"> </w:t>
      </w:r>
      <w:r w:rsidRPr="00011082">
        <w:t xml:space="preserve">iteration. We are hopeful that </w:t>
      </w:r>
      <w:proofErr w:type="spellStart"/>
      <w:r w:rsidRPr="00011082">
        <w:t>BlockPy</w:t>
      </w:r>
      <w:proofErr w:type="spellEnd"/>
      <w:r w:rsidRPr="00011082">
        <w:t xml:space="preserve"> will increase its user base,</w:t>
      </w:r>
      <w:r w:rsidR="00011082" w:rsidRPr="00011082">
        <w:t xml:space="preserve"> </w:t>
      </w:r>
      <w:r w:rsidRPr="00011082">
        <w:t xml:space="preserve">providing a larger sample of learners </w:t>
      </w:r>
      <w:r w:rsidR="00C430CD">
        <w:t xml:space="preserve">and </w:t>
      </w:r>
      <w:r w:rsidRPr="00011082">
        <w:t>more meaningful data.</w:t>
      </w:r>
    </w:p>
    <w:p w:rsidR="00B75BE7" w:rsidRPr="00011082" w:rsidRDefault="00B75BE7" w:rsidP="009840A2">
      <w:pPr>
        <w:pStyle w:val="PARAGRAPH"/>
      </w:pPr>
      <w:proofErr w:type="spellStart"/>
      <w:r w:rsidRPr="00011082">
        <w:t>BlockPy</w:t>
      </w:r>
      <w:proofErr w:type="spellEnd"/>
      <w:r w:rsidRPr="00011082">
        <w:t xml:space="preserve"> is being developed in an on-demand fashion, driven by immediate</w:t>
      </w:r>
      <w:r w:rsidR="00011082" w:rsidRPr="00011082">
        <w:t xml:space="preserve"> </w:t>
      </w:r>
      <w:r w:rsidRPr="00011082">
        <w:t>course needs, but is still limited. For example, the block interface</w:t>
      </w:r>
      <w:r w:rsidR="00011082" w:rsidRPr="00011082">
        <w:t xml:space="preserve"> </w:t>
      </w:r>
      <w:r w:rsidRPr="00011082">
        <w:t>does not support a number of advanced Python features, such as an</w:t>
      </w:r>
      <w:r w:rsidR="00011082" w:rsidRPr="00011082">
        <w:t xml:space="preserve"> </w:t>
      </w:r>
      <w:r w:rsidR="006D1AC3">
        <w:t>interface for writing o</w:t>
      </w:r>
      <w:r w:rsidRPr="00011082">
        <w:t>bject-oriented classes. This does not mean that</w:t>
      </w:r>
      <w:r w:rsidR="00011082" w:rsidRPr="00011082">
        <w:t xml:space="preserve"> </w:t>
      </w:r>
      <w:r w:rsidRPr="00011082">
        <w:t>students cannot write programs featuring classes or other advanced</w:t>
      </w:r>
      <w:r w:rsidR="00011082" w:rsidRPr="00011082">
        <w:t xml:space="preserve"> </w:t>
      </w:r>
      <w:r w:rsidR="00C430CD">
        <w:t>features, as</w:t>
      </w:r>
      <w:r w:rsidRPr="00011082">
        <w:t xml:space="preserve"> Python code using these features render in </w:t>
      </w:r>
      <w:proofErr w:type="spellStart"/>
      <w:r w:rsidRPr="00011082">
        <w:t>BlockPy</w:t>
      </w:r>
      <w:proofErr w:type="spellEnd"/>
      <w:r w:rsidRPr="00011082">
        <w:t xml:space="preserve"> as</w:t>
      </w:r>
      <w:r w:rsidR="00011082" w:rsidRPr="00011082">
        <w:t xml:space="preserve"> </w:t>
      </w:r>
      <w:r w:rsidRPr="00011082">
        <w:t>embedded text blocks and execute through Skulpt normally. There is</w:t>
      </w:r>
      <w:r w:rsidR="00011082" w:rsidRPr="00011082">
        <w:t xml:space="preserve"> </w:t>
      </w:r>
      <w:r w:rsidRPr="00011082">
        <w:t>no technical impediment to suppor</w:t>
      </w:r>
      <w:r w:rsidR="00C430CD">
        <w:t>ting these features—</w:t>
      </w:r>
      <w:r w:rsidRPr="00011082">
        <w:t>the process is</w:t>
      </w:r>
      <w:r w:rsidR="00011082" w:rsidRPr="00011082">
        <w:t xml:space="preserve"> </w:t>
      </w:r>
      <w:r w:rsidRPr="00011082">
        <w:t>limited only by time and community interest.</w:t>
      </w:r>
    </w:p>
    <w:p w:rsidR="00B75BE7" w:rsidRDefault="00B75BE7" w:rsidP="00011082">
      <w:pPr>
        <w:pStyle w:val="CONCLUSION"/>
      </w:pPr>
      <w:r w:rsidRPr="00011082">
        <w:rPr>
          <w:rStyle w:val="conclusioncap"/>
        </w:rPr>
        <w:t>W</w:t>
      </w:r>
      <w:r w:rsidR="00011082">
        <w:t xml:space="preserve">e believe </w:t>
      </w:r>
      <w:proofErr w:type="spellStart"/>
      <w:r>
        <w:t>BlockPy</w:t>
      </w:r>
      <w:proofErr w:type="spellEnd"/>
      <w:r>
        <w:t xml:space="preserve"> represents a new</w:t>
      </w:r>
      <w:r w:rsidR="00011082">
        <w:t xml:space="preserve"> </w:t>
      </w:r>
      <w:r>
        <w:t>paradigm for introductory learners, blending interactive support with a</w:t>
      </w:r>
      <w:r w:rsidR="00011082">
        <w:t xml:space="preserve"> </w:t>
      </w:r>
      <w:r w:rsidR="00C430CD">
        <w:t>clear</w:t>
      </w:r>
      <w:r>
        <w:t xml:space="preserve"> path to programming maturity. By teaching in the context of data</w:t>
      </w:r>
      <w:r w:rsidR="00011082">
        <w:t xml:space="preserve"> </w:t>
      </w:r>
      <w:r>
        <w:t xml:space="preserve">science, </w:t>
      </w:r>
      <w:proofErr w:type="spellStart"/>
      <w:r w:rsidR="00C430CD">
        <w:t>BlockPy</w:t>
      </w:r>
      <w:proofErr w:type="spellEnd"/>
      <w:r>
        <w:t xml:space="preserve"> provide</w:t>
      </w:r>
      <w:r w:rsidR="00C430CD">
        <w:t>s</w:t>
      </w:r>
      <w:r>
        <w:t xml:space="preserve"> authenticity even as </w:t>
      </w:r>
      <w:r w:rsidR="00C430CD">
        <w:t>it helps transition</w:t>
      </w:r>
      <w:r>
        <w:t xml:space="preserve"> students </w:t>
      </w:r>
      <w:r w:rsidR="00C430CD">
        <w:t>to</w:t>
      </w:r>
      <w:r>
        <w:t xml:space="preserve"> a more serious</w:t>
      </w:r>
      <w:r w:rsidR="00C430CD">
        <w:t xml:space="preserve"> programming</w:t>
      </w:r>
      <w:r>
        <w:t xml:space="preserve"> environment. Research </w:t>
      </w:r>
      <w:r w:rsidR="00C430CD">
        <w:t>using</w:t>
      </w:r>
      <w:r>
        <w:t xml:space="preserve"> </w:t>
      </w:r>
      <w:proofErr w:type="spellStart"/>
      <w:r>
        <w:t>BlockPy</w:t>
      </w:r>
      <w:proofErr w:type="spellEnd"/>
      <w:r>
        <w:t xml:space="preserve"> will</w:t>
      </w:r>
      <w:r w:rsidR="00011082">
        <w:t xml:space="preserve"> </w:t>
      </w:r>
      <w:r>
        <w:t>help answer crucial questions about the value of data science and</w:t>
      </w:r>
      <w:r w:rsidR="00011082">
        <w:t xml:space="preserve"> </w:t>
      </w:r>
      <w:r>
        <w:t>b</w:t>
      </w:r>
      <w:r w:rsidR="00C430CD">
        <w:t xml:space="preserve">locks. Our hope is that </w:t>
      </w:r>
      <w:proofErr w:type="spellStart"/>
      <w:r w:rsidR="00C430CD">
        <w:t>BlockPy’</w:t>
      </w:r>
      <w:r>
        <w:t>s</w:t>
      </w:r>
      <w:proofErr w:type="spellEnd"/>
      <w:r>
        <w:t xml:space="preserve"> open nature can encourage learners</w:t>
      </w:r>
      <w:r w:rsidR="00011082">
        <w:t xml:space="preserve"> </w:t>
      </w:r>
      <w:r>
        <w:t>from diverse fields to engage with computing in a way that will lead to</w:t>
      </w:r>
      <w:r w:rsidR="00011082">
        <w:t xml:space="preserve"> </w:t>
      </w:r>
      <w:r>
        <w:t>a computing-rich future for a larger population.</w:t>
      </w:r>
    </w:p>
    <w:p w:rsidR="00B75BE7" w:rsidRPr="00B75BE7" w:rsidRDefault="00B75BE7" w:rsidP="009840A2">
      <w:pPr>
        <w:pStyle w:val="ACKHEAD"/>
      </w:pPr>
      <w:r w:rsidRPr="00B75BE7">
        <w:t>Acknowledgments</w:t>
      </w:r>
    </w:p>
    <w:p w:rsidR="00B75BE7" w:rsidRDefault="00B75BE7" w:rsidP="00B75BE7">
      <w:pPr>
        <w:pStyle w:val="ACKNOWLEDGMENTS"/>
      </w:pPr>
      <w:r>
        <w:t>We gratefully acknowledge the support of the National Science Foundation under grants DGE-0822220, DUE-1444094, and DUE-1624320.</w:t>
      </w:r>
    </w:p>
    <w:p w:rsidR="00B75BE7" w:rsidRPr="007C24D8" w:rsidRDefault="007C24D8" w:rsidP="009840A2">
      <w:pPr>
        <w:pStyle w:val="BIBHEAD"/>
      </w:pPr>
      <w:r w:rsidRPr="007C24D8">
        <w:lastRenderedPageBreak/>
        <w:t>References</w:t>
      </w:r>
    </w:p>
    <w:p w:rsidR="007457F6" w:rsidRDefault="007457F6" w:rsidP="009840A2">
      <w:pPr>
        <w:pStyle w:val="BIBREF"/>
      </w:pPr>
      <w:r w:rsidRPr="00011082">
        <w:t xml:space="preserve">B.D. Jones, “Motivating Students to Engage in Learning: The MUSIC Model of Academic Motivation,” </w:t>
      </w:r>
      <w:r w:rsidRPr="00011082">
        <w:rPr>
          <w:i/>
        </w:rPr>
        <w:t>Int’l J. Teaching and Learning in Higher Education</w:t>
      </w:r>
      <w:r w:rsidR="00CF48ED">
        <w:t>, vol. 21, no. 2, 2009, pp. 272–</w:t>
      </w:r>
      <w:r w:rsidRPr="00011082">
        <w:t>285.</w:t>
      </w:r>
    </w:p>
    <w:p w:rsidR="007457F6" w:rsidRDefault="007457F6" w:rsidP="009840A2">
      <w:pPr>
        <w:pStyle w:val="BIBREF"/>
      </w:pPr>
      <w:r w:rsidRPr="00011082">
        <w:t xml:space="preserve">M. </w:t>
      </w:r>
      <w:proofErr w:type="spellStart"/>
      <w:r w:rsidRPr="00011082">
        <w:t>Guzdial</w:t>
      </w:r>
      <w:proofErr w:type="spellEnd"/>
      <w:r w:rsidRPr="00011082">
        <w:t xml:space="preserve"> and A.E. </w:t>
      </w:r>
      <w:proofErr w:type="spellStart"/>
      <w:r w:rsidRPr="00011082">
        <w:t>Tew</w:t>
      </w:r>
      <w:proofErr w:type="spellEnd"/>
      <w:r w:rsidRPr="00011082">
        <w:t xml:space="preserve">, “Imagineering Inauthentic Legitimate Peripheral Participation: An Instructional Design Approach for Motivating Computing Education,” </w:t>
      </w:r>
      <w:r w:rsidRPr="00011082">
        <w:rPr>
          <w:i/>
        </w:rPr>
        <w:t>Proc. 2nd Int’l Workshop Computing Education Research</w:t>
      </w:r>
      <w:r w:rsidR="00CF48ED">
        <w:t xml:space="preserve"> (ICER 06), 2006, pp. 51–</w:t>
      </w:r>
      <w:r w:rsidRPr="00011082">
        <w:t xml:space="preserve">58. </w:t>
      </w:r>
    </w:p>
    <w:p w:rsidR="00B75BE7" w:rsidRPr="00011082" w:rsidRDefault="00011082" w:rsidP="009840A2">
      <w:pPr>
        <w:pStyle w:val="BIBREF"/>
      </w:pPr>
      <w:r w:rsidRPr="00011082">
        <w:t>A.C. Bart et al</w:t>
      </w:r>
      <w:r w:rsidR="00B75BE7" w:rsidRPr="00011082">
        <w:t>.</w:t>
      </w:r>
      <w:r w:rsidRPr="00011082">
        <w:t>,</w:t>
      </w:r>
      <w:r w:rsidR="00CF48ED">
        <w:t xml:space="preserve"> “Computing with CORGIS</w:t>
      </w:r>
      <w:r w:rsidR="00B75BE7" w:rsidRPr="00011082">
        <w:t>: Diverse, Real-World Datasets for</w:t>
      </w:r>
      <w:r w:rsidRPr="00011082">
        <w:t xml:space="preserve"> Introductory Computing,</w:t>
      </w:r>
      <w:r w:rsidR="00B75BE7" w:rsidRPr="00011082">
        <w:t xml:space="preserve">” </w:t>
      </w:r>
      <w:r w:rsidRPr="00011082">
        <w:rPr>
          <w:i/>
        </w:rPr>
        <w:t>Proc. 48th ACM</w:t>
      </w:r>
      <w:r w:rsidR="00B75BE7" w:rsidRPr="00011082">
        <w:rPr>
          <w:i/>
        </w:rPr>
        <w:t xml:space="preserve"> Technical</w:t>
      </w:r>
      <w:r w:rsidRPr="00011082">
        <w:rPr>
          <w:i/>
        </w:rPr>
        <w:t xml:space="preserve"> </w:t>
      </w:r>
      <w:proofErr w:type="spellStart"/>
      <w:r w:rsidRPr="00011082">
        <w:rPr>
          <w:i/>
        </w:rPr>
        <w:t>Symp</w:t>
      </w:r>
      <w:proofErr w:type="spellEnd"/>
      <w:r w:rsidRPr="00011082">
        <w:rPr>
          <w:i/>
        </w:rPr>
        <w:t>. Computer Science Education</w:t>
      </w:r>
      <w:r w:rsidR="00CF48ED">
        <w:t xml:space="preserve"> (SIGCSE 17), 2017, pp. 57–62</w:t>
      </w:r>
      <w:r w:rsidRPr="00011082">
        <w:t xml:space="preserve">. </w:t>
      </w:r>
    </w:p>
    <w:p w:rsidR="006972FB" w:rsidRDefault="006972FB" w:rsidP="009840A2">
      <w:pPr>
        <w:pStyle w:val="BIBREF"/>
      </w:pPr>
      <w:r w:rsidRPr="00011082">
        <w:t xml:space="preserve">P. Guo, “Python Is Now the Most Popular Introductory Teaching Language at Top US Universities,” blog, </w:t>
      </w:r>
      <w:r w:rsidRPr="001026A7">
        <w:rPr>
          <w:i/>
        </w:rPr>
        <w:t>Comm. ACM</w:t>
      </w:r>
      <w:r w:rsidRPr="00011082">
        <w:t>, 7 Jul. 2014; cacm.acm.org/blogs/blog-cacm/176450-python-is-now-the-most-popular-introductory-teaching-language-at-top-u-s-universities/fulltext.</w:t>
      </w:r>
    </w:p>
    <w:p w:rsidR="007E4600" w:rsidRDefault="007E4600" w:rsidP="009840A2">
      <w:pPr>
        <w:pStyle w:val="BIBREF"/>
      </w:pPr>
      <w:r w:rsidRPr="00011082">
        <w:t xml:space="preserve">A. </w:t>
      </w:r>
      <w:proofErr w:type="spellStart"/>
      <w:r w:rsidRPr="00011082">
        <w:t>Ko</w:t>
      </w:r>
      <w:proofErr w:type="spellEnd"/>
      <w:r w:rsidRPr="00011082">
        <w:t>, “Programming Languages Are the Least Usable, but Most Powerful Human-Computer Interfaces Ever Invented,” blog, 25 Mar. 2014; blogs.uw.edu/</w:t>
      </w:r>
      <w:proofErr w:type="spellStart"/>
      <w:r w:rsidRPr="00011082">
        <w:t>ajko</w:t>
      </w:r>
      <w:proofErr w:type="spellEnd"/>
      <w:r w:rsidRPr="00011082">
        <w:t>/2014/03/25/programming-languages.</w:t>
      </w:r>
    </w:p>
    <w:p w:rsidR="007E4600" w:rsidRDefault="007E4600" w:rsidP="009840A2">
      <w:pPr>
        <w:pStyle w:val="BIBREF"/>
      </w:pPr>
      <w:r w:rsidRPr="00011082">
        <w:t xml:space="preserve">T.W. Price and T. Barnes, “Comparing Textual and Block Interfaces in a Novice Programming Environment,” </w:t>
      </w:r>
      <w:r w:rsidRPr="00011082">
        <w:rPr>
          <w:i/>
        </w:rPr>
        <w:t>Proc. 11th Ann. Int’l Conf. Int’l Computing Education Research</w:t>
      </w:r>
      <w:r w:rsidR="00CF48ED">
        <w:t xml:space="preserve"> (ICER 15), 2015, pp. 91–</w:t>
      </w:r>
      <w:r w:rsidRPr="00011082">
        <w:t xml:space="preserve">99.  </w:t>
      </w:r>
    </w:p>
    <w:p w:rsidR="007E4600" w:rsidRDefault="007E4600" w:rsidP="009840A2">
      <w:pPr>
        <w:pStyle w:val="BIBREF"/>
      </w:pPr>
      <w:r w:rsidRPr="00011082">
        <w:t xml:space="preserve">D. </w:t>
      </w:r>
      <w:proofErr w:type="spellStart"/>
      <w:r w:rsidRPr="00011082">
        <w:t>Weintrop</w:t>
      </w:r>
      <w:proofErr w:type="spellEnd"/>
      <w:r w:rsidRPr="00011082">
        <w:t xml:space="preserve"> and U. </w:t>
      </w:r>
      <w:proofErr w:type="spellStart"/>
      <w:r w:rsidRPr="00011082">
        <w:t>Wilensky</w:t>
      </w:r>
      <w:proofErr w:type="spellEnd"/>
      <w:r w:rsidRPr="00011082">
        <w:t xml:space="preserve">, “Using Commutative Assessments to Compare Conceptual Understanding in </w:t>
      </w:r>
      <w:r w:rsidRPr="00CF48ED">
        <w:t xml:space="preserve">Blocks-Based and Text-Based Programs,” </w:t>
      </w:r>
      <w:r w:rsidRPr="00CF48ED">
        <w:rPr>
          <w:i/>
        </w:rPr>
        <w:t>Proc. 11th Ann. Int’l Conf. on Int’l Computing Education Research</w:t>
      </w:r>
      <w:r w:rsidRPr="00CF48ED">
        <w:t xml:space="preserve"> (ICER 15), 2015, </w:t>
      </w:r>
      <w:r w:rsidR="00CF48ED">
        <w:t>pp. 101–</w:t>
      </w:r>
      <w:r w:rsidR="00CF48ED" w:rsidRPr="00CF48ED">
        <w:t>110</w:t>
      </w:r>
      <w:r w:rsidRPr="00CF48ED">
        <w:t xml:space="preserve">. </w:t>
      </w:r>
    </w:p>
    <w:p w:rsidR="007E4600" w:rsidRDefault="007E4600" w:rsidP="009840A2">
      <w:pPr>
        <w:pStyle w:val="BIBREF"/>
      </w:pPr>
      <w:r w:rsidRPr="00011082">
        <w:t xml:space="preserve">T. Tang, S. </w:t>
      </w:r>
      <w:proofErr w:type="spellStart"/>
      <w:r w:rsidRPr="00011082">
        <w:t>Rixner</w:t>
      </w:r>
      <w:proofErr w:type="spellEnd"/>
      <w:r w:rsidRPr="00011082">
        <w:t xml:space="preserve">, and J. Warren, “An Environment for Learning Interactive Programming,” </w:t>
      </w:r>
      <w:r w:rsidRPr="00011082">
        <w:rPr>
          <w:i/>
        </w:rPr>
        <w:t xml:space="preserve">Proc. 45th ACM Technical </w:t>
      </w:r>
      <w:proofErr w:type="spellStart"/>
      <w:r w:rsidRPr="00011082">
        <w:rPr>
          <w:i/>
        </w:rPr>
        <w:t>Symp</w:t>
      </w:r>
      <w:proofErr w:type="spellEnd"/>
      <w:r w:rsidRPr="00011082">
        <w:rPr>
          <w:i/>
        </w:rPr>
        <w:t xml:space="preserve">. Computer Science Education </w:t>
      </w:r>
      <w:r w:rsidRPr="00011082">
        <w:t xml:space="preserve">(SIGCSE 14), </w:t>
      </w:r>
      <w:r w:rsidR="00CF48ED">
        <w:t>2014, pp. 671–</w:t>
      </w:r>
      <w:r w:rsidRPr="00011082">
        <w:t>6</w:t>
      </w:r>
      <w:r>
        <w:t xml:space="preserve">76. </w:t>
      </w:r>
    </w:p>
    <w:p w:rsidR="007E4600" w:rsidRPr="00011082" w:rsidRDefault="007E4600" w:rsidP="009840A2">
      <w:pPr>
        <w:pStyle w:val="BIBREF"/>
      </w:pPr>
      <w:r w:rsidRPr="00011082">
        <w:t xml:space="preserve">S.H. Edwards, D.S. Tilden, and A. </w:t>
      </w:r>
      <w:proofErr w:type="spellStart"/>
      <w:r w:rsidRPr="00011082">
        <w:t>Allevato</w:t>
      </w:r>
      <w:proofErr w:type="spellEnd"/>
      <w:r w:rsidRPr="00011082">
        <w:t>, “</w:t>
      </w:r>
      <w:proofErr w:type="spellStart"/>
      <w:r w:rsidRPr="00011082">
        <w:t>Pythy</w:t>
      </w:r>
      <w:proofErr w:type="spellEnd"/>
      <w:r w:rsidRPr="00011082">
        <w:t xml:space="preserve">: Improving the Introductory Python Programming Experience,” </w:t>
      </w:r>
      <w:r w:rsidRPr="00011082">
        <w:rPr>
          <w:i/>
        </w:rPr>
        <w:t xml:space="preserve">Proc. 45th ACM Technical </w:t>
      </w:r>
      <w:proofErr w:type="spellStart"/>
      <w:r w:rsidRPr="00011082">
        <w:rPr>
          <w:i/>
        </w:rPr>
        <w:t>Symp</w:t>
      </w:r>
      <w:proofErr w:type="spellEnd"/>
      <w:r w:rsidRPr="00011082">
        <w:rPr>
          <w:i/>
        </w:rPr>
        <w:t>. Computer Science Education</w:t>
      </w:r>
      <w:r w:rsidR="007A127E">
        <w:t xml:space="preserve"> (SIGCSE 14), 2014, pp. 641</w:t>
      </w:r>
      <w:r w:rsidR="00CF48ED">
        <w:t>–</w:t>
      </w:r>
      <w:r w:rsidR="007A127E">
        <w:t>6</w:t>
      </w:r>
      <w:r w:rsidRPr="00011082">
        <w:t xml:space="preserve">46. </w:t>
      </w:r>
    </w:p>
    <w:p w:rsidR="007E4600" w:rsidRDefault="008B6F18" w:rsidP="009840A2">
      <w:pPr>
        <w:pStyle w:val="BIBREF"/>
      </w:pPr>
      <w:r w:rsidRPr="00011082">
        <w:t>P. Guo, “Online Python Tutor: Embeddable Web-Ba</w:t>
      </w:r>
      <w:r w:rsidR="007A127E">
        <w:t>sed Program Visualization for CS</w:t>
      </w:r>
      <w:r w:rsidRPr="00011082">
        <w:t xml:space="preserve"> Education,” </w:t>
      </w:r>
      <w:r w:rsidRPr="00011082">
        <w:rPr>
          <w:i/>
        </w:rPr>
        <w:t xml:space="preserve">Proc. 44th ACM Technical </w:t>
      </w:r>
      <w:proofErr w:type="spellStart"/>
      <w:r w:rsidRPr="00011082">
        <w:rPr>
          <w:i/>
        </w:rPr>
        <w:t>Symp</w:t>
      </w:r>
      <w:proofErr w:type="spellEnd"/>
      <w:r w:rsidRPr="00011082">
        <w:rPr>
          <w:i/>
        </w:rPr>
        <w:t>. Computer Science Education</w:t>
      </w:r>
      <w:r w:rsidR="00CF48ED">
        <w:t xml:space="preserve"> (SIGCSE 13), 2013, pp. 579–</w:t>
      </w:r>
      <w:r w:rsidRPr="00011082">
        <w:t>5</w:t>
      </w:r>
      <w:r>
        <w:t xml:space="preserve">84. </w:t>
      </w:r>
    </w:p>
    <w:p w:rsidR="008B6F18" w:rsidRDefault="008B6F18" w:rsidP="009840A2">
      <w:pPr>
        <w:pStyle w:val="BIBREF"/>
      </w:pPr>
      <w:r w:rsidRPr="00011082">
        <w:t xml:space="preserve">D. </w:t>
      </w:r>
      <w:proofErr w:type="spellStart"/>
      <w:r w:rsidRPr="00011082">
        <w:t>Bau</w:t>
      </w:r>
      <w:proofErr w:type="spellEnd"/>
      <w:r w:rsidRPr="00011082">
        <w:t xml:space="preserve">, M. Dawson, and A. </w:t>
      </w:r>
      <w:proofErr w:type="spellStart"/>
      <w:r w:rsidRPr="00011082">
        <w:t>Bau</w:t>
      </w:r>
      <w:proofErr w:type="spellEnd"/>
      <w:r w:rsidRPr="00011082">
        <w:t xml:space="preserve">, “Using Pencil Code to Bridge the Gap Between Visual and Text-Based Coding (Abstract Only),” </w:t>
      </w:r>
      <w:r w:rsidRPr="00011082">
        <w:rPr>
          <w:i/>
        </w:rPr>
        <w:t xml:space="preserve">Proc. 46th ACM Technical </w:t>
      </w:r>
      <w:proofErr w:type="spellStart"/>
      <w:r w:rsidRPr="00011082">
        <w:rPr>
          <w:i/>
        </w:rPr>
        <w:t>Symp</w:t>
      </w:r>
      <w:proofErr w:type="spellEnd"/>
      <w:r w:rsidRPr="00011082">
        <w:rPr>
          <w:i/>
        </w:rPr>
        <w:t>. Computer Science Education</w:t>
      </w:r>
      <w:r w:rsidRPr="00011082">
        <w:t xml:space="preserve"> (SIGCSE 15), 2015, p. 706.</w:t>
      </w:r>
    </w:p>
    <w:p w:rsidR="008B6F18" w:rsidRDefault="008B6F18" w:rsidP="009840A2">
      <w:pPr>
        <w:pStyle w:val="BIBREF"/>
      </w:pPr>
      <w:r w:rsidRPr="00011082">
        <w:t xml:space="preserve">Y. Matsuzawa et al., “Language Migration in Non-CS Introductory Programming Through Mutual Language Translation Environment,” </w:t>
      </w:r>
      <w:r w:rsidRPr="00011082">
        <w:rPr>
          <w:i/>
        </w:rPr>
        <w:t xml:space="preserve">Proc. 46th ACM Technical </w:t>
      </w:r>
      <w:proofErr w:type="spellStart"/>
      <w:r w:rsidRPr="00011082">
        <w:rPr>
          <w:i/>
        </w:rPr>
        <w:t>Symp</w:t>
      </w:r>
      <w:proofErr w:type="spellEnd"/>
      <w:r w:rsidRPr="00011082">
        <w:rPr>
          <w:i/>
        </w:rPr>
        <w:t>. Computer Science Education</w:t>
      </w:r>
      <w:r w:rsidRPr="00011082">
        <w:t xml:space="preserve"> (SIGCSE 15), 2015, pp. 185</w:t>
      </w:r>
      <w:r w:rsidR="00CF48ED">
        <w:t>–</w:t>
      </w:r>
      <w:r w:rsidRPr="00011082">
        <w:t>1</w:t>
      </w:r>
      <w:r>
        <w:t xml:space="preserve">90. </w:t>
      </w:r>
    </w:p>
    <w:p w:rsidR="00B75BE7" w:rsidRPr="00011082" w:rsidRDefault="00011082" w:rsidP="009840A2">
      <w:pPr>
        <w:pStyle w:val="BIBREF"/>
      </w:pPr>
      <w:r w:rsidRPr="00011082">
        <w:t xml:space="preserve">A.C. </w:t>
      </w:r>
      <w:r w:rsidR="00B75BE7" w:rsidRPr="00011082">
        <w:t>Bart, “Situating Computational Thinking with Big</w:t>
      </w:r>
      <w:r w:rsidRPr="00011082">
        <w:t xml:space="preserve"> </w:t>
      </w:r>
      <w:r w:rsidR="00B75BE7" w:rsidRPr="00011082">
        <w:t>Data: Pedagogy and T</w:t>
      </w:r>
      <w:r w:rsidRPr="00011082">
        <w:t xml:space="preserve">echnology (Abstract Only),” </w:t>
      </w:r>
      <w:r w:rsidRPr="00011082">
        <w:rPr>
          <w:i/>
        </w:rPr>
        <w:t xml:space="preserve">Proc. 46th ACM </w:t>
      </w:r>
      <w:r w:rsidR="00B75BE7" w:rsidRPr="00011082">
        <w:rPr>
          <w:i/>
        </w:rPr>
        <w:t xml:space="preserve">Technical </w:t>
      </w:r>
      <w:proofErr w:type="spellStart"/>
      <w:r w:rsidRPr="00011082">
        <w:rPr>
          <w:i/>
        </w:rPr>
        <w:t>Symp</w:t>
      </w:r>
      <w:proofErr w:type="spellEnd"/>
      <w:r w:rsidRPr="00011082">
        <w:rPr>
          <w:i/>
        </w:rPr>
        <w:t>. Computer Science Education</w:t>
      </w:r>
      <w:r w:rsidRPr="00011082">
        <w:t xml:space="preserve"> (SIGCSE 15), 2015, p. 719</w:t>
      </w:r>
      <w:r w:rsidR="00B75BE7" w:rsidRPr="00011082">
        <w:t>.</w:t>
      </w:r>
    </w:p>
    <w:p w:rsidR="00011082" w:rsidRDefault="00011082" w:rsidP="00011082">
      <w:pPr>
        <w:pStyle w:val="VITA"/>
      </w:pPr>
      <w:r w:rsidRPr="00B75BE7">
        <w:rPr>
          <w:rStyle w:val="vitaname"/>
        </w:rPr>
        <w:t>Austin Cory Bart</w:t>
      </w:r>
      <w:r>
        <w:t xml:space="preserve"> is a PhD candidate at Virginia Tech studying computer science and learning sciences. His research interests include computer science education, software engineering, and program analysis. Bart received a </w:t>
      </w:r>
      <w:r w:rsidRPr="00B75BE7">
        <w:rPr>
          <w:highlight w:val="yellow"/>
        </w:rPr>
        <w:t>//</w:t>
      </w:r>
      <w:r w:rsidRPr="00CF48ED">
        <w:rPr>
          <w:b/>
          <w:highlight w:val="yellow"/>
        </w:rPr>
        <w:t>BS?</w:t>
      </w:r>
      <w:r w:rsidRPr="00B75BE7">
        <w:rPr>
          <w:highlight w:val="yellow"/>
        </w:rPr>
        <w:t>//</w:t>
      </w:r>
      <w:r>
        <w:t xml:space="preserve"> in computer science from the University of Delaware. Contact him at acbart@vt.edu.</w:t>
      </w:r>
    </w:p>
    <w:p w:rsidR="00011082" w:rsidRDefault="00011082" w:rsidP="00011082">
      <w:pPr>
        <w:pStyle w:val="VITA"/>
      </w:pPr>
      <w:r w:rsidRPr="00B75BE7">
        <w:rPr>
          <w:rStyle w:val="vitaname"/>
        </w:rPr>
        <w:t xml:space="preserve">Javier </w:t>
      </w:r>
      <w:proofErr w:type="spellStart"/>
      <w:r w:rsidRPr="00B75BE7">
        <w:rPr>
          <w:rStyle w:val="vitaname"/>
        </w:rPr>
        <w:t>Tibau</w:t>
      </w:r>
      <w:proofErr w:type="spellEnd"/>
      <w:r>
        <w:t xml:space="preserve"> is a PhD candidate in the Computer Science Department at Virginia Tech. His research interests include human</w:t>
      </w:r>
      <w:r w:rsidR="007A127E">
        <w:t>–</w:t>
      </w:r>
      <w:r>
        <w:t xml:space="preserve">computer interaction and computer science education. </w:t>
      </w:r>
      <w:proofErr w:type="spellStart"/>
      <w:r>
        <w:t>Tibau</w:t>
      </w:r>
      <w:proofErr w:type="spellEnd"/>
      <w:r>
        <w:t xml:space="preserve"> received an MSc in </w:t>
      </w:r>
      <w:r w:rsidRPr="00B75BE7">
        <w:rPr>
          <w:highlight w:val="yellow"/>
        </w:rPr>
        <w:t>//</w:t>
      </w:r>
      <w:r w:rsidRPr="00CF48ED">
        <w:rPr>
          <w:b/>
          <w:highlight w:val="yellow"/>
        </w:rPr>
        <w:t>what subject?</w:t>
      </w:r>
      <w:r w:rsidRPr="00B75BE7">
        <w:rPr>
          <w:highlight w:val="yellow"/>
        </w:rPr>
        <w:t>//</w:t>
      </w:r>
      <w:r>
        <w:t xml:space="preserve"> from </w:t>
      </w:r>
      <w:proofErr w:type="spellStart"/>
      <w:r>
        <w:t>Universitat</w:t>
      </w:r>
      <w:proofErr w:type="spellEnd"/>
      <w:r>
        <w:t xml:space="preserve"> </w:t>
      </w:r>
      <w:proofErr w:type="spellStart"/>
      <w:r>
        <w:t>Politecnica</w:t>
      </w:r>
      <w:proofErr w:type="spellEnd"/>
      <w:r>
        <w:t xml:space="preserve"> de Catalunya. Contact him at </w:t>
      </w:r>
      <w:r w:rsidRPr="00B75BE7">
        <w:t>jtibau@vt.edu</w:t>
      </w:r>
      <w:r>
        <w:t>.</w:t>
      </w:r>
    </w:p>
    <w:p w:rsidR="00011082" w:rsidRDefault="00011082" w:rsidP="00011082">
      <w:pPr>
        <w:pStyle w:val="VITA"/>
      </w:pPr>
      <w:r w:rsidRPr="007C24D8">
        <w:rPr>
          <w:rStyle w:val="vitaname"/>
        </w:rPr>
        <w:t>Dennis Kafura</w:t>
      </w:r>
      <w:r>
        <w:t xml:space="preserve"> is a professor of computer science at Virginia Tech. He is the </w:t>
      </w:r>
      <w:r w:rsidRPr="007C24D8">
        <w:rPr>
          <w:highlight w:val="yellow"/>
        </w:rPr>
        <w:t>principal investigator</w:t>
      </w:r>
      <w:r>
        <w:t xml:space="preserve"> </w:t>
      </w:r>
      <w:r w:rsidRPr="007C24D8">
        <w:rPr>
          <w:highlight w:val="yellow"/>
        </w:rPr>
        <w:t>//</w:t>
      </w:r>
      <w:r w:rsidRPr="00CF48ED">
        <w:rPr>
          <w:b/>
          <w:highlight w:val="yellow"/>
        </w:rPr>
        <w:t>correct?</w:t>
      </w:r>
      <w:r w:rsidRPr="007C24D8">
        <w:rPr>
          <w:highlight w:val="yellow"/>
        </w:rPr>
        <w:t>//</w:t>
      </w:r>
      <w:r>
        <w:t xml:space="preserve"> on two NSF IUSE awards, both of which involved the department of a general education course in computational thinking at the university level using the </w:t>
      </w:r>
      <w:proofErr w:type="spellStart"/>
      <w:r>
        <w:t>BlockPy</w:t>
      </w:r>
      <w:proofErr w:type="spellEnd"/>
      <w:r>
        <w:t xml:space="preserve"> environment. </w:t>
      </w:r>
      <w:proofErr w:type="spellStart"/>
      <w:r>
        <w:t>Kafura’s</w:t>
      </w:r>
      <w:proofErr w:type="spellEnd"/>
      <w:r>
        <w:t xml:space="preserve"> research interests include </w:t>
      </w:r>
      <w:r w:rsidRPr="007A127E">
        <w:rPr>
          <w:highlight w:val="yellow"/>
        </w:rPr>
        <w:t>//</w:t>
      </w:r>
      <w:r w:rsidR="001026A7">
        <w:rPr>
          <w:b/>
          <w:highlight w:val="yellow"/>
        </w:rPr>
        <w:t>please list two or three</w:t>
      </w:r>
      <w:r w:rsidRPr="007A127E">
        <w:rPr>
          <w:highlight w:val="yellow"/>
        </w:rPr>
        <w:t>//</w:t>
      </w:r>
      <w:r>
        <w:t xml:space="preserve">. He received a PhD in </w:t>
      </w:r>
      <w:r w:rsidRPr="007C24D8">
        <w:rPr>
          <w:highlight w:val="yellow"/>
        </w:rPr>
        <w:t>//</w:t>
      </w:r>
      <w:r w:rsidRPr="00CF48ED">
        <w:rPr>
          <w:b/>
          <w:highlight w:val="yellow"/>
        </w:rPr>
        <w:t>what subject?</w:t>
      </w:r>
      <w:r w:rsidRPr="007C24D8">
        <w:rPr>
          <w:highlight w:val="yellow"/>
        </w:rPr>
        <w:t>//</w:t>
      </w:r>
      <w:r>
        <w:t xml:space="preserve"> from Purdue University. Contact him at </w:t>
      </w:r>
      <w:r w:rsidRPr="007C24D8">
        <w:t>kafura@vt.edu</w:t>
      </w:r>
      <w:r>
        <w:t>.</w:t>
      </w:r>
    </w:p>
    <w:p w:rsidR="00011082" w:rsidRDefault="00011082" w:rsidP="00011082">
      <w:pPr>
        <w:pStyle w:val="VITA"/>
      </w:pPr>
      <w:r w:rsidRPr="001A2C5D">
        <w:rPr>
          <w:rStyle w:val="vitaname"/>
        </w:rPr>
        <w:lastRenderedPageBreak/>
        <w:t>Clifford A. Shaffer</w:t>
      </w:r>
      <w:r>
        <w:t xml:space="preserve"> is a professor of computer science at Virginia Tech. His research interests include computational biology—specifically, user interfaces for specifying models and computations—algorithm visualization, and computer science education. He received a PhD in </w:t>
      </w:r>
      <w:r w:rsidRPr="007C24D8">
        <w:rPr>
          <w:highlight w:val="yellow"/>
        </w:rPr>
        <w:t>//</w:t>
      </w:r>
      <w:r w:rsidRPr="00CF48ED">
        <w:rPr>
          <w:b/>
          <w:highlight w:val="yellow"/>
        </w:rPr>
        <w:t>what subject?</w:t>
      </w:r>
      <w:r w:rsidRPr="007C24D8">
        <w:rPr>
          <w:highlight w:val="yellow"/>
        </w:rPr>
        <w:t>//</w:t>
      </w:r>
      <w:r>
        <w:t xml:space="preserve"> from the University of Maryland. Contact him at </w:t>
      </w:r>
      <w:r w:rsidRPr="007C24D8">
        <w:t>shaffer@vt.edu</w:t>
      </w:r>
      <w:r>
        <w:t>.</w:t>
      </w:r>
    </w:p>
    <w:p w:rsidR="00011082" w:rsidRDefault="00011082" w:rsidP="00011082">
      <w:pPr>
        <w:pStyle w:val="VITA"/>
      </w:pPr>
      <w:r w:rsidRPr="007C24D8">
        <w:rPr>
          <w:rStyle w:val="vitaname"/>
        </w:rPr>
        <w:t xml:space="preserve">Eli </w:t>
      </w:r>
      <w:proofErr w:type="spellStart"/>
      <w:r w:rsidRPr="007C24D8">
        <w:rPr>
          <w:rStyle w:val="vitaname"/>
        </w:rPr>
        <w:t>Tilevich</w:t>
      </w:r>
      <w:proofErr w:type="spellEnd"/>
      <w:r>
        <w:t xml:space="preserve"> is an associate professor of computer science at Virginia Tech. His research interests include software engineering for distributed and mobile computing and computer science education. </w:t>
      </w:r>
      <w:proofErr w:type="spellStart"/>
      <w:r>
        <w:t>Tilevich</w:t>
      </w:r>
      <w:proofErr w:type="spellEnd"/>
      <w:r>
        <w:t xml:space="preserve"> received a PhD in </w:t>
      </w:r>
      <w:r w:rsidRPr="007A127E">
        <w:rPr>
          <w:highlight w:val="yellow"/>
        </w:rPr>
        <w:t>//</w:t>
      </w:r>
      <w:r w:rsidRPr="007A127E">
        <w:rPr>
          <w:b/>
          <w:highlight w:val="yellow"/>
        </w:rPr>
        <w:t>what subject</w:t>
      </w:r>
      <w:r w:rsidR="001026A7">
        <w:rPr>
          <w:b/>
          <w:highlight w:val="yellow"/>
        </w:rPr>
        <w:t>?</w:t>
      </w:r>
      <w:r w:rsidRPr="007A127E">
        <w:rPr>
          <w:highlight w:val="yellow"/>
        </w:rPr>
        <w:t>//</w:t>
      </w:r>
      <w:r>
        <w:t xml:space="preserve"> from Georgia Tech. He is a Senior Member of IEEE. Contact him at </w:t>
      </w:r>
      <w:r w:rsidRPr="007C24D8">
        <w:t>tilevich.vt.edu</w:t>
      </w:r>
      <w:r>
        <w:t>.</w:t>
      </w:r>
    </w:p>
    <w:p w:rsidR="00011082" w:rsidRPr="00011082" w:rsidRDefault="00011082" w:rsidP="009840A2">
      <w:pPr>
        <w:pStyle w:val="BIBREF"/>
      </w:pPr>
    </w:p>
    <w:sectPr w:rsidR="00011082" w:rsidRPr="00011082" w:rsidSect="002371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Symbol">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ProgramTwo">
    <w:altName w:val="Times New Roman"/>
    <w:charset w:val="00"/>
    <w:family w:val="modern"/>
    <w:pitch w:val="default"/>
  </w:font>
  <w:font w:name="Janson Text">
    <w:altName w:val="Arial"/>
    <w:charset w:val="00"/>
    <w:family w:val="modern"/>
    <w:pitch w:val="variable"/>
  </w:font>
  <w:font w:name="Cronos Pro">
    <w:altName w:val="Cronos Pro"/>
    <w:panose1 w:val="00000000000000000000"/>
    <w:charset w:val="00"/>
    <w:family w:val="swiss"/>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4D8A3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D430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6B2C19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F5C0A0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5926D9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BCA25F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5FA4E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F4473B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B6A97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FDA49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4E5B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1866"/>
    <w:multiLevelType w:val="hybridMultilevel"/>
    <w:tmpl w:val="84343542"/>
    <w:lvl w:ilvl="0" w:tplc="4CF4B3E6">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AE6CB2"/>
    <w:multiLevelType w:val="hybridMultilevel"/>
    <w:tmpl w:val="8870D32E"/>
    <w:lvl w:ilvl="0" w:tplc="00AACABC">
      <w:start w:val="1"/>
      <w:numFmt w:val="decimal"/>
      <w:lvlText w:val="%1."/>
      <w:lvlJc w:val="left"/>
      <w:pPr>
        <w:tabs>
          <w:tab w:val="num" w:pos="648"/>
        </w:tabs>
        <w:ind w:left="360" w:hanging="72"/>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D408AA"/>
    <w:multiLevelType w:val="hybridMultilevel"/>
    <w:tmpl w:val="21CA9512"/>
    <w:lvl w:ilvl="0" w:tplc="3408643E">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A01DDE"/>
    <w:multiLevelType w:val="hybridMultilevel"/>
    <w:tmpl w:val="1BD4EB60"/>
    <w:lvl w:ilvl="0" w:tplc="6FAA4E4C">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5" w15:restartNumberingAfterBreak="0">
    <w:nsid w:val="15C726C2"/>
    <w:multiLevelType w:val="hybridMultilevel"/>
    <w:tmpl w:val="527CB876"/>
    <w:lvl w:ilvl="0" w:tplc="67AA869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8896289"/>
    <w:multiLevelType w:val="hybridMultilevel"/>
    <w:tmpl w:val="F820AD88"/>
    <w:lvl w:ilvl="0" w:tplc="1048F882">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6977E2"/>
    <w:multiLevelType w:val="hybridMultilevel"/>
    <w:tmpl w:val="F758B762"/>
    <w:lvl w:ilvl="0" w:tplc="186C3890">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C66344"/>
    <w:multiLevelType w:val="hybridMultilevel"/>
    <w:tmpl w:val="C40820C2"/>
    <w:lvl w:ilvl="0" w:tplc="D8363B5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E2D6651"/>
    <w:multiLevelType w:val="hybridMultilevel"/>
    <w:tmpl w:val="E84E8A50"/>
    <w:lvl w:ilvl="0" w:tplc="729C34B2">
      <w:start w:val="1"/>
      <w:numFmt w:val="bullet"/>
      <w:lvlText w:val=""/>
      <w:lvlJc w:val="left"/>
      <w:pPr>
        <w:tabs>
          <w:tab w:val="num" w:pos="360"/>
        </w:tabs>
        <w:ind w:left="360" w:hanging="360"/>
      </w:pPr>
      <w:rPr>
        <w:rFonts w:ascii="Symbol" w:hAnsi="Symbol" w:hint="default"/>
      </w:rPr>
    </w:lvl>
    <w:lvl w:ilvl="1" w:tplc="C2F271E8" w:tentative="1">
      <w:start w:val="1"/>
      <w:numFmt w:val="bullet"/>
      <w:lvlText w:val="o"/>
      <w:lvlJc w:val="left"/>
      <w:pPr>
        <w:tabs>
          <w:tab w:val="num" w:pos="1680"/>
        </w:tabs>
        <w:ind w:left="1680" w:hanging="360"/>
      </w:pPr>
      <w:rPr>
        <w:rFonts w:ascii="Courier New" w:hAnsi="Courier New" w:hint="default"/>
      </w:rPr>
    </w:lvl>
    <w:lvl w:ilvl="2" w:tplc="32544020" w:tentative="1">
      <w:start w:val="1"/>
      <w:numFmt w:val="bullet"/>
      <w:lvlText w:val=""/>
      <w:lvlJc w:val="left"/>
      <w:pPr>
        <w:tabs>
          <w:tab w:val="num" w:pos="2400"/>
        </w:tabs>
        <w:ind w:left="2400" w:hanging="360"/>
      </w:pPr>
      <w:rPr>
        <w:rFonts w:ascii="Wingdings" w:hAnsi="Wingdings" w:hint="default"/>
      </w:rPr>
    </w:lvl>
    <w:lvl w:ilvl="3" w:tplc="7E2CE97A" w:tentative="1">
      <w:start w:val="1"/>
      <w:numFmt w:val="bullet"/>
      <w:lvlText w:val=""/>
      <w:lvlJc w:val="left"/>
      <w:pPr>
        <w:tabs>
          <w:tab w:val="num" w:pos="3120"/>
        </w:tabs>
        <w:ind w:left="3120" w:hanging="360"/>
      </w:pPr>
      <w:rPr>
        <w:rFonts w:ascii="Symbol" w:hAnsi="Symbol" w:hint="default"/>
      </w:rPr>
    </w:lvl>
    <w:lvl w:ilvl="4" w:tplc="734A6F12" w:tentative="1">
      <w:start w:val="1"/>
      <w:numFmt w:val="bullet"/>
      <w:lvlText w:val="o"/>
      <w:lvlJc w:val="left"/>
      <w:pPr>
        <w:tabs>
          <w:tab w:val="num" w:pos="3840"/>
        </w:tabs>
        <w:ind w:left="3840" w:hanging="360"/>
      </w:pPr>
      <w:rPr>
        <w:rFonts w:ascii="Courier New" w:hAnsi="Courier New" w:hint="default"/>
      </w:rPr>
    </w:lvl>
    <w:lvl w:ilvl="5" w:tplc="7C066482" w:tentative="1">
      <w:start w:val="1"/>
      <w:numFmt w:val="bullet"/>
      <w:lvlText w:val=""/>
      <w:lvlJc w:val="left"/>
      <w:pPr>
        <w:tabs>
          <w:tab w:val="num" w:pos="4560"/>
        </w:tabs>
        <w:ind w:left="4560" w:hanging="360"/>
      </w:pPr>
      <w:rPr>
        <w:rFonts w:ascii="Wingdings" w:hAnsi="Wingdings" w:hint="default"/>
      </w:rPr>
    </w:lvl>
    <w:lvl w:ilvl="6" w:tplc="4EA220E4" w:tentative="1">
      <w:start w:val="1"/>
      <w:numFmt w:val="bullet"/>
      <w:lvlText w:val=""/>
      <w:lvlJc w:val="left"/>
      <w:pPr>
        <w:tabs>
          <w:tab w:val="num" w:pos="5280"/>
        </w:tabs>
        <w:ind w:left="5280" w:hanging="360"/>
      </w:pPr>
      <w:rPr>
        <w:rFonts w:ascii="Symbol" w:hAnsi="Symbol" w:hint="default"/>
      </w:rPr>
    </w:lvl>
    <w:lvl w:ilvl="7" w:tplc="11DA1DDC" w:tentative="1">
      <w:start w:val="1"/>
      <w:numFmt w:val="bullet"/>
      <w:lvlText w:val="o"/>
      <w:lvlJc w:val="left"/>
      <w:pPr>
        <w:tabs>
          <w:tab w:val="num" w:pos="6000"/>
        </w:tabs>
        <w:ind w:left="6000" w:hanging="360"/>
      </w:pPr>
      <w:rPr>
        <w:rFonts w:ascii="Courier New" w:hAnsi="Courier New" w:hint="default"/>
      </w:rPr>
    </w:lvl>
    <w:lvl w:ilvl="8" w:tplc="FAAC2772" w:tentative="1">
      <w:start w:val="1"/>
      <w:numFmt w:val="bullet"/>
      <w:lvlText w:val=""/>
      <w:lvlJc w:val="left"/>
      <w:pPr>
        <w:tabs>
          <w:tab w:val="num" w:pos="6720"/>
        </w:tabs>
        <w:ind w:left="6720" w:hanging="360"/>
      </w:pPr>
      <w:rPr>
        <w:rFonts w:ascii="Wingdings" w:hAnsi="Wingdings" w:hint="default"/>
      </w:rPr>
    </w:lvl>
  </w:abstractNum>
  <w:abstractNum w:abstractNumId="20" w15:restartNumberingAfterBreak="0">
    <w:nsid w:val="23842F23"/>
    <w:multiLevelType w:val="hybridMultilevel"/>
    <w:tmpl w:val="8FD092A8"/>
    <w:lvl w:ilvl="0" w:tplc="9DECDF1E">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925F18"/>
    <w:multiLevelType w:val="hybridMultilevel"/>
    <w:tmpl w:val="B7D0583C"/>
    <w:lvl w:ilvl="0" w:tplc="22C062A2">
      <w:start w:val="1"/>
      <w:numFmt w:val="bullet"/>
      <w:lvlText w:val=""/>
      <w:lvlJc w:val="left"/>
      <w:pPr>
        <w:tabs>
          <w:tab w:val="num" w:pos="360"/>
        </w:tabs>
        <w:ind w:left="360" w:hanging="360"/>
      </w:pPr>
      <w:rPr>
        <w:rFonts w:ascii="MT Symbol" w:hAnsi="MT 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885A58"/>
    <w:multiLevelType w:val="hybridMultilevel"/>
    <w:tmpl w:val="450E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3" w15:restartNumberingAfterBreak="0">
    <w:nsid w:val="40204506"/>
    <w:multiLevelType w:val="hybridMultilevel"/>
    <w:tmpl w:val="53A0A754"/>
    <w:lvl w:ilvl="0" w:tplc="ADFAC13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D8175D"/>
    <w:multiLevelType w:val="hybridMultilevel"/>
    <w:tmpl w:val="685878EC"/>
    <w:lvl w:ilvl="0" w:tplc="103E9A86">
      <w:start w:val="1"/>
      <w:numFmt w:val="decimal"/>
      <w:lvlText w:val="%1."/>
      <w:lvlJc w:val="left"/>
      <w:pPr>
        <w:tabs>
          <w:tab w:val="num" w:pos="360"/>
        </w:tabs>
        <w:ind w:left="245" w:hanging="245"/>
      </w:pPr>
      <w:rPr>
        <w:rFont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25" w15:restartNumberingAfterBreak="0">
    <w:nsid w:val="51283234"/>
    <w:multiLevelType w:val="hybridMultilevel"/>
    <w:tmpl w:val="8160B790"/>
    <w:lvl w:ilvl="0" w:tplc="F1E09F74">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E73A07"/>
    <w:multiLevelType w:val="hybridMultilevel"/>
    <w:tmpl w:val="AECAE7B2"/>
    <w:lvl w:ilvl="0" w:tplc="29F85702">
      <w:start w:val="1"/>
      <w:numFmt w:val="decimal"/>
      <w:pStyle w:val="BIBREF"/>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7D3A0E"/>
    <w:multiLevelType w:val="hybridMultilevel"/>
    <w:tmpl w:val="B628B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BC229A"/>
    <w:multiLevelType w:val="hybridMultilevel"/>
    <w:tmpl w:val="6F268742"/>
    <w:lvl w:ilvl="0" w:tplc="619AEBE4">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8B31F06"/>
    <w:multiLevelType w:val="hybridMultilevel"/>
    <w:tmpl w:val="B07280D6"/>
    <w:lvl w:ilvl="0" w:tplc="4C3C2A8C">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8EB7810"/>
    <w:multiLevelType w:val="hybridMultilevel"/>
    <w:tmpl w:val="B3D0D234"/>
    <w:lvl w:ilvl="0" w:tplc="8AD219C0">
      <w:start w:val="1"/>
      <w:numFmt w:val="decimal"/>
      <w:pStyle w:val="bLIS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270351"/>
    <w:multiLevelType w:val="hybridMultilevel"/>
    <w:tmpl w:val="1F7C33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16D70"/>
    <w:multiLevelType w:val="hybridMultilevel"/>
    <w:tmpl w:val="0200134A"/>
    <w:lvl w:ilvl="0" w:tplc="954CFA6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490F9B"/>
    <w:multiLevelType w:val="hybridMultilevel"/>
    <w:tmpl w:val="8586FC24"/>
    <w:lvl w:ilvl="0" w:tplc="98A0AC16">
      <w:start w:val="1"/>
      <w:numFmt w:val="decimal"/>
      <w:pStyle w:val="List2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5A6291"/>
    <w:multiLevelType w:val="hybridMultilevel"/>
    <w:tmpl w:val="621C66B4"/>
    <w:lvl w:ilvl="0" w:tplc="78BE7DE0">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3425BC"/>
    <w:multiLevelType w:val="hybridMultilevel"/>
    <w:tmpl w:val="0FC44FB8"/>
    <w:lvl w:ilvl="0" w:tplc="916C4A68">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C00550"/>
    <w:multiLevelType w:val="hybridMultilevel"/>
    <w:tmpl w:val="54187BD0"/>
    <w:lvl w:ilvl="0" w:tplc="6D829542">
      <w:start w:val="1"/>
      <w:numFmt w:val="bullet"/>
      <w:pStyle w:val="LIST1"/>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7" w15:restartNumberingAfterBreak="0">
    <w:nsid w:val="6D1C0B34"/>
    <w:multiLevelType w:val="hybridMultilevel"/>
    <w:tmpl w:val="BA3C1FCC"/>
    <w:lvl w:ilvl="0" w:tplc="5E54330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360AB4"/>
    <w:multiLevelType w:val="hybridMultilevel"/>
    <w:tmpl w:val="84B24550"/>
    <w:lvl w:ilvl="0" w:tplc="F194505C">
      <w:start w:val="1"/>
      <w:numFmt w:val="bullet"/>
      <w:lvlText w:val=""/>
      <w:lvlJc w:val="left"/>
      <w:pPr>
        <w:tabs>
          <w:tab w:val="num" w:pos="360"/>
        </w:tabs>
        <w:ind w:left="245" w:hanging="2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53172B"/>
    <w:multiLevelType w:val="hybridMultilevel"/>
    <w:tmpl w:val="50342E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F7CE3"/>
    <w:multiLevelType w:val="hybridMultilevel"/>
    <w:tmpl w:val="DB5260EC"/>
    <w:lvl w:ilvl="0" w:tplc="57942FFA">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35"/>
  </w:num>
  <w:num w:numId="3">
    <w:abstractNumId w:val="24"/>
  </w:num>
  <w:num w:numId="4">
    <w:abstractNumId w:val="37"/>
  </w:num>
  <w:num w:numId="5">
    <w:abstractNumId w:val="34"/>
  </w:num>
  <w:num w:numId="6">
    <w:abstractNumId w:val="17"/>
  </w:num>
  <w:num w:numId="7">
    <w:abstractNumId w:val="38"/>
  </w:num>
  <w:num w:numId="8">
    <w:abstractNumId w:val="20"/>
  </w:num>
  <w:num w:numId="9">
    <w:abstractNumId w:val="13"/>
  </w:num>
  <w:num w:numId="10">
    <w:abstractNumId w:val="19"/>
  </w:num>
  <w:num w:numId="11">
    <w:abstractNumId w:val="21"/>
  </w:num>
  <w:num w:numId="12">
    <w:abstractNumId w:val="40"/>
  </w:num>
  <w:num w:numId="13">
    <w:abstractNumId w:val="32"/>
  </w:num>
  <w:num w:numId="14">
    <w:abstractNumId w:val="11"/>
  </w:num>
  <w:num w:numId="15">
    <w:abstractNumId w:val="23"/>
  </w:num>
  <w:num w:numId="16">
    <w:abstractNumId w:val="29"/>
  </w:num>
  <w:num w:numId="17">
    <w:abstractNumId w:val="15"/>
  </w:num>
  <w:num w:numId="18">
    <w:abstractNumId w:val="18"/>
  </w:num>
  <w:num w:numId="19">
    <w:abstractNumId w:val="28"/>
  </w:num>
  <w:num w:numId="20">
    <w:abstractNumId w:val="12"/>
  </w:num>
  <w:num w:numId="21">
    <w:abstractNumId w:val="25"/>
  </w:num>
  <w:num w:numId="22">
    <w:abstractNumId w:val="16"/>
  </w:num>
  <w:num w:numId="23">
    <w:abstractNumId w:val="36"/>
  </w:num>
  <w:num w:numId="24">
    <w:abstractNumId w:val="33"/>
  </w:num>
  <w:num w:numId="25">
    <w:abstractNumId w:val="30"/>
  </w:num>
  <w:num w:numId="26">
    <w:abstractNumId w:val="22"/>
  </w:num>
  <w:num w:numId="27">
    <w:abstractNumId w:val="26"/>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0"/>
  </w:num>
  <w:num w:numId="39">
    <w:abstractNumId w:val="39"/>
  </w:num>
  <w:num w:numId="40">
    <w:abstractNumId w:val="27"/>
  </w:num>
  <w:num w:numId="41">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bart">
    <w15:presenceInfo w15:providerId="None" w15:userId="acb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linkStyl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22"/>
    <w:rsid w:val="000002B1"/>
    <w:rsid w:val="00011082"/>
    <w:rsid w:val="00032FEC"/>
    <w:rsid w:val="00056BA3"/>
    <w:rsid w:val="000572BD"/>
    <w:rsid w:val="00070C63"/>
    <w:rsid w:val="00072084"/>
    <w:rsid w:val="00087323"/>
    <w:rsid w:val="0008738F"/>
    <w:rsid w:val="000B4DCD"/>
    <w:rsid w:val="001026A7"/>
    <w:rsid w:val="00123522"/>
    <w:rsid w:val="00153A13"/>
    <w:rsid w:val="00176CB7"/>
    <w:rsid w:val="0019462C"/>
    <w:rsid w:val="001A2C5D"/>
    <w:rsid w:val="001E0001"/>
    <w:rsid w:val="00202812"/>
    <w:rsid w:val="00221550"/>
    <w:rsid w:val="00227364"/>
    <w:rsid w:val="0023242C"/>
    <w:rsid w:val="002371A9"/>
    <w:rsid w:val="00305EF2"/>
    <w:rsid w:val="003538B0"/>
    <w:rsid w:val="003F652B"/>
    <w:rsid w:val="004271F4"/>
    <w:rsid w:val="00435FED"/>
    <w:rsid w:val="0045180A"/>
    <w:rsid w:val="004612E3"/>
    <w:rsid w:val="0047271D"/>
    <w:rsid w:val="004C6D65"/>
    <w:rsid w:val="004E2374"/>
    <w:rsid w:val="004F4B7E"/>
    <w:rsid w:val="004F6BF7"/>
    <w:rsid w:val="00526E33"/>
    <w:rsid w:val="00537DB1"/>
    <w:rsid w:val="00540DD3"/>
    <w:rsid w:val="00570F43"/>
    <w:rsid w:val="005A5D13"/>
    <w:rsid w:val="005E40CC"/>
    <w:rsid w:val="005F3CEC"/>
    <w:rsid w:val="00611BDE"/>
    <w:rsid w:val="00636C40"/>
    <w:rsid w:val="00667ECB"/>
    <w:rsid w:val="00682FBE"/>
    <w:rsid w:val="006916D7"/>
    <w:rsid w:val="00691D53"/>
    <w:rsid w:val="006972FB"/>
    <w:rsid w:val="006D1AC3"/>
    <w:rsid w:val="007046C0"/>
    <w:rsid w:val="00727A04"/>
    <w:rsid w:val="00743351"/>
    <w:rsid w:val="007457F6"/>
    <w:rsid w:val="007666F0"/>
    <w:rsid w:val="00771A35"/>
    <w:rsid w:val="007922AD"/>
    <w:rsid w:val="007A127E"/>
    <w:rsid w:val="007C24D8"/>
    <w:rsid w:val="007D1790"/>
    <w:rsid w:val="007E4600"/>
    <w:rsid w:val="007E661D"/>
    <w:rsid w:val="00805FFC"/>
    <w:rsid w:val="00806E32"/>
    <w:rsid w:val="008654AA"/>
    <w:rsid w:val="008707C7"/>
    <w:rsid w:val="0089528D"/>
    <w:rsid w:val="008B5B18"/>
    <w:rsid w:val="008B6F18"/>
    <w:rsid w:val="009059DA"/>
    <w:rsid w:val="009112CA"/>
    <w:rsid w:val="00911515"/>
    <w:rsid w:val="00921AF9"/>
    <w:rsid w:val="00930607"/>
    <w:rsid w:val="00957187"/>
    <w:rsid w:val="00962EEF"/>
    <w:rsid w:val="009840A2"/>
    <w:rsid w:val="00985908"/>
    <w:rsid w:val="009C0EFB"/>
    <w:rsid w:val="009C793D"/>
    <w:rsid w:val="009D5D85"/>
    <w:rsid w:val="009F10E5"/>
    <w:rsid w:val="00A42300"/>
    <w:rsid w:val="00A437C2"/>
    <w:rsid w:val="00AF62B1"/>
    <w:rsid w:val="00B018B0"/>
    <w:rsid w:val="00B05F30"/>
    <w:rsid w:val="00B0661F"/>
    <w:rsid w:val="00B1069B"/>
    <w:rsid w:val="00B20B76"/>
    <w:rsid w:val="00B24DBB"/>
    <w:rsid w:val="00B315D9"/>
    <w:rsid w:val="00B43C91"/>
    <w:rsid w:val="00B756C8"/>
    <w:rsid w:val="00B75BE7"/>
    <w:rsid w:val="00C15CA5"/>
    <w:rsid w:val="00C2620D"/>
    <w:rsid w:val="00C430CD"/>
    <w:rsid w:val="00C64F35"/>
    <w:rsid w:val="00CA58DB"/>
    <w:rsid w:val="00CF48ED"/>
    <w:rsid w:val="00D041D4"/>
    <w:rsid w:val="00D04B79"/>
    <w:rsid w:val="00D17B6D"/>
    <w:rsid w:val="00D4021A"/>
    <w:rsid w:val="00DD057A"/>
    <w:rsid w:val="00E140D8"/>
    <w:rsid w:val="00E4561C"/>
    <w:rsid w:val="00E56F0D"/>
    <w:rsid w:val="00E63590"/>
    <w:rsid w:val="00E86F13"/>
    <w:rsid w:val="00E936B3"/>
    <w:rsid w:val="00E94374"/>
    <w:rsid w:val="00E95799"/>
    <w:rsid w:val="00E97EDC"/>
    <w:rsid w:val="00EB7643"/>
    <w:rsid w:val="00EC2AC0"/>
    <w:rsid w:val="00EC6CA9"/>
    <w:rsid w:val="00EF6400"/>
    <w:rsid w:val="00F070AE"/>
    <w:rsid w:val="00F7562B"/>
    <w:rsid w:val="00F803F0"/>
    <w:rsid w:val="00F93D55"/>
    <w:rsid w:val="00FA07F2"/>
    <w:rsid w:val="00FA5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F167C0"/>
  <w15:docId w15:val="{F41DA10E-0425-4E69-98BE-533E156C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840A2"/>
    <w:pPr>
      <w:spacing w:after="160" w:line="259" w:lineRule="auto"/>
    </w:pPr>
    <w:rPr>
      <w:rFonts w:asciiTheme="minorHAnsi" w:eastAsiaTheme="minorHAnsi" w:hAnsiTheme="minorHAnsi" w:cstheme="minorBidi"/>
      <w:sz w:val="22"/>
      <w:szCs w:val="22"/>
    </w:rPr>
  </w:style>
  <w:style w:type="paragraph" w:styleId="Heading1">
    <w:name w:val="heading 1"/>
    <w:basedOn w:val="Normal"/>
    <w:next w:val="PARAGRAPHNOINDENT"/>
    <w:autoRedefine/>
    <w:qFormat/>
    <w:rsid w:val="00D4021A"/>
    <w:pPr>
      <w:keepNext/>
      <w:widowControl w:val="0"/>
      <w:spacing w:before="360" w:after="260"/>
      <w:outlineLvl w:val="0"/>
    </w:pPr>
    <w:rPr>
      <w:rFonts w:ascii="Helvetica" w:hAnsi="Helvetica"/>
      <w:b/>
      <w:kern w:val="28"/>
      <w:sz w:val="28"/>
    </w:rPr>
  </w:style>
  <w:style w:type="paragraph" w:styleId="Heading2">
    <w:name w:val="heading 2"/>
    <w:basedOn w:val="PARAGRAPH"/>
    <w:next w:val="PARAGRAPHNOINDENT"/>
    <w:autoRedefine/>
    <w:qFormat/>
    <w:rsid w:val="009112CA"/>
    <w:pPr>
      <w:keepNext/>
      <w:spacing w:before="280"/>
      <w:ind w:firstLine="0"/>
      <w:jc w:val="left"/>
      <w:outlineLvl w:val="1"/>
    </w:pPr>
    <w:rPr>
      <w:rFonts w:ascii="Arial" w:hAnsi="Arial"/>
      <w:b/>
    </w:rPr>
  </w:style>
  <w:style w:type="paragraph" w:styleId="Heading3">
    <w:name w:val="heading 3"/>
    <w:basedOn w:val="Normal"/>
    <w:next w:val="PARAGRAPH"/>
    <w:autoRedefine/>
    <w:qFormat/>
    <w:rsid w:val="009112CA"/>
    <w:pPr>
      <w:widowControl w:val="0"/>
      <w:spacing w:before="240"/>
      <w:jc w:val="both"/>
      <w:outlineLvl w:val="2"/>
    </w:pPr>
  </w:style>
  <w:style w:type="paragraph" w:styleId="Heading4">
    <w:name w:val="heading 4"/>
    <w:basedOn w:val="PARAGRAPH"/>
    <w:next w:val="PARAGRAPH"/>
    <w:qFormat/>
    <w:rsid w:val="009112CA"/>
    <w:pPr>
      <w:keepNext/>
      <w:spacing w:before="240"/>
      <w:outlineLvl w:val="3"/>
    </w:pPr>
  </w:style>
  <w:style w:type="paragraph" w:styleId="Heading6">
    <w:name w:val="heading 6"/>
    <w:basedOn w:val="Normal"/>
    <w:next w:val="Normal"/>
    <w:qFormat/>
    <w:rsid w:val="009112CA"/>
    <w:pPr>
      <w:spacing w:before="240" w:after="60"/>
      <w:outlineLvl w:val="5"/>
    </w:pPr>
    <w:rPr>
      <w:b/>
      <w:bCs/>
    </w:rPr>
  </w:style>
  <w:style w:type="character" w:default="1" w:styleId="DefaultParagraphFont">
    <w:name w:val="Default Paragraph Font"/>
    <w:uiPriority w:val="1"/>
    <w:semiHidden/>
    <w:unhideWhenUsed/>
    <w:rsid w:val="009840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0A2"/>
  </w:style>
  <w:style w:type="paragraph" w:customStyle="1" w:styleId="PARAGRAPH">
    <w:name w:val="PARAGRAPH"/>
    <w:basedOn w:val="Normal"/>
    <w:link w:val="PARAGRAPHChar"/>
    <w:autoRedefine/>
    <w:rsid w:val="009840A2"/>
    <w:pPr>
      <w:widowControl w:val="0"/>
      <w:ind w:firstLine="245"/>
      <w:jc w:val="both"/>
      <w:pPrChange w:id="0" w:author="acbart" w:date="2017-03-23T19:47:00Z">
        <w:pPr>
          <w:widowControl w:val="0"/>
          <w:spacing w:after="160" w:line="259" w:lineRule="auto"/>
          <w:ind w:firstLine="245"/>
          <w:jc w:val="both"/>
        </w:pPr>
      </w:pPrChange>
    </w:pPr>
    <w:rPr>
      <w:rPrChange w:id="0" w:author="acbart" w:date="2017-03-23T19:47:00Z">
        <w:rPr>
          <w:rFonts w:asciiTheme="minorHAnsi" w:eastAsiaTheme="minorHAnsi" w:hAnsiTheme="minorHAnsi" w:cstheme="minorBidi"/>
          <w:sz w:val="22"/>
          <w:szCs w:val="22"/>
          <w:lang w:val="en-US" w:eastAsia="en-US" w:bidi="ar-SA"/>
        </w:rPr>
      </w:rPrChange>
    </w:rPr>
  </w:style>
  <w:style w:type="paragraph" w:customStyle="1" w:styleId="PARAGRAPHNOINDENT">
    <w:name w:val="PARAGRAPH (NO INDENT)"/>
    <w:basedOn w:val="PARAGRAPH"/>
    <w:next w:val="PARAGRAPH"/>
    <w:rsid w:val="009112CA"/>
    <w:pPr>
      <w:ind w:firstLine="0"/>
    </w:pPr>
  </w:style>
  <w:style w:type="paragraph" w:customStyle="1" w:styleId="AUTHOR">
    <w:name w:val="AUTHOR"/>
    <w:basedOn w:val="Normal"/>
    <w:next w:val="AUTHORAFFILIATION"/>
    <w:autoRedefine/>
    <w:rsid w:val="00806E32"/>
    <w:pPr>
      <w:widowControl w:val="0"/>
      <w:tabs>
        <w:tab w:val="left" w:pos="4320"/>
      </w:tabs>
      <w:spacing w:before="240"/>
      <w:ind w:left="720"/>
    </w:pPr>
    <w:rPr>
      <w:b/>
    </w:rPr>
  </w:style>
  <w:style w:type="character" w:customStyle="1" w:styleId="superscript">
    <w:name w:val="superscript"/>
    <w:basedOn w:val="DefaultParagraphFont"/>
    <w:rsid w:val="009112CA"/>
    <w:rPr>
      <w:rFonts w:ascii="Times" w:hAnsi="Times"/>
      <w:color w:val="993300"/>
      <w:position w:val="6"/>
      <w:sz w:val="16"/>
      <w:vertAlign w:val="baseline"/>
    </w:rPr>
  </w:style>
  <w:style w:type="character" w:customStyle="1" w:styleId="bibref0">
    <w:name w:val="bib ref"/>
    <w:basedOn w:val="DefaultParagraphFont"/>
    <w:rsid w:val="009112CA"/>
    <w:rPr>
      <w:rFonts w:ascii="Times" w:hAnsi="Times"/>
      <w:color w:val="FF0000"/>
      <w:position w:val="6"/>
      <w:sz w:val="16"/>
      <w:vertAlign w:val="baseline"/>
    </w:rPr>
  </w:style>
  <w:style w:type="paragraph" w:customStyle="1" w:styleId="VITA">
    <w:name w:val="VITA"/>
    <w:basedOn w:val="ACKNOWLEDGMENTS"/>
    <w:autoRedefine/>
    <w:rsid w:val="009112CA"/>
    <w:pPr>
      <w:tabs>
        <w:tab w:val="left" w:pos="240"/>
      </w:tabs>
      <w:spacing w:before="240" w:line="260" w:lineRule="atLeast"/>
      <w:ind w:left="245" w:hanging="245"/>
      <w:outlineLvl w:val="1"/>
    </w:pPr>
    <w:rPr>
      <w:rFonts w:ascii="Helvetica" w:hAnsi="Helvetica"/>
    </w:rPr>
  </w:style>
  <w:style w:type="paragraph" w:customStyle="1" w:styleId="ACKNOWLEDGMENTS">
    <w:name w:val="ACKNOWLEDGMENTS"/>
    <w:basedOn w:val="Normal"/>
    <w:next w:val="Normal"/>
    <w:rsid w:val="009112CA"/>
    <w:pPr>
      <w:widowControl w:val="0"/>
      <w:jc w:val="both"/>
    </w:pPr>
    <w:rPr>
      <w:i/>
      <w:sz w:val="18"/>
    </w:rPr>
  </w:style>
  <w:style w:type="paragraph" w:customStyle="1" w:styleId="BIBHEAD">
    <w:name w:val="BIB HEAD"/>
    <w:basedOn w:val="ACKHEAD"/>
    <w:next w:val="BIBREF"/>
    <w:autoRedefine/>
    <w:rsid w:val="009112CA"/>
    <w:pPr>
      <w:keepNext/>
      <w:outlineLvl w:val="0"/>
    </w:pPr>
  </w:style>
  <w:style w:type="paragraph" w:customStyle="1" w:styleId="ACKHEAD">
    <w:name w:val="ACK HEAD"/>
    <w:basedOn w:val="PARAGRAPHNOINDENT"/>
    <w:next w:val="ACKNOWLEDGMENTS"/>
    <w:autoRedefine/>
    <w:rsid w:val="00B75BE7"/>
    <w:pPr>
      <w:spacing w:before="240"/>
      <w:outlineLvl w:val="1"/>
    </w:pPr>
    <w:rPr>
      <w:rFonts w:ascii="Helvetica" w:hAnsi="Helvetica"/>
      <w:b/>
    </w:rPr>
  </w:style>
  <w:style w:type="paragraph" w:customStyle="1" w:styleId="BIBREF">
    <w:name w:val="BIB REF"/>
    <w:basedOn w:val="PARAGRAPH"/>
    <w:autoRedefine/>
    <w:rsid w:val="00123522"/>
    <w:pPr>
      <w:numPr>
        <w:numId w:val="27"/>
      </w:numPr>
      <w:tabs>
        <w:tab w:val="decimal" w:pos="288"/>
        <w:tab w:val="num" w:pos="360"/>
      </w:tabs>
      <w:spacing w:after="80" w:line="260" w:lineRule="atLeast"/>
      <w:ind w:left="0" w:firstLine="245"/>
    </w:pPr>
    <w:rPr>
      <w:sz w:val="18"/>
    </w:rPr>
  </w:style>
  <w:style w:type="paragraph" w:customStyle="1" w:styleId="bHEAD">
    <w:name w:val="b HEAD"/>
    <w:basedOn w:val="PARAGRAPHNOINDENT"/>
    <w:next w:val="bPARAGRAPHNOINDENT"/>
    <w:autoRedefine/>
    <w:rsid w:val="009112CA"/>
    <w:pPr>
      <w:keepNext/>
      <w:spacing w:before="240" w:after="120"/>
      <w:outlineLvl w:val="0"/>
    </w:pPr>
    <w:rPr>
      <w:rFonts w:ascii="Arial" w:hAnsi="Arial"/>
      <w:b/>
      <w:sz w:val="28"/>
    </w:rPr>
  </w:style>
  <w:style w:type="paragraph" w:customStyle="1" w:styleId="bPARAGRAPHNOINDENT">
    <w:name w:val="b PARAGRAPH (NO INDENT)"/>
    <w:basedOn w:val="bPARAGRAPH"/>
    <w:next w:val="bPARAGRAPH"/>
    <w:rsid w:val="009112CA"/>
    <w:pPr>
      <w:ind w:firstLine="0"/>
    </w:pPr>
  </w:style>
  <w:style w:type="paragraph" w:customStyle="1" w:styleId="bPARAGRAPH">
    <w:name w:val="b PARAGRAPH"/>
    <w:basedOn w:val="PARAGRAPH"/>
    <w:rsid w:val="009112CA"/>
    <w:rPr>
      <w:rFonts w:ascii="Helvetica" w:hAnsi="Helvetica"/>
      <w:sz w:val="18"/>
    </w:rPr>
  </w:style>
  <w:style w:type="paragraph" w:customStyle="1" w:styleId="ARTICLETITLE">
    <w:name w:val="ARTICLE TITLE"/>
    <w:basedOn w:val="Normal"/>
    <w:next w:val="AUTHOR"/>
    <w:rsid w:val="009112CA"/>
    <w:pPr>
      <w:widowControl w:val="0"/>
      <w:tabs>
        <w:tab w:val="left" w:pos="450"/>
      </w:tabs>
      <w:suppressAutoHyphens/>
      <w:spacing w:after="120"/>
      <w:outlineLvl w:val="0"/>
    </w:pPr>
    <w:rPr>
      <w:rFonts w:ascii="Arial" w:hAnsi="Arial"/>
      <w:b/>
      <w:sz w:val="36"/>
    </w:rPr>
  </w:style>
  <w:style w:type="paragraph" w:customStyle="1" w:styleId="AUTHORAFFILIATION">
    <w:name w:val="AUTHOR AFFILIATION"/>
    <w:next w:val="ABSTRACT"/>
    <w:rsid w:val="009112CA"/>
    <w:pPr>
      <w:tabs>
        <w:tab w:val="left" w:pos="4320"/>
      </w:tabs>
      <w:spacing w:after="120"/>
      <w:ind w:left="720"/>
    </w:pPr>
    <w:rPr>
      <w:i/>
    </w:rPr>
  </w:style>
  <w:style w:type="character" w:customStyle="1" w:styleId="authoraffiliation0">
    <w:name w:val="author affiliation"/>
    <w:rsid w:val="009112CA"/>
  </w:style>
  <w:style w:type="paragraph" w:customStyle="1" w:styleId="ABSTRACT">
    <w:name w:val="ABSTRACT"/>
    <w:basedOn w:val="Normal"/>
    <w:next w:val="INTRO"/>
    <w:autoRedefine/>
    <w:rsid w:val="00570F43"/>
    <w:pPr>
      <w:widowControl w:val="0"/>
      <w:spacing w:before="120" w:after="120" w:line="280" w:lineRule="atLeast"/>
      <w:ind w:left="720" w:right="720"/>
      <w:jc w:val="both"/>
    </w:pPr>
    <w:rPr>
      <w:rFonts w:ascii="Arial" w:hAnsi="Arial"/>
      <w:b/>
      <w:i/>
    </w:rPr>
  </w:style>
  <w:style w:type="paragraph" w:customStyle="1" w:styleId="bLIST1a">
    <w:name w:val="b LIST 1a"/>
    <w:basedOn w:val="bLIST1"/>
    <w:next w:val="bLIST1"/>
    <w:autoRedefine/>
    <w:rsid w:val="008707C7"/>
    <w:pPr>
      <w:spacing w:before="240"/>
    </w:pPr>
  </w:style>
  <w:style w:type="paragraph" w:customStyle="1" w:styleId="bLIST1">
    <w:name w:val="b LIST 1"/>
    <w:basedOn w:val="LIST1"/>
    <w:autoRedefine/>
    <w:rsid w:val="009112CA"/>
    <w:pPr>
      <w:ind w:left="0"/>
    </w:pPr>
    <w:rPr>
      <w:rFonts w:ascii="Helvetica" w:eastAsia="MS Mincho" w:hAnsi="Helvetica"/>
      <w:sz w:val="18"/>
    </w:rPr>
  </w:style>
  <w:style w:type="paragraph" w:customStyle="1" w:styleId="LIST1">
    <w:name w:val="LIST 1"/>
    <w:basedOn w:val="PARAGRAPHNOINDENT"/>
    <w:autoRedefine/>
    <w:rsid w:val="009112CA"/>
    <w:pPr>
      <w:numPr>
        <w:numId w:val="23"/>
      </w:numPr>
      <w:tabs>
        <w:tab w:val="left" w:pos="720"/>
      </w:tabs>
    </w:pPr>
  </w:style>
  <w:style w:type="paragraph" w:customStyle="1" w:styleId="bFIGURECAPTION">
    <w:name w:val="b FIGURE CAPTION"/>
    <w:basedOn w:val="bPARAGRAPHNOINDENT"/>
    <w:autoRedefine/>
    <w:rsid w:val="009112CA"/>
    <w:rPr>
      <w:b/>
      <w:i/>
    </w:rPr>
  </w:style>
  <w:style w:type="paragraph" w:customStyle="1" w:styleId="bFORMULA">
    <w:name w:val="b FORMULA"/>
    <w:basedOn w:val="bPARAGRAPH"/>
    <w:rsid w:val="009112CA"/>
    <w:pPr>
      <w:ind w:left="288" w:firstLine="0"/>
    </w:pPr>
  </w:style>
  <w:style w:type="paragraph" w:customStyle="1" w:styleId="bHEADING1">
    <w:name w:val="b HEADING 1"/>
    <w:basedOn w:val="bPARAGRAPHNOINDENT"/>
    <w:next w:val="bPARAGRAPHNOINDENT"/>
    <w:autoRedefine/>
    <w:rsid w:val="009112CA"/>
    <w:pPr>
      <w:suppressAutoHyphens/>
      <w:spacing w:before="240" w:after="60"/>
    </w:pPr>
    <w:rPr>
      <w:rFonts w:ascii="Arial" w:hAnsi="Arial"/>
      <w:b/>
      <w:sz w:val="24"/>
    </w:rPr>
  </w:style>
  <w:style w:type="paragraph" w:customStyle="1" w:styleId="FIGUREBODY">
    <w:name w:val="FIGURE BODY"/>
    <w:basedOn w:val="Normal"/>
    <w:autoRedefine/>
    <w:rsid w:val="009112CA"/>
    <w:pPr>
      <w:widowControl w:val="0"/>
      <w:tabs>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s>
      <w:spacing w:line="260" w:lineRule="atLeast"/>
      <w:jc w:val="both"/>
    </w:pPr>
    <w:rPr>
      <w:rFonts w:ascii="Helvetica" w:hAnsi="Helvetica"/>
      <w:sz w:val="18"/>
    </w:rPr>
  </w:style>
  <w:style w:type="paragraph" w:customStyle="1" w:styleId="FIGURECAPTION">
    <w:name w:val="FIGURE CAPTION"/>
    <w:basedOn w:val="Normal"/>
    <w:next w:val="PARAGRAPH"/>
    <w:autoRedefine/>
    <w:rsid w:val="009840A2"/>
    <w:pPr>
      <w:widowControl w:val="0"/>
      <w:spacing w:before="240" w:after="240"/>
      <w:jc w:val="both"/>
      <w:pPrChange w:id="1" w:author="acbart" w:date="2017-03-23T19:45:00Z">
        <w:pPr>
          <w:widowControl w:val="0"/>
          <w:spacing w:before="240" w:after="240" w:line="259" w:lineRule="auto"/>
          <w:jc w:val="both"/>
        </w:pPr>
      </w:pPrChange>
    </w:pPr>
    <w:rPr>
      <w:rPrChange w:id="1" w:author="acbart" w:date="2017-03-23T19:45:00Z">
        <w:rPr>
          <w:rFonts w:asciiTheme="minorHAnsi" w:eastAsiaTheme="minorHAnsi" w:hAnsiTheme="minorHAnsi" w:cstheme="minorBidi"/>
          <w:sz w:val="22"/>
          <w:szCs w:val="22"/>
          <w:lang w:val="en-US" w:eastAsia="en-US" w:bidi="ar-SA"/>
        </w:rPr>
      </w:rPrChange>
    </w:rPr>
  </w:style>
  <w:style w:type="paragraph" w:customStyle="1" w:styleId="FORMULA">
    <w:name w:val="FORMULA"/>
    <w:basedOn w:val="Normal"/>
    <w:rsid w:val="009112CA"/>
    <w:pPr>
      <w:widowControl w:val="0"/>
      <w:tabs>
        <w:tab w:val="left" w:pos="120"/>
        <w:tab w:val="left" w:pos="240"/>
        <w:tab w:val="left" w:pos="360"/>
        <w:tab w:val="left" w:pos="480"/>
        <w:tab w:val="left" w:pos="600"/>
        <w:tab w:val="left" w:pos="720"/>
        <w:tab w:val="left" w:pos="840"/>
        <w:tab w:val="left" w:pos="960"/>
        <w:tab w:val="left" w:pos="1080"/>
        <w:tab w:val="left" w:pos="1200"/>
        <w:tab w:val="left" w:pos="1320"/>
        <w:tab w:val="left" w:pos="1440"/>
      </w:tabs>
      <w:spacing w:before="120" w:after="120"/>
      <w:ind w:left="288"/>
      <w:jc w:val="both"/>
    </w:pPr>
  </w:style>
  <w:style w:type="paragraph" w:customStyle="1" w:styleId="INTRO">
    <w:name w:val="INTRO"/>
    <w:basedOn w:val="PARAGRAPHNOINDENT"/>
    <w:next w:val="PARAGRAPH"/>
    <w:autoRedefine/>
    <w:rsid w:val="009112CA"/>
    <w:pPr>
      <w:spacing w:before="240"/>
    </w:pPr>
  </w:style>
  <w:style w:type="paragraph" w:customStyle="1" w:styleId="LIST1a">
    <w:name w:val="LIST 1a"/>
    <w:basedOn w:val="LIST1"/>
    <w:next w:val="LIST1"/>
    <w:autoRedefine/>
    <w:rsid w:val="009112CA"/>
    <w:pPr>
      <w:spacing w:before="240"/>
    </w:pPr>
    <w:rPr>
      <w:rFonts w:eastAsia="MS Mincho"/>
      <w:iCs/>
    </w:rPr>
  </w:style>
  <w:style w:type="paragraph" w:customStyle="1" w:styleId="LIST1z">
    <w:name w:val="LIST 1z"/>
    <w:basedOn w:val="LIST1"/>
    <w:next w:val="PARAGRAPHNOINDENT"/>
    <w:autoRedefine/>
    <w:rsid w:val="009112CA"/>
    <w:pPr>
      <w:spacing w:after="240"/>
    </w:pPr>
    <w:rPr>
      <w:rFonts w:eastAsia="MS Mincho"/>
      <w:iCs/>
    </w:rPr>
  </w:style>
  <w:style w:type="paragraph" w:customStyle="1" w:styleId="PROGRAMSEGMENT">
    <w:name w:val="PROGRAM SEGMENT"/>
    <w:basedOn w:val="Normal"/>
    <w:autoRedefine/>
    <w:rsid w:val="009112CA"/>
    <w:pPr>
      <w:widowControl w:val="0"/>
      <w:spacing w:line="240" w:lineRule="exact"/>
      <w:jc w:val="both"/>
    </w:pPr>
    <w:rPr>
      <w:rFonts w:ascii="ProgramTwo" w:eastAsia="MS Mincho" w:hAnsi="ProgramTwo"/>
      <w:sz w:val="18"/>
    </w:rPr>
  </w:style>
  <w:style w:type="paragraph" w:customStyle="1" w:styleId="bPROGRAMSEGMENT">
    <w:name w:val="b PROGRAM SEGMENT"/>
    <w:basedOn w:val="PROGRAMSEGMENT"/>
    <w:rsid w:val="009112CA"/>
  </w:style>
  <w:style w:type="paragraph" w:customStyle="1" w:styleId="bLIST2">
    <w:name w:val="b LIST 2"/>
    <w:autoRedefine/>
    <w:rsid w:val="009112CA"/>
    <w:pPr>
      <w:numPr>
        <w:numId w:val="25"/>
      </w:numPr>
    </w:pPr>
    <w:rPr>
      <w:rFonts w:ascii="Helvetica" w:eastAsia="MS Mincho" w:hAnsi="Helvetica"/>
      <w:sz w:val="18"/>
      <w:szCs w:val="24"/>
    </w:rPr>
  </w:style>
  <w:style w:type="paragraph" w:customStyle="1" w:styleId="bLIST2a">
    <w:name w:val="b LIST 2a"/>
    <w:basedOn w:val="bLIST2"/>
    <w:next w:val="bLIST2"/>
    <w:autoRedefine/>
    <w:rsid w:val="008707C7"/>
    <w:pPr>
      <w:spacing w:before="240"/>
    </w:pPr>
  </w:style>
  <w:style w:type="paragraph" w:customStyle="1" w:styleId="bLIST2z">
    <w:name w:val="b LIST 2z"/>
    <w:basedOn w:val="bLIST2"/>
    <w:next w:val="PARAGRAPH"/>
    <w:autoRedefine/>
    <w:rsid w:val="009112CA"/>
    <w:pPr>
      <w:spacing w:after="240"/>
    </w:pPr>
  </w:style>
  <w:style w:type="paragraph" w:customStyle="1" w:styleId="bBIBHEAD">
    <w:name w:val="b BIB HEAD"/>
    <w:basedOn w:val="BIBHEAD"/>
    <w:autoRedefine/>
    <w:rsid w:val="009112CA"/>
    <w:pPr>
      <w:outlineLvl w:val="1"/>
    </w:pPr>
  </w:style>
  <w:style w:type="paragraph" w:customStyle="1" w:styleId="CONCLUSION">
    <w:name w:val="CONCLUSION"/>
    <w:basedOn w:val="Normal"/>
    <w:next w:val="PARAGRAPH"/>
    <w:rsid w:val="009112CA"/>
    <w:pPr>
      <w:widowControl w:val="0"/>
      <w:spacing w:before="360"/>
      <w:jc w:val="both"/>
    </w:pPr>
  </w:style>
  <w:style w:type="paragraph" w:customStyle="1" w:styleId="List21">
    <w:name w:val="List 21"/>
    <w:autoRedefine/>
    <w:rsid w:val="00E86F13"/>
    <w:pPr>
      <w:numPr>
        <w:numId w:val="24"/>
      </w:numPr>
    </w:pPr>
    <w:rPr>
      <w:szCs w:val="24"/>
    </w:rPr>
  </w:style>
  <w:style w:type="paragraph" w:customStyle="1" w:styleId="LIST2a">
    <w:name w:val="LIST 2a"/>
    <w:basedOn w:val="List21"/>
    <w:next w:val="List2"/>
    <w:autoRedefine/>
    <w:rsid w:val="009112CA"/>
    <w:pPr>
      <w:spacing w:before="120"/>
    </w:pPr>
  </w:style>
  <w:style w:type="paragraph" w:customStyle="1" w:styleId="LIST2z">
    <w:name w:val="LIST 2z"/>
    <w:basedOn w:val="List21"/>
    <w:next w:val="PARAGRAPHNOINDENT"/>
    <w:autoRedefine/>
    <w:rsid w:val="009112CA"/>
    <w:pPr>
      <w:spacing w:after="240"/>
    </w:pPr>
    <w:rPr>
      <w:rFonts w:eastAsia="MS Mincho"/>
    </w:rPr>
  </w:style>
  <w:style w:type="character" w:customStyle="1" w:styleId="programcode">
    <w:name w:val="program code"/>
    <w:basedOn w:val="DefaultParagraphFont"/>
    <w:rsid w:val="009112CA"/>
    <w:rPr>
      <w:rFonts w:ascii="ProgramTwo" w:hAnsi="ProgramTwo"/>
      <w:color w:val="800080"/>
      <w:sz w:val="18"/>
    </w:rPr>
  </w:style>
  <w:style w:type="paragraph" w:customStyle="1" w:styleId="QUOTEBLOCK">
    <w:name w:val="QUOTE BLOCK"/>
    <w:basedOn w:val="PARAGRAPH"/>
    <w:next w:val="PARAGRAPHNOINDENT"/>
    <w:rsid w:val="009112CA"/>
    <w:pPr>
      <w:spacing w:before="120" w:after="120" w:line="260" w:lineRule="atLeast"/>
      <w:ind w:left="240" w:right="240"/>
    </w:pPr>
    <w:rPr>
      <w:i/>
      <w:sz w:val="18"/>
    </w:rPr>
  </w:style>
  <w:style w:type="paragraph" w:customStyle="1" w:styleId="bTABLECOLUMNHEADER">
    <w:name w:val="b TABLE COLUMN HEADER"/>
    <w:basedOn w:val="TABLECOLUMNHEADER"/>
    <w:autoRedefine/>
    <w:rsid w:val="009112CA"/>
  </w:style>
  <w:style w:type="paragraph" w:customStyle="1" w:styleId="TABLECOLUMNHEADER">
    <w:name w:val="TABLE COLUMN HEADER"/>
    <w:basedOn w:val="FIGURECAPTION"/>
    <w:autoRedefine/>
    <w:rsid w:val="009112CA"/>
    <w:pPr>
      <w:spacing w:line="260" w:lineRule="atLeast"/>
    </w:pPr>
    <w:rPr>
      <w:rFonts w:ascii="Arial" w:hAnsi="Arial"/>
      <w:b/>
      <w:i/>
      <w:sz w:val="18"/>
    </w:rPr>
  </w:style>
  <w:style w:type="paragraph" w:customStyle="1" w:styleId="bBIBREF">
    <w:name w:val="b BIB REF"/>
    <w:basedOn w:val="BIBREF"/>
    <w:rsid w:val="009112CA"/>
  </w:style>
  <w:style w:type="paragraph" w:customStyle="1" w:styleId="bFIGUREBODY">
    <w:name w:val="b FIGURE BODY"/>
    <w:basedOn w:val="FIGUREBODY"/>
    <w:autoRedefine/>
    <w:rsid w:val="009112CA"/>
  </w:style>
  <w:style w:type="paragraph" w:customStyle="1" w:styleId="bAUTHOR">
    <w:name w:val="b AUTHOR"/>
    <w:basedOn w:val="AUTHOR"/>
    <w:rsid w:val="009112CA"/>
  </w:style>
  <w:style w:type="paragraph" w:customStyle="1" w:styleId="bHEADING2">
    <w:name w:val="b HEADING 2"/>
    <w:basedOn w:val="bPARAGRAPHNOINDENT"/>
    <w:next w:val="bPARAGRAPHNOINDENT"/>
    <w:autoRedefine/>
    <w:rsid w:val="009112CA"/>
    <w:pPr>
      <w:spacing w:before="240"/>
    </w:pPr>
    <w:rPr>
      <w:rFonts w:ascii="Arial" w:hAnsi="Arial"/>
      <w:b/>
      <w:sz w:val="20"/>
    </w:rPr>
  </w:style>
  <w:style w:type="paragraph" w:customStyle="1" w:styleId="bHEADING3">
    <w:name w:val="b HEADING 3"/>
    <w:basedOn w:val="bHEADING2"/>
    <w:next w:val="bPARAGRAPH"/>
    <w:autoRedefine/>
    <w:rsid w:val="009112CA"/>
  </w:style>
  <w:style w:type="paragraph" w:customStyle="1" w:styleId="bQUOTEBLOCK">
    <w:name w:val="b QUOTE BLOCK"/>
    <w:basedOn w:val="QUOTEBLOCK"/>
    <w:autoRedefine/>
    <w:rsid w:val="009112CA"/>
  </w:style>
  <w:style w:type="paragraph" w:customStyle="1" w:styleId="bTABLEFOOTNOTE">
    <w:name w:val="b TABLE FOOTNOTE"/>
    <w:basedOn w:val="TABLEFOOTNOTE"/>
    <w:rsid w:val="009112CA"/>
    <w:rPr>
      <w:rFonts w:ascii="Janson Text" w:hAnsi="Janson Text"/>
      <w:i/>
    </w:rPr>
  </w:style>
  <w:style w:type="paragraph" w:customStyle="1" w:styleId="TABLEFOOTNOTE">
    <w:name w:val="TABLE FOOTNOTE"/>
    <w:basedOn w:val="TABLEROW"/>
    <w:rsid w:val="009112CA"/>
    <w:rPr>
      <w:color w:val="993366"/>
      <w:sz w:val="16"/>
    </w:rPr>
  </w:style>
  <w:style w:type="paragraph" w:customStyle="1" w:styleId="TABLEROW">
    <w:name w:val="TABLE ROW"/>
    <w:basedOn w:val="Normal"/>
    <w:rsid w:val="009112CA"/>
    <w:pPr>
      <w:widowControl w:val="0"/>
      <w:spacing w:line="260" w:lineRule="atLeast"/>
      <w:jc w:val="both"/>
    </w:pPr>
    <w:rPr>
      <w:sz w:val="18"/>
    </w:rPr>
  </w:style>
  <w:style w:type="paragraph" w:customStyle="1" w:styleId="bTABLEROW">
    <w:name w:val="b TABLE ROW"/>
    <w:basedOn w:val="TABLEROW"/>
    <w:rsid w:val="009112CA"/>
  </w:style>
  <w:style w:type="paragraph" w:customStyle="1" w:styleId="bTABLEROWz">
    <w:name w:val="b TABLE ROWz"/>
    <w:basedOn w:val="TABLEROWz"/>
    <w:rsid w:val="009112CA"/>
  </w:style>
  <w:style w:type="paragraph" w:customStyle="1" w:styleId="TABLEROWz">
    <w:name w:val="TABLE ROWz"/>
    <w:basedOn w:val="TABLEROW"/>
    <w:autoRedefine/>
    <w:rsid w:val="009112CA"/>
    <w:pPr>
      <w:spacing w:after="240"/>
    </w:pPr>
  </w:style>
  <w:style w:type="paragraph" w:customStyle="1" w:styleId="TABLETITLE">
    <w:name w:val="TABLE TITLE"/>
    <w:basedOn w:val="FIGURECAPTION"/>
    <w:next w:val="TABLEROW"/>
    <w:autoRedefine/>
    <w:rsid w:val="009112CA"/>
    <w:pPr>
      <w:suppressAutoHyphens/>
      <w:spacing w:before="40"/>
      <w:jc w:val="center"/>
    </w:pPr>
    <w:rPr>
      <w:rFonts w:ascii="Arial" w:hAnsi="Arial"/>
      <w:b/>
      <w:i/>
    </w:rPr>
  </w:style>
  <w:style w:type="paragraph" w:customStyle="1" w:styleId="bTABLETITLE">
    <w:name w:val="b TABLE TITLE"/>
    <w:basedOn w:val="TABLETITLE"/>
    <w:rsid w:val="009112CA"/>
  </w:style>
  <w:style w:type="paragraph" w:customStyle="1" w:styleId="CCC">
    <w:name w:val="CCC"/>
    <w:basedOn w:val="PARAGRAPH"/>
    <w:semiHidden/>
    <w:rsid w:val="009112CA"/>
  </w:style>
  <w:style w:type="character" w:customStyle="1" w:styleId="vitaaffiliation">
    <w:name w:val="vita affiliation"/>
    <w:rsid w:val="009112CA"/>
    <w:rPr>
      <w:color w:val="auto"/>
    </w:rPr>
  </w:style>
  <w:style w:type="paragraph" w:customStyle="1" w:styleId="DEFINITION">
    <w:name w:val="DEFINITION"/>
    <w:basedOn w:val="Normal"/>
    <w:rsid w:val="009112CA"/>
    <w:pPr>
      <w:widowControl w:val="0"/>
      <w:jc w:val="both"/>
    </w:pPr>
  </w:style>
  <w:style w:type="character" w:customStyle="1" w:styleId="subscript">
    <w:name w:val="subscript"/>
    <w:basedOn w:val="DefaultParagraphFont"/>
    <w:rsid w:val="009112CA"/>
    <w:rPr>
      <w:rFonts w:ascii="Times" w:hAnsi="Times"/>
      <w:color w:val="993300"/>
      <w:position w:val="-4"/>
      <w:sz w:val="16"/>
      <w:vertAlign w:val="baseline"/>
    </w:rPr>
  </w:style>
  <w:style w:type="paragraph" w:customStyle="1" w:styleId="SECTIONTITLE">
    <w:name w:val="SECTION TITLE"/>
    <w:basedOn w:val="Normal"/>
    <w:next w:val="EDITORINFO"/>
    <w:autoRedefine/>
    <w:rsid w:val="009112CA"/>
    <w:pPr>
      <w:keepNext/>
      <w:spacing w:line="240" w:lineRule="exact"/>
    </w:pPr>
    <w:rPr>
      <w:rFonts w:ascii="Helvetica" w:hAnsi="Helvetica"/>
      <w:b/>
      <w:i/>
    </w:rPr>
  </w:style>
  <w:style w:type="paragraph" w:customStyle="1" w:styleId="EDITORINFO">
    <w:name w:val="EDITOR INFO"/>
    <w:basedOn w:val="PARAGRAPH"/>
    <w:next w:val="ARTICLETITLE"/>
    <w:autoRedefine/>
    <w:rsid w:val="009112CA"/>
    <w:rPr>
      <w:b/>
    </w:rPr>
  </w:style>
  <w:style w:type="paragraph" w:customStyle="1" w:styleId="bLIST1z">
    <w:name w:val="b LIST 1z"/>
    <w:basedOn w:val="bLIST1"/>
    <w:next w:val="bPARAGRAPH"/>
    <w:autoRedefine/>
    <w:rsid w:val="009112CA"/>
    <w:pPr>
      <w:spacing w:after="240"/>
    </w:pPr>
  </w:style>
  <w:style w:type="character" w:customStyle="1" w:styleId="heading3s">
    <w:name w:val="heading 3s"/>
    <w:basedOn w:val="DefaultParagraphFont"/>
    <w:rsid w:val="009112CA"/>
    <w:rPr>
      <w:rFonts w:ascii="Arial" w:hAnsi="Arial"/>
      <w:b/>
      <w:color w:val="auto"/>
      <w:sz w:val="20"/>
    </w:rPr>
  </w:style>
  <w:style w:type="character" w:customStyle="1" w:styleId="editorinfo0">
    <w:name w:val="editor info"/>
    <w:rsid w:val="009112CA"/>
  </w:style>
  <w:style w:type="character" w:customStyle="1" w:styleId="photocredit">
    <w:name w:val="photo credit"/>
    <w:rsid w:val="009112CA"/>
  </w:style>
  <w:style w:type="paragraph" w:customStyle="1" w:styleId="bINTRO">
    <w:name w:val="b INTRO"/>
    <w:basedOn w:val="bPARAGRAPH"/>
    <w:next w:val="bPARAGRAPH"/>
    <w:autoRedefine/>
    <w:rsid w:val="009112CA"/>
    <w:pPr>
      <w:ind w:firstLine="0"/>
    </w:pPr>
  </w:style>
  <w:style w:type="paragraph" w:customStyle="1" w:styleId="CONFBOOKPRODUCTINFO">
    <w:name w:val="CONF/BOOK/PRODUCT INFO"/>
    <w:basedOn w:val="Normal"/>
    <w:autoRedefine/>
    <w:semiHidden/>
    <w:rsid w:val="009112CA"/>
    <w:pPr>
      <w:widowControl w:val="0"/>
      <w:jc w:val="both"/>
    </w:pPr>
    <w:rPr>
      <w:b/>
    </w:rPr>
  </w:style>
  <w:style w:type="paragraph" w:customStyle="1" w:styleId="PHOTOCREDIT0">
    <w:name w:val="PHOTO CREDIT"/>
    <w:basedOn w:val="FIGURECAPTION"/>
    <w:autoRedefine/>
    <w:rsid w:val="009112CA"/>
  </w:style>
  <w:style w:type="paragraph" w:customStyle="1" w:styleId="PULLQUOTE">
    <w:name w:val="PULL QUOTE"/>
    <w:basedOn w:val="Heading1"/>
    <w:autoRedefine/>
    <w:rsid w:val="009112CA"/>
  </w:style>
  <w:style w:type="paragraph" w:customStyle="1" w:styleId="TABLETITLE2">
    <w:name w:val="TABLE TITLE 2"/>
    <w:basedOn w:val="TABLETITLE"/>
    <w:autoRedefine/>
    <w:rsid w:val="009112CA"/>
    <w:rPr>
      <w:sz w:val="18"/>
    </w:rPr>
  </w:style>
  <w:style w:type="character" w:customStyle="1" w:styleId="bbibref0">
    <w:name w:val="b bib ref"/>
    <w:basedOn w:val="bibref0"/>
    <w:rsid w:val="009112CA"/>
    <w:rPr>
      <w:rFonts w:ascii="Times" w:hAnsi="Times"/>
      <w:color w:val="FF0000"/>
      <w:position w:val="6"/>
      <w:sz w:val="16"/>
      <w:vertAlign w:val="baseline"/>
    </w:rPr>
  </w:style>
  <w:style w:type="character" w:customStyle="1" w:styleId="conclusioncap">
    <w:name w:val="conclusion cap"/>
    <w:basedOn w:val="DefaultParagraphFont"/>
    <w:rsid w:val="009112CA"/>
    <w:rPr>
      <w:b/>
      <w:sz w:val="28"/>
    </w:rPr>
  </w:style>
  <w:style w:type="character" w:customStyle="1" w:styleId="initialcap">
    <w:name w:val="initial cap"/>
    <w:basedOn w:val="DefaultParagraphFont"/>
    <w:rsid w:val="009112CA"/>
    <w:rPr>
      <w:b/>
      <w:sz w:val="28"/>
    </w:rPr>
  </w:style>
  <w:style w:type="character" w:customStyle="1" w:styleId="vitaname">
    <w:name w:val="vita name"/>
    <w:basedOn w:val="DefaultParagraphFont"/>
    <w:rsid w:val="009112CA"/>
    <w:rPr>
      <w:b/>
    </w:rPr>
  </w:style>
  <w:style w:type="paragraph" w:styleId="Subtitle">
    <w:name w:val="Subtitle"/>
    <w:basedOn w:val="Normal"/>
    <w:next w:val="AUTHOR"/>
    <w:qFormat/>
    <w:rsid w:val="009112CA"/>
    <w:pPr>
      <w:outlineLvl w:val="1"/>
    </w:pPr>
    <w:rPr>
      <w:rFonts w:ascii="Arial" w:hAnsi="Arial" w:cs="Arial"/>
    </w:rPr>
  </w:style>
  <w:style w:type="paragraph" w:customStyle="1" w:styleId="ABSTRACTPRINT">
    <w:name w:val="ABSTRACT PRINT"/>
    <w:basedOn w:val="ABSTRACT"/>
    <w:next w:val="INTRO"/>
    <w:autoRedefine/>
    <w:rsid w:val="00691D53"/>
  </w:style>
  <w:style w:type="paragraph" w:customStyle="1" w:styleId="Keywords">
    <w:name w:val="Keywords"/>
    <w:basedOn w:val="ABSTRACTPRINT"/>
    <w:next w:val="INTRO"/>
    <w:autoRedefine/>
    <w:rsid w:val="00570F43"/>
  </w:style>
  <w:style w:type="paragraph" w:customStyle="1" w:styleId="DOI">
    <w:name w:val="DOI"/>
    <w:basedOn w:val="PARAGRAPHNOINDENT"/>
    <w:autoRedefine/>
    <w:rsid w:val="00305EF2"/>
  </w:style>
  <w:style w:type="paragraph" w:styleId="List2">
    <w:name w:val="List 2"/>
    <w:basedOn w:val="Normal"/>
    <w:rsid w:val="00E56F0D"/>
    <w:pPr>
      <w:ind w:left="720" w:hanging="360"/>
    </w:pPr>
  </w:style>
  <w:style w:type="paragraph" w:customStyle="1" w:styleId="Default">
    <w:name w:val="Default"/>
    <w:rsid w:val="007666F0"/>
    <w:pPr>
      <w:autoSpaceDE w:val="0"/>
      <w:autoSpaceDN w:val="0"/>
      <w:adjustRightInd w:val="0"/>
    </w:pPr>
    <w:rPr>
      <w:rFonts w:ascii="Cronos Pro" w:hAnsi="Cronos Pro" w:cs="Cronos Pro"/>
      <w:color w:val="000000"/>
      <w:sz w:val="24"/>
      <w:szCs w:val="24"/>
    </w:rPr>
  </w:style>
  <w:style w:type="paragraph" w:customStyle="1" w:styleId="CM2">
    <w:name w:val="CM2"/>
    <w:basedOn w:val="Default"/>
    <w:next w:val="Default"/>
    <w:uiPriority w:val="99"/>
    <w:rsid w:val="007666F0"/>
    <w:pPr>
      <w:spacing w:line="240" w:lineRule="atLeast"/>
    </w:pPr>
    <w:rPr>
      <w:rFonts w:cs="Times New Roman"/>
      <w:color w:val="auto"/>
    </w:rPr>
  </w:style>
  <w:style w:type="character" w:styleId="Emphasis">
    <w:name w:val="Emphasis"/>
    <w:basedOn w:val="DefaultParagraphFont"/>
    <w:qFormat/>
    <w:rsid w:val="007666F0"/>
    <w:rPr>
      <w:i/>
      <w:iCs/>
    </w:rPr>
  </w:style>
  <w:style w:type="paragraph" w:styleId="Quote">
    <w:name w:val="Quote"/>
    <w:basedOn w:val="Normal"/>
    <w:next w:val="Normal"/>
    <w:link w:val="QuoteChar"/>
    <w:uiPriority w:val="29"/>
    <w:qFormat/>
    <w:rsid w:val="00806E32"/>
    <w:rPr>
      <w:i/>
      <w:iCs/>
      <w:color w:val="000000" w:themeColor="text1"/>
    </w:rPr>
  </w:style>
  <w:style w:type="character" w:customStyle="1" w:styleId="QuoteChar">
    <w:name w:val="Quote Char"/>
    <w:basedOn w:val="DefaultParagraphFont"/>
    <w:link w:val="Quote"/>
    <w:uiPriority w:val="29"/>
    <w:rsid w:val="00806E32"/>
    <w:rPr>
      <w:rFonts w:asciiTheme="minorHAnsi" w:eastAsiaTheme="minorHAnsi" w:hAnsiTheme="minorHAnsi" w:cstheme="minorBidi"/>
      <w:i/>
      <w:iCs/>
      <w:color w:val="000000" w:themeColor="text1"/>
      <w:sz w:val="22"/>
      <w:szCs w:val="22"/>
    </w:rPr>
  </w:style>
  <w:style w:type="character" w:styleId="PageNumber">
    <w:name w:val="page number"/>
    <w:basedOn w:val="DefaultParagraphFont"/>
    <w:rsid w:val="00B05F30"/>
  </w:style>
  <w:style w:type="paragraph" w:styleId="ListNumber2">
    <w:name w:val="List Number 2"/>
    <w:basedOn w:val="Normal"/>
    <w:rsid w:val="00B05F30"/>
    <w:pPr>
      <w:numPr>
        <w:numId w:val="34"/>
      </w:numPr>
      <w:contextualSpacing/>
    </w:pPr>
  </w:style>
  <w:style w:type="paragraph" w:styleId="Header">
    <w:name w:val="header"/>
    <w:basedOn w:val="Normal"/>
    <w:link w:val="HeaderChar"/>
    <w:rsid w:val="00B05F30"/>
    <w:pPr>
      <w:tabs>
        <w:tab w:val="center" w:pos="4680"/>
        <w:tab w:val="right" w:pos="9360"/>
      </w:tabs>
      <w:spacing w:after="0" w:line="240" w:lineRule="auto"/>
    </w:pPr>
  </w:style>
  <w:style w:type="character" w:customStyle="1" w:styleId="HeaderChar">
    <w:name w:val="Header Char"/>
    <w:basedOn w:val="DefaultParagraphFont"/>
    <w:link w:val="Header"/>
    <w:rsid w:val="00B05F30"/>
    <w:rPr>
      <w:rFonts w:asciiTheme="minorHAnsi" w:eastAsiaTheme="minorHAnsi" w:hAnsiTheme="minorHAnsi" w:cstheme="minorBidi"/>
      <w:sz w:val="22"/>
      <w:szCs w:val="22"/>
    </w:rPr>
  </w:style>
  <w:style w:type="paragraph" w:styleId="BalloonText">
    <w:name w:val="Balloon Text"/>
    <w:basedOn w:val="Normal"/>
    <w:link w:val="BalloonTextChar"/>
    <w:rsid w:val="00957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57187"/>
    <w:rPr>
      <w:rFonts w:ascii="Tahoma" w:eastAsiaTheme="minorHAnsi" w:hAnsi="Tahoma" w:cs="Tahoma"/>
      <w:sz w:val="16"/>
      <w:szCs w:val="16"/>
    </w:rPr>
  </w:style>
  <w:style w:type="character" w:styleId="Hyperlink">
    <w:name w:val="Hyperlink"/>
    <w:basedOn w:val="DefaultParagraphFont"/>
    <w:rsid w:val="00221550"/>
    <w:rPr>
      <w:color w:val="0000FF" w:themeColor="hyperlink"/>
      <w:u w:val="single"/>
    </w:rPr>
  </w:style>
  <w:style w:type="paragraph" w:styleId="ListParagraph">
    <w:name w:val="List Paragraph"/>
    <w:basedOn w:val="Normal"/>
    <w:uiPriority w:val="34"/>
    <w:qFormat/>
    <w:rsid w:val="0045180A"/>
    <w:pPr>
      <w:ind w:left="720"/>
      <w:contextualSpacing/>
    </w:pPr>
  </w:style>
  <w:style w:type="character" w:customStyle="1" w:styleId="PARAGRAPHChar">
    <w:name w:val="PARAGRAPH Char"/>
    <w:basedOn w:val="DefaultParagraphFont"/>
    <w:link w:val="PARAGRAPH"/>
    <w:qFormat/>
    <w:rsid w:val="009840A2"/>
    <w:rPr>
      <w:rFonts w:asciiTheme="minorHAnsi" w:eastAsiaTheme="minorHAnsi" w:hAnsiTheme="minorHAnsi" w:cstheme="minorBidi"/>
      <w:sz w:val="22"/>
      <w:szCs w:val="22"/>
    </w:rPr>
  </w:style>
  <w:style w:type="paragraph" w:styleId="Revision">
    <w:name w:val="Revision"/>
    <w:hidden/>
    <w:uiPriority w:val="99"/>
    <w:semiHidden/>
    <w:rsid w:val="009840A2"/>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342423">
      <w:bodyDiv w:val="1"/>
      <w:marLeft w:val="0"/>
      <w:marRight w:val="0"/>
      <w:marTop w:val="0"/>
      <w:marBottom w:val="0"/>
      <w:divBdr>
        <w:top w:val="none" w:sz="0" w:space="0" w:color="auto"/>
        <w:left w:val="none" w:sz="0" w:space="0" w:color="auto"/>
        <w:bottom w:val="none" w:sz="0" w:space="0" w:color="auto"/>
        <w:right w:val="none" w:sz="0" w:space="0" w:color="auto"/>
      </w:divBdr>
      <w:divsChild>
        <w:div w:id="1493985162">
          <w:marLeft w:val="0"/>
          <w:marRight w:val="0"/>
          <w:marTop w:val="0"/>
          <w:marBottom w:val="0"/>
          <w:divBdr>
            <w:top w:val="none" w:sz="0" w:space="0" w:color="auto"/>
            <w:left w:val="none" w:sz="0" w:space="0" w:color="auto"/>
            <w:bottom w:val="none" w:sz="0" w:space="0" w:color="auto"/>
            <w:right w:val="none" w:sz="0" w:space="0" w:color="auto"/>
          </w:divBdr>
        </w:div>
      </w:divsChild>
    </w:div>
    <w:div w:id="197822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E1A02-E48C-46BA-8938-5595F5E2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5207</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IEEE Computer Society</Company>
  <LinksUpToDate>false</LinksUpToDate>
  <CharactersWithSpaces>34824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DTP User</dc:creator>
  <cp:lastModifiedBy>acbart</cp:lastModifiedBy>
  <cp:revision>6</cp:revision>
  <dcterms:created xsi:type="dcterms:W3CDTF">2017-03-23T20:40:00Z</dcterms:created>
  <dcterms:modified xsi:type="dcterms:W3CDTF">2017-03-23T23:50:00Z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