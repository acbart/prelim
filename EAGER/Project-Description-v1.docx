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D7F7A" w14:textId="77777777" w:rsidR="00352631" w:rsidRDefault="00352631" w:rsidP="00352631">
      <w:pPr>
        <w:spacing w:after="120" w:line="240" w:lineRule="auto"/>
        <w:rPr>
          <w:rFonts w:ascii="Times New Roman" w:hAnsi="Times New Roman" w:cs="Times New Roman"/>
          <w:b/>
          <w:sz w:val="28"/>
          <w:szCs w:val="28"/>
        </w:rPr>
      </w:pPr>
      <w:r>
        <w:rPr>
          <w:rFonts w:ascii="Times New Roman" w:hAnsi="Times New Roman" w:cs="Times New Roman"/>
          <w:b/>
          <w:sz w:val="28"/>
          <w:szCs w:val="28"/>
        </w:rPr>
        <w:t>Project Description</w:t>
      </w:r>
    </w:p>
    <w:p w14:paraId="626033D9" w14:textId="77777777" w:rsidR="00B335F9" w:rsidRPr="00BC2804" w:rsidRDefault="00B335F9" w:rsidP="00352631">
      <w:pPr>
        <w:spacing w:after="120" w:line="240" w:lineRule="auto"/>
        <w:rPr>
          <w:rFonts w:ascii="Times New Roman" w:hAnsi="Times New Roman" w:cs="Times New Roman"/>
          <w:b/>
          <w:sz w:val="28"/>
          <w:szCs w:val="28"/>
        </w:rPr>
      </w:pPr>
      <w:r>
        <w:rPr>
          <w:rFonts w:ascii="Times New Roman" w:hAnsi="Times New Roman" w:cs="Times New Roman"/>
          <w:b/>
          <w:sz w:val="28"/>
          <w:szCs w:val="28"/>
        </w:rPr>
        <w:t>1. Vision</w:t>
      </w:r>
    </w:p>
    <w:p w14:paraId="1FB20571" w14:textId="77777777" w:rsidR="00352631" w:rsidRDefault="00352631" w:rsidP="00352631">
      <w:pPr>
        <w:spacing w:after="0" w:line="240" w:lineRule="auto"/>
        <w:rPr>
          <w:rFonts w:ascii="Times New Roman" w:hAnsi="Times New Roman" w:cs="Times New Roman"/>
          <w:sz w:val="24"/>
          <w:szCs w:val="24"/>
        </w:rPr>
      </w:pPr>
      <w:r>
        <w:rPr>
          <w:rFonts w:ascii="Times New Roman" w:hAnsi="Times New Roman" w:cs="Times New Roman"/>
          <w:sz w:val="24"/>
          <w:szCs w:val="24"/>
        </w:rPr>
        <w:t>The continue</w:t>
      </w:r>
      <w:r w:rsidR="006A684E">
        <w:rPr>
          <w:rFonts w:ascii="Times New Roman" w:hAnsi="Times New Roman" w:cs="Times New Roman"/>
          <w:sz w:val="24"/>
          <w:szCs w:val="24"/>
        </w:rPr>
        <w:t xml:space="preserve">d rapid evolution of computation </w:t>
      </w:r>
      <w:r>
        <w:rPr>
          <w:rFonts w:ascii="Times New Roman" w:hAnsi="Times New Roman" w:cs="Times New Roman"/>
          <w:sz w:val="24"/>
          <w:szCs w:val="24"/>
        </w:rPr>
        <w:t xml:space="preserve">and its impact on the world </w:t>
      </w:r>
      <w:r w:rsidR="007A2423">
        <w:rPr>
          <w:rFonts w:ascii="Times New Roman" w:hAnsi="Times New Roman" w:cs="Times New Roman"/>
          <w:sz w:val="24"/>
          <w:szCs w:val="24"/>
        </w:rPr>
        <w:t xml:space="preserve">creates a new </w:t>
      </w:r>
      <w:r w:rsidR="007A2423" w:rsidRPr="00C5475F">
        <w:rPr>
          <w:rFonts w:ascii="Times New Roman" w:hAnsi="Times New Roman" w:cs="Times New Roman"/>
          <w:i/>
          <w:sz w:val="24"/>
          <w:szCs w:val="24"/>
        </w:rPr>
        <w:t>challenge</w:t>
      </w:r>
      <w:r w:rsidR="006F6A2B">
        <w:rPr>
          <w:rFonts w:ascii="Times New Roman" w:hAnsi="Times New Roman" w:cs="Times New Roman"/>
          <w:sz w:val="24"/>
          <w:szCs w:val="24"/>
        </w:rPr>
        <w:t xml:space="preserve"> for</w:t>
      </w:r>
      <w:r w:rsidR="00C5475F">
        <w:rPr>
          <w:rFonts w:ascii="Times New Roman" w:hAnsi="Times New Roman" w:cs="Times New Roman"/>
          <w:sz w:val="24"/>
          <w:szCs w:val="24"/>
        </w:rPr>
        <w:t xml:space="preserve"> designing the </w:t>
      </w:r>
      <w:r w:rsidR="006F6A2B">
        <w:rPr>
          <w:rFonts w:ascii="Times New Roman" w:hAnsi="Times New Roman" w:cs="Times New Roman"/>
          <w:sz w:val="24"/>
          <w:szCs w:val="24"/>
        </w:rPr>
        <w:t xml:space="preserve">learning </w:t>
      </w:r>
      <w:r w:rsidR="00C5475F">
        <w:rPr>
          <w:rFonts w:ascii="Times New Roman" w:hAnsi="Times New Roman" w:cs="Times New Roman"/>
          <w:sz w:val="24"/>
          <w:szCs w:val="24"/>
        </w:rPr>
        <w:t xml:space="preserve">experiences </w:t>
      </w:r>
      <w:r>
        <w:rPr>
          <w:rFonts w:ascii="Times New Roman" w:hAnsi="Times New Roman" w:cs="Times New Roman"/>
          <w:sz w:val="24"/>
          <w:szCs w:val="24"/>
        </w:rPr>
        <w:t xml:space="preserve">about computation at the university-level. </w:t>
      </w:r>
      <w:r w:rsidR="007A2423">
        <w:rPr>
          <w:rFonts w:ascii="Times New Roman" w:hAnsi="Times New Roman" w:cs="Times New Roman"/>
          <w:sz w:val="24"/>
          <w:szCs w:val="24"/>
        </w:rPr>
        <w:t>Beyond the computer science discipline itself, d</w:t>
      </w:r>
      <w:r>
        <w:rPr>
          <w:rFonts w:ascii="Times New Roman" w:hAnsi="Times New Roman" w:cs="Times New Roman"/>
          <w:sz w:val="24"/>
          <w:szCs w:val="24"/>
        </w:rPr>
        <w:t xml:space="preserve">eeply informed skills and knowledge about computation </w:t>
      </w:r>
      <w:r w:rsidR="007A2423">
        <w:rPr>
          <w:rFonts w:ascii="Times New Roman" w:hAnsi="Times New Roman" w:cs="Times New Roman"/>
          <w:sz w:val="24"/>
          <w:szCs w:val="24"/>
        </w:rPr>
        <w:t>are</w:t>
      </w:r>
      <w:r w:rsidR="006A684E">
        <w:rPr>
          <w:rFonts w:ascii="Times New Roman" w:hAnsi="Times New Roman" w:cs="Times New Roman"/>
          <w:sz w:val="24"/>
          <w:szCs w:val="24"/>
        </w:rPr>
        <w:t xml:space="preserve"> needed in at lea</w:t>
      </w:r>
      <w:r w:rsidR="00C5475F">
        <w:rPr>
          <w:rFonts w:ascii="Times New Roman" w:hAnsi="Times New Roman" w:cs="Times New Roman"/>
          <w:sz w:val="24"/>
          <w:szCs w:val="24"/>
        </w:rPr>
        <w:t>st all STEM-H disciplines and new requirements are</w:t>
      </w:r>
      <w:r w:rsidR="006A684E">
        <w:rPr>
          <w:rFonts w:ascii="Times New Roman" w:hAnsi="Times New Roman" w:cs="Times New Roman"/>
          <w:sz w:val="24"/>
          <w:szCs w:val="24"/>
        </w:rPr>
        <w:t xml:space="preserve"> emerging in </w:t>
      </w:r>
      <w:r w:rsidR="006B0E37">
        <w:rPr>
          <w:rFonts w:ascii="Times New Roman" w:hAnsi="Times New Roman" w:cs="Times New Roman"/>
          <w:sz w:val="24"/>
          <w:szCs w:val="24"/>
        </w:rPr>
        <w:t xml:space="preserve">historically </w:t>
      </w:r>
      <w:r w:rsidR="006A684E">
        <w:rPr>
          <w:rFonts w:ascii="Times New Roman" w:hAnsi="Times New Roman" w:cs="Times New Roman"/>
          <w:sz w:val="24"/>
          <w:szCs w:val="24"/>
        </w:rPr>
        <w:t xml:space="preserve">non-traditional fields (e.g., “digital humanities”). </w:t>
      </w:r>
      <w:r>
        <w:rPr>
          <w:rFonts w:ascii="Times New Roman" w:hAnsi="Times New Roman" w:cs="Times New Roman"/>
          <w:sz w:val="24"/>
          <w:szCs w:val="24"/>
        </w:rPr>
        <w:t xml:space="preserve"> </w:t>
      </w:r>
      <w:r w:rsidR="007A2423">
        <w:rPr>
          <w:rFonts w:ascii="Times New Roman" w:hAnsi="Times New Roman" w:cs="Times New Roman"/>
          <w:sz w:val="24"/>
          <w:szCs w:val="24"/>
        </w:rPr>
        <w:t>Furthermore, t</w:t>
      </w:r>
      <w:r w:rsidR="006A684E">
        <w:rPr>
          <w:rFonts w:ascii="Times New Roman" w:hAnsi="Times New Roman" w:cs="Times New Roman"/>
          <w:sz w:val="24"/>
          <w:szCs w:val="24"/>
        </w:rPr>
        <w:t xml:space="preserve">he </w:t>
      </w:r>
      <w:r w:rsidR="00C5475F">
        <w:rPr>
          <w:rFonts w:ascii="Times New Roman" w:hAnsi="Times New Roman" w:cs="Times New Roman"/>
          <w:sz w:val="24"/>
          <w:szCs w:val="24"/>
        </w:rPr>
        <w:t>growing awareness</w:t>
      </w:r>
      <w:r w:rsidR="006A684E">
        <w:rPr>
          <w:rFonts w:ascii="Times New Roman" w:hAnsi="Times New Roman" w:cs="Times New Roman"/>
          <w:sz w:val="24"/>
          <w:szCs w:val="24"/>
        </w:rPr>
        <w:t xml:space="preserve"> of “computational thinking” as a 21</w:t>
      </w:r>
      <w:r w:rsidR="006A684E" w:rsidRPr="006A684E">
        <w:rPr>
          <w:rFonts w:ascii="Times New Roman" w:hAnsi="Times New Roman" w:cs="Times New Roman"/>
          <w:sz w:val="24"/>
          <w:szCs w:val="24"/>
          <w:vertAlign w:val="superscript"/>
        </w:rPr>
        <w:t>st</w:t>
      </w:r>
      <w:r w:rsidR="007A2423">
        <w:rPr>
          <w:rFonts w:ascii="Times New Roman" w:hAnsi="Times New Roman" w:cs="Times New Roman"/>
          <w:sz w:val="24"/>
          <w:szCs w:val="24"/>
        </w:rPr>
        <w:t xml:space="preserve"> century competency requires learning about computation to be positioned in a university’s general education curriculum. </w:t>
      </w:r>
      <w:r w:rsidR="00C5475F">
        <w:rPr>
          <w:rFonts w:ascii="Times New Roman" w:hAnsi="Times New Roman" w:cs="Times New Roman"/>
          <w:sz w:val="24"/>
          <w:szCs w:val="24"/>
        </w:rPr>
        <w:t>Weaving together the curriculum, pedagogy, and tools that engages learners with starkly different disposition and expectations about their learning of computation is a critical challenge.</w:t>
      </w:r>
      <w:r w:rsidR="005F2995">
        <w:rPr>
          <w:rFonts w:ascii="Times New Roman" w:hAnsi="Times New Roman" w:cs="Times New Roman"/>
          <w:sz w:val="24"/>
          <w:szCs w:val="24"/>
        </w:rPr>
        <w:t xml:space="preserve"> We address this challenge by crafting </w:t>
      </w:r>
      <w:r w:rsidR="005F2995" w:rsidRPr="005F2995">
        <w:rPr>
          <w:rFonts w:ascii="Times New Roman" w:hAnsi="Times New Roman" w:cs="Times New Roman"/>
          <w:i/>
          <w:sz w:val="24"/>
          <w:szCs w:val="24"/>
        </w:rPr>
        <w:t>authentic experiences</w:t>
      </w:r>
      <w:r w:rsidR="005F2995">
        <w:rPr>
          <w:rFonts w:ascii="Times New Roman" w:hAnsi="Times New Roman" w:cs="Times New Roman"/>
          <w:sz w:val="24"/>
          <w:szCs w:val="24"/>
        </w:rPr>
        <w:t xml:space="preserve"> that engage </w:t>
      </w:r>
      <w:r w:rsidR="005F2995">
        <w:rPr>
          <w:rFonts w:ascii="Times New Roman" w:hAnsi="Times New Roman" w:cs="Times New Roman"/>
          <w:i/>
          <w:sz w:val="24"/>
          <w:szCs w:val="24"/>
        </w:rPr>
        <w:t>multi-disciplinary</w:t>
      </w:r>
      <w:r w:rsidR="005F2995" w:rsidRPr="005F2995">
        <w:rPr>
          <w:rFonts w:ascii="Times New Roman" w:hAnsi="Times New Roman" w:cs="Times New Roman"/>
          <w:i/>
          <w:sz w:val="24"/>
          <w:szCs w:val="24"/>
        </w:rPr>
        <w:t xml:space="preserve"> cohorts</w:t>
      </w:r>
      <w:r w:rsidR="005F2995">
        <w:rPr>
          <w:rFonts w:ascii="Times New Roman" w:hAnsi="Times New Roman" w:cs="Times New Roman"/>
          <w:sz w:val="24"/>
          <w:szCs w:val="24"/>
        </w:rPr>
        <w:t xml:space="preserve"> of learners with computation both</w:t>
      </w:r>
      <w:r w:rsidR="005F2995" w:rsidRPr="005F2995">
        <w:rPr>
          <w:rFonts w:ascii="Times New Roman" w:hAnsi="Times New Roman" w:cs="Times New Roman"/>
          <w:i/>
          <w:sz w:val="24"/>
          <w:szCs w:val="24"/>
        </w:rPr>
        <w:t xml:space="preserve"> in and across contexts</w:t>
      </w:r>
      <w:r w:rsidR="005F2995">
        <w:rPr>
          <w:rFonts w:ascii="Times New Roman" w:hAnsi="Times New Roman" w:cs="Times New Roman"/>
          <w:sz w:val="24"/>
          <w:szCs w:val="24"/>
        </w:rPr>
        <w:t xml:space="preserve"> and whose efficacy </w:t>
      </w:r>
      <w:r w:rsidR="00154F5B">
        <w:rPr>
          <w:rFonts w:ascii="Times New Roman" w:hAnsi="Times New Roman" w:cs="Times New Roman"/>
          <w:sz w:val="24"/>
          <w:szCs w:val="24"/>
        </w:rPr>
        <w:t>is</w:t>
      </w:r>
      <w:r w:rsidR="005F2995">
        <w:rPr>
          <w:rFonts w:ascii="Times New Roman" w:hAnsi="Times New Roman" w:cs="Times New Roman"/>
          <w:sz w:val="24"/>
          <w:szCs w:val="24"/>
        </w:rPr>
        <w:t xml:space="preserve"> evaluated by </w:t>
      </w:r>
      <w:r w:rsidR="005F2995" w:rsidRPr="006F6A2B">
        <w:rPr>
          <w:rFonts w:ascii="Times New Roman" w:hAnsi="Times New Roman" w:cs="Times New Roman"/>
          <w:i/>
          <w:sz w:val="24"/>
          <w:szCs w:val="24"/>
        </w:rPr>
        <w:t>rigorous assessment</w:t>
      </w:r>
      <w:r w:rsidR="005F2995">
        <w:rPr>
          <w:rFonts w:ascii="Times New Roman" w:hAnsi="Times New Roman" w:cs="Times New Roman"/>
          <w:sz w:val="24"/>
          <w:szCs w:val="24"/>
        </w:rPr>
        <w:t>.</w:t>
      </w:r>
    </w:p>
    <w:p w14:paraId="0B879253" w14:textId="77777777" w:rsidR="00C5475F" w:rsidRDefault="00C5475F" w:rsidP="00352631">
      <w:pPr>
        <w:spacing w:after="0" w:line="240" w:lineRule="auto"/>
        <w:rPr>
          <w:rFonts w:ascii="Times New Roman" w:hAnsi="Times New Roman" w:cs="Times New Roman"/>
          <w:sz w:val="24"/>
          <w:szCs w:val="24"/>
        </w:rPr>
      </w:pPr>
    </w:p>
    <w:p w14:paraId="6B053E8F" w14:textId="77777777" w:rsidR="005F2995" w:rsidRPr="007146E2" w:rsidRDefault="00C5475F" w:rsidP="007146E2">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hAnsi="Times New Roman" w:cs="Times New Roman"/>
          <w:sz w:val="24"/>
          <w:szCs w:val="24"/>
        </w:rPr>
        <w:t xml:space="preserve">The continued rapid evolution of computation and its impact on the world </w:t>
      </w:r>
      <w:r w:rsidR="005F2995">
        <w:rPr>
          <w:rFonts w:ascii="Times New Roman" w:hAnsi="Times New Roman" w:cs="Times New Roman"/>
          <w:sz w:val="24"/>
          <w:szCs w:val="24"/>
        </w:rPr>
        <w:t xml:space="preserve">also </w:t>
      </w:r>
      <w:r>
        <w:rPr>
          <w:rFonts w:ascii="Times New Roman" w:hAnsi="Times New Roman" w:cs="Times New Roman"/>
          <w:sz w:val="24"/>
          <w:szCs w:val="24"/>
        </w:rPr>
        <w:t xml:space="preserve">creates a new </w:t>
      </w:r>
      <w:r>
        <w:rPr>
          <w:rFonts w:ascii="Times New Roman" w:hAnsi="Times New Roman" w:cs="Times New Roman"/>
          <w:i/>
          <w:sz w:val="24"/>
          <w:szCs w:val="24"/>
        </w:rPr>
        <w:t>opportunity</w:t>
      </w:r>
      <w:r w:rsidR="0071406C">
        <w:rPr>
          <w:rFonts w:ascii="Times New Roman" w:hAnsi="Times New Roman" w:cs="Times New Roman"/>
          <w:sz w:val="24"/>
          <w:szCs w:val="24"/>
        </w:rPr>
        <w:t xml:space="preserve"> for</w:t>
      </w:r>
      <w:r>
        <w:rPr>
          <w:rFonts w:ascii="Times New Roman" w:hAnsi="Times New Roman" w:cs="Times New Roman"/>
          <w:sz w:val="24"/>
          <w:szCs w:val="24"/>
        </w:rPr>
        <w:t xml:space="preserve"> designing the </w:t>
      </w:r>
      <w:r w:rsidR="0071406C">
        <w:rPr>
          <w:rFonts w:ascii="Times New Roman" w:hAnsi="Times New Roman" w:cs="Times New Roman"/>
          <w:sz w:val="24"/>
          <w:szCs w:val="24"/>
        </w:rPr>
        <w:t xml:space="preserve">learning </w:t>
      </w:r>
      <w:r>
        <w:rPr>
          <w:rFonts w:ascii="Times New Roman" w:hAnsi="Times New Roman" w:cs="Times New Roman"/>
          <w:sz w:val="24"/>
          <w:szCs w:val="24"/>
        </w:rPr>
        <w:t>experiences about computation at the university-level.</w:t>
      </w:r>
      <w:r w:rsidR="0071406C">
        <w:rPr>
          <w:rFonts w:ascii="Times New Roman" w:hAnsi="Times New Roman" w:cs="Times New Roman"/>
          <w:sz w:val="24"/>
          <w:szCs w:val="24"/>
        </w:rPr>
        <w:t xml:space="preserve"> The simultaneous importance and availability of “Big Data” opens </w:t>
      </w:r>
      <w:r w:rsidR="00154F5B">
        <w:rPr>
          <w:rFonts w:ascii="Times New Roman" w:hAnsi="Times New Roman" w:cs="Times New Roman"/>
          <w:sz w:val="24"/>
          <w:szCs w:val="24"/>
        </w:rPr>
        <w:t xml:space="preserve">exciting possibilities for learning. </w:t>
      </w:r>
      <w:r w:rsidR="006F6A2B" w:rsidRPr="006F6A2B">
        <w:rPr>
          <w:rFonts w:ascii="Times New Roman" w:eastAsiaTheme="minorHAnsi" w:hAnsi="Times New Roman" w:cs="Times New Roman"/>
          <w:sz w:val="24"/>
          <w:szCs w:val="24"/>
        </w:rPr>
        <w:t>Techniques for handling Big Data have become crucial to science,</w:t>
      </w:r>
      <w:r w:rsidR="0071406C">
        <w:rPr>
          <w:rFonts w:ascii="Times New Roman" w:eastAsiaTheme="minorHAnsi" w:hAnsi="Times New Roman" w:cs="Times New Roman"/>
          <w:sz w:val="24"/>
          <w:szCs w:val="24"/>
        </w:rPr>
        <w:t xml:space="preserve"> </w:t>
      </w:r>
      <w:r w:rsidR="006F6A2B" w:rsidRPr="006F6A2B">
        <w:rPr>
          <w:rFonts w:ascii="Times New Roman" w:eastAsiaTheme="minorHAnsi" w:hAnsi="Times New Roman" w:cs="Times New Roman"/>
          <w:sz w:val="24"/>
          <w:szCs w:val="24"/>
        </w:rPr>
        <w:t>business, and policy making at all levels of government.</w:t>
      </w:r>
      <w:r w:rsidR="0071406C">
        <w:rPr>
          <w:rFonts w:ascii="Times New Roman" w:eastAsiaTheme="minorHAnsi" w:hAnsi="Times New Roman" w:cs="Times New Roman"/>
          <w:sz w:val="24"/>
          <w:szCs w:val="24"/>
        </w:rPr>
        <w:t xml:space="preserve"> </w:t>
      </w:r>
      <w:r w:rsidR="006F6A2B" w:rsidRPr="006F6A2B">
        <w:rPr>
          <w:rFonts w:ascii="Times New Roman" w:eastAsiaTheme="minorHAnsi" w:hAnsi="Times New Roman" w:cs="Times New Roman"/>
          <w:sz w:val="24"/>
          <w:szCs w:val="24"/>
        </w:rPr>
        <w:t>Frequently in the news, Big Data provide</w:t>
      </w:r>
      <w:r w:rsidR="00A86175">
        <w:rPr>
          <w:rFonts w:ascii="Times New Roman" w:eastAsiaTheme="minorHAnsi" w:hAnsi="Times New Roman" w:cs="Times New Roman"/>
          <w:sz w:val="24"/>
          <w:szCs w:val="24"/>
        </w:rPr>
        <w:t>s</w:t>
      </w:r>
      <w:r w:rsidR="0071406C">
        <w:rPr>
          <w:rFonts w:ascii="Times New Roman" w:eastAsiaTheme="minorHAnsi" w:hAnsi="Times New Roman" w:cs="Times New Roman"/>
          <w:sz w:val="24"/>
          <w:szCs w:val="24"/>
        </w:rPr>
        <w:t xml:space="preserve"> </w:t>
      </w:r>
      <w:r w:rsidR="00A86175">
        <w:rPr>
          <w:rFonts w:ascii="Times New Roman" w:eastAsiaTheme="minorHAnsi" w:hAnsi="Times New Roman" w:cs="Times New Roman"/>
          <w:sz w:val="24"/>
          <w:szCs w:val="24"/>
        </w:rPr>
        <w:t>a novel theme around which engaged learning can occur. The characterist</w:t>
      </w:r>
      <w:r w:rsidR="006B0E37">
        <w:rPr>
          <w:rFonts w:ascii="Times New Roman" w:eastAsiaTheme="minorHAnsi" w:hAnsi="Times New Roman" w:cs="Times New Roman"/>
          <w:sz w:val="24"/>
          <w:szCs w:val="24"/>
        </w:rPr>
        <w:t xml:space="preserve">ics of Big Data match the requirements of </w:t>
      </w:r>
      <w:r w:rsidR="00A86175">
        <w:rPr>
          <w:rFonts w:ascii="Times New Roman" w:eastAsiaTheme="minorHAnsi" w:hAnsi="Times New Roman" w:cs="Times New Roman"/>
          <w:sz w:val="24"/>
          <w:szCs w:val="24"/>
        </w:rPr>
        <w:t xml:space="preserve">the desired learning experiences. Big Data can underpin authentic experiences because the data derives from real phenomenon (e.g., geophysical events or social media), is from authoritative sources (e.g., US Geological Survey or </w:t>
      </w:r>
      <w:commentRangeStart w:id="0"/>
      <w:proofErr w:type="spellStart"/>
      <w:r w:rsidR="00A86175">
        <w:rPr>
          <w:rFonts w:ascii="Times New Roman" w:eastAsiaTheme="minorHAnsi" w:hAnsi="Times New Roman" w:cs="Times New Roman"/>
          <w:sz w:val="24"/>
          <w:szCs w:val="24"/>
        </w:rPr>
        <w:t>Reddit</w:t>
      </w:r>
      <w:commentRangeEnd w:id="0"/>
      <w:proofErr w:type="spellEnd"/>
      <w:r w:rsidR="00265961">
        <w:rPr>
          <w:rStyle w:val="CommentReference"/>
        </w:rPr>
        <w:commentReference w:id="0"/>
      </w:r>
      <w:r w:rsidR="00A86175">
        <w:rPr>
          <w:rFonts w:ascii="Times New Roman" w:eastAsiaTheme="minorHAnsi" w:hAnsi="Times New Roman" w:cs="Times New Roman"/>
          <w:sz w:val="24"/>
          <w:szCs w:val="24"/>
        </w:rPr>
        <w:t xml:space="preserve">), and is of genuine scale and complexity (not a “toy” version). Further, Big Data </w:t>
      </w:r>
      <w:r w:rsidR="006B0E37">
        <w:rPr>
          <w:rFonts w:ascii="Times New Roman" w:eastAsiaTheme="minorHAnsi" w:hAnsi="Times New Roman" w:cs="Times New Roman"/>
          <w:sz w:val="24"/>
          <w:szCs w:val="24"/>
        </w:rPr>
        <w:t>germane</w:t>
      </w:r>
      <w:r w:rsidR="00154F5B">
        <w:rPr>
          <w:rFonts w:ascii="Times New Roman" w:eastAsiaTheme="minorHAnsi" w:hAnsi="Times New Roman" w:cs="Times New Roman"/>
          <w:sz w:val="24"/>
          <w:szCs w:val="24"/>
        </w:rPr>
        <w:t xml:space="preserve"> to a</w:t>
      </w:r>
      <w:r w:rsidR="00A86175">
        <w:rPr>
          <w:rFonts w:ascii="Times New Roman" w:eastAsiaTheme="minorHAnsi" w:hAnsi="Times New Roman" w:cs="Times New Roman"/>
          <w:sz w:val="24"/>
          <w:szCs w:val="24"/>
        </w:rPr>
        <w:t xml:space="preserve"> b</w:t>
      </w:r>
      <w:r w:rsidR="00154F5B">
        <w:rPr>
          <w:rFonts w:ascii="Times New Roman" w:eastAsiaTheme="minorHAnsi" w:hAnsi="Times New Roman" w:cs="Times New Roman"/>
          <w:sz w:val="24"/>
          <w:szCs w:val="24"/>
        </w:rPr>
        <w:t>road array of disciplines is available</w:t>
      </w:r>
      <w:r w:rsidR="00A86175">
        <w:rPr>
          <w:rFonts w:ascii="Times New Roman" w:eastAsiaTheme="minorHAnsi" w:hAnsi="Times New Roman" w:cs="Times New Roman"/>
          <w:sz w:val="24"/>
          <w:szCs w:val="24"/>
        </w:rPr>
        <w:t xml:space="preserve"> making it relevant to the learner’s concerns. </w:t>
      </w:r>
      <w:r w:rsidR="006F6A2B" w:rsidRPr="006F6A2B">
        <w:rPr>
          <w:rFonts w:ascii="Times New Roman" w:eastAsiaTheme="minorHAnsi" w:hAnsi="Times New Roman" w:cs="Times New Roman"/>
          <w:sz w:val="24"/>
          <w:szCs w:val="24"/>
        </w:rPr>
        <w:t xml:space="preserve">However, technical difficulties have kept Big Data topics out of </w:t>
      </w:r>
      <w:r w:rsidR="0071406C">
        <w:rPr>
          <w:rFonts w:ascii="Times New Roman" w:eastAsiaTheme="minorHAnsi" w:hAnsi="Times New Roman" w:cs="Times New Roman"/>
          <w:sz w:val="24"/>
          <w:szCs w:val="24"/>
        </w:rPr>
        <w:t xml:space="preserve">the introductory learning experiences. </w:t>
      </w:r>
      <w:r w:rsidR="006F6A2B" w:rsidRPr="006F6A2B">
        <w:rPr>
          <w:rFonts w:ascii="Times New Roman" w:eastAsiaTheme="minorHAnsi" w:hAnsi="Times New Roman" w:cs="Times New Roman"/>
          <w:sz w:val="24"/>
          <w:szCs w:val="24"/>
        </w:rPr>
        <w:t>This omission deprives most students of the chance to gain an appreciation for</w:t>
      </w:r>
      <w:r w:rsidR="0071406C">
        <w:rPr>
          <w:rFonts w:ascii="Times New Roman" w:eastAsiaTheme="minorHAnsi" w:hAnsi="Times New Roman" w:cs="Times New Roman"/>
          <w:sz w:val="24"/>
          <w:szCs w:val="24"/>
        </w:rPr>
        <w:t xml:space="preserve"> </w:t>
      </w:r>
      <w:r w:rsidR="006F6A2B" w:rsidRPr="006F6A2B">
        <w:rPr>
          <w:rFonts w:ascii="Times New Roman" w:eastAsiaTheme="minorHAnsi" w:hAnsi="Times New Roman" w:cs="Times New Roman"/>
          <w:sz w:val="24"/>
          <w:szCs w:val="24"/>
        </w:rPr>
        <w:t>the possibilities and risks associated with Big Data</w:t>
      </w:r>
      <w:r w:rsidR="0071406C">
        <w:rPr>
          <w:rFonts w:ascii="Times New Roman" w:eastAsiaTheme="minorHAnsi" w:hAnsi="Times New Roman" w:cs="Times New Roman"/>
          <w:sz w:val="24"/>
          <w:szCs w:val="24"/>
        </w:rPr>
        <w:t xml:space="preserve">, </w:t>
      </w:r>
      <w:r w:rsidR="006F6A2B" w:rsidRPr="006F6A2B">
        <w:rPr>
          <w:rFonts w:ascii="Times New Roman" w:eastAsiaTheme="minorHAnsi" w:hAnsi="Times New Roman" w:cs="Times New Roman"/>
          <w:sz w:val="24"/>
          <w:szCs w:val="24"/>
        </w:rPr>
        <w:t>and removes a novel and interesting class of problems from the set of</w:t>
      </w:r>
      <w:r w:rsidR="0071406C">
        <w:rPr>
          <w:rFonts w:ascii="Times New Roman" w:eastAsiaTheme="minorHAnsi" w:hAnsi="Times New Roman" w:cs="Times New Roman"/>
          <w:sz w:val="24"/>
          <w:szCs w:val="24"/>
        </w:rPr>
        <w:t xml:space="preserve"> </w:t>
      </w:r>
      <w:r w:rsidR="00154F5B">
        <w:rPr>
          <w:rFonts w:ascii="Times New Roman" w:eastAsiaTheme="minorHAnsi" w:hAnsi="Times New Roman" w:cs="Times New Roman"/>
          <w:sz w:val="24"/>
          <w:szCs w:val="24"/>
        </w:rPr>
        <w:t>learning opportunities</w:t>
      </w:r>
      <w:r w:rsidR="006F6A2B" w:rsidRPr="006F6A2B">
        <w:rPr>
          <w:rFonts w:ascii="Times New Roman" w:eastAsiaTheme="minorHAnsi" w:hAnsi="Times New Roman" w:cs="Times New Roman"/>
          <w:sz w:val="24"/>
          <w:szCs w:val="24"/>
        </w:rPr>
        <w:t xml:space="preserve">. </w:t>
      </w:r>
      <w:r w:rsidR="00A86175">
        <w:rPr>
          <w:rFonts w:ascii="Times New Roman" w:eastAsiaTheme="minorHAnsi" w:hAnsi="Times New Roman" w:cs="Times New Roman"/>
          <w:sz w:val="24"/>
          <w:szCs w:val="24"/>
        </w:rPr>
        <w:t>We address this</w:t>
      </w:r>
      <w:r w:rsidR="00154F5B">
        <w:rPr>
          <w:rFonts w:ascii="Times New Roman" w:eastAsiaTheme="minorHAnsi" w:hAnsi="Times New Roman" w:cs="Times New Roman"/>
          <w:sz w:val="24"/>
          <w:szCs w:val="24"/>
        </w:rPr>
        <w:t xml:space="preserve"> </w:t>
      </w:r>
      <w:bookmarkStart w:id="1" w:name="_GoBack"/>
      <w:bookmarkEnd w:id="1"/>
      <w:r w:rsidR="00154F5B">
        <w:rPr>
          <w:rFonts w:ascii="Times New Roman" w:eastAsiaTheme="minorHAnsi" w:hAnsi="Times New Roman" w:cs="Times New Roman"/>
          <w:sz w:val="24"/>
          <w:szCs w:val="24"/>
        </w:rPr>
        <w:t xml:space="preserve">deficiency by creating </w:t>
      </w:r>
      <w:r w:rsidR="00154F5B" w:rsidRPr="00154F5B">
        <w:rPr>
          <w:rFonts w:ascii="Times New Roman" w:eastAsiaTheme="minorHAnsi" w:hAnsi="Times New Roman" w:cs="Times New Roman"/>
          <w:i/>
          <w:sz w:val="24"/>
          <w:szCs w:val="24"/>
        </w:rPr>
        <w:t>carefully scaffolded technology</w:t>
      </w:r>
      <w:r w:rsidR="00154F5B">
        <w:rPr>
          <w:rFonts w:ascii="Times New Roman" w:eastAsiaTheme="minorHAnsi" w:hAnsi="Times New Roman" w:cs="Times New Roman"/>
          <w:sz w:val="24"/>
          <w:szCs w:val="24"/>
        </w:rPr>
        <w:t xml:space="preserve"> for manipulating Big Data streams available on the web which can be </w:t>
      </w:r>
      <w:r w:rsidR="00154F5B" w:rsidRPr="00154F5B">
        <w:rPr>
          <w:rFonts w:ascii="Times New Roman" w:eastAsiaTheme="minorHAnsi" w:hAnsi="Times New Roman" w:cs="Times New Roman"/>
          <w:i/>
          <w:sz w:val="24"/>
          <w:szCs w:val="24"/>
        </w:rPr>
        <w:t>easily deployed</w:t>
      </w:r>
      <w:r w:rsidR="00154F5B">
        <w:rPr>
          <w:rFonts w:ascii="Times New Roman" w:eastAsiaTheme="minorHAnsi" w:hAnsi="Times New Roman" w:cs="Times New Roman"/>
          <w:sz w:val="24"/>
          <w:szCs w:val="24"/>
        </w:rPr>
        <w:t xml:space="preserve"> by instructors </w:t>
      </w:r>
      <w:r w:rsidR="00154F5B" w:rsidRPr="006F6A2B">
        <w:rPr>
          <w:rFonts w:ascii="Times New Roman" w:eastAsiaTheme="minorHAnsi" w:hAnsi="Times New Roman" w:cs="Times New Roman"/>
          <w:sz w:val="24"/>
          <w:szCs w:val="24"/>
        </w:rPr>
        <w:t xml:space="preserve">to </w:t>
      </w:r>
      <w:r w:rsidR="00154F5B" w:rsidRPr="00154F5B">
        <w:rPr>
          <w:rFonts w:ascii="Times New Roman" w:eastAsiaTheme="minorHAnsi" w:hAnsi="Times New Roman" w:cs="Times New Roman"/>
          <w:i/>
          <w:sz w:val="24"/>
          <w:szCs w:val="24"/>
        </w:rPr>
        <w:t>quickly and seamlessly</w:t>
      </w:r>
      <w:r w:rsidR="00154F5B" w:rsidRPr="006F6A2B">
        <w:rPr>
          <w:rFonts w:ascii="Times New Roman" w:eastAsiaTheme="minorHAnsi" w:hAnsi="Times New Roman" w:cs="Times New Roman"/>
          <w:sz w:val="24"/>
          <w:szCs w:val="24"/>
        </w:rPr>
        <w:t xml:space="preserve"> </w:t>
      </w:r>
      <w:r w:rsidR="00154F5B">
        <w:rPr>
          <w:rFonts w:ascii="Times New Roman" w:eastAsiaTheme="minorHAnsi" w:hAnsi="Times New Roman" w:cs="Times New Roman"/>
          <w:sz w:val="24"/>
          <w:szCs w:val="24"/>
        </w:rPr>
        <w:t xml:space="preserve">incorporate this </w:t>
      </w:r>
      <w:r w:rsidR="007146E2">
        <w:rPr>
          <w:rFonts w:ascii="Times New Roman" w:eastAsiaTheme="minorHAnsi" w:hAnsi="Times New Roman" w:cs="Times New Roman"/>
          <w:sz w:val="24"/>
          <w:szCs w:val="24"/>
        </w:rPr>
        <w:t>compelling</w:t>
      </w:r>
      <w:r w:rsidR="00154F5B">
        <w:rPr>
          <w:rFonts w:ascii="Times New Roman" w:eastAsiaTheme="minorHAnsi" w:hAnsi="Times New Roman" w:cs="Times New Roman"/>
          <w:sz w:val="24"/>
          <w:szCs w:val="24"/>
        </w:rPr>
        <w:t xml:space="preserve"> </w:t>
      </w:r>
      <w:r w:rsidR="007146E2">
        <w:rPr>
          <w:rFonts w:ascii="Times New Roman" w:eastAsiaTheme="minorHAnsi" w:hAnsi="Times New Roman" w:cs="Times New Roman"/>
          <w:sz w:val="24"/>
          <w:szCs w:val="24"/>
        </w:rPr>
        <w:t>dimension</w:t>
      </w:r>
      <w:r w:rsidR="00154F5B">
        <w:rPr>
          <w:rFonts w:ascii="Times New Roman" w:eastAsiaTheme="minorHAnsi" w:hAnsi="Times New Roman" w:cs="Times New Roman"/>
          <w:sz w:val="24"/>
          <w:szCs w:val="24"/>
        </w:rPr>
        <w:t xml:space="preserve"> into new learning experiences</w:t>
      </w:r>
      <w:commentRangeStart w:id="2"/>
      <w:r w:rsidR="00154F5B">
        <w:rPr>
          <w:rFonts w:ascii="Times New Roman" w:eastAsiaTheme="minorHAnsi" w:hAnsi="Times New Roman" w:cs="Times New Roman"/>
          <w:sz w:val="24"/>
          <w:szCs w:val="24"/>
        </w:rPr>
        <w:t>.</w:t>
      </w:r>
      <w:commentRangeEnd w:id="2"/>
      <w:r w:rsidR="00265961">
        <w:rPr>
          <w:rStyle w:val="CommentReference"/>
        </w:rPr>
        <w:commentReference w:id="2"/>
      </w:r>
    </w:p>
    <w:p w14:paraId="433DEDEF" w14:textId="77777777" w:rsidR="00C5475F" w:rsidRDefault="00C5475F" w:rsidP="00352631">
      <w:pPr>
        <w:spacing w:after="0" w:line="240" w:lineRule="auto"/>
        <w:rPr>
          <w:rFonts w:ascii="Times New Roman" w:hAnsi="Times New Roman" w:cs="Times New Roman"/>
          <w:sz w:val="24"/>
          <w:szCs w:val="24"/>
        </w:rPr>
      </w:pPr>
    </w:p>
    <w:p w14:paraId="39DDB893" w14:textId="77777777" w:rsidR="00154F5B" w:rsidRDefault="006B0E37" w:rsidP="00352631">
      <w:pPr>
        <w:spacing w:after="0" w:line="240" w:lineRule="auto"/>
        <w:rPr>
          <w:rFonts w:ascii="Times New Roman" w:hAnsi="Times New Roman" w:cs="Times New Roman"/>
          <w:sz w:val="24"/>
          <w:szCs w:val="24"/>
        </w:rPr>
      </w:pPr>
      <w:r>
        <w:rPr>
          <w:rFonts w:ascii="Times New Roman" w:hAnsi="Times New Roman" w:cs="Times New Roman"/>
          <w:sz w:val="24"/>
          <w:szCs w:val="24"/>
        </w:rPr>
        <w:t>In addition to its application in core CS1 and CS2 courses, r</w:t>
      </w:r>
      <w:r w:rsidR="00352631">
        <w:rPr>
          <w:rFonts w:ascii="Times New Roman" w:hAnsi="Times New Roman" w:cs="Times New Roman"/>
          <w:sz w:val="24"/>
          <w:szCs w:val="24"/>
        </w:rPr>
        <w:t>evisions of the general education requirements at Virginia Tech have created a rema</w:t>
      </w:r>
      <w:r w:rsidR="007146E2">
        <w:rPr>
          <w:rFonts w:ascii="Times New Roman" w:hAnsi="Times New Roman" w:cs="Times New Roman"/>
          <w:sz w:val="24"/>
          <w:szCs w:val="24"/>
        </w:rPr>
        <w:t>rkable oppo</w:t>
      </w:r>
      <w:r w:rsidR="00936F80">
        <w:rPr>
          <w:rFonts w:ascii="Times New Roman" w:hAnsi="Times New Roman" w:cs="Times New Roman"/>
          <w:sz w:val="24"/>
          <w:szCs w:val="24"/>
        </w:rPr>
        <w:t xml:space="preserve">rtunity to develop and evaluate elements of curriculum, pedagogy, and technology for </w:t>
      </w:r>
      <w:r w:rsidR="007146E2">
        <w:rPr>
          <w:rFonts w:ascii="Times New Roman" w:hAnsi="Times New Roman" w:cs="Times New Roman"/>
          <w:sz w:val="24"/>
          <w:szCs w:val="24"/>
        </w:rPr>
        <w:t>an introductory course</w:t>
      </w:r>
      <w:r w:rsidR="00352631">
        <w:rPr>
          <w:rFonts w:ascii="Times New Roman" w:hAnsi="Times New Roman" w:cs="Times New Roman"/>
          <w:sz w:val="24"/>
          <w:szCs w:val="24"/>
        </w:rPr>
        <w:t xml:space="preserve"> open to students in all majors that: (1) serves as a model for othe</w:t>
      </w:r>
      <w:r w:rsidR="007146E2">
        <w:rPr>
          <w:rFonts w:ascii="Times New Roman" w:hAnsi="Times New Roman" w:cs="Times New Roman"/>
          <w:sz w:val="24"/>
          <w:szCs w:val="24"/>
        </w:rPr>
        <w:t>r universities grappling with the challenge of providing computation for all STEM-H students or computational thinking for all students</w:t>
      </w:r>
      <w:r w:rsidR="00352631">
        <w:rPr>
          <w:rFonts w:ascii="Times New Roman" w:hAnsi="Times New Roman" w:cs="Times New Roman"/>
          <w:sz w:val="24"/>
          <w:szCs w:val="24"/>
        </w:rPr>
        <w:t xml:space="preserve">, (2) provides an onramp for developing minor courses of study in computer science, and (3) contributes to evolving discussions of how students are best introduced to the computer science discipline. </w:t>
      </w:r>
    </w:p>
    <w:p w14:paraId="09FEB593" w14:textId="77777777" w:rsidR="00936F80" w:rsidRDefault="00936F80" w:rsidP="00352631">
      <w:pPr>
        <w:spacing w:after="0" w:line="240" w:lineRule="auto"/>
        <w:rPr>
          <w:rFonts w:ascii="Times New Roman" w:hAnsi="Times New Roman" w:cs="Times New Roman"/>
          <w:sz w:val="24"/>
          <w:szCs w:val="24"/>
        </w:rPr>
      </w:pPr>
    </w:p>
    <w:p w14:paraId="0B887789" w14:textId="77777777" w:rsidR="00154F5B" w:rsidRDefault="00154F5B" w:rsidP="007146E2">
      <w:pPr>
        <w:autoSpaceDE w:val="0"/>
        <w:autoSpaceDN w:val="0"/>
        <w:adjustRightInd w:val="0"/>
        <w:spacing w:after="0" w:line="240" w:lineRule="auto"/>
        <w:rPr>
          <w:rFonts w:ascii="Times New Roman" w:eastAsiaTheme="minorHAnsi" w:hAnsi="Times New Roman" w:cs="Times New Roman"/>
          <w:sz w:val="24"/>
          <w:szCs w:val="24"/>
        </w:rPr>
      </w:pPr>
      <w:r w:rsidRPr="00154F5B">
        <w:rPr>
          <w:rFonts w:ascii="Times New Roman" w:eastAsiaTheme="minorHAnsi" w:hAnsi="Times New Roman" w:cs="Times New Roman"/>
          <w:sz w:val="24"/>
          <w:szCs w:val="24"/>
        </w:rPr>
        <w:t xml:space="preserve">This proposal builds </w:t>
      </w:r>
      <w:r w:rsidR="007146E2">
        <w:rPr>
          <w:rFonts w:ascii="Times New Roman" w:eastAsiaTheme="minorHAnsi" w:hAnsi="Times New Roman" w:cs="Times New Roman"/>
          <w:sz w:val="24"/>
          <w:szCs w:val="24"/>
        </w:rPr>
        <w:t>on</w:t>
      </w:r>
      <w:r w:rsidRPr="00154F5B">
        <w:rPr>
          <w:rFonts w:ascii="Times New Roman" w:eastAsiaTheme="minorHAnsi" w:hAnsi="Times New Roman" w:cs="Times New Roman"/>
          <w:sz w:val="24"/>
          <w:szCs w:val="24"/>
        </w:rPr>
        <w:t xml:space="preserve"> the success of the RealTimeWeb</w:t>
      </w:r>
      <w:r w:rsidR="007146E2">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project, our framework for rapidly building real-time web-data centered</w:t>
      </w:r>
      <w:r w:rsidR="007146E2">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 xml:space="preserve">assignments in introductory courses. The </w:t>
      </w:r>
      <w:proofErr w:type="spellStart"/>
      <w:r w:rsidRPr="00154F5B">
        <w:rPr>
          <w:rFonts w:ascii="Times New Roman" w:eastAsiaTheme="minorHAnsi" w:hAnsi="Times New Roman" w:cs="Times New Roman"/>
          <w:sz w:val="24"/>
          <w:szCs w:val="24"/>
        </w:rPr>
        <w:t>RealTimeWeb</w:t>
      </w:r>
      <w:proofErr w:type="spellEnd"/>
      <w:r w:rsidRPr="00154F5B">
        <w:rPr>
          <w:rFonts w:ascii="Times New Roman" w:eastAsiaTheme="minorHAnsi" w:hAnsi="Times New Roman" w:cs="Times New Roman"/>
          <w:sz w:val="24"/>
          <w:szCs w:val="24"/>
        </w:rPr>
        <w:t xml:space="preserve"> tool</w:t>
      </w:r>
      <w:r w:rsidR="00936F80">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chain employs novel</w:t>
      </w:r>
      <w:ins w:id="3" w:author="Austin Bart" w:date="2014-04-14T15:28:00Z">
        <w:r w:rsidR="00265961">
          <w:rPr>
            <w:rFonts w:ascii="Times New Roman" w:eastAsiaTheme="minorHAnsi" w:hAnsi="Times New Roman" w:cs="Times New Roman"/>
            <w:sz w:val="24"/>
            <w:szCs w:val="24"/>
          </w:rPr>
          <w:t>,</w:t>
        </w:r>
      </w:ins>
      <w:r w:rsidRPr="00154F5B">
        <w:rPr>
          <w:rFonts w:ascii="Times New Roman" w:eastAsiaTheme="minorHAnsi" w:hAnsi="Times New Roman" w:cs="Times New Roman"/>
          <w:sz w:val="24"/>
          <w:szCs w:val="24"/>
        </w:rPr>
        <w:t xml:space="preserve"> </w:t>
      </w:r>
      <w:proofErr w:type="spellStart"/>
      <w:r w:rsidR="005F267B">
        <w:rPr>
          <w:rFonts w:ascii="Times New Roman" w:eastAsiaTheme="minorHAnsi" w:hAnsi="Times New Roman" w:cs="Times New Roman"/>
          <w:sz w:val="24"/>
          <w:szCs w:val="24"/>
        </w:rPr>
        <w:t>scaffolded</w:t>
      </w:r>
      <w:proofErr w:type="spellEnd"/>
      <w:r w:rsidR="005F267B">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 xml:space="preserve">technology </w:t>
      </w:r>
      <w:r w:rsidR="005F267B">
        <w:rPr>
          <w:rFonts w:ascii="Times New Roman" w:eastAsiaTheme="minorHAnsi" w:hAnsi="Times New Roman" w:cs="Times New Roman"/>
          <w:sz w:val="24"/>
          <w:szCs w:val="24"/>
        </w:rPr>
        <w:t xml:space="preserve">to work with challenging, but motivating, </w:t>
      </w:r>
      <w:r w:rsidR="005F267B">
        <w:rPr>
          <w:rFonts w:ascii="Times New Roman" w:eastAsiaTheme="minorHAnsi" w:hAnsi="Times New Roman" w:cs="Times New Roman"/>
          <w:sz w:val="24"/>
          <w:szCs w:val="24"/>
        </w:rPr>
        <w:lastRenderedPageBreak/>
        <w:t>dynamic and/or large-scale</w:t>
      </w:r>
      <w:r w:rsidRPr="00154F5B">
        <w:rPr>
          <w:rFonts w:ascii="Times New Roman" w:eastAsiaTheme="minorHAnsi" w:hAnsi="Times New Roman" w:cs="Times New Roman"/>
          <w:sz w:val="24"/>
          <w:szCs w:val="24"/>
        </w:rPr>
        <w:t xml:space="preserve"> data. The framework has been successfully </w:t>
      </w:r>
      <w:r w:rsidR="005F267B">
        <w:rPr>
          <w:rFonts w:ascii="Times New Roman" w:eastAsiaTheme="minorHAnsi" w:hAnsi="Times New Roman" w:cs="Times New Roman"/>
          <w:sz w:val="24"/>
          <w:szCs w:val="24"/>
        </w:rPr>
        <w:t>deployed</w:t>
      </w:r>
      <w:r w:rsidRPr="00154F5B">
        <w:rPr>
          <w:rFonts w:ascii="Times New Roman" w:eastAsiaTheme="minorHAnsi" w:hAnsi="Times New Roman" w:cs="Times New Roman"/>
          <w:sz w:val="24"/>
          <w:szCs w:val="24"/>
        </w:rPr>
        <w:t xml:space="preserve"> in courses at Virginia Tech and the University of Delaware.</w:t>
      </w:r>
      <w:r w:rsidR="007146E2">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Providing technical scaffolding to empower students to work with Big</w:t>
      </w:r>
      <w:r w:rsidR="007146E2">
        <w:rPr>
          <w:rFonts w:ascii="Times New Roman" w:eastAsiaTheme="minorHAnsi" w:hAnsi="Times New Roman" w:cs="Times New Roman"/>
          <w:sz w:val="24"/>
          <w:szCs w:val="24"/>
        </w:rPr>
        <w:t xml:space="preserve"> </w:t>
      </w:r>
      <w:r w:rsidRPr="00154F5B">
        <w:rPr>
          <w:rFonts w:ascii="Times New Roman" w:eastAsiaTheme="minorHAnsi" w:hAnsi="Times New Roman" w:cs="Times New Roman"/>
          <w:sz w:val="24"/>
          <w:szCs w:val="24"/>
        </w:rPr>
        <w:t>Data will leverage and enhance techniques that we have successfully applied to real time data.</w:t>
      </w:r>
    </w:p>
    <w:p w14:paraId="0D5E7FEA" w14:textId="77777777" w:rsidR="00B335F9" w:rsidRPr="007146E2" w:rsidRDefault="00B335F9" w:rsidP="007146E2">
      <w:pPr>
        <w:autoSpaceDE w:val="0"/>
        <w:autoSpaceDN w:val="0"/>
        <w:adjustRightInd w:val="0"/>
        <w:spacing w:after="0" w:line="240" w:lineRule="auto"/>
        <w:rPr>
          <w:rFonts w:ascii="Times New Roman" w:eastAsiaTheme="minorHAnsi" w:hAnsi="Times New Roman" w:cs="Times New Roman"/>
          <w:sz w:val="24"/>
          <w:szCs w:val="24"/>
        </w:rPr>
      </w:pPr>
    </w:p>
    <w:p w14:paraId="7D5DEFDF" w14:textId="77777777" w:rsidR="00F64B6F" w:rsidRPr="00F64B6F" w:rsidRDefault="00F64B6F" w:rsidP="00F64B6F">
      <w:pPr>
        <w:autoSpaceDE w:val="0"/>
        <w:autoSpaceDN w:val="0"/>
        <w:adjustRightInd w:val="0"/>
        <w:spacing w:after="0" w:line="240" w:lineRule="auto"/>
        <w:rPr>
          <w:rFonts w:ascii="Times New Roman" w:eastAsiaTheme="minorHAnsi" w:hAnsi="Times New Roman" w:cs="Times New Roman"/>
          <w:b/>
          <w:sz w:val="24"/>
          <w:szCs w:val="24"/>
        </w:rPr>
      </w:pPr>
      <w:r w:rsidRPr="00F64B6F">
        <w:rPr>
          <w:rFonts w:ascii="Times New Roman" w:eastAsiaTheme="minorHAnsi" w:hAnsi="Times New Roman" w:cs="Times New Roman"/>
          <w:b/>
          <w:sz w:val="24"/>
          <w:szCs w:val="24"/>
        </w:rPr>
        <w:t>Intellectual Merit:</w:t>
      </w:r>
    </w:p>
    <w:p w14:paraId="17C8433D" w14:textId="77777777" w:rsidR="00F64B6F" w:rsidRPr="00F64B6F" w:rsidRDefault="00F64B6F" w:rsidP="00F64B6F">
      <w:pPr>
        <w:autoSpaceDE w:val="0"/>
        <w:autoSpaceDN w:val="0"/>
        <w:adjustRightInd w:val="0"/>
        <w:spacing w:after="0" w:line="240" w:lineRule="auto"/>
        <w:rPr>
          <w:rFonts w:ascii="Times New Roman" w:eastAsiaTheme="minorHAnsi" w:hAnsi="Times New Roman" w:cs="Times New Roman"/>
          <w:sz w:val="24"/>
          <w:szCs w:val="24"/>
        </w:rPr>
      </w:pPr>
      <w:r w:rsidRPr="00F64B6F">
        <w:rPr>
          <w:rFonts w:ascii="Times New Roman" w:eastAsiaTheme="minorHAnsi" w:hAnsi="Times New Roman" w:cs="Times New Roman"/>
          <w:sz w:val="24"/>
          <w:szCs w:val="24"/>
        </w:rPr>
        <w:t>By introducing authentic, massively-sized datasets of relevance into the early undergraduate curriculum, we can create a more engaging experience for students where they develop a foundational knowledge of Big Data concepts. This project will provide an excellent opportunity to improve the theoretical understanding of the problems and best practices of teaching Big Data, even as it offers a practical method for individual instructors. This project will also provide insights about the challenge of designing engaging and relevant contexts for projects that positively impact CS learning outcomes, while simultaneously enabling students to work with one of the most important technologies of the modern era.</w:t>
      </w:r>
    </w:p>
    <w:p w14:paraId="78C82D22" w14:textId="77777777" w:rsidR="00F64B6F" w:rsidRPr="00F64B6F" w:rsidRDefault="00F64B6F" w:rsidP="00F64B6F">
      <w:pPr>
        <w:autoSpaceDE w:val="0"/>
        <w:autoSpaceDN w:val="0"/>
        <w:adjustRightInd w:val="0"/>
        <w:spacing w:after="0" w:line="240" w:lineRule="auto"/>
        <w:rPr>
          <w:rFonts w:ascii="Times New Roman" w:eastAsiaTheme="minorHAnsi" w:hAnsi="Times New Roman" w:cs="Times New Roman"/>
          <w:sz w:val="24"/>
          <w:szCs w:val="24"/>
        </w:rPr>
      </w:pPr>
    </w:p>
    <w:p w14:paraId="32787779" w14:textId="77777777" w:rsidR="00F64B6F" w:rsidRPr="00F64B6F" w:rsidRDefault="00F64B6F" w:rsidP="00F64B6F">
      <w:pPr>
        <w:autoSpaceDE w:val="0"/>
        <w:autoSpaceDN w:val="0"/>
        <w:adjustRightInd w:val="0"/>
        <w:spacing w:after="0" w:line="240" w:lineRule="auto"/>
        <w:rPr>
          <w:rFonts w:ascii="Times New Roman" w:eastAsiaTheme="minorHAnsi" w:hAnsi="Times New Roman" w:cs="Times New Roman"/>
          <w:b/>
          <w:sz w:val="24"/>
          <w:szCs w:val="24"/>
        </w:rPr>
      </w:pPr>
      <w:r w:rsidRPr="00F64B6F">
        <w:rPr>
          <w:rFonts w:ascii="Times New Roman" w:eastAsiaTheme="minorHAnsi" w:hAnsi="Times New Roman" w:cs="Times New Roman"/>
          <w:b/>
          <w:sz w:val="24"/>
          <w:szCs w:val="24"/>
        </w:rPr>
        <w:t>Broader Impact:</w:t>
      </w:r>
    </w:p>
    <w:p w14:paraId="528C3C31" w14:textId="77777777" w:rsidR="00F64B6F" w:rsidRDefault="00F64B6F" w:rsidP="00F64B6F">
      <w:pPr>
        <w:autoSpaceDE w:val="0"/>
        <w:autoSpaceDN w:val="0"/>
        <w:adjustRightInd w:val="0"/>
        <w:spacing w:after="0" w:line="240" w:lineRule="auto"/>
        <w:rPr>
          <w:rFonts w:ascii="Times New Roman" w:eastAsiaTheme="minorHAnsi" w:hAnsi="Times New Roman" w:cs="Times New Roman"/>
          <w:sz w:val="24"/>
          <w:szCs w:val="24"/>
        </w:rPr>
      </w:pPr>
      <w:r w:rsidRPr="00F64B6F">
        <w:rPr>
          <w:rFonts w:ascii="Times New Roman" w:eastAsiaTheme="minorHAnsi" w:hAnsi="Times New Roman" w:cs="Times New Roman"/>
          <w:sz w:val="24"/>
          <w:szCs w:val="24"/>
        </w:rPr>
        <w:t>This project will improve recruitment, retention, and engagement of students within the Computer Science disciplines.</w:t>
      </w:r>
      <w:r>
        <w:rPr>
          <w:rFonts w:ascii="Times New Roman" w:eastAsiaTheme="minorHAnsi" w:hAnsi="Times New Roman" w:cs="Times New Roman"/>
          <w:sz w:val="24"/>
          <w:szCs w:val="24"/>
        </w:rPr>
        <w:t xml:space="preserve"> </w:t>
      </w:r>
      <w:r w:rsidRPr="00F64B6F">
        <w:rPr>
          <w:rFonts w:ascii="Times New Roman" w:eastAsiaTheme="minorHAnsi" w:hAnsi="Times New Roman" w:cs="Times New Roman"/>
          <w:sz w:val="24"/>
          <w:szCs w:val="24"/>
        </w:rPr>
        <w:t>Prior research indicates that women are more likely to study and excel in Computer Science when content is contextualized and proven useful for solving real-world problems.</w:t>
      </w:r>
      <w:r>
        <w:rPr>
          <w:rFonts w:ascii="Times New Roman" w:eastAsiaTheme="minorHAnsi" w:hAnsi="Times New Roman" w:cs="Times New Roman"/>
          <w:sz w:val="24"/>
          <w:szCs w:val="24"/>
        </w:rPr>
        <w:t xml:space="preserve"> </w:t>
      </w:r>
      <w:r w:rsidRPr="00F64B6F">
        <w:rPr>
          <w:rFonts w:ascii="Times New Roman" w:eastAsiaTheme="minorHAnsi" w:hAnsi="Times New Roman" w:cs="Times New Roman"/>
          <w:sz w:val="24"/>
          <w:szCs w:val="24"/>
        </w:rPr>
        <w:t>Non-major students can be given realistic assignments that can more directly relate to their intended line of work, further increasing their motivation to succeed during their time in a CS course.</w:t>
      </w:r>
      <w:r>
        <w:rPr>
          <w:rFonts w:ascii="Times New Roman" w:eastAsiaTheme="minorHAnsi" w:hAnsi="Times New Roman" w:cs="Times New Roman"/>
          <w:sz w:val="24"/>
          <w:szCs w:val="24"/>
        </w:rPr>
        <w:t xml:space="preserve"> </w:t>
      </w:r>
      <w:r w:rsidRPr="00F64B6F">
        <w:rPr>
          <w:rFonts w:ascii="Times New Roman" w:eastAsiaTheme="minorHAnsi" w:hAnsi="Times New Roman" w:cs="Times New Roman"/>
          <w:sz w:val="24"/>
          <w:szCs w:val="24"/>
        </w:rPr>
        <w:t>Appropriately redesigning programming projects to involve interesting, contextualized Big Datasets is likely to improve the relevance</w:t>
      </w:r>
      <w:r>
        <w:rPr>
          <w:rFonts w:ascii="Times New Roman" w:eastAsiaTheme="minorHAnsi" w:hAnsi="Times New Roman" w:cs="Times New Roman"/>
          <w:sz w:val="24"/>
          <w:szCs w:val="24"/>
        </w:rPr>
        <w:t xml:space="preserve"> </w:t>
      </w:r>
      <w:r w:rsidRPr="00F64B6F">
        <w:rPr>
          <w:rFonts w:ascii="Times New Roman" w:eastAsiaTheme="minorHAnsi" w:hAnsi="Times New Roman" w:cs="Times New Roman"/>
          <w:sz w:val="24"/>
          <w:szCs w:val="24"/>
        </w:rPr>
        <w:t>and attractiveness of Computer Science to a wider community.</w:t>
      </w:r>
    </w:p>
    <w:p w14:paraId="68EDF878" w14:textId="77777777" w:rsidR="00F64B6F" w:rsidRPr="00F64B6F" w:rsidRDefault="00F64B6F" w:rsidP="00F64B6F">
      <w:pPr>
        <w:autoSpaceDE w:val="0"/>
        <w:autoSpaceDN w:val="0"/>
        <w:adjustRightInd w:val="0"/>
        <w:spacing w:after="0" w:line="240" w:lineRule="auto"/>
        <w:rPr>
          <w:rFonts w:ascii="Times New Roman" w:eastAsiaTheme="minorHAnsi" w:hAnsi="Times New Roman" w:cs="Times New Roman"/>
          <w:sz w:val="24"/>
          <w:szCs w:val="24"/>
        </w:rPr>
      </w:pPr>
    </w:p>
    <w:p w14:paraId="0C61F72D" w14:textId="77777777" w:rsidR="00A63226" w:rsidRDefault="00F64B6F" w:rsidP="00F64B6F">
      <w:pPr>
        <w:spacing w:line="240" w:lineRule="auto"/>
        <w:rPr>
          <w:rFonts w:ascii="Times New Roman" w:hAnsi="Times New Roman" w:cs="Times New Roman"/>
          <w:b/>
          <w:sz w:val="28"/>
          <w:szCs w:val="28"/>
        </w:rPr>
      </w:pPr>
      <w:r w:rsidRPr="00F64B6F">
        <w:rPr>
          <w:rFonts w:ascii="Times New Roman" w:hAnsi="Times New Roman" w:cs="Times New Roman"/>
          <w:b/>
          <w:sz w:val="28"/>
          <w:szCs w:val="28"/>
        </w:rPr>
        <w:t xml:space="preserve">2. </w:t>
      </w:r>
      <w:r w:rsidR="00B335F9">
        <w:rPr>
          <w:rFonts w:ascii="Times New Roman" w:hAnsi="Times New Roman" w:cs="Times New Roman"/>
          <w:b/>
          <w:sz w:val="28"/>
          <w:szCs w:val="28"/>
        </w:rPr>
        <w:t>Approach</w:t>
      </w:r>
    </w:p>
    <w:p w14:paraId="25543C30" w14:textId="77777777" w:rsidR="00B335F9" w:rsidRPr="00B335F9" w:rsidRDefault="00B335F9" w:rsidP="00B335F9">
      <w:pPr>
        <w:spacing w:after="120" w:line="240" w:lineRule="auto"/>
        <w:rPr>
          <w:rFonts w:ascii="Times New Roman" w:hAnsi="Times New Roman" w:cs="Times New Roman"/>
          <w:b/>
          <w:sz w:val="24"/>
          <w:szCs w:val="24"/>
        </w:rPr>
      </w:pPr>
      <w:r w:rsidRPr="00B335F9">
        <w:rPr>
          <w:rFonts w:ascii="Times New Roman" w:hAnsi="Times New Roman" w:cs="Times New Roman"/>
          <w:b/>
          <w:sz w:val="24"/>
          <w:szCs w:val="24"/>
        </w:rPr>
        <w:t>2.1 Pedagogy</w:t>
      </w:r>
    </w:p>
    <w:p w14:paraId="2B95B1D0" w14:textId="77777777" w:rsidR="00C92D7D" w:rsidRPr="00C92D7D" w:rsidRDefault="00C92D7D" w:rsidP="005F267B">
      <w:pPr>
        <w:spacing w:line="240" w:lineRule="auto"/>
        <w:rPr>
          <w:rFonts w:ascii="Times New Roman" w:hAnsi="Times New Roman" w:cs="Times New Roman"/>
          <w:sz w:val="24"/>
          <w:szCs w:val="24"/>
        </w:rPr>
      </w:pPr>
      <w:r>
        <w:rPr>
          <w:rFonts w:ascii="Times New Roman" w:hAnsi="Times New Roman" w:cs="Times New Roman"/>
          <w:sz w:val="24"/>
          <w:szCs w:val="24"/>
        </w:rPr>
        <w:t xml:space="preserve">Our approach </w:t>
      </w:r>
      <w:r w:rsidR="001B4B72">
        <w:rPr>
          <w:rFonts w:ascii="Times New Roman" w:hAnsi="Times New Roman" w:cs="Times New Roman"/>
          <w:sz w:val="24"/>
          <w:szCs w:val="24"/>
        </w:rPr>
        <w:t>is founded on</w:t>
      </w:r>
      <w:r w:rsidRPr="001B4B72">
        <w:rPr>
          <w:rFonts w:ascii="Times New Roman" w:hAnsi="Times New Roman" w:cs="Times New Roman"/>
          <w:i/>
          <w:sz w:val="24"/>
          <w:szCs w:val="24"/>
        </w:rPr>
        <w:t xml:space="preserve"> authentic problem-based learning</w:t>
      </w:r>
      <w:r>
        <w:rPr>
          <w:rFonts w:ascii="Times New Roman" w:hAnsi="Times New Roman" w:cs="Times New Roman"/>
          <w:sz w:val="24"/>
          <w:szCs w:val="24"/>
        </w:rPr>
        <w:t xml:space="preserve"> </w:t>
      </w:r>
      <w:r w:rsidR="001B4B72">
        <w:rPr>
          <w:rFonts w:ascii="Times New Roman" w:hAnsi="Times New Roman" w:cs="Times New Roman"/>
          <w:sz w:val="24"/>
          <w:szCs w:val="24"/>
        </w:rPr>
        <w:t>enabled by Big Data</w:t>
      </w:r>
      <w:ins w:id="4" w:author="Austin Bart" w:date="2014-04-14T15:29:00Z">
        <w:r w:rsidR="00265961">
          <w:rPr>
            <w:rFonts w:ascii="Times New Roman" w:hAnsi="Times New Roman" w:cs="Times New Roman"/>
            <w:sz w:val="24"/>
            <w:szCs w:val="24"/>
          </w:rPr>
          <w:t xml:space="preserve"> </w:t>
        </w:r>
      </w:ins>
      <w:del w:id="5" w:author="Austin Bart" w:date="2014-04-14T15:29:00Z">
        <w:r w:rsidR="005F267B" w:rsidDel="00265961">
          <w:rPr>
            <w:rFonts w:ascii="Times New Roman" w:hAnsi="Times New Roman" w:cs="Times New Roman"/>
            <w:sz w:val="24"/>
            <w:szCs w:val="24"/>
          </w:rPr>
          <w:delText xml:space="preserve">. </w:delText>
        </w:r>
        <w:r w:rsidR="001B4B72" w:rsidDel="00265961">
          <w:rPr>
            <w:rFonts w:ascii="Times New Roman" w:hAnsi="Times New Roman" w:cs="Times New Roman"/>
            <w:sz w:val="24"/>
            <w:szCs w:val="24"/>
          </w:rPr>
          <w:delText xml:space="preserve"> </w:delText>
        </w:r>
      </w:del>
      <w:r>
        <w:rPr>
          <w:rFonts w:ascii="Times New Roman" w:hAnsi="Times New Roman" w:cs="Times New Roman"/>
          <w:sz w:val="24"/>
          <w:szCs w:val="24"/>
        </w:rPr>
        <w:t xml:space="preserve">and a novel </w:t>
      </w:r>
      <w:r w:rsidRPr="001B4B72">
        <w:rPr>
          <w:rFonts w:ascii="Times New Roman" w:hAnsi="Times New Roman" w:cs="Times New Roman"/>
          <w:i/>
          <w:sz w:val="24"/>
          <w:szCs w:val="24"/>
        </w:rPr>
        <w:t>m</w:t>
      </w:r>
      <w:r w:rsidR="001B4B72" w:rsidRPr="001B4B72">
        <w:rPr>
          <w:rFonts w:ascii="Times New Roman" w:hAnsi="Times New Roman" w:cs="Times New Roman"/>
          <w:i/>
          <w:sz w:val="24"/>
          <w:szCs w:val="24"/>
        </w:rPr>
        <w:t>ulti-disciplinary cohort</w:t>
      </w:r>
      <w:r w:rsidR="001B4B72">
        <w:rPr>
          <w:rFonts w:ascii="Times New Roman" w:hAnsi="Times New Roman" w:cs="Times New Roman"/>
          <w:sz w:val="24"/>
          <w:szCs w:val="24"/>
        </w:rPr>
        <w:t xml:space="preserve"> model for courses that are not strictly CS-only.</w:t>
      </w:r>
    </w:p>
    <w:p w14:paraId="28D35121" w14:textId="77777777" w:rsidR="00C92D7D" w:rsidRPr="00C92D7D" w:rsidRDefault="005F267B" w:rsidP="00C92D7D">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Authentic problem-based learning comes from </w:t>
      </w:r>
      <w:r w:rsidR="00C92D7D" w:rsidRPr="00C92D7D">
        <w:rPr>
          <w:rFonts w:ascii="Times New Roman" w:eastAsiaTheme="minorHAnsi" w:hAnsi="Times New Roman" w:cs="Times New Roman"/>
          <w:sz w:val="24"/>
          <w:szCs w:val="24"/>
        </w:rPr>
        <w:t xml:space="preserve">Situated Learning Theory, originally proposed by Lave and Wenger, </w:t>
      </w:r>
      <w:r>
        <w:rPr>
          <w:rFonts w:ascii="Times New Roman" w:eastAsiaTheme="minorHAnsi" w:hAnsi="Times New Roman" w:cs="Times New Roman"/>
          <w:sz w:val="24"/>
          <w:szCs w:val="24"/>
        </w:rPr>
        <w:t xml:space="preserve">which </w:t>
      </w:r>
      <w:r w:rsidR="00C92D7D" w:rsidRPr="00C92D7D">
        <w:rPr>
          <w:rFonts w:ascii="Times New Roman" w:eastAsiaTheme="minorHAnsi" w:hAnsi="Times New Roman" w:cs="Times New Roman"/>
          <w:sz w:val="24"/>
          <w:szCs w:val="24"/>
        </w:rPr>
        <w:t>argues that learning normally occurs as a function of the activity, context, and cultur</w:t>
      </w:r>
      <w:r w:rsidR="00C92D7D">
        <w:rPr>
          <w:rFonts w:ascii="Times New Roman" w:eastAsiaTheme="minorHAnsi" w:hAnsi="Times New Roman" w:cs="Times New Roman"/>
          <w:sz w:val="24"/>
          <w:szCs w:val="24"/>
        </w:rPr>
        <w:t>e in which it is situated [lave-situated]</w:t>
      </w:r>
      <w:r w:rsidR="00C92D7D" w:rsidRPr="00C92D7D">
        <w:rPr>
          <w:rFonts w:ascii="Times New Roman" w:eastAsiaTheme="minorHAnsi" w:hAnsi="Times New Roman" w:cs="Times New Roman"/>
          <w:sz w:val="24"/>
          <w:szCs w:val="24"/>
        </w:rPr>
        <w:t>. Therefore, tasks in the learning environment should parallel real-world</w:t>
      </w:r>
      <w:r w:rsidR="00C92D7D">
        <w:rPr>
          <w:rFonts w:ascii="Times New Roman" w:eastAsiaTheme="minorHAnsi" w:hAnsi="Times New Roman" w:cs="Times New Roman"/>
          <w:sz w:val="24"/>
          <w:szCs w:val="24"/>
        </w:rPr>
        <w:t xml:space="preserve"> tasks, in order to maximize its </w:t>
      </w:r>
      <w:r w:rsidR="00C92D7D" w:rsidRPr="00C92D7D">
        <w:rPr>
          <w:rFonts w:ascii="Times New Roman" w:eastAsiaTheme="minorHAnsi" w:hAnsi="Times New Roman" w:cs="Times New Roman"/>
          <w:i/>
          <w:sz w:val="24"/>
          <w:szCs w:val="24"/>
        </w:rPr>
        <w:t>authenticity</w:t>
      </w:r>
      <w:r w:rsidR="00C92D7D" w:rsidRPr="00C92D7D">
        <w:rPr>
          <w:rFonts w:ascii="Times New Roman" w:eastAsiaTheme="minorHAnsi" w:hAnsi="Times New Roman" w:cs="Times New Roman"/>
          <w:sz w:val="24"/>
          <w:szCs w:val="24"/>
        </w:rPr>
        <w:t xml:space="preserve">. </w:t>
      </w:r>
      <w:r w:rsidRPr="00C92D7D">
        <w:rPr>
          <w:rFonts w:ascii="Times New Roman" w:eastAsiaTheme="minorHAnsi" w:hAnsi="Times New Roman" w:cs="Times New Roman"/>
          <w:sz w:val="24"/>
          <w:szCs w:val="24"/>
        </w:rPr>
        <w:t>Authenticity has several different, interrelated meanings</w:t>
      </w:r>
      <w:r>
        <w:rPr>
          <w:rFonts w:ascii="Times New Roman" w:eastAsiaTheme="minorHAnsi" w:hAnsi="Times New Roman" w:cs="Times New Roman"/>
          <w:sz w:val="24"/>
          <w:szCs w:val="24"/>
        </w:rPr>
        <w:t>: (1)</w:t>
      </w:r>
      <w:r w:rsidRPr="00C92D7D">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the</w:t>
      </w:r>
      <w:r w:rsidRPr="00C92D7D">
        <w:rPr>
          <w:rFonts w:ascii="Times New Roman" w:eastAsiaTheme="minorHAnsi" w:hAnsi="Times New Roman" w:cs="Times New Roman"/>
          <w:sz w:val="24"/>
          <w:szCs w:val="24"/>
        </w:rPr>
        <w:t xml:space="preserve"> problems are of realistic</w:t>
      </w:r>
      <w:r>
        <w:rPr>
          <w:rFonts w:ascii="Times New Roman" w:eastAsiaTheme="minorHAnsi" w:hAnsi="Times New Roman" w:cs="Times New Roman"/>
          <w:sz w:val="24"/>
          <w:szCs w:val="24"/>
        </w:rPr>
        <w:t xml:space="preserve"> sizes, (2)</w:t>
      </w:r>
      <w:r w:rsidRPr="00C92D7D">
        <w:rPr>
          <w:rFonts w:ascii="Times New Roman" w:eastAsiaTheme="minorHAnsi" w:hAnsi="Times New Roman" w:cs="Times New Roman"/>
          <w:sz w:val="24"/>
          <w:szCs w:val="24"/>
        </w:rPr>
        <w:t xml:space="preserve">, the </w:t>
      </w:r>
      <w:r w:rsidR="00B03D2D">
        <w:rPr>
          <w:rFonts w:ascii="Times New Roman" w:eastAsiaTheme="minorHAnsi" w:hAnsi="Times New Roman" w:cs="Times New Roman"/>
          <w:sz w:val="24"/>
          <w:szCs w:val="24"/>
        </w:rPr>
        <w:t>activity</w:t>
      </w:r>
      <w:r w:rsidRPr="00C92D7D">
        <w:rPr>
          <w:rFonts w:ascii="Times New Roman" w:eastAsiaTheme="minorHAnsi" w:hAnsi="Times New Roman" w:cs="Times New Roman"/>
          <w:sz w:val="24"/>
          <w:szCs w:val="24"/>
        </w:rPr>
        <w:t xml:space="preserve"> build</w:t>
      </w:r>
      <w:r w:rsidR="00B03D2D">
        <w:rPr>
          <w:rFonts w:ascii="Times New Roman" w:eastAsiaTheme="minorHAnsi" w:hAnsi="Times New Roman" w:cs="Times New Roman"/>
          <w:sz w:val="24"/>
          <w:szCs w:val="24"/>
        </w:rPr>
        <w:t>s</w:t>
      </w:r>
      <w:r w:rsidRPr="00C92D7D">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on</w:t>
      </w:r>
      <w:r w:rsidRPr="00C92D7D">
        <w:rPr>
          <w:rFonts w:ascii="Times New Roman" w:eastAsiaTheme="minorHAnsi" w:hAnsi="Times New Roman" w:cs="Times New Roman"/>
          <w:sz w:val="24"/>
          <w:szCs w:val="24"/>
        </w:rPr>
        <w:t xml:space="preserve"> students</w:t>
      </w:r>
      <w:r w:rsidR="00B03D2D">
        <w:rPr>
          <w:rFonts w:ascii="Times New Roman" w:eastAsiaTheme="minorHAnsi" w:hAnsi="Times New Roman" w:cs="Times New Roman"/>
          <w:sz w:val="24"/>
          <w:szCs w:val="24"/>
        </w:rPr>
        <w:t>’</w:t>
      </w:r>
      <w:r w:rsidRPr="00C92D7D">
        <w:rPr>
          <w:rFonts w:ascii="Times New Roman" w:eastAsiaTheme="minorHAnsi" w:hAnsi="Times New Roman" w:cs="Times New Roman"/>
          <w:sz w:val="24"/>
          <w:szCs w:val="24"/>
        </w:rPr>
        <w:t xml:space="preserve"> individual interests and meaning</w:t>
      </w:r>
      <w:r>
        <w:rPr>
          <w:rFonts w:ascii="Times New Roman" w:eastAsiaTheme="minorHAnsi" w:hAnsi="Times New Roman" w:cs="Times New Roman"/>
          <w:sz w:val="24"/>
          <w:szCs w:val="24"/>
        </w:rPr>
        <w:t>fully relate to the real-world to promote cognitive e</w:t>
      </w:r>
      <w:r w:rsidR="00B03D2D">
        <w:rPr>
          <w:rFonts w:ascii="Times New Roman" w:eastAsiaTheme="minorHAnsi" w:hAnsi="Times New Roman" w:cs="Times New Roman"/>
          <w:sz w:val="24"/>
          <w:szCs w:val="24"/>
        </w:rPr>
        <w:t>ngagement with the task at hand, and (3)</w:t>
      </w:r>
      <w:r>
        <w:rPr>
          <w:rFonts w:ascii="Times New Roman" w:eastAsiaTheme="minorHAnsi" w:hAnsi="Times New Roman" w:cs="Times New Roman"/>
          <w:sz w:val="24"/>
          <w:szCs w:val="24"/>
        </w:rPr>
        <w:t xml:space="preserve"> </w:t>
      </w:r>
      <w:r w:rsidRPr="00C92D7D">
        <w:rPr>
          <w:rFonts w:ascii="Times New Roman" w:eastAsiaTheme="minorHAnsi" w:hAnsi="Times New Roman" w:cs="Times New Roman"/>
          <w:sz w:val="24"/>
          <w:szCs w:val="24"/>
        </w:rPr>
        <w:t>the</w:t>
      </w:r>
      <w:r w:rsidR="00B03D2D">
        <w:rPr>
          <w:rFonts w:ascii="Times New Roman" w:eastAsiaTheme="minorHAnsi" w:hAnsi="Times New Roman" w:cs="Times New Roman"/>
          <w:sz w:val="24"/>
          <w:szCs w:val="24"/>
        </w:rPr>
        <w:t xml:space="preserve"> concepts and</w:t>
      </w:r>
      <w:r w:rsidRPr="00C92D7D">
        <w:rPr>
          <w:rFonts w:ascii="Times New Roman" w:eastAsiaTheme="minorHAnsi" w:hAnsi="Times New Roman" w:cs="Times New Roman"/>
          <w:sz w:val="24"/>
          <w:szCs w:val="24"/>
        </w:rPr>
        <w:t xml:space="preserve"> techniques </w:t>
      </w:r>
      <w:r>
        <w:rPr>
          <w:rFonts w:ascii="Times New Roman" w:eastAsiaTheme="minorHAnsi" w:hAnsi="Times New Roman" w:cs="Times New Roman"/>
          <w:sz w:val="24"/>
          <w:szCs w:val="24"/>
        </w:rPr>
        <w:t>are applicable to tasks the students will encounter subsequently in their field of study.</w:t>
      </w:r>
      <w:r w:rsidR="00B03D2D">
        <w:rPr>
          <w:rFonts w:ascii="Times New Roman" w:eastAsiaTheme="minorHAnsi" w:hAnsi="Times New Roman" w:cs="Times New Roman"/>
          <w:sz w:val="24"/>
          <w:szCs w:val="24"/>
        </w:rPr>
        <w:t xml:space="preserve"> </w:t>
      </w:r>
      <w:r w:rsidR="00C92D7D" w:rsidRPr="00C92D7D">
        <w:rPr>
          <w:rFonts w:ascii="Times New Roman" w:eastAsiaTheme="minorHAnsi" w:hAnsi="Times New Roman" w:cs="Times New Roman"/>
          <w:sz w:val="24"/>
          <w:szCs w:val="24"/>
        </w:rPr>
        <w:t xml:space="preserve">Contextualization is </w:t>
      </w:r>
      <w:r>
        <w:rPr>
          <w:rFonts w:ascii="Times New Roman" w:eastAsiaTheme="minorHAnsi" w:hAnsi="Times New Roman" w:cs="Times New Roman"/>
          <w:sz w:val="24"/>
          <w:szCs w:val="24"/>
        </w:rPr>
        <w:t xml:space="preserve">a </w:t>
      </w:r>
      <w:r w:rsidR="00C92D7D" w:rsidRPr="00C92D7D">
        <w:rPr>
          <w:rFonts w:ascii="Times New Roman" w:eastAsiaTheme="minorHAnsi" w:hAnsi="Times New Roman" w:cs="Times New Roman"/>
          <w:sz w:val="24"/>
          <w:szCs w:val="24"/>
        </w:rPr>
        <w:t>key</w:t>
      </w:r>
      <w:r>
        <w:rPr>
          <w:rFonts w:ascii="Times New Roman" w:eastAsiaTheme="minorHAnsi" w:hAnsi="Times New Roman" w:cs="Times New Roman"/>
          <w:sz w:val="24"/>
          <w:szCs w:val="24"/>
        </w:rPr>
        <w:t xml:space="preserve"> factor</w:t>
      </w:r>
      <w:r w:rsidR="00C92D7D" w:rsidRPr="00C92D7D">
        <w:rPr>
          <w:rFonts w:ascii="Times New Roman" w:eastAsiaTheme="minorHAnsi" w:hAnsi="Times New Roman" w:cs="Times New Roman"/>
          <w:sz w:val="24"/>
          <w:szCs w:val="24"/>
        </w:rPr>
        <w:t xml:space="preserve"> in these settings</w:t>
      </w:r>
      <w:r>
        <w:rPr>
          <w:rFonts w:ascii="Times New Roman" w:eastAsiaTheme="minorHAnsi" w:hAnsi="Times New Roman" w:cs="Times New Roman"/>
          <w:sz w:val="24"/>
          <w:szCs w:val="24"/>
        </w:rPr>
        <w:t xml:space="preserve"> where </w:t>
      </w:r>
      <w:r w:rsidR="00C92D7D" w:rsidRPr="00C92D7D">
        <w:rPr>
          <w:rFonts w:ascii="Times New Roman" w:eastAsiaTheme="minorHAnsi" w:hAnsi="Times New Roman" w:cs="Times New Roman"/>
          <w:sz w:val="24"/>
          <w:szCs w:val="24"/>
        </w:rPr>
        <w:t xml:space="preserve">learning is driven by the problem being solved, rather than the tools available -- therefore, the problem being solved should lead directly to the </w:t>
      </w:r>
      <w:r>
        <w:rPr>
          <w:rFonts w:ascii="Times New Roman" w:eastAsiaTheme="minorHAnsi" w:hAnsi="Times New Roman" w:cs="Times New Roman"/>
          <w:sz w:val="24"/>
          <w:szCs w:val="24"/>
        </w:rPr>
        <w:t>concepts</w:t>
      </w:r>
      <w:r w:rsidR="00C92D7D" w:rsidRPr="00C92D7D">
        <w:rPr>
          <w:rFonts w:ascii="Times New Roman" w:eastAsiaTheme="minorHAnsi" w:hAnsi="Times New Roman" w:cs="Times New Roman"/>
          <w:sz w:val="24"/>
          <w:szCs w:val="24"/>
        </w:rPr>
        <w:t xml:space="preserve"> being taught</w:t>
      </w:r>
      <w:r>
        <w:rPr>
          <w:rFonts w:ascii="Times New Roman" w:eastAsiaTheme="minorHAnsi" w:hAnsi="Times New Roman" w:cs="Times New Roman"/>
          <w:sz w:val="24"/>
          <w:szCs w:val="24"/>
        </w:rPr>
        <w:t xml:space="preserve"> and the tools employed</w:t>
      </w:r>
      <w:r w:rsidR="00C92D7D" w:rsidRPr="00C92D7D">
        <w:rPr>
          <w:rFonts w:ascii="Times New Roman" w:eastAsiaTheme="minorHAnsi" w:hAnsi="Times New Roman" w:cs="Times New Roman"/>
          <w:sz w:val="24"/>
          <w:szCs w:val="24"/>
        </w:rPr>
        <w:t>. Our project builds heavily on thi</w:t>
      </w:r>
      <w:r>
        <w:rPr>
          <w:rFonts w:ascii="Times New Roman" w:eastAsiaTheme="minorHAnsi" w:hAnsi="Times New Roman" w:cs="Times New Roman"/>
          <w:sz w:val="24"/>
          <w:szCs w:val="24"/>
        </w:rPr>
        <w:t>s educational theory.</w:t>
      </w:r>
    </w:p>
    <w:p w14:paraId="4DDC2D4A" w14:textId="77777777" w:rsidR="00C92D7D" w:rsidRPr="00C92D7D" w:rsidRDefault="00C92D7D" w:rsidP="00C92D7D">
      <w:pPr>
        <w:autoSpaceDE w:val="0"/>
        <w:autoSpaceDN w:val="0"/>
        <w:adjustRightInd w:val="0"/>
        <w:spacing w:after="0" w:line="240" w:lineRule="auto"/>
        <w:rPr>
          <w:rFonts w:ascii="Times New Roman" w:eastAsiaTheme="minorHAnsi" w:hAnsi="Times New Roman" w:cs="Times New Roman"/>
          <w:sz w:val="24"/>
          <w:szCs w:val="24"/>
        </w:rPr>
      </w:pPr>
    </w:p>
    <w:p w14:paraId="12C2429B" w14:textId="0983F6FD" w:rsidR="00C92D7D" w:rsidRDefault="00C92D7D" w:rsidP="001B4B72">
      <w:pPr>
        <w:autoSpaceDE w:val="0"/>
        <w:autoSpaceDN w:val="0"/>
        <w:adjustRightInd w:val="0"/>
        <w:spacing w:after="0" w:line="240" w:lineRule="auto"/>
        <w:rPr>
          <w:rFonts w:ascii="Times New Roman" w:eastAsiaTheme="minorHAnsi" w:hAnsi="Times New Roman" w:cs="Times New Roman"/>
          <w:sz w:val="24"/>
          <w:szCs w:val="24"/>
        </w:rPr>
      </w:pPr>
      <w:r w:rsidRPr="00C92D7D">
        <w:rPr>
          <w:rFonts w:ascii="Times New Roman" w:eastAsiaTheme="minorHAnsi" w:hAnsi="Times New Roman" w:cs="Times New Roman"/>
          <w:sz w:val="24"/>
          <w:szCs w:val="24"/>
        </w:rPr>
        <w:t xml:space="preserve">High levels of authenticity are made possible through </w:t>
      </w:r>
      <w:r w:rsidR="001B4B72">
        <w:rPr>
          <w:rFonts w:ascii="Times New Roman" w:eastAsiaTheme="minorHAnsi" w:hAnsi="Times New Roman" w:cs="Times New Roman"/>
          <w:sz w:val="24"/>
          <w:szCs w:val="24"/>
        </w:rPr>
        <w:t xml:space="preserve">a Big Data framework that is scaffolded – an artificially simplified </w:t>
      </w:r>
      <w:r w:rsidRPr="00C92D7D">
        <w:rPr>
          <w:rFonts w:ascii="Times New Roman" w:eastAsiaTheme="minorHAnsi" w:hAnsi="Times New Roman" w:cs="Times New Roman"/>
          <w:sz w:val="24"/>
          <w:szCs w:val="24"/>
        </w:rPr>
        <w:t xml:space="preserve">designed to support novices as they develop expertise. Scaffolding is </w:t>
      </w:r>
      <w:r w:rsidRPr="00C92D7D">
        <w:rPr>
          <w:rFonts w:ascii="Times New Roman" w:eastAsiaTheme="minorHAnsi" w:hAnsi="Times New Roman" w:cs="Times New Roman"/>
          <w:sz w:val="24"/>
          <w:szCs w:val="24"/>
        </w:rPr>
        <w:lastRenderedPageBreak/>
        <w:t>designed to remove certain complexities until a student is prepared to handle them, or in order to reduce the cognitive load of a learner.</w:t>
      </w:r>
      <w:r w:rsidR="001B4B72">
        <w:rPr>
          <w:rFonts w:ascii="Times New Roman" w:eastAsiaTheme="minorHAnsi" w:hAnsi="Times New Roman" w:cs="Times New Roman"/>
          <w:sz w:val="24"/>
          <w:szCs w:val="24"/>
        </w:rPr>
        <w:t xml:space="preserve"> </w:t>
      </w:r>
      <w:r w:rsidRPr="00C92D7D">
        <w:rPr>
          <w:rFonts w:ascii="Times New Roman" w:eastAsiaTheme="minorHAnsi" w:hAnsi="Times New Roman" w:cs="Times New Roman"/>
          <w:sz w:val="24"/>
          <w:szCs w:val="24"/>
        </w:rPr>
        <w:t xml:space="preserve">The scaffolding we propose is </w:t>
      </w:r>
      <w:r w:rsidR="00B03D2D">
        <w:rPr>
          <w:rFonts w:ascii="Times New Roman" w:eastAsiaTheme="minorHAnsi" w:hAnsi="Times New Roman" w:cs="Times New Roman"/>
          <w:sz w:val="24"/>
          <w:szCs w:val="24"/>
        </w:rPr>
        <w:t>less</w:t>
      </w:r>
      <w:r w:rsidRPr="00C92D7D">
        <w:rPr>
          <w:rFonts w:ascii="Times New Roman" w:eastAsiaTheme="minorHAnsi" w:hAnsi="Times New Roman" w:cs="Times New Roman"/>
          <w:sz w:val="24"/>
          <w:szCs w:val="24"/>
        </w:rPr>
        <w:t xml:space="preserve"> necessary for high-level courses, but it is critical for the introductory level.</w:t>
      </w:r>
      <w:ins w:id="6" w:author="Austin Bart" w:date="2014-04-14T15:31:00Z">
        <w:r w:rsidR="008C6D07">
          <w:rPr>
            <w:rFonts w:ascii="Times New Roman" w:eastAsiaTheme="minorHAnsi" w:hAnsi="Times New Roman" w:cs="Times New Roman"/>
            <w:sz w:val="24"/>
            <w:szCs w:val="24"/>
          </w:rPr>
          <w:t xml:space="preserve"> As </w:t>
        </w:r>
        <w:proofErr w:type="spellStart"/>
        <w:r w:rsidR="008C6D07">
          <w:rPr>
            <w:rFonts w:ascii="Times New Roman" w:eastAsiaTheme="minorHAnsi" w:hAnsi="Times New Roman" w:cs="Times New Roman"/>
            <w:sz w:val="24"/>
            <w:szCs w:val="24"/>
          </w:rPr>
          <w:t>students</w:t>
        </w:r>
        <w:proofErr w:type="spellEnd"/>
        <w:r w:rsidR="008C6D07">
          <w:rPr>
            <w:rFonts w:ascii="Times New Roman" w:eastAsiaTheme="minorHAnsi" w:hAnsi="Times New Roman" w:cs="Times New Roman"/>
            <w:sz w:val="24"/>
            <w:szCs w:val="24"/>
          </w:rPr>
          <w:t xml:space="preserve"> progress through the curriculum, the scaffolding is Faded – parts are incrementally removed, in order to give students a full understanding of the underlying systems.</w:t>
        </w:r>
      </w:ins>
    </w:p>
    <w:p w14:paraId="4181FC2A" w14:textId="77777777" w:rsidR="001B4B72" w:rsidRPr="001B4B72" w:rsidRDefault="001B4B72" w:rsidP="001B4B72">
      <w:pPr>
        <w:autoSpaceDE w:val="0"/>
        <w:autoSpaceDN w:val="0"/>
        <w:adjustRightInd w:val="0"/>
        <w:spacing w:after="0" w:line="240" w:lineRule="auto"/>
        <w:rPr>
          <w:rFonts w:ascii="Times New Roman" w:eastAsiaTheme="minorHAnsi" w:hAnsi="Times New Roman" w:cs="Times New Roman"/>
          <w:sz w:val="24"/>
          <w:szCs w:val="24"/>
        </w:rPr>
      </w:pPr>
    </w:p>
    <w:p w14:paraId="32B3B884" w14:textId="77777777" w:rsidR="001C6C9F" w:rsidRPr="000C5C54" w:rsidRDefault="00B03D2D" w:rsidP="001C6C9F">
      <w:pPr>
        <w:spacing w:after="0" w:line="240" w:lineRule="auto"/>
        <w:rPr>
          <w:rFonts w:ascii="Times New Roman" w:hAnsi="Times New Roman" w:cs="Times New Roman"/>
          <w:sz w:val="24"/>
          <w:szCs w:val="24"/>
        </w:rPr>
      </w:pPr>
      <w:r>
        <w:rPr>
          <w:rFonts w:ascii="Times New Roman" w:hAnsi="Times New Roman" w:cs="Times New Roman"/>
          <w:sz w:val="24"/>
          <w:szCs w:val="24"/>
        </w:rPr>
        <w:t>We envision that</w:t>
      </w:r>
      <w:r w:rsidR="001C6C9F">
        <w:rPr>
          <w:rFonts w:ascii="Times New Roman" w:hAnsi="Times New Roman" w:cs="Times New Roman"/>
          <w:sz w:val="24"/>
          <w:szCs w:val="24"/>
        </w:rPr>
        <w:t xml:space="preserve"> course</w:t>
      </w:r>
      <w:r>
        <w:rPr>
          <w:rFonts w:ascii="Times New Roman" w:hAnsi="Times New Roman" w:cs="Times New Roman"/>
          <w:sz w:val="24"/>
          <w:szCs w:val="24"/>
        </w:rPr>
        <w:t>s</w:t>
      </w:r>
      <w:r w:rsidR="001C6C9F">
        <w:rPr>
          <w:rFonts w:ascii="Times New Roman" w:hAnsi="Times New Roman" w:cs="Times New Roman"/>
          <w:sz w:val="24"/>
          <w:szCs w:val="24"/>
        </w:rPr>
        <w:t xml:space="preserve"> would involve substantial projects </w:t>
      </w:r>
      <w:r w:rsidR="00C92D7D">
        <w:rPr>
          <w:rFonts w:ascii="Times New Roman" w:hAnsi="Times New Roman" w:cs="Times New Roman"/>
          <w:sz w:val="24"/>
          <w:szCs w:val="24"/>
        </w:rPr>
        <w:t xml:space="preserve">chosen to reflect real-world concerns and involve issue of complexity and scale. Course material is delivered on-demand and in service of the students’ project work. </w:t>
      </w:r>
      <w:r w:rsidR="001C6C9F">
        <w:rPr>
          <w:rFonts w:ascii="Times New Roman" w:hAnsi="Times New Roman" w:cs="Times New Roman"/>
          <w:sz w:val="24"/>
          <w:szCs w:val="24"/>
        </w:rPr>
        <w:t xml:space="preserve">To support the projects, part of our work is to construct a </w:t>
      </w:r>
      <w:r w:rsidR="00C92D7D">
        <w:rPr>
          <w:rFonts w:ascii="Times New Roman" w:hAnsi="Times New Roman" w:cs="Times New Roman"/>
          <w:sz w:val="24"/>
          <w:szCs w:val="24"/>
        </w:rPr>
        <w:t>rich catalog of resources that can be manipulated with the software tools used in the course. The student’s project work focuses on “learning in context” because the student will choose projects that relate to his or her disciplinary area.</w:t>
      </w:r>
      <w:r w:rsidR="001B4B72">
        <w:rPr>
          <w:rFonts w:ascii="Times New Roman" w:hAnsi="Times New Roman" w:cs="Times New Roman"/>
          <w:sz w:val="24"/>
          <w:szCs w:val="24"/>
        </w:rPr>
        <w:t xml:space="preserve"> The </w:t>
      </w:r>
      <w:r w:rsidR="001C6C9F">
        <w:rPr>
          <w:rFonts w:ascii="Times New Roman" w:hAnsi="Times New Roman" w:cs="Times New Roman"/>
          <w:sz w:val="24"/>
          <w:szCs w:val="24"/>
        </w:rPr>
        <w:t xml:space="preserve">student engages in active learning because, as an individual, a student self-directs the selection, exploration, and completion of a project relevant to their major field of study. </w:t>
      </w:r>
      <w:r w:rsidR="001C6C9F" w:rsidRPr="000C5C54">
        <w:rPr>
          <w:rFonts w:ascii="Times New Roman" w:hAnsi="Times New Roman" w:cs="Times New Roman"/>
          <w:sz w:val="24"/>
          <w:szCs w:val="24"/>
        </w:rPr>
        <w:t xml:space="preserve">While minimum requirements will be set that all projects must meet, the student will have wide latitude to self-direct their project work. </w:t>
      </w:r>
    </w:p>
    <w:p w14:paraId="33BA70F4" w14:textId="77777777" w:rsidR="00C92D7D" w:rsidRDefault="00C92D7D" w:rsidP="00C92D7D">
      <w:pPr>
        <w:spacing w:after="0" w:line="240" w:lineRule="auto"/>
        <w:rPr>
          <w:rFonts w:ascii="Times New Roman" w:hAnsi="Times New Roman" w:cs="Times New Roman"/>
          <w:sz w:val="24"/>
          <w:szCs w:val="24"/>
        </w:rPr>
      </w:pPr>
    </w:p>
    <w:p w14:paraId="128C01AE" w14:textId="77777777" w:rsidR="001B4B72" w:rsidRDefault="005F267B" w:rsidP="005F267B">
      <w:pPr>
        <w:spacing w:line="240" w:lineRule="auto"/>
        <w:rPr>
          <w:rFonts w:ascii="Times New Roman" w:hAnsi="Times New Roman" w:cs="Times New Roman"/>
          <w:sz w:val="24"/>
          <w:szCs w:val="24"/>
        </w:rPr>
      </w:pPr>
      <w:r>
        <w:rPr>
          <w:rFonts w:ascii="Times New Roman" w:hAnsi="Times New Roman" w:cs="Times New Roman"/>
          <w:sz w:val="24"/>
          <w:szCs w:val="24"/>
        </w:rPr>
        <w:t xml:space="preserve">Our approach also uses a novel </w:t>
      </w:r>
      <w:r w:rsidRPr="001B4B72">
        <w:rPr>
          <w:rFonts w:ascii="Times New Roman" w:hAnsi="Times New Roman" w:cs="Times New Roman"/>
          <w:i/>
          <w:sz w:val="24"/>
          <w:szCs w:val="24"/>
        </w:rPr>
        <w:t>multi-disciplinary cohort</w:t>
      </w:r>
      <w:r>
        <w:rPr>
          <w:rFonts w:ascii="Times New Roman" w:hAnsi="Times New Roman" w:cs="Times New Roman"/>
          <w:sz w:val="24"/>
          <w:szCs w:val="24"/>
        </w:rPr>
        <w:t xml:space="preserve"> model for courses that are not strictly CS-only. </w:t>
      </w:r>
      <w:r w:rsidR="001B4B72">
        <w:rPr>
          <w:rFonts w:ascii="Times New Roman" w:hAnsi="Times New Roman" w:cs="Times New Roman"/>
          <w:sz w:val="24"/>
          <w:szCs w:val="24"/>
        </w:rPr>
        <w:t>The multidisciplinary cohort is a form of peer learning</w:t>
      </w:r>
      <w:r w:rsidR="00C92D7D">
        <w:rPr>
          <w:rFonts w:ascii="Times New Roman" w:hAnsi="Times New Roman" w:cs="Times New Roman"/>
          <w:sz w:val="24"/>
          <w:szCs w:val="24"/>
        </w:rPr>
        <w:t xml:space="preserve">. For each project the students are organized into cohorts </w:t>
      </w:r>
      <w:r w:rsidR="001B4B72">
        <w:rPr>
          <w:rFonts w:ascii="Times New Roman" w:hAnsi="Times New Roman" w:cs="Times New Roman"/>
          <w:sz w:val="24"/>
          <w:szCs w:val="24"/>
        </w:rPr>
        <w:t>of</w:t>
      </w:r>
      <w:r w:rsidR="00C92D7D">
        <w:rPr>
          <w:rFonts w:ascii="Times New Roman" w:hAnsi="Times New Roman" w:cs="Times New Roman"/>
          <w:sz w:val="24"/>
          <w:szCs w:val="24"/>
        </w:rPr>
        <w:t xml:space="preserve"> 4-6 students</w:t>
      </w:r>
      <w:r w:rsidR="001B4B72">
        <w:rPr>
          <w:rFonts w:ascii="Times New Roman" w:hAnsi="Times New Roman" w:cs="Times New Roman"/>
          <w:sz w:val="24"/>
          <w:szCs w:val="24"/>
        </w:rPr>
        <w:t xml:space="preserve"> so that </w:t>
      </w:r>
      <w:r w:rsidR="00C92D7D">
        <w:rPr>
          <w:rFonts w:ascii="Times New Roman" w:hAnsi="Times New Roman" w:cs="Times New Roman"/>
          <w:sz w:val="24"/>
          <w:szCs w:val="24"/>
        </w:rPr>
        <w:t xml:space="preserve">each cohort </w:t>
      </w:r>
      <w:r w:rsidR="001B4B72">
        <w:rPr>
          <w:rFonts w:ascii="Times New Roman" w:hAnsi="Times New Roman" w:cs="Times New Roman"/>
          <w:sz w:val="24"/>
          <w:szCs w:val="24"/>
        </w:rPr>
        <w:t xml:space="preserve">has </w:t>
      </w:r>
      <w:r w:rsidR="00C92D7D">
        <w:rPr>
          <w:rFonts w:ascii="Times New Roman" w:hAnsi="Times New Roman" w:cs="Times New Roman"/>
          <w:sz w:val="24"/>
          <w:szCs w:val="24"/>
        </w:rPr>
        <w:t>the greatest degree of diversity among the students’ actual or intended major fields of study.  The activities of the cohort support “learning across contexts” because the peer interaction will provide each student a perspective of how computational thinking applies in the other students’ disciplines.</w:t>
      </w:r>
      <w:r w:rsidR="001B4B72">
        <w:rPr>
          <w:rFonts w:ascii="Times New Roman" w:hAnsi="Times New Roman" w:cs="Times New Roman"/>
          <w:sz w:val="24"/>
          <w:szCs w:val="24"/>
        </w:rPr>
        <w:t xml:space="preserve"> As a member of the cohort a student is responsible for presentation, interaction, and support. These activities are:</w:t>
      </w:r>
    </w:p>
    <w:p w14:paraId="20293D2A" w14:textId="77777777" w:rsidR="001B4B72" w:rsidRDefault="001B4B72" w:rsidP="005F267B">
      <w:pPr>
        <w:pStyle w:val="ListParagraph"/>
        <w:numPr>
          <w:ilvl w:val="0"/>
          <w:numId w:val="1"/>
        </w:numPr>
        <w:spacing w:before="120"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Presentation: </w:t>
      </w:r>
      <w:r w:rsidRPr="00063881">
        <w:rPr>
          <w:rFonts w:ascii="Times New Roman" w:hAnsi="Times New Roman" w:cs="Times New Roman"/>
          <w:sz w:val="24"/>
          <w:szCs w:val="24"/>
        </w:rPr>
        <w:t>describing to the other cohort members the significance of the project they have selected</w:t>
      </w:r>
      <w:r>
        <w:rPr>
          <w:rFonts w:ascii="Times New Roman" w:hAnsi="Times New Roman" w:cs="Times New Roman"/>
          <w:sz w:val="24"/>
          <w:szCs w:val="24"/>
        </w:rPr>
        <w:t xml:space="preserve"> based on what the student has learned from their individual exploration.</w:t>
      </w:r>
    </w:p>
    <w:p w14:paraId="691C3CA3" w14:textId="77777777" w:rsidR="001B4B72" w:rsidRDefault="001B4B72" w:rsidP="001C6C9F">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Interaction: asking questions and providing feedback about the projects of other cohort members. Through this interaction the student strives to gain some insight into the common computational techniques that are used across disciplines.</w:t>
      </w:r>
    </w:p>
    <w:p w14:paraId="7B4F24E2" w14:textId="77777777" w:rsidR="001B4B72" w:rsidRPr="00063881" w:rsidRDefault="001B4B72" w:rsidP="005F267B">
      <w:pPr>
        <w:pStyle w:val="ListParagraph"/>
        <w:numPr>
          <w:ilvl w:val="0"/>
          <w:numId w:val="1"/>
        </w:numPr>
        <w:spacing w:after="120" w:line="240" w:lineRule="auto"/>
        <w:ind w:left="360"/>
        <w:rPr>
          <w:rFonts w:ascii="Times New Roman" w:hAnsi="Times New Roman" w:cs="Times New Roman"/>
          <w:sz w:val="24"/>
          <w:szCs w:val="24"/>
        </w:rPr>
      </w:pPr>
      <w:r>
        <w:rPr>
          <w:rFonts w:ascii="Times New Roman" w:hAnsi="Times New Roman" w:cs="Times New Roman"/>
          <w:sz w:val="24"/>
          <w:szCs w:val="24"/>
        </w:rPr>
        <w:t>Support: helping other members of the cohort with the mechanics of the tools and frameworks that are common across projects.</w:t>
      </w:r>
    </w:p>
    <w:p w14:paraId="2646F2FB" w14:textId="77777777" w:rsidR="001B4B72" w:rsidRPr="00C92D7D" w:rsidRDefault="001C6C9F" w:rsidP="001C6C9F">
      <w:pPr>
        <w:spacing w:after="0" w:line="240" w:lineRule="auto"/>
        <w:rPr>
          <w:rFonts w:ascii="Times New Roman" w:hAnsi="Times New Roman" w:cs="Times New Roman"/>
          <w:sz w:val="24"/>
          <w:szCs w:val="24"/>
        </w:rPr>
      </w:pPr>
      <w:r>
        <w:rPr>
          <w:rFonts w:ascii="Times New Roman" w:hAnsi="Times New Roman" w:cs="Times New Roman"/>
          <w:sz w:val="24"/>
          <w:szCs w:val="24"/>
        </w:rPr>
        <w:t>Part of the planned assessment will evaluate the efficacy of the multi-disciplinary cohort model and give great insight into intra-cohort dynamics.</w:t>
      </w:r>
    </w:p>
    <w:p w14:paraId="0AE44AD9" w14:textId="77777777" w:rsidR="00C92D7D" w:rsidRDefault="00C92D7D" w:rsidP="00C92D7D">
      <w:pPr>
        <w:spacing w:after="0" w:line="240" w:lineRule="auto"/>
        <w:rPr>
          <w:rFonts w:ascii="Times New Roman" w:hAnsi="Times New Roman" w:cs="Times New Roman"/>
          <w:sz w:val="24"/>
          <w:szCs w:val="24"/>
        </w:rPr>
      </w:pPr>
    </w:p>
    <w:p w14:paraId="73181B21" w14:textId="77777777" w:rsidR="00B335F9" w:rsidRPr="00B335F9" w:rsidRDefault="00B335F9" w:rsidP="00B335F9">
      <w:pPr>
        <w:spacing w:after="120" w:line="240" w:lineRule="auto"/>
        <w:rPr>
          <w:rFonts w:ascii="Times New Roman" w:hAnsi="Times New Roman" w:cs="Times New Roman"/>
          <w:b/>
          <w:sz w:val="24"/>
          <w:szCs w:val="24"/>
        </w:rPr>
      </w:pPr>
      <w:r w:rsidRPr="00B335F9">
        <w:rPr>
          <w:rFonts w:ascii="Times New Roman" w:hAnsi="Times New Roman" w:cs="Times New Roman"/>
          <w:b/>
          <w:sz w:val="24"/>
          <w:szCs w:val="24"/>
        </w:rPr>
        <w:t>2.2 Technology</w:t>
      </w:r>
    </w:p>
    <w:p w14:paraId="7ED5B8F2" w14:textId="77777777" w:rsidR="00923086" w:rsidRPr="00923086" w:rsidRDefault="00B335F9" w:rsidP="00923086">
      <w:pPr>
        <w:autoSpaceDE w:val="0"/>
        <w:autoSpaceDN w:val="0"/>
        <w:adjustRightInd w:val="0"/>
        <w:spacing w:after="0" w:line="240" w:lineRule="auto"/>
        <w:rPr>
          <w:rFonts w:ascii="Times New Roman" w:eastAsiaTheme="minorHAnsi" w:hAnsi="Times New Roman" w:cs="Times New Roman"/>
          <w:sz w:val="24"/>
          <w:szCs w:val="24"/>
        </w:rPr>
      </w:pPr>
      <w:r w:rsidRPr="00B335F9">
        <w:rPr>
          <w:rFonts w:ascii="Times New Roman" w:eastAsiaTheme="minorHAnsi" w:hAnsi="Times New Roman" w:cs="Times New Roman"/>
          <w:sz w:val="24"/>
          <w:szCs w:val="24"/>
        </w:rPr>
        <w:t xml:space="preserve">Our approach builds on the success of the RealTimeWeb project to create a generalized, adaptable framework that can be instantiated </w:t>
      </w:r>
      <w:r>
        <w:rPr>
          <w:rFonts w:ascii="Times New Roman" w:eastAsiaTheme="minorHAnsi" w:hAnsi="Times New Roman" w:cs="Times New Roman"/>
          <w:sz w:val="24"/>
          <w:szCs w:val="24"/>
        </w:rPr>
        <w:t>for</w:t>
      </w:r>
      <w:r w:rsidRPr="00B335F9">
        <w:rPr>
          <w:rFonts w:ascii="Times New Roman" w:eastAsiaTheme="minorHAnsi" w:hAnsi="Times New Roman" w:cs="Times New Roman"/>
          <w:sz w:val="24"/>
          <w:szCs w:val="24"/>
        </w:rPr>
        <w:t xml:space="preserve"> any Big Data source. </w:t>
      </w:r>
      <w:r w:rsidR="00923086">
        <w:rPr>
          <w:rFonts w:ascii="Times New Roman" w:hAnsi="Times New Roman" w:cs="Times New Roman"/>
          <w:sz w:val="24"/>
          <w:szCs w:val="24"/>
        </w:rPr>
        <w:t xml:space="preserve">RTW contains (a currently minimal) gallery of data streams drawn from publicly available web sources. For example, a current data source is large-scale weather data made available by the Weather Service. The essential service provided by RTW is to simplify the access of student code to the large and complex data steams available on the web. The data streams may be access in real-time or may be cached for later access. </w:t>
      </w:r>
    </w:p>
    <w:p w14:paraId="682514C5" w14:textId="77777777" w:rsidR="00923086" w:rsidRDefault="00923086" w:rsidP="00923086">
      <w:pPr>
        <w:spacing w:after="0" w:line="240" w:lineRule="auto"/>
        <w:rPr>
          <w:rFonts w:ascii="Times New Roman" w:hAnsi="Times New Roman" w:cs="Times New Roman"/>
          <w:sz w:val="24"/>
          <w:szCs w:val="24"/>
        </w:rPr>
      </w:pPr>
    </w:p>
    <w:p w14:paraId="719AC951" w14:textId="77777777" w:rsidR="00923086" w:rsidRPr="00180A8B" w:rsidRDefault="00923086" w:rsidP="009230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Central to RTW are the client libraries of pre-built functions, one library for each data stream, which are used by the student’s code. The client library includes both the code and the documentation.  These libraries allow the student to focus on the algorithms they must construct </w:t>
      </w:r>
      <w:r>
        <w:rPr>
          <w:rFonts w:ascii="Times New Roman" w:hAnsi="Times New Roman" w:cs="Times New Roman"/>
          <w:sz w:val="24"/>
          <w:szCs w:val="24"/>
        </w:rPr>
        <w:lastRenderedPageBreak/>
        <w:t>in order to process the data stream according to their project goals.</w:t>
      </w:r>
      <w:r w:rsidRPr="00B335F9">
        <w:rPr>
          <w:rFonts w:ascii="Times New Roman" w:hAnsi="Times New Roman" w:cs="Times New Roman"/>
          <w:sz w:val="24"/>
          <w:szCs w:val="24"/>
        </w:rPr>
        <w:t xml:space="preserve"> </w:t>
      </w:r>
      <w:r>
        <w:rPr>
          <w:rFonts w:ascii="Times New Roman" w:hAnsi="Times New Roman" w:cs="Times New Roman"/>
          <w:sz w:val="24"/>
          <w:szCs w:val="24"/>
        </w:rPr>
        <w:t xml:space="preserve">While a prototype version of RTW has been constructed there is significant work needed in preparation for the proposed course. </w:t>
      </w:r>
    </w:p>
    <w:p w14:paraId="5A2A1D03" w14:textId="77777777" w:rsidR="00B335F9" w:rsidRPr="00B335F9" w:rsidRDefault="00B335F9" w:rsidP="00B335F9">
      <w:pPr>
        <w:autoSpaceDE w:val="0"/>
        <w:autoSpaceDN w:val="0"/>
        <w:adjustRightInd w:val="0"/>
        <w:spacing w:after="0" w:line="240" w:lineRule="auto"/>
        <w:rPr>
          <w:rFonts w:ascii="Times New Roman" w:eastAsiaTheme="minorHAnsi" w:hAnsi="Times New Roman" w:cs="Times New Roman"/>
          <w:sz w:val="24"/>
          <w:szCs w:val="24"/>
        </w:rPr>
      </w:pPr>
    </w:p>
    <w:p w14:paraId="1CA7EE35" w14:textId="77777777" w:rsidR="00B335F9" w:rsidRPr="00B335F9" w:rsidRDefault="00B335F9" w:rsidP="00B335F9">
      <w:pPr>
        <w:autoSpaceDE w:val="0"/>
        <w:autoSpaceDN w:val="0"/>
        <w:adjustRightInd w:val="0"/>
        <w:spacing w:after="0" w:line="240" w:lineRule="auto"/>
        <w:rPr>
          <w:rFonts w:ascii="Times New Roman" w:eastAsiaTheme="minorHAnsi" w:hAnsi="Times New Roman" w:cs="Times New Roman"/>
          <w:sz w:val="24"/>
          <w:szCs w:val="24"/>
        </w:rPr>
      </w:pPr>
      <w:r w:rsidRPr="00B335F9">
        <w:rPr>
          <w:rFonts w:ascii="Times New Roman" w:eastAsiaTheme="minorHAnsi" w:hAnsi="Times New Roman" w:cs="Times New Roman"/>
          <w:sz w:val="24"/>
          <w:szCs w:val="24"/>
        </w:rPr>
        <w:t>To rapidly convert any third-party, massive, dataset into a practical educational resource, the proposed deliverable will utilize standardized Software Engineering methodologies and techniques.</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 xml:space="preserve">To that end, we will generate an extensible software framework. </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 xml:space="preserve">Libraries and frameworks are key building blocks for software development -- they provide predefined, extensible software components. </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 xml:space="preserve">Libraries and frameworks are similar, but subtly different in an important way. </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While both libraries and frameworks offer recyclable elements of functionality, frameworks also define an architecture that the developers can work around to build their software.</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A typical Object-Oriented software framework is composed of a collection of classes that define some central features. To create application-specific features, the developer can then add custom classes that extend abstract base classes.</w:t>
      </w:r>
      <w:r>
        <w:rPr>
          <w:rFonts w:ascii="Times New Roman" w:eastAsiaTheme="minorHAnsi" w:hAnsi="Times New Roman" w:cs="Times New Roman"/>
          <w:sz w:val="24"/>
          <w:szCs w:val="24"/>
        </w:rPr>
        <w:t xml:space="preserve"> </w:t>
      </w:r>
      <w:r w:rsidRPr="00B335F9">
        <w:rPr>
          <w:rFonts w:ascii="Times New Roman" w:eastAsiaTheme="minorHAnsi" w:hAnsi="Times New Roman" w:cs="Times New Roman"/>
          <w:sz w:val="24"/>
          <w:szCs w:val="24"/>
        </w:rPr>
        <w:t>By developing our project as a framework, instructors that want to work with a new data source can simply extend our architecture.</w:t>
      </w:r>
    </w:p>
    <w:p w14:paraId="716A333A" w14:textId="77777777" w:rsidR="00B335F9" w:rsidRPr="00B335F9" w:rsidRDefault="00B335F9" w:rsidP="00B335F9">
      <w:pPr>
        <w:autoSpaceDE w:val="0"/>
        <w:autoSpaceDN w:val="0"/>
        <w:adjustRightInd w:val="0"/>
        <w:spacing w:after="0" w:line="240" w:lineRule="auto"/>
        <w:rPr>
          <w:rFonts w:ascii="Times New Roman" w:eastAsiaTheme="minorHAnsi" w:hAnsi="Times New Roman" w:cs="Times New Roman"/>
          <w:sz w:val="24"/>
          <w:szCs w:val="24"/>
        </w:rPr>
      </w:pPr>
      <w:r w:rsidRPr="00B335F9">
        <w:rPr>
          <w:rFonts w:ascii="Times New Roman" w:eastAsiaTheme="minorHAnsi" w:hAnsi="Times New Roman" w:cs="Times New Roman"/>
          <w:sz w:val="24"/>
          <w:szCs w:val="24"/>
        </w:rPr>
        <w:t>They are free to cherry-pick the features and functionalities that we offer through our system.</w:t>
      </w:r>
    </w:p>
    <w:p w14:paraId="123C3F52" w14:textId="77777777" w:rsidR="00B335F9" w:rsidRDefault="00B335F9" w:rsidP="00B335F9">
      <w:pPr>
        <w:autoSpaceDE w:val="0"/>
        <w:autoSpaceDN w:val="0"/>
        <w:adjustRightInd w:val="0"/>
        <w:spacing w:after="0" w:line="240" w:lineRule="auto"/>
        <w:rPr>
          <w:rFonts w:ascii="Times New Roman" w:eastAsiaTheme="minorHAnsi" w:hAnsi="Times New Roman" w:cs="Times New Roman"/>
          <w:sz w:val="24"/>
          <w:szCs w:val="24"/>
        </w:rPr>
      </w:pPr>
    </w:p>
    <w:p w14:paraId="2C55DB05" w14:textId="77777777" w:rsidR="005D631D" w:rsidRPr="006B0E37" w:rsidRDefault="005D631D" w:rsidP="006B0E37">
      <w:pPr>
        <w:autoSpaceDE w:val="0"/>
        <w:autoSpaceDN w:val="0"/>
        <w:adjustRightInd w:val="0"/>
        <w:spacing w:after="120" w:line="240" w:lineRule="auto"/>
        <w:rPr>
          <w:rFonts w:ascii="Times New Roman" w:eastAsiaTheme="minorHAnsi" w:hAnsi="Times New Roman" w:cs="Times New Roman"/>
          <w:b/>
          <w:sz w:val="24"/>
          <w:szCs w:val="24"/>
        </w:rPr>
      </w:pPr>
      <w:r w:rsidRPr="006B0E37">
        <w:rPr>
          <w:rFonts w:ascii="Times New Roman" w:eastAsiaTheme="minorHAnsi" w:hAnsi="Times New Roman" w:cs="Times New Roman"/>
          <w:b/>
          <w:sz w:val="24"/>
          <w:szCs w:val="24"/>
        </w:rPr>
        <w:t>2.3 Curriculum</w:t>
      </w:r>
    </w:p>
    <w:p w14:paraId="74C02B6D" w14:textId="77777777" w:rsidR="006B0E37" w:rsidRDefault="005D631D" w:rsidP="006B0E37">
      <w:pPr>
        <w:spacing w:after="0" w:line="240" w:lineRule="auto"/>
        <w:rPr>
          <w:rFonts w:ascii="Times New Roman" w:hAnsi="Times New Roman" w:cs="Times New Roman"/>
          <w:sz w:val="24"/>
          <w:szCs w:val="24"/>
        </w:rPr>
      </w:pPr>
      <w:r>
        <w:rPr>
          <w:rFonts w:ascii="Times New Roman" w:hAnsi="Times New Roman" w:cs="Times New Roman"/>
          <w:sz w:val="24"/>
          <w:szCs w:val="24"/>
        </w:rPr>
        <w:t>In our experimental version of the course students will be introduced via a scaffolded approach to key programming concepts that allow them to complete significant Big Data projects. A combination of Blockly</w:t>
      </w:r>
      <w:r w:rsidR="006B0E37">
        <w:rPr>
          <w:rFonts w:ascii="Times New Roman" w:hAnsi="Times New Roman" w:cs="Times New Roman"/>
          <w:sz w:val="24"/>
          <w:szCs w:val="24"/>
        </w:rPr>
        <w:t xml:space="preserve"> [ref]</w:t>
      </w:r>
      <w:r>
        <w:rPr>
          <w:rFonts w:ascii="Times New Roman" w:hAnsi="Times New Roman" w:cs="Times New Roman"/>
          <w:sz w:val="24"/>
          <w:szCs w:val="24"/>
        </w:rPr>
        <w:t xml:space="preserve"> and Python will be used. Blockly is used to introduce the fundamentals of algorithms. </w:t>
      </w:r>
      <w:r w:rsidR="006B0E37">
        <w:rPr>
          <w:rFonts w:ascii="Times New Roman" w:hAnsi="Times New Roman" w:cs="Times New Roman"/>
          <w:sz w:val="24"/>
          <w:szCs w:val="24"/>
        </w:rPr>
        <w:t>With Blockly the syntactic detail of programming languages are set aside in favor of a visual representation of the algorithmic structure. Thus, students can gain confidence in their ability to construct algorithms before having to cope with the extra detail of the syntax of the programming language.</w:t>
      </w:r>
    </w:p>
    <w:p w14:paraId="0B4EE1EC" w14:textId="77777777" w:rsidR="006B0E37" w:rsidRDefault="006B0E37" w:rsidP="005D631D">
      <w:pPr>
        <w:spacing w:after="0" w:line="240" w:lineRule="auto"/>
        <w:rPr>
          <w:rFonts w:ascii="Times New Roman" w:hAnsi="Times New Roman" w:cs="Times New Roman"/>
          <w:sz w:val="24"/>
          <w:szCs w:val="24"/>
        </w:rPr>
      </w:pPr>
    </w:p>
    <w:p w14:paraId="6C3DCECF" w14:textId="77777777" w:rsidR="005D631D" w:rsidRPr="0037124E" w:rsidRDefault="005D631D" w:rsidP="005D631D">
      <w:pPr>
        <w:spacing w:after="0" w:line="240" w:lineRule="auto"/>
        <w:rPr>
          <w:rFonts w:ascii="Times New Roman" w:hAnsi="Times New Roman" w:cs="Times New Roman"/>
          <w:sz w:val="24"/>
          <w:szCs w:val="24"/>
        </w:rPr>
      </w:pPr>
      <w:r>
        <w:rPr>
          <w:rFonts w:ascii="Times New Roman" w:hAnsi="Times New Roman" w:cs="Times New Roman"/>
          <w:sz w:val="24"/>
          <w:szCs w:val="24"/>
        </w:rPr>
        <w:t>Blockly provides a collection of “blocks” which are shaped so that they can be assembled only in ways that “makes sense” syntactically. Blocks have slots into which other blocks can be inserted to form complex algorithms. Algorithms can be executed to see their effects. Simple, limited ability for input/output is provided. Blockly is extensible so that blocks with application specific semantics can be defined. An interesting aspect of Blockly is that the python code for a Blockly algorithm can be seen. This makes the transition from Blockly to Python a more progressive step for learners.</w:t>
      </w:r>
    </w:p>
    <w:p w14:paraId="1A33BE42" w14:textId="77777777" w:rsidR="005D631D" w:rsidRDefault="005D631D" w:rsidP="00B335F9">
      <w:pPr>
        <w:autoSpaceDE w:val="0"/>
        <w:autoSpaceDN w:val="0"/>
        <w:adjustRightInd w:val="0"/>
        <w:spacing w:after="0" w:line="240" w:lineRule="auto"/>
        <w:rPr>
          <w:rFonts w:ascii="Times New Roman" w:eastAsiaTheme="minorHAnsi" w:hAnsi="Times New Roman" w:cs="Times New Roman"/>
          <w:sz w:val="24"/>
          <w:szCs w:val="24"/>
        </w:rPr>
      </w:pPr>
    </w:p>
    <w:p w14:paraId="4E16A28C" w14:textId="5E909902" w:rsidR="005D631D" w:rsidRPr="005236AB" w:rsidRDefault="005D631D" w:rsidP="005D631D">
      <w:pPr>
        <w:spacing w:after="0" w:line="240" w:lineRule="auto"/>
        <w:rPr>
          <w:rFonts w:ascii="Times New Roman" w:hAnsi="Times New Roman" w:cs="Times New Roman"/>
          <w:sz w:val="24"/>
          <w:szCs w:val="24"/>
        </w:rPr>
      </w:pPr>
      <w:r w:rsidRPr="005236AB">
        <w:rPr>
          <w:rFonts w:ascii="Times New Roman" w:hAnsi="Times New Roman" w:cs="Times New Roman"/>
          <w:sz w:val="24"/>
          <w:szCs w:val="24"/>
        </w:rPr>
        <w:t>To provide</w:t>
      </w:r>
      <w:r>
        <w:rPr>
          <w:rFonts w:ascii="Times New Roman" w:hAnsi="Times New Roman" w:cs="Times New Roman"/>
          <w:sz w:val="24"/>
          <w:szCs w:val="24"/>
        </w:rPr>
        <w:t xml:space="preserve"> learning materials for both Blockly and Python we have been in conversation with Runestone regarding their interactive </w:t>
      </w:r>
      <w:r w:rsidR="006B0E37">
        <w:rPr>
          <w:rFonts w:ascii="Times New Roman" w:hAnsi="Times New Roman" w:cs="Times New Roman"/>
          <w:sz w:val="24"/>
          <w:szCs w:val="24"/>
        </w:rPr>
        <w:t>on-line P</w:t>
      </w:r>
      <w:r>
        <w:rPr>
          <w:rFonts w:ascii="Times New Roman" w:hAnsi="Times New Roman" w:cs="Times New Roman"/>
          <w:sz w:val="24"/>
          <w:szCs w:val="24"/>
        </w:rPr>
        <w:t>ython book</w:t>
      </w:r>
      <w:r w:rsidR="006B0E37">
        <w:rPr>
          <w:rFonts w:ascii="Times New Roman" w:hAnsi="Times New Roman" w:cs="Times New Roman"/>
          <w:sz w:val="24"/>
          <w:szCs w:val="24"/>
        </w:rPr>
        <w:t xml:space="preserve"> [ref]</w:t>
      </w:r>
      <w:r>
        <w:rPr>
          <w:rFonts w:ascii="Times New Roman" w:hAnsi="Times New Roman" w:cs="Times New Roman"/>
          <w:sz w:val="24"/>
          <w:szCs w:val="24"/>
        </w:rPr>
        <w:t xml:space="preserve">. It </w:t>
      </w:r>
      <w:r w:rsidR="00B03D2D">
        <w:rPr>
          <w:rFonts w:ascii="Times New Roman" w:hAnsi="Times New Roman" w:cs="Times New Roman"/>
          <w:sz w:val="24"/>
          <w:szCs w:val="24"/>
        </w:rPr>
        <w:t>is</w:t>
      </w:r>
      <w:r>
        <w:rPr>
          <w:rFonts w:ascii="Times New Roman" w:hAnsi="Times New Roman" w:cs="Times New Roman"/>
          <w:sz w:val="24"/>
          <w:szCs w:val="24"/>
        </w:rPr>
        <w:t xml:space="preserve"> technically </w:t>
      </w:r>
      <w:del w:id="7" w:author="Austin Bart" w:date="2014-04-14T15:39:00Z">
        <w:r w:rsidDel="006162B8">
          <w:rPr>
            <w:rFonts w:ascii="Times New Roman" w:hAnsi="Times New Roman" w:cs="Times New Roman"/>
            <w:sz w:val="24"/>
            <w:szCs w:val="24"/>
          </w:rPr>
          <w:delText xml:space="preserve">possible </w:delText>
        </w:r>
      </w:del>
      <w:ins w:id="8" w:author="Austin Bart" w:date="2014-04-14T15:39:00Z">
        <w:r w:rsidR="006162B8">
          <w:rPr>
            <w:rFonts w:ascii="Times New Roman" w:hAnsi="Times New Roman" w:cs="Times New Roman"/>
            <w:sz w:val="24"/>
            <w:szCs w:val="24"/>
          </w:rPr>
          <w:t>feasible</w:t>
        </w:r>
        <w:r w:rsidR="006162B8">
          <w:rPr>
            <w:rFonts w:ascii="Times New Roman" w:hAnsi="Times New Roman" w:cs="Times New Roman"/>
            <w:sz w:val="24"/>
            <w:szCs w:val="24"/>
          </w:rPr>
          <w:t xml:space="preserve"> </w:t>
        </w:r>
      </w:ins>
      <w:r>
        <w:rPr>
          <w:rFonts w:ascii="Times New Roman" w:hAnsi="Times New Roman" w:cs="Times New Roman"/>
          <w:sz w:val="24"/>
          <w:szCs w:val="24"/>
        </w:rPr>
        <w:t xml:space="preserve">to replace the interactive Python examples with equivalent examples using Blockly. Furthermore, with sufficient development support, it would be attractive to replace the existing interactive examples with ones which were specific to the data streams and Python structures being used in </w:t>
      </w:r>
      <w:r w:rsidR="00B03D2D">
        <w:rPr>
          <w:rFonts w:ascii="Times New Roman" w:hAnsi="Times New Roman" w:cs="Times New Roman"/>
          <w:sz w:val="24"/>
          <w:szCs w:val="24"/>
        </w:rPr>
        <w:t>conjunction with RTW and to develop new Blockly blocks specific to RTW data streams as additional scaffolding.</w:t>
      </w:r>
    </w:p>
    <w:p w14:paraId="5566B404" w14:textId="77777777" w:rsidR="00F64B6F" w:rsidRDefault="00F64B6F" w:rsidP="00C92D7D">
      <w:pPr>
        <w:spacing w:after="0" w:line="240" w:lineRule="auto"/>
        <w:rPr>
          <w:rFonts w:ascii="Times New Roman" w:hAnsi="Times New Roman" w:cs="Times New Roman"/>
          <w:sz w:val="24"/>
          <w:szCs w:val="24"/>
        </w:rPr>
      </w:pPr>
    </w:p>
    <w:p w14:paraId="6014F184" w14:textId="77777777" w:rsidR="00C92D7D" w:rsidRDefault="00C92D7D" w:rsidP="00C92D7D">
      <w:pPr>
        <w:spacing w:after="0" w:line="240" w:lineRule="auto"/>
        <w:rPr>
          <w:rFonts w:ascii="Times New Roman" w:hAnsi="Times New Roman" w:cs="Times New Roman"/>
          <w:sz w:val="24"/>
          <w:szCs w:val="24"/>
        </w:rPr>
      </w:pPr>
    </w:p>
    <w:p w14:paraId="1E823CA8" w14:textId="77777777" w:rsidR="00F64B6F" w:rsidRPr="00180A8B" w:rsidRDefault="00B335F9" w:rsidP="00F64B6F">
      <w:pPr>
        <w:spacing w:after="120" w:line="240" w:lineRule="auto"/>
        <w:rPr>
          <w:rFonts w:ascii="Times New Roman" w:hAnsi="Times New Roman" w:cs="Times New Roman"/>
          <w:b/>
          <w:sz w:val="28"/>
          <w:szCs w:val="28"/>
        </w:rPr>
      </w:pPr>
      <w:r>
        <w:rPr>
          <w:rFonts w:ascii="Times New Roman" w:hAnsi="Times New Roman" w:cs="Times New Roman"/>
          <w:b/>
          <w:sz w:val="28"/>
          <w:szCs w:val="28"/>
        </w:rPr>
        <w:t>3</w:t>
      </w:r>
      <w:r w:rsidR="00F64B6F" w:rsidRPr="00BC243D">
        <w:rPr>
          <w:rFonts w:ascii="Times New Roman" w:hAnsi="Times New Roman" w:cs="Times New Roman"/>
          <w:b/>
          <w:sz w:val="28"/>
          <w:szCs w:val="28"/>
        </w:rPr>
        <w:t>. Proposed Work</w:t>
      </w:r>
    </w:p>
    <w:p w14:paraId="055DBB7F" w14:textId="77777777" w:rsidR="00F64B6F" w:rsidRDefault="00F64B6F" w:rsidP="00F64B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Support is needed to accomplish </w:t>
      </w:r>
      <w:r w:rsidR="005D631D">
        <w:rPr>
          <w:rFonts w:ascii="Times New Roman" w:hAnsi="Times New Roman" w:cs="Times New Roman"/>
          <w:sz w:val="24"/>
          <w:szCs w:val="24"/>
        </w:rPr>
        <w:t>three main</w:t>
      </w:r>
      <w:r>
        <w:rPr>
          <w:rFonts w:ascii="Times New Roman" w:hAnsi="Times New Roman" w:cs="Times New Roman"/>
          <w:sz w:val="24"/>
          <w:szCs w:val="24"/>
        </w:rPr>
        <w:t xml:space="preserve"> tasks:</w:t>
      </w:r>
    </w:p>
    <w:p w14:paraId="77EEAF08" w14:textId="77777777" w:rsidR="00F64B6F" w:rsidRDefault="00F64B6F" w:rsidP="00F64B6F">
      <w:pPr>
        <w:spacing w:after="0" w:line="240" w:lineRule="auto"/>
        <w:rPr>
          <w:rFonts w:ascii="Times New Roman" w:hAnsi="Times New Roman" w:cs="Times New Roman"/>
          <w:sz w:val="24"/>
          <w:szCs w:val="24"/>
        </w:rPr>
      </w:pPr>
    </w:p>
    <w:p w14:paraId="1ABDB314" w14:textId="77777777" w:rsidR="00F64B6F" w:rsidRDefault="00F64B6F" w:rsidP="00F64B6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Develop curriculum materials including plans for in-class demonstrations, presentation materials and associated learning resources.</w:t>
      </w:r>
    </w:p>
    <w:p w14:paraId="7A8BD2C4" w14:textId="6C4AC9A6" w:rsidR="005D631D" w:rsidRDefault="005D631D" w:rsidP="005D631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Define project ideas for each newly identified data stream to give student users some potential targets for their work. This task involves interaction with disciplinary experts. Project ideas will be developed for </w:t>
      </w:r>
      <w:ins w:id="9" w:author="Austin Bart" w:date="2014-04-14T15:39:00Z">
        <w:r w:rsidR="006162B8">
          <w:rPr>
            <w:rFonts w:ascii="Times New Roman" w:hAnsi="Times New Roman" w:cs="Times New Roman"/>
            <w:sz w:val="24"/>
            <w:szCs w:val="24"/>
          </w:rPr>
          <w:t xml:space="preserve">CS 1 and </w:t>
        </w:r>
      </w:ins>
      <w:r>
        <w:rPr>
          <w:rFonts w:ascii="Times New Roman" w:hAnsi="Times New Roman" w:cs="Times New Roman"/>
          <w:sz w:val="24"/>
          <w:szCs w:val="24"/>
        </w:rPr>
        <w:t xml:space="preserve">CS 2 (Dr. </w:t>
      </w:r>
      <w:proofErr w:type="spellStart"/>
      <w:r w:rsidR="006B0E37">
        <w:rPr>
          <w:rFonts w:ascii="Times New Roman" w:hAnsi="Times New Roman" w:cs="Times New Roman"/>
          <w:sz w:val="24"/>
          <w:szCs w:val="24"/>
        </w:rPr>
        <w:t>Tilevich</w:t>
      </w:r>
      <w:proofErr w:type="spellEnd"/>
      <w:r>
        <w:rPr>
          <w:rFonts w:ascii="Times New Roman" w:hAnsi="Times New Roman" w:cs="Times New Roman"/>
          <w:sz w:val="24"/>
          <w:szCs w:val="24"/>
        </w:rPr>
        <w:t xml:space="preserve">) and CS3 (Dr. </w:t>
      </w:r>
      <w:r w:rsidR="006B0E37">
        <w:rPr>
          <w:rFonts w:ascii="Times New Roman" w:hAnsi="Times New Roman" w:cs="Times New Roman"/>
          <w:sz w:val="24"/>
          <w:szCs w:val="24"/>
        </w:rPr>
        <w:t>Shaffer</w:t>
      </w:r>
      <w:r>
        <w:rPr>
          <w:rFonts w:ascii="Times New Roman" w:hAnsi="Times New Roman" w:cs="Times New Roman"/>
          <w:sz w:val="24"/>
          <w:szCs w:val="24"/>
        </w:rPr>
        <w:t xml:space="preserve">) and a computational thinking course (Dr. </w:t>
      </w:r>
      <w:proofErr w:type="spellStart"/>
      <w:r>
        <w:rPr>
          <w:rFonts w:ascii="Times New Roman" w:hAnsi="Times New Roman" w:cs="Times New Roman"/>
          <w:sz w:val="24"/>
          <w:szCs w:val="24"/>
        </w:rPr>
        <w:t>Kafura</w:t>
      </w:r>
      <w:proofErr w:type="spellEnd"/>
      <w:r>
        <w:rPr>
          <w:rFonts w:ascii="Times New Roman" w:hAnsi="Times New Roman" w:cs="Times New Roman"/>
          <w:sz w:val="24"/>
          <w:szCs w:val="24"/>
        </w:rPr>
        <w:t>).</w:t>
      </w:r>
    </w:p>
    <w:p w14:paraId="61219480" w14:textId="77777777" w:rsidR="005D631D" w:rsidRPr="005D631D" w:rsidRDefault="005D631D" w:rsidP="005D631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Expand initial contacts with Runestone to retarget the on-line interactive material to incorporate Blockly examples and RTW data streams.</w:t>
      </w:r>
    </w:p>
    <w:p w14:paraId="604AD089" w14:textId="77777777" w:rsidR="005D631D" w:rsidRDefault="006B0E37" w:rsidP="00F64B6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Expand RealTimeWeb</w:t>
      </w:r>
    </w:p>
    <w:p w14:paraId="312EF009" w14:textId="77777777" w:rsidR="00F64B6F" w:rsidRDefault="00F64B6F" w:rsidP="005D631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Identify additional</w:t>
      </w:r>
      <w:r w:rsidRPr="009F47E5">
        <w:rPr>
          <w:rFonts w:ascii="Times New Roman" w:hAnsi="Times New Roman" w:cs="Times New Roman"/>
          <w:sz w:val="24"/>
          <w:szCs w:val="24"/>
        </w:rPr>
        <w:t xml:space="preserve"> data streams</w:t>
      </w:r>
      <w:r>
        <w:rPr>
          <w:rFonts w:ascii="Times New Roman" w:hAnsi="Times New Roman" w:cs="Times New Roman"/>
          <w:sz w:val="24"/>
          <w:szCs w:val="24"/>
        </w:rPr>
        <w:t xml:space="preserve"> for inclusion in the RTW gallery. These data streams must relate to as many disciplinary areas as possible.</w:t>
      </w:r>
    </w:p>
    <w:p w14:paraId="70BB620F" w14:textId="77777777" w:rsidR="00F64B6F" w:rsidRPr="00687C15" w:rsidRDefault="00F64B6F" w:rsidP="005D631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 the code and documentation for the </w:t>
      </w:r>
      <w:r w:rsidRPr="00687C15">
        <w:rPr>
          <w:rFonts w:ascii="Times New Roman" w:hAnsi="Times New Roman" w:cs="Times New Roman"/>
          <w:sz w:val="24"/>
          <w:szCs w:val="24"/>
        </w:rPr>
        <w:t xml:space="preserve">library elements for </w:t>
      </w:r>
      <w:r>
        <w:rPr>
          <w:rFonts w:ascii="Times New Roman" w:hAnsi="Times New Roman" w:cs="Times New Roman"/>
          <w:sz w:val="24"/>
          <w:szCs w:val="24"/>
        </w:rPr>
        <w:t>each newly identified data stream. This includes the development and testing of the framework code, writing and review of the documentation, and archiving of sample data streams.</w:t>
      </w:r>
    </w:p>
    <w:p w14:paraId="5FADBCA7" w14:textId="77777777" w:rsidR="00F64B6F" w:rsidRDefault="00F64B6F" w:rsidP="005D631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Expand the RTW framework to include a</w:t>
      </w:r>
      <w:r w:rsidRPr="009F47E5">
        <w:rPr>
          <w:rFonts w:ascii="Times New Roman" w:hAnsi="Times New Roman" w:cs="Times New Roman"/>
          <w:sz w:val="24"/>
          <w:szCs w:val="24"/>
        </w:rPr>
        <w:t xml:space="preserve">dditional linkages to </w:t>
      </w:r>
      <w:r>
        <w:rPr>
          <w:rFonts w:ascii="Times New Roman" w:hAnsi="Times New Roman" w:cs="Times New Roman"/>
          <w:sz w:val="24"/>
          <w:szCs w:val="24"/>
        </w:rPr>
        <w:t xml:space="preserve">other services needed by student users. Extensions are needed for graphical, visualization, and statistical </w:t>
      </w:r>
      <w:r w:rsidRPr="009F47E5">
        <w:rPr>
          <w:rFonts w:ascii="Times New Roman" w:hAnsi="Times New Roman" w:cs="Times New Roman"/>
          <w:sz w:val="24"/>
          <w:szCs w:val="24"/>
        </w:rPr>
        <w:t>services</w:t>
      </w:r>
      <w:r>
        <w:rPr>
          <w:rFonts w:ascii="Times New Roman" w:hAnsi="Times New Roman" w:cs="Times New Roman"/>
          <w:sz w:val="24"/>
          <w:szCs w:val="24"/>
        </w:rPr>
        <w:t>.</w:t>
      </w:r>
    </w:p>
    <w:p w14:paraId="272B3F64" w14:textId="77777777" w:rsidR="00B03D2D" w:rsidRPr="005D631D" w:rsidRDefault="00B03D2D" w:rsidP="00B03D2D">
      <w:pPr>
        <w:pStyle w:val="ListParagraph"/>
        <w:numPr>
          <w:ilvl w:val="0"/>
          <w:numId w:val="3"/>
        </w:numPr>
        <w:spacing w:after="0" w:line="240" w:lineRule="auto"/>
        <w:rPr>
          <w:rFonts w:ascii="Times New Roman" w:hAnsi="Times New Roman" w:cs="Times New Roman"/>
          <w:sz w:val="24"/>
          <w:szCs w:val="24"/>
        </w:rPr>
      </w:pPr>
      <w:r w:rsidRPr="005D631D">
        <w:rPr>
          <w:rFonts w:ascii="Times New Roman" w:hAnsi="Times New Roman" w:cs="Times New Roman"/>
          <w:sz w:val="24"/>
          <w:szCs w:val="24"/>
        </w:rPr>
        <w:t xml:space="preserve">Develop of assessment mechanisms </w:t>
      </w:r>
    </w:p>
    <w:p w14:paraId="412BA84F" w14:textId="77777777" w:rsidR="00B03D2D" w:rsidRDefault="00B03D2D" w:rsidP="00B03D2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Quantitative a</w:t>
      </w:r>
      <w:r w:rsidRPr="005D631D">
        <w:rPr>
          <w:rFonts w:ascii="Times New Roman" w:hAnsi="Times New Roman" w:cs="Times New Roman"/>
          <w:sz w:val="24"/>
          <w:szCs w:val="24"/>
        </w:rPr>
        <w:t>ssessment of key cognitive assessments against defined learning objectives</w:t>
      </w:r>
    </w:p>
    <w:p w14:paraId="42E4B564" w14:textId="77777777" w:rsidR="00B03D2D" w:rsidRDefault="00B03D2D" w:rsidP="00B03D2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Qualitative assessment of inter-disciplinary cohorts using interviews and other observational techniques</w:t>
      </w:r>
    </w:p>
    <w:p w14:paraId="5B0F9D3C" w14:textId="77777777" w:rsidR="00B03D2D" w:rsidRPr="009F47E5" w:rsidRDefault="00B03D2D" w:rsidP="00B03D2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Assessment of motivation using MUSIC model</w:t>
      </w:r>
    </w:p>
    <w:p w14:paraId="010FF3D2" w14:textId="77777777" w:rsidR="00B03D2D" w:rsidRDefault="00B03D2D" w:rsidP="00B03D2D">
      <w:pPr>
        <w:pStyle w:val="ListParagraph"/>
        <w:spacing w:after="0" w:line="240" w:lineRule="auto"/>
        <w:ind w:left="1440"/>
        <w:rPr>
          <w:rFonts w:ascii="Times New Roman" w:hAnsi="Times New Roman" w:cs="Times New Roman"/>
          <w:sz w:val="24"/>
          <w:szCs w:val="24"/>
        </w:rPr>
      </w:pPr>
    </w:p>
    <w:p w14:paraId="5C097DC7" w14:textId="77777777" w:rsidR="00C92D7D" w:rsidRDefault="00C92D7D" w:rsidP="00C92D7D">
      <w:pPr>
        <w:spacing w:after="0" w:line="240" w:lineRule="auto"/>
        <w:rPr>
          <w:rFonts w:ascii="Times New Roman" w:hAnsi="Times New Roman" w:cs="Times New Roman"/>
          <w:sz w:val="24"/>
          <w:szCs w:val="24"/>
        </w:rPr>
      </w:pPr>
    </w:p>
    <w:sectPr w:rsidR="00C92D7D" w:rsidSect="00A63226">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stin Bart" w:date="2014-04-14T15:25:00Z" w:initials="AB">
    <w:p w14:paraId="59A53628" w14:textId="77777777" w:rsidR="00265961" w:rsidRDefault="00265961">
      <w:pPr>
        <w:pStyle w:val="CommentText"/>
      </w:pPr>
      <w:r>
        <w:rPr>
          <w:rStyle w:val="CommentReference"/>
        </w:rPr>
        <w:annotationRef/>
      </w:r>
      <w:r>
        <w:t xml:space="preserve">Is </w:t>
      </w:r>
      <w:proofErr w:type="spellStart"/>
      <w:r>
        <w:t>Reddit</w:t>
      </w:r>
      <w:proofErr w:type="spellEnd"/>
      <w:r>
        <w:t xml:space="preserve"> “authoritative”? Or are we relying on the reviewer having never heard of the site?</w:t>
      </w:r>
    </w:p>
  </w:comment>
  <w:comment w:id="2" w:author="Austin Bart" w:date="2014-04-14T15:26:00Z" w:initials="AB">
    <w:p w14:paraId="321B7386" w14:textId="77777777" w:rsidR="00265961" w:rsidRDefault="00265961">
      <w:pPr>
        <w:pStyle w:val="CommentText"/>
      </w:pPr>
      <w:r>
        <w:rPr>
          <w:rStyle w:val="CommentReference"/>
        </w:rPr>
        <w:annotationRef/>
      </w:r>
      <w:r>
        <w:t>Perhaps an additional sentence about how this technology can also be Faded to teach the underlying concepts?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A53628" w15:done="0"/>
  <w15:commentEx w15:paraId="321B73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89E0F" w14:textId="77777777" w:rsidR="00886658" w:rsidRDefault="00886658" w:rsidP="001C6C9F">
      <w:pPr>
        <w:spacing w:after="0" w:line="240" w:lineRule="auto"/>
      </w:pPr>
      <w:r>
        <w:separator/>
      </w:r>
    </w:p>
  </w:endnote>
  <w:endnote w:type="continuationSeparator" w:id="0">
    <w:p w14:paraId="31BD234C" w14:textId="77777777" w:rsidR="00886658" w:rsidRDefault="00886658" w:rsidP="001C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847820"/>
      <w:docPartObj>
        <w:docPartGallery w:val="Page Numbers (Bottom of Page)"/>
        <w:docPartUnique/>
      </w:docPartObj>
    </w:sdtPr>
    <w:sdtEndPr/>
    <w:sdtContent>
      <w:p w14:paraId="5B0BCE91" w14:textId="77777777" w:rsidR="005F267B" w:rsidRDefault="00886658">
        <w:pPr>
          <w:pStyle w:val="Footer"/>
          <w:jc w:val="right"/>
        </w:pPr>
        <w:r>
          <w:fldChar w:fldCharType="begin"/>
        </w:r>
        <w:r>
          <w:instrText xml:space="preserve"> PAGE   \* MERGEFORMAT </w:instrText>
        </w:r>
        <w:r>
          <w:fldChar w:fldCharType="separate"/>
        </w:r>
        <w:r w:rsidR="006162B8">
          <w:rPr>
            <w:noProof/>
          </w:rPr>
          <w:t>2</w:t>
        </w:r>
        <w:r>
          <w:rPr>
            <w:noProof/>
          </w:rPr>
          <w:fldChar w:fldCharType="end"/>
        </w:r>
      </w:p>
    </w:sdtContent>
  </w:sdt>
  <w:p w14:paraId="6F007A06" w14:textId="77777777" w:rsidR="005F267B" w:rsidRDefault="005F2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2D2BA" w14:textId="77777777" w:rsidR="00886658" w:rsidRDefault="00886658" w:rsidP="001C6C9F">
      <w:pPr>
        <w:spacing w:after="0" w:line="240" w:lineRule="auto"/>
      </w:pPr>
      <w:r>
        <w:separator/>
      </w:r>
    </w:p>
  </w:footnote>
  <w:footnote w:type="continuationSeparator" w:id="0">
    <w:p w14:paraId="4CC4EFBD" w14:textId="77777777" w:rsidR="00886658" w:rsidRDefault="00886658" w:rsidP="001C6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A6EA9"/>
    <w:multiLevelType w:val="hybridMultilevel"/>
    <w:tmpl w:val="549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C47F4"/>
    <w:multiLevelType w:val="hybridMultilevel"/>
    <w:tmpl w:val="639260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142DCE"/>
    <w:multiLevelType w:val="hybridMultilevel"/>
    <w:tmpl w:val="CC5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stin Bart">
    <w15:presenceInfo w15:providerId="Windows Live" w15:userId="63816f9d139fd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50CE6"/>
    <w:rsid w:val="00154F5B"/>
    <w:rsid w:val="001B4B72"/>
    <w:rsid w:val="001C6C9F"/>
    <w:rsid w:val="00265961"/>
    <w:rsid w:val="002F3FD8"/>
    <w:rsid w:val="00352631"/>
    <w:rsid w:val="00450CE6"/>
    <w:rsid w:val="00572DA9"/>
    <w:rsid w:val="005D631D"/>
    <w:rsid w:val="005F267B"/>
    <w:rsid w:val="005F2995"/>
    <w:rsid w:val="006162B8"/>
    <w:rsid w:val="0063544E"/>
    <w:rsid w:val="006A684E"/>
    <w:rsid w:val="006B0E37"/>
    <w:rsid w:val="006F6A2B"/>
    <w:rsid w:val="0071406C"/>
    <w:rsid w:val="007146E2"/>
    <w:rsid w:val="007A2423"/>
    <w:rsid w:val="00886658"/>
    <w:rsid w:val="008C6D07"/>
    <w:rsid w:val="00923086"/>
    <w:rsid w:val="00936F80"/>
    <w:rsid w:val="00A600F1"/>
    <w:rsid w:val="00A63226"/>
    <w:rsid w:val="00A86175"/>
    <w:rsid w:val="00B03D2D"/>
    <w:rsid w:val="00B335F9"/>
    <w:rsid w:val="00C5475F"/>
    <w:rsid w:val="00C92D7D"/>
    <w:rsid w:val="00F6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37D4"/>
  <w15:docId w15:val="{297F95B3-095E-4BDC-A801-1CD4EB3E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63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7D"/>
    <w:pPr>
      <w:ind w:left="720"/>
      <w:contextualSpacing/>
    </w:pPr>
  </w:style>
  <w:style w:type="paragraph" w:styleId="Header">
    <w:name w:val="header"/>
    <w:basedOn w:val="Normal"/>
    <w:link w:val="HeaderChar"/>
    <w:uiPriority w:val="99"/>
    <w:semiHidden/>
    <w:unhideWhenUsed/>
    <w:rsid w:val="001C6C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6C9F"/>
    <w:rPr>
      <w:rFonts w:eastAsiaTheme="minorEastAsia"/>
    </w:rPr>
  </w:style>
  <w:style w:type="paragraph" w:styleId="Footer">
    <w:name w:val="footer"/>
    <w:basedOn w:val="Normal"/>
    <w:link w:val="FooterChar"/>
    <w:uiPriority w:val="99"/>
    <w:unhideWhenUsed/>
    <w:rsid w:val="001C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C9F"/>
    <w:rPr>
      <w:rFonts w:eastAsiaTheme="minorEastAsia"/>
    </w:rPr>
  </w:style>
  <w:style w:type="paragraph" w:styleId="FootnoteText">
    <w:name w:val="footnote text"/>
    <w:basedOn w:val="Normal"/>
    <w:link w:val="FootnoteTextChar"/>
    <w:uiPriority w:val="99"/>
    <w:semiHidden/>
    <w:unhideWhenUsed/>
    <w:rsid w:val="00B335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5F9"/>
    <w:rPr>
      <w:rFonts w:eastAsiaTheme="minorEastAsia"/>
      <w:sz w:val="20"/>
      <w:szCs w:val="20"/>
    </w:rPr>
  </w:style>
  <w:style w:type="character" w:styleId="FootnoteReference">
    <w:name w:val="footnote reference"/>
    <w:basedOn w:val="DefaultParagraphFont"/>
    <w:uiPriority w:val="99"/>
    <w:semiHidden/>
    <w:unhideWhenUsed/>
    <w:rsid w:val="00B335F9"/>
    <w:rPr>
      <w:vertAlign w:val="superscript"/>
    </w:rPr>
  </w:style>
  <w:style w:type="paragraph" w:styleId="Caption">
    <w:name w:val="caption"/>
    <w:basedOn w:val="Normal"/>
    <w:next w:val="Normal"/>
    <w:uiPriority w:val="35"/>
    <w:unhideWhenUsed/>
    <w:qFormat/>
    <w:rsid w:val="00B335F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265961"/>
    <w:rPr>
      <w:sz w:val="16"/>
      <w:szCs w:val="16"/>
    </w:rPr>
  </w:style>
  <w:style w:type="paragraph" w:styleId="CommentText">
    <w:name w:val="annotation text"/>
    <w:basedOn w:val="Normal"/>
    <w:link w:val="CommentTextChar"/>
    <w:uiPriority w:val="99"/>
    <w:semiHidden/>
    <w:unhideWhenUsed/>
    <w:rsid w:val="00265961"/>
    <w:pPr>
      <w:spacing w:line="240" w:lineRule="auto"/>
    </w:pPr>
    <w:rPr>
      <w:sz w:val="20"/>
      <w:szCs w:val="20"/>
    </w:rPr>
  </w:style>
  <w:style w:type="character" w:customStyle="1" w:styleId="CommentTextChar">
    <w:name w:val="Comment Text Char"/>
    <w:basedOn w:val="DefaultParagraphFont"/>
    <w:link w:val="CommentText"/>
    <w:uiPriority w:val="99"/>
    <w:semiHidden/>
    <w:rsid w:val="0026596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65961"/>
    <w:rPr>
      <w:b/>
      <w:bCs/>
    </w:rPr>
  </w:style>
  <w:style w:type="character" w:customStyle="1" w:styleId="CommentSubjectChar">
    <w:name w:val="Comment Subject Char"/>
    <w:basedOn w:val="CommentTextChar"/>
    <w:link w:val="CommentSubject"/>
    <w:uiPriority w:val="99"/>
    <w:semiHidden/>
    <w:rsid w:val="00265961"/>
    <w:rPr>
      <w:rFonts w:eastAsiaTheme="minorEastAsia"/>
      <w:b/>
      <w:bCs/>
      <w:sz w:val="20"/>
      <w:szCs w:val="20"/>
    </w:rPr>
  </w:style>
  <w:style w:type="paragraph" w:styleId="BalloonText">
    <w:name w:val="Balloon Text"/>
    <w:basedOn w:val="Normal"/>
    <w:link w:val="BalloonTextChar"/>
    <w:uiPriority w:val="99"/>
    <w:semiHidden/>
    <w:unhideWhenUsed/>
    <w:rsid w:val="00265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961"/>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Kafura</dc:creator>
  <cp:lastModifiedBy>Austin Bart</cp:lastModifiedBy>
  <cp:revision>5</cp:revision>
  <dcterms:created xsi:type="dcterms:W3CDTF">2014-04-14T13:03:00Z</dcterms:created>
  <dcterms:modified xsi:type="dcterms:W3CDTF">2014-04-14T19:41:00Z</dcterms:modified>
</cp:coreProperties>
</file>