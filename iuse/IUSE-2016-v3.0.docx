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7A7B7F" w14:textId="39402379" w:rsidR="00051665" w:rsidRPr="004638C5" w:rsidRDefault="00E3519A" w:rsidP="001D64FD">
      <w:pPr>
        <w:pStyle w:val="NSFParagraph"/>
        <w:ind w:firstLine="0"/>
        <w:rPr>
          <w:b/>
        </w:rPr>
      </w:pPr>
      <w:r w:rsidRPr="004638C5">
        <w:rPr>
          <w:b/>
        </w:rPr>
        <w:t>Engaged Student Learning (Design and Development I)</w:t>
      </w:r>
    </w:p>
    <w:p w14:paraId="374C881B" w14:textId="77777777" w:rsidR="00822E85" w:rsidRDefault="004B27BD" w:rsidP="00727C25">
      <w:pPr>
        <w:pStyle w:val="NSFHeading1"/>
      </w:pPr>
      <w:r w:rsidRPr="00C23943">
        <w:t xml:space="preserve">Introduction </w:t>
      </w:r>
    </w:p>
    <w:p w14:paraId="03B22B19" w14:textId="3771CB21" w:rsidR="007C5A70" w:rsidRDefault="003E71ED" w:rsidP="007C7776">
      <w:pPr>
        <w:pStyle w:val="NSFParagraph"/>
      </w:pPr>
      <w:r>
        <w:t>W</w:t>
      </w:r>
      <w:r w:rsidR="004B27BD">
        <w:t xml:space="preserve">e propose to improve the experience of learning about computing by diverse students in diverse </w:t>
      </w:r>
      <w:r w:rsidR="007E7BC1">
        <w:t xml:space="preserve">STEM </w:t>
      </w:r>
      <w:r w:rsidR="004B27BD">
        <w:t xml:space="preserve">majors </w:t>
      </w:r>
      <w:r w:rsidR="00352EED">
        <w:t xml:space="preserve">through </w:t>
      </w:r>
      <w:r w:rsidR="007E417C">
        <w:t xml:space="preserve">the principled design of curriculum that incorporates </w:t>
      </w:r>
      <w:r w:rsidR="00352EED">
        <w:t>data-centric resources</w:t>
      </w:r>
      <w:r w:rsidR="007E417C">
        <w:t xml:space="preserve"> to</w:t>
      </w:r>
      <w:r w:rsidR="004A58E0">
        <w:t xml:space="preserve"> stimulate and sustain engagement and </w:t>
      </w:r>
      <w:r w:rsidR="007E417C">
        <w:t xml:space="preserve">is </w:t>
      </w:r>
      <w:r w:rsidR="004A58E0">
        <w:t xml:space="preserve">delivered through a robust web-based </w:t>
      </w:r>
      <w:r w:rsidR="001C3061">
        <w:t>learning platform</w:t>
      </w:r>
      <w:r w:rsidR="004A58E0">
        <w:t>.</w:t>
      </w:r>
      <w:r w:rsidR="004B27BD">
        <w:t xml:space="preserve"> </w:t>
      </w:r>
      <w:r w:rsidR="00DB219B">
        <w:t>First</w:t>
      </w:r>
      <w:r w:rsidR="00D42B6A">
        <w:t xml:space="preserve">, </w:t>
      </w:r>
      <w:r w:rsidR="00F31206">
        <w:rPr>
          <w:i/>
        </w:rPr>
        <w:t>the principled design of curriculum for core computing concepts</w:t>
      </w:r>
      <w:r w:rsidR="004B27BD" w:rsidRPr="003673C8">
        <w:rPr>
          <w:i/>
        </w:rPr>
        <w:t xml:space="preserve"> </w:t>
      </w:r>
      <w:r w:rsidR="00F31206">
        <w:t>using well-established instructional design methods</w:t>
      </w:r>
      <w:r w:rsidR="007C5A70">
        <w:t xml:space="preserve"> will improve</w:t>
      </w:r>
      <w:r w:rsidR="00F31206">
        <w:t xml:space="preserve"> the curriculum we have developed for a university level</w:t>
      </w:r>
      <w:r w:rsidR="007C5A70">
        <w:t xml:space="preserve"> general education</w:t>
      </w:r>
      <w:r w:rsidR="00F31206">
        <w:t xml:space="preserve"> computational thinking class</w:t>
      </w:r>
      <w:r w:rsidR="007C5A70">
        <w:t>. This work yields not only a better curriculum but also</w:t>
      </w:r>
      <w:r w:rsidR="00F31206">
        <w:t xml:space="preserve"> provides a guide for how elements of this curriculum could be adopted by others</w:t>
      </w:r>
      <w:r w:rsidR="007C5A70">
        <w:t xml:space="preserve"> </w:t>
      </w:r>
      <w:r w:rsidR="00186D23">
        <w:t>[</w:t>
      </w:r>
      <w:commentRangeStart w:id="0"/>
      <w:r w:rsidR="00186D23">
        <w:t>REF</w:t>
      </w:r>
      <w:commentRangeEnd w:id="0"/>
      <w:r w:rsidR="00186CA3">
        <w:rPr>
          <w:rStyle w:val="CommentReference"/>
          <w:rFonts w:ascii="Arial" w:eastAsia="Arial" w:hAnsi="Arial" w:cs="Arial"/>
          <w:shd w:val="clear" w:color="auto" w:fill="auto"/>
        </w:rPr>
        <w:commentReference w:id="0"/>
      </w:r>
      <w:r w:rsidR="00186D23">
        <w:t xml:space="preserve">] </w:t>
      </w:r>
      <w:r w:rsidR="007C5A70">
        <w:t>who are teaching a similar class or an introductory computer science class.</w:t>
      </w:r>
      <w:r w:rsidR="00F31206">
        <w:t xml:space="preserve"> </w:t>
      </w:r>
    </w:p>
    <w:p w14:paraId="39AC6F19" w14:textId="7EBA8CFB" w:rsidR="007C5A70" w:rsidRDefault="00F31206" w:rsidP="007C7776">
      <w:pPr>
        <w:pStyle w:val="NSFParagraph"/>
      </w:pPr>
      <w:r>
        <w:t xml:space="preserve">Second, </w:t>
      </w:r>
      <w:r w:rsidR="007C5A70">
        <w:t>e</w:t>
      </w:r>
      <w:r w:rsidR="007C5A70" w:rsidRPr="007C5A70">
        <w:t xml:space="preserve">nhanced support for </w:t>
      </w:r>
      <w:r w:rsidR="007C5A70" w:rsidRPr="004638C5">
        <w:rPr>
          <w:i/>
        </w:rPr>
        <w:t>authentic, real-world learning experiences</w:t>
      </w:r>
      <w:r w:rsidR="007C5A70" w:rsidRPr="007C5A70">
        <w:t xml:space="preserve"> </w:t>
      </w:r>
      <w:r w:rsidR="009B651C">
        <w:t>strengthens the learners’ motivation and engagement by exposing the usefulness of the learning to the students</w:t>
      </w:r>
      <w:r w:rsidR="00A644BD">
        <w:t>’</w:t>
      </w:r>
      <w:r w:rsidR="009B651C">
        <w:t xml:space="preserve"> disciplinary or personal interests. This work extends</w:t>
      </w:r>
      <w:r w:rsidR="007C5A70">
        <w:t xml:space="preserve"> an existing framework</w:t>
      </w:r>
      <w:r w:rsidR="00A644BD">
        <w:t>, Corgis [REF]</w:t>
      </w:r>
      <w:r w:rsidR="007C5A70">
        <w:t xml:space="preserve"> we have created for big data and real-time data </w:t>
      </w:r>
      <w:r w:rsidR="007C5A70" w:rsidRPr="007C5A70">
        <w:t>to allow easier generation and curation</w:t>
      </w:r>
      <w:r w:rsidR="009B651C">
        <w:t xml:space="preserve"> of data resources</w:t>
      </w:r>
      <w:r w:rsidR="007C5A70" w:rsidRPr="007C5A70">
        <w:t xml:space="preserve"> by teachers, and greater usability for learners.</w:t>
      </w:r>
    </w:p>
    <w:p w14:paraId="6269B153" w14:textId="5A5BDBC9" w:rsidR="00A644BD" w:rsidRDefault="00F416F3" w:rsidP="007C7776">
      <w:pPr>
        <w:pStyle w:val="NSFParagraph"/>
      </w:pPr>
      <w:r>
        <w:t xml:space="preserve"> </w:t>
      </w:r>
      <w:r w:rsidR="00653E67">
        <w:t xml:space="preserve">Third, the </w:t>
      </w:r>
      <w:r w:rsidR="00653E67" w:rsidRPr="003673C8">
        <w:rPr>
          <w:i/>
        </w:rPr>
        <w:t>immediacy and interactivity of feedback</w:t>
      </w:r>
      <w:r w:rsidR="00653E67">
        <w:rPr>
          <w:i/>
        </w:rPr>
        <w:t xml:space="preserve"> </w:t>
      </w:r>
      <w:r w:rsidR="00DB219B">
        <w:t>will be improved</w:t>
      </w:r>
      <w:r w:rsidR="00064AAA">
        <w:t>:</w:t>
      </w:r>
      <w:r w:rsidR="00653E67">
        <w:t xml:space="preserve"> </w:t>
      </w:r>
      <w:r w:rsidR="00064AAA">
        <w:t>s</w:t>
      </w:r>
      <w:r w:rsidR="00653E67">
        <w:t xml:space="preserve">tatic code analysis of targeted student code improves immediacy </w:t>
      </w:r>
      <w:r w:rsidR="00064AAA">
        <w:t>and i</w:t>
      </w:r>
      <w:r w:rsidR="00653E67">
        <w:t xml:space="preserve">nteractive visualizations specifically designed for </w:t>
      </w:r>
      <w:r w:rsidR="00F32B3F">
        <w:t>the data-centric resources</w:t>
      </w:r>
      <w:r w:rsidR="00D44B7F" w:rsidRPr="00D44B7F">
        <w:t xml:space="preserve"> </w:t>
      </w:r>
      <w:r w:rsidR="00D44B7F">
        <w:t>improves interactivity</w:t>
      </w:r>
      <w:r w:rsidR="00653E67">
        <w:t>. This work builds on</w:t>
      </w:r>
      <w:r w:rsidR="00A644BD">
        <w:t xml:space="preserve"> BlockPy, a</w:t>
      </w:r>
      <w:r w:rsidR="00653E67">
        <w:t xml:space="preserve"> </w:t>
      </w:r>
      <w:r w:rsidR="009B651C">
        <w:t>scaffolded block-based environment we have developed [</w:t>
      </w:r>
      <w:r w:rsidR="00A644BD">
        <w:t>REF</w:t>
      </w:r>
      <w:r w:rsidR="009B651C">
        <w:t xml:space="preserve">] and </w:t>
      </w:r>
      <w:r w:rsidR="00653E67">
        <w:t>our expertise in interactive visualizations for traditional data structures and algorithms</w:t>
      </w:r>
      <w:r w:rsidR="0007209C">
        <w:t xml:space="preserve"> </w:t>
      </w:r>
      <w:r w:rsidR="00750D53">
        <w:fldChar w:fldCharType="begin"/>
      </w:r>
      <w:r w:rsidR="0007209C">
        <w:instrText xml:space="preserve"> ADDIN EN.CITE &lt;EndNote&gt;&lt;Cite&gt;&lt;Author&gt;Fouh&lt;/Author&gt;&lt;Year&gt;2014&lt;/Year&gt;&lt;RecNum&gt;163&lt;/RecNum&gt;&lt;DisplayText&gt;[1]&lt;/DisplayText&gt;&lt;record&gt;&lt;rec-number&gt;163&lt;/rec-number&gt;&lt;foreign-keys&gt;&lt;key app="EN" db-id="azd2zvr90evsr4ew95hxep9sss9af0r9epvz"&gt;163&lt;/key&gt;&lt;/foreign-keys&gt;&lt;ref-type name="Journal Article"&gt;17&lt;/ref-type&gt;&lt;contributors&gt;&lt;authors&gt;&lt;author&gt;Fouh, Eric&lt;/author&gt;&lt;author&gt;Karavirta, Ville&lt;/author&gt;&lt;author&gt;Breakiron, Daniel A.&lt;/author&gt;&lt;author&gt;Hamouda, Sally&lt;/author&gt;&lt;author&gt;Hall, Simin&lt;/author&gt;&lt;author&gt;Naps, Thomas L.&lt;/author&gt;&lt;author&gt;Shaffer, Clifford A.&lt;/author&gt;&lt;/authors&gt;&lt;/contributors&gt;&lt;titles&gt;&lt;title&gt;Design and architecture of an interactive eTextbook – The OpenDSA system&lt;/title&gt;&lt;secondary-title&gt;Science of Computer Programming&lt;/secondary-title&gt;&lt;/titles&gt;&lt;periodical&gt;&lt;full-title&gt;Science of Computer Programming&lt;/full-title&gt;&lt;/periodical&gt;&lt;pages&gt;22-40&lt;/pages&gt;&lt;volume&gt;88&lt;/volume&gt;&lt;number&gt;0&lt;/number&gt;&lt;keywords&gt;&lt;keyword&gt;eLearning&lt;/keyword&gt;&lt;keyword&gt;eTextbook&lt;/keyword&gt;&lt;keyword&gt;Automated assessment&lt;/keyword&gt;&lt;keyword&gt;Algorithm visualization&lt;/keyword&gt;&lt;keyword&gt;Data structures and algorithms&lt;/keyword&gt;&lt;/keywords&gt;&lt;dates&gt;&lt;year&gt;2014&lt;/year&gt;&lt;/dates&gt;&lt;isbn&gt;0167-6423&lt;/isbn&gt;&lt;urls&gt;&lt;related-urls&gt;&lt;url&gt;http://www.sciencedirect.com/science/article/pii/S016764231300333X&lt;/url&gt;&lt;/related-urls&gt;&lt;/urls&gt;&lt;electronic-resource-num&gt;http://dx.doi.org/10.1016/j.scico.2013.11.040&lt;/electronic-resource-num&gt;&lt;/record&gt;&lt;/Cite&gt;&lt;/EndNote&gt;</w:instrText>
      </w:r>
      <w:r w:rsidR="00750D53">
        <w:fldChar w:fldCharType="separate"/>
      </w:r>
      <w:r w:rsidR="0007209C">
        <w:rPr>
          <w:noProof/>
        </w:rPr>
        <w:t>[1]</w:t>
      </w:r>
      <w:r w:rsidR="00750D53">
        <w:fldChar w:fldCharType="end"/>
      </w:r>
      <w:r w:rsidR="009B651C">
        <w:t xml:space="preserve">. </w:t>
      </w:r>
    </w:p>
    <w:p w14:paraId="7E0525F4" w14:textId="08715BE1" w:rsidR="007C7776" w:rsidRDefault="0025658A" w:rsidP="007C7776">
      <w:pPr>
        <w:pStyle w:val="NSFParagraph"/>
      </w:pPr>
      <w:r>
        <w:t xml:space="preserve">Extensive </w:t>
      </w:r>
      <w:r w:rsidR="00725341" w:rsidRPr="00725341">
        <w:rPr>
          <w:i/>
        </w:rPr>
        <w:t>multi-methods assessment</w:t>
      </w:r>
      <w:r>
        <w:t xml:space="preserve"> will be conducted to determine the effects of these resources on motivation and </w:t>
      </w:r>
      <w:r w:rsidR="009B651C">
        <w:t>engagement</w:t>
      </w:r>
      <w:r>
        <w:t xml:space="preserve"> in </w:t>
      </w:r>
      <w:r w:rsidR="009B651C">
        <w:t>our course and in courses</w:t>
      </w:r>
      <w:r w:rsidR="007C7776">
        <w:t xml:space="preserve"> offered at </w:t>
      </w:r>
      <w:r w:rsidR="004638C5">
        <w:t xml:space="preserve">four </w:t>
      </w:r>
      <w:r w:rsidR="007C7776">
        <w:t xml:space="preserve">other </w:t>
      </w:r>
      <w:r w:rsidR="004638C5">
        <w:t xml:space="preserve">U.S. </w:t>
      </w:r>
      <w:r w:rsidR="007C7776">
        <w:t>institutions</w:t>
      </w:r>
      <w:r w:rsidR="004638C5">
        <w:t xml:space="preserve"> (Lehigh University, Virginia Military Institute, University of Texas El Paso, University of Delaware) and one international </w:t>
      </w:r>
      <w:r w:rsidR="00E1520B">
        <w:t>institution (Korea</w:t>
      </w:r>
      <w:r w:rsidR="004638C5">
        <w:t xml:space="preserve"> University)</w:t>
      </w:r>
      <w:r>
        <w:t xml:space="preserve">. </w:t>
      </w:r>
      <w:r w:rsidR="00064AAA">
        <w:t xml:space="preserve">We will deliver our new resources integrated with other course materials using the </w:t>
      </w:r>
      <w:r w:rsidR="007C7776">
        <w:rPr>
          <w:i/>
        </w:rPr>
        <w:t>Canvas</w:t>
      </w:r>
      <w:r w:rsidR="002475A0">
        <w:t xml:space="preserve"> online learning platform </w:t>
      </w:r>
      <w:r w:rsidR="00750D53">
        <w:fldChar w:fldCharType="begin"/>
      </w:r>
      <w:r w:rsidR="0007209C">
        <w:instrText xml:space="preserve"> ADDIN EN.CITE &lt;EndNote&gt;&lt;Cite&gt;&lt;Author&gt;Open edX&lt;/Author&gt;&lt;Year&gt;2015&lt;/Year&gt;&lt;RecNum&gt;176&lt;/RecNum&gt;&lt;DisplayText&gt;[2]&lt;/DisplayText&gt;&lt;record&gt;&lt;rec-number&gt;176&lt;/rec-number&gt;&lt;foreign-keys&gt;&lt;key app="EN" db-id="azd2zvr90evsr4ew95hxep9sss9af0r9epvz"&gt;176&lt;/key&gt;&lt;/foreign-keys&gt;&lt;ref-type name="Web Page"&gt;12&lt;/ref-type&gt;&lt;contributors&gt;&lt;authors&gt;&lt;author&gt;Open edX,&lt;/author&gt;&lt;/authors&gt;&lt;/contributors&gt;&lt;titles&gt;&lt;/titles&gt;&lt;dates&gt;&lt;year&gt;2015&lt;/year&gt;&lt;/dates&gt;&lt;urls&gt;&lt;related-urls&gt;&lt;url&gt;http://code.edx.org/&lt;/url&gt;&lt;/related-urls&gt;&lt;/urls&gt;&lt;/record&gt;&lt;/Cite&gt;&lt;/EndNote&gt;</w:instrText>
      </w:r>
      <w:r w:rsidR="00750D53">
        <w:fldChar w:fldCharType="separate"/>
      </w:r>
      <w:r w:rsidR="0007209C">
        <w:rPr>
          <w:noProof/>
        </w:rPr>
        <w:t>[</w:t>
      </w:r>
      <w:r w:rsidR="00750D53">
        <w:fldChar w:fldCharType="end"/>
      </w:r>
      <w:r w:rsidR="007C7776">
        <w:t xml:space="preserve">Canvas] and </w:t>
      </w:r>
      <w:r w:rsidR="004638C5">
        <w:t xml:space="preserve">its </w:t>
      </w:r>
      <w:r w:rsidR="007C7776">
        <w:t>LTI interface</w:t>
      </w:r>
    </w:p>
    <w:p w14:paraId="412FAA50" w14:textId="71962A24" w:rsidR="00E22351" w:rsidRDefault="007C7776" w:rsidP="00186CA3">
      <w:pPr>
        <w:pStyle w:val="NSFParagraph"/>
      </w:pPr>
      <w:r w:rsidRPr="007C7776">
        <w:t xml:space="preserve">The use of well-established instructional design approaches is motivated by </w:t>
      </w:r>
      <w:r w:rsidR="00186D23">
        <w:t>two</w:t>
      </w:r>
      <w:r w:rsidR="00186D23" w:rsidRPr="007C7776">
        <w:t xml:space="preserve"> </w:t>
      </w:r>
      <w:r w:rsidRPr="007C7776">
        <w:t>observation</w:t>
      </w:r>
      <w:r w:rsidR="00186D23">
        <w:t>s. First, computer science education has taken advantage of constructivist theories of education that underlie such</w:t>
      </w:r>
      <w:r w:rsidRPr="007C7776">
        <w:t xml:space="preserve"> </w:t>
      </w:r>
      <w:r w:rsidR="00186D23">
        <w:t xml:space="preserve">pedagogical practices as peer learning, </w:t>
      </w:r>
      <w:commentRangeStart w:id="1"/>
      <w:r w:rsidR="00186D23">
        <w:t>XXX</w:t>
      </w:r>
      <w:commentRangeEnd w:id="1"/>
      <w:r w:rsidR="00186D23">
        <w:rPr>
          <w:rStyle w:val="CommentReference"/>
          <w:rFonts w:ascii="Arial" w:eastAsia="Arial" w:hAnsi="Arial" w:cs="Arial"/>
          <w:shd w:val="clear" w:color="auto" w:fill="auto"/>
        </w:rPr>
        <w:commentReference w:id="1"/>
      </w:r>
      <w:r w:rsidR="00186D23">
        <w:t xml:space="preserve">. We proposed to take advantage of instructional design methods to similarly improve computer science education. Second, just as </w:t>
      </w:r>
      <w:r w:rsidR="00E22351">
        <w:t xml:space="preserve">quality </w:t>
      </w:r>
      <w:r w:rsidR="00186D23">
        <w:t xml:space="preserve">software is produced </w:t>
      </w:r>
      <w:r w:rsidR="00E22351">
        <w:t>through rigorous software engineering practices we believe that quality learning environments are produced through rigorous “curriculum engineering” provided by instructional design. Prevailing</w:t>
      </w:r>
      <w:r w:rsidR="00E22351" w:rsidRPr="009B6F36">
        <w:t xml:space="preserve"> </w:t>
      </w:r>
      <w:r w:rsidR="00E22351">
        <w:t xml:space="preserve">well intentioned and sometimes successful, but </w:t>
      </w:r>
      <w:r w:rsidR="00E22351" w:rsidRPr="009B6F36">
        <w:t>ad-hoc</w:t>
      </w:r>
      <w:r w:rsidR="00E22351">
        <w:t>,</w:t>
      </w:r>
      <w:r w:rsidR="00E22351" w:rsidRPr="009B6F36">
        <w:t xml:space="preserve"> </w:t>
      </w:r>
      <w:r w:rsidR="00186CA3">
        <w:t>curriculum design</w:t>
      </w:r>
      <w:r w:rsidR="00186CA3" w:rsidRPr="00825B50">
        <w:t xml:space="preserve"> </w:t>
      </w:r>
      <w:r w:rsidR="00E22351">
        <w:t>can be dramatically improved by systematically applying known instructional design methods</w:t>
      </w:r>
      <w:r w:rsidR="00E22351" w:rsidRPr="009B6F36">
        <w:t>.</w:t>
      </w:r>
      <w:r w:rsidR="00E22351">
        <w:t xml:space="preserve"> Just as software developers use methods of analysis, specification, design, implementation, and testing, curriculum developers should use </w:t>
      </w:r>
      <w:r w:rsidR="00186CA3">
        <w:t xml:space="preserve">parallel </w:t>
      </w:r>
      <w:r w:rsidR="00E22351">
        <w:t>methods</w:t>
      </w:r>
      <w:r w:rsidR="00186CA3">
        <w:t>:</w:t>
      </w:r>
      <w:r w:rsidR="00E22351">
        <w:t xml:space="preserve"> defining instructional goals and analyzing learners and their context (analysis), creating performance objectives (specification) developing instructional strategies and </w:t>
      </w:r>
      <w:r w:rsidR="00186CA3">
        <w:t>assessment (design)</w:t>
      </w:r>
      <w:r w:rsidR="00E22351">
        <w:t>, creating</w:t>
      </w:r>
      <w:r w:rsidR="00186CA3">
        <w:t xml:space="preserve"> instructional materials (implementation), and conducting assessments (testing). Just as with the software engineering life-cycle has iterative improvement</w:t>
      </w:r>
      <w:r w:rsidR="001934A1">
        <w:t xml:space="preserve"> based on feedback from later stages</w:t>
      </w:r>
      <w:r w:rsidR="00186CA3">
        <w:t>, instructional design also has a “life-cycle” that improves curriculum based on assessment</w:t>
      </w:r>
      <w:r w:rsidR="001934A1">
        <w:t xml:space="preserve"> of its use in the classroom</w:t>
      </w:r>
      <w:r w:rsidR="00186CA3">
        <w:t>.</w:t>
      </w:r>
    </w:p>
    <w:p w14:paraId="6EA1B346" w14:textId="16F79510" w:rsidR="008F7814" w:rsidRDefault="008F7814">
      <w:pPr>
        <w:pStyle w:val="NSFParagraph"/>
      </w:pPr>
      <w:r>
        <w:t xml:space="preserve">We propose to use the Dick and Carey [REF] model to provide a principled instructional design for the computational thinking class. This retroactive design is done for three reasons. First, it will help us to continue the continuous assessment and improvement of the course because of the clearer connection between assessment and learning objectives. </w:t>
      </w:r>
      <w:r w:rsidR="00195D97">
        <w:t>Second, the completed instructional design for a concept (e.g., “properties” or “abstraction”) provides a guide for how this design (including its materials, methods, and assessment) can be adopted and adapted by others</w:t>
      </w:r>
      <w:r w:rsidR="00186CA3">
        <w:t xml:space="preserve"> [</w:t>
      </w:r>
      <w:commentRangeStart w:id="2"/>
      <w:r w:rsidR="00186CA3">
        <w:t>REF</w:t>
      </w:r>
      <w:commentRangeEnd w:id="2"/>
      <w:r w:rsidR="00186CA3">
        <w:rPr>
          <w:rStyle w:val="CommentReference"/>
          <w:rFonts w:ascii="Arial" w:eastAsia="Arial" w:hAnsi="Arial" w:cs="Arial"/>
          <w:shd w:val="clear" w:color="auto" w:fill="auto"/>
        </w:rPr>
        <w:commentReference w:id="2"/>
      </w:r>
      <w:r w:rsidR="00186CA3">
        <w:t>]</w:t>
      </w:r>
      <w:r w:rsidR="00195D97">
        <w:t>. Such dissemination is facilitated because the design exposes the deeper instructional rationale to potential adopters. In contrast, merely providing data streams, project ideas, or technology does not provide an adopter with a framework to understand whether or how these materials would improve the learning environment of their students.</w:t>
      </w:r>
      <w:r w:rsidR="00C304BC">
        <w:t xml:space="preserve"> Third, we offer our experience as a</w:t>
      </w:r>
      <w:r w:rsidR="00E624A3">
        <w:t>n</w:t>
      </w:r>
      <w:r w:rsidR="00C304BC">
        <w:t xml:space="preserve"> </w:t>
      </w:r>
      <w:r w:rsidR="00E624A3">
        <w:t>exemplar for others in the computer science education community to emulate. In this way we help to spread the best practice of course design.</w:t>
      </w:r>
    </w:p>
    <w:p w14:paraId="6268683C" w14:textId="5BDFBE2E" w:rsidR="007C7776" w:rsidRDefault="00A644BD" w:rsidP="004638C5">
      <w:pPr>
        <w:pStyle w:val="NSFParagraph"/>
      </w:pPr>
      <w:r w:rsidRPr="00487CA4">
        <w:t xml:space="preserve">The </w:t>
      </w:r>
      <w:r w:rsidR="00130BFB" w:rsidRPr="00487CA4">
        <w:t xml:space="preserve">enhanced support for </w:t>
      </w:r>
      <w:r w:rsidR="00130BFB" w:rsidRPr="004638C5">
        <w:t>authentic, real-world learning experiences</w:t>
      </w:r>
      <w:r w:rsidR="00130BFB" w:rsidRPr="00487CA4">
        <w:t xml:space="preserve"> will use </w:t>
      </w:r>
      <w:r w:rsidR="00130BFB" w:rsidRPr="00487CA4">
        <w:rPr>
          <w:rFonts w:eastAsiaTheme="minorHAnsi"/>
        </w:rPr>
        <w:t>data that is intrinsically realistic and is equipped with the scaffolding to make it highly usable by learners and instructors. Data is intrinsically real</w:t>
      </w:r>
      <w:r w:rsidR="00130BFB" w:rsidRPr="00487CA4">
        <w:rPr>
          <w:rFonts w:eastAsiaTheme="minorHAnsi"/>
        </w:rPr>
        <w:lastRenderedPageBreak/>
        <w:t xml:space="preserve">istic if it concerns real-world events (e.g., scientific, economic or social), is from authoritative sources (e.g., government agencies, social media), and is of genuine scale and complexity (not a “toy” version). We use data that is big, real time, and/or geo-located. Intrinsically realistic data raises the level of student motivation by engaging students in authentic experiences </w:t>
      </w:r>
      <w:r w:rsidR="00130BFB" w:rsidRPr="004638C5">
        <w:rPr>
          <w:rFonts w:eastAsiaTheme="minorHAnsi"/>
        </w:rPr>
        <w:fldChar w:fldCharType="begin">
          <w:fldData xml:space="preserve">PEVuZE5vdGU+PENpdGU+PEF1dGhvcj5BbmRlcnNvbjwvQXV0aG9yPjxZZWFyPjIwMTQ8L1llYXI+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</w:fldData>
        </w:fldChar>
      </w:r>
      <w:r w:rsidR="00130BFB" w:rsidRPr="00487CA4">
        <w:rPr>
          <w:rFonts w:eastAsiaTheme="minorHAnsi"/>
        </w:rPr>
        <w:instrText xml:space="preserve"> ADDIN EN.CITE </w:instrText>
      </w:r>
      <w:r w:rsidR="00130BFB" w:rsidRPr="004638C5">
        <w:rPr>
          <w:rFonts w:eastAsiaTheme="minorHAnsi"/>
        </w:rPr>
        <w:fldChar w:fldCharType="begin">
          <w:fldData xml:space="preserve">PEVuZE5vdGU+PENpdGU+PEF1dGhvcj5BbmRlcnNvbjwvQXV0aG9yPjxZZWFyPjIwMTQ8L1llYXI+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</w:fldData>
        </w:fldChar>
      </w:r>
      <w:r w:rsidR="00130BFB" w:rsidRPr="00487CA4">
        <w:rPr>
          <w:rFonts w:eastAsiaTheme="minorHAnsi"/>
        </w:rPr>
        <w:instrText xml:space="preserve"> ADDIN EN.CITE.DATA </w:instrText>
      </w:r>
      <w:r w:rsidR="00130BFB" w:rsidRPr="004638C5">
        <w:rPr>
          <w:rFonts w:eastAsiaTheme="minorHAnsi"/>
        </w:rPr>
      </w:r>
      <w:r w:rsidR="00130BFB" w:rsidRPr="004638C5">
        <w:rPr>
          <w:rFonts w:eastAsiaTheme="minorHAnsi"/>
        </w:rPr>
        <w:fldChar w:fldCharType="end"/>
      </w:r>
      <w:r w:rsidR="00130BFB" w:rsidRPr="004638C5">
        <w:rPr>
          <w:rFonts w:eastAsiaTheme="minorHAnsi"/>
        </w:rPr>
      </w:r>
      <w:r w:rsidR="00130BFB" w:rsidRPr="004638C5">
        <w:rPr>
          <w:rFonts w:eastAsiaTheme="minorHAnsi"/>
        </w:rPr>
        <w:fldChar w:fldCharType="separate"/>
      </w:r>
      <w:r w:rsidR="00130BFB" w:rsidRPr="004638C5">
        <w:rPr>
          <w:rFonts w:eastAsiaTheme="minorHAnsi"/>
        </w:rPr>
        <w:t>[3-5]</w:t>
      </w:r>
      <w:r w:rsidR="00130BFB" w:rsidRPr="004638C5">
        <w:rPr>
          <w:rFonts w:eastAsiaTheme="minorHAnsi"/>
        </w:rPr>
        <w:fldChar w:fldCharType="end"/>
      </w:r>
      <w:r w:rsidR="00130BFB" w:rsidRPr="00487CA4">
        <w:rPr>
          <w:rFonts w:eastAsiaTheme="minorHAnsi"/>
        </w:rPr>
        <w:t xml:space="preserve">. We are, of course, among several who use realistic data to increase student motivation </w:t>
      </w:r>
      <w:r w:rsidR="00130BFB" w:rsidRPr="004638C5">
        <w:rPr>
          <w:rFonts w:eastAsiaTheme="minorHAnsi"/>
        </w:rPr>
        <w:fldChar w:fldCharType="begin"/>
      </w:r>
      <w:r w:rsidR="00130BFB" w:rsidRPr="00487CA4">
        <w:rPr>
          <w:rFonts w:eastAsiaTheme="minorHAnsi"/>
        </w:rPr>
        <w:instrText xml:space="preserve"> ADDIN EN.CITE &lt;EndNote&gt;&lt;Cite&gt;&lt;Author&gt;Anderson&lt;/Author&gt;&lt;Year&gt;2014&lt;/Year&gt;&lt;RecNum&gt;85&lt;/RecNum&gt;&lt;DisplayText&gt;[3, 6]&lt;/DisplayText&gt;&lt;record&gt;&lt;rec-number&gt;85&lt;/rec-number&gt;&lt;foreign-keys&gt;&lt;key app="EN" db-id="azd2zvr90evsr4ew95hxep9sss9af0r9epvz"&gt;85&lt;/key&gt;&lt;/foreign-keys&gt;&lt;ref-type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Cite&gt;&lt;Author&gt;Yuen&lt;/Author&gt;&lt;Year&gt;2014&lt;/Year&gt;&lt;RecNum&gt;109&lt;/RecNum&gt;&lt;record&gt;&lt;rec-number&gt;109&lt;/rec-number&gt;&lt;foreign-keys&gt;&lt;key app="EN" db-id="azd2zvr90evsr4ew95hxep9sss9af0r9epvz"&gt;109&lt;/key&gt;&lt;/foreign-keys&gt;&lt;ref-type name="Journal Article"&gt;17&lt;/ref-type&gt;&lt;contributors&gt;&lt;authors&gt;&lt;author&gt;Timothy T. Yuen&lt;/author&gt;&lt;author&gt;Kay A. Robbins&lt;/author&gt;&lt;/authors&gt;&lt;/contributors&gt;&lt;titles&gt;&lt;title&gt;A Qualitative Study of Students&amp;apos; Computational Thinking Skills in a Data-Driven Computing Class&lt;/title&gt;&lt;secondary-title&gt;Trans. Comput. Educ.&lt;/secondary-title&gt;&lt;/titles&gt;&lt;periodical&gt;&lt;full-title&gt;Trans. Comput. Educ.&lt;/full-title&gt;&lt;/periodical&gt;&lt;pages&gt;1-19&lt;/pages&gt;&lt;volume&gt;14&lt;/volume&gt;&lt;number&gt;4&lt;/number&gt;&lt;dates&gt;&lt;year&gt;2014&lt;/year&gt;&lt;/dates&gt;&lt;isbn&gt;1946-6226&lt;/isbn&gt;&lt;urls&gt;&lt;/urls&gt;&lt;custom1&gt;2676660&lt;/custom1&gt;&lt;electronic-resource-num&gt;10.1145/2676660&lt;/electronic-resource-num&gt;&lt;/record&gt;&lt;/Cite&gt;&lt;/EndNote&gt;</w:instrText>
      </w:r>
      <w:r w:rsidR="00130BFB" w:rsidRPr="004638C5">
        <w:rPr>
          <w:rFonts w:eastAsiaTheme="minorHAnsi"/>
        </w:rPr>
        <w:fldChar w:fldCharType="separate"/>
      </w:r>
      <w:r w:rsidR="00130BFB" w:rsidRPr="004638C5">
        <w:rPr>
          <w:rFonts w:eastAsiaTheme="minorHAnsi"/>
        </w:rPr>
        <w:t>[3, 6]</w:t>
      </w:r>
      <w:r w:rsidR="00130BFB" w:rsidRPr="004638C5">
        <w:rPr>
          <w:rFonts w:eastAsiaTheme="minorHAnsi"/>
        </w:rPr>
        <w:fldChar w:fldCharType="end"/>
      </w:r>
      <w:r w:rsidR="00130BFB" w:rsidRPr="00487CA4">
        <w:rPr>
          <w:rFonts w:eastAsiaTheme="minorHAnsi"/>
        </w:rPr>
        <w:t xml:space="preserve">. However, our vision goes far beyond the "raw" data itself to include four aspects of scaffolding. First, the data should be related to important social impacts and issues of ethical professional behavior. This aspect of the scaffolding is important because it grounds the data in concerns that both engage students’ interest and help form their sense of professional identity. Second, the data should be layered. Our own experience has shown that "big data", while highly motivational, is too complex for early assignment where the student’s skill set is still limited. Layering allows the student to work with data at varying levels of complexity as their knowledge and skill increases. </w:t>
      </w:r>
      <w:r w:rsidR="00487CA4" w:rsidRPr="00487CA4">
        <w:rPr>
          <w:rFonts w:eastAsiaTheme="minorHAnsi"/>
        </w:rPr>
        <w:t xml:space="preserve"> </w:t>
      </w:r>
      <w:r w:rsidR="00130BFB" w:rsidRPr="00487CA4">
        <w:t>This data will be available through</w:t>
      </w:r>
      <w:r w:rsidRPr="00487CA4">
        <w:t xml:space="preserve"> carefully scaffolded technology. This scaffolding builds on the success of the RealTimeWeb project, our framework for rapidly building real-time web-data centered assignments in introductory courses </w:t>
      </w:r>
      <w:r w:rsidRPr="004638C5">
        <w:fldChar w:fldCharType="begin"/>
      </w:r>
      <w:r w:rsidRPr="00487CA4">
        <w:instrText xml:space="preserve"> ADDIN EN.CITE &lt;EndNote&gt;&lt;Cite&gt;&lt;Author&gt;Bart&lt;/Author&gt;&lt;Year&gt;2013&lt;/Year&gt;&lt;RecNum&gt;122&lt;/RecNum&gt;&lt;DisplayText&gt;[8]&lt;/DisplayText&gt;&lt;record&gt;&lt;rec-number&gt;122&lt;/rec-number&gt;&lt;foreign-keys&gt;&lt;key app="EN" db-id="azd2zvr90evsr4ew95hxep9sss9af0r9epvz"&gt;122&lt;/key&gt;&lt;/foreign-keys&gt;&lt;ref-type name="Conference Proceedings"&gt;10&lt;/ref-type&gt;&lt;contributors&gt;&lt;authors&gt;&lt;author&gt;Bart, Austin Cory&lt;/author&gt;&lt;author&gt;Eli Tilevich&lt;/author&gt;&lt;author&gt;Simin Hall&lt;/author&gt;&lt;author&gt;Tony Allevato&lt;/author&gt;&lt;author&gt;Clifford A. Shaffer&lt;/author&gt;&lt;/authors&gt;&lt;/contributors&gt;&lt;titles&gt;&lt;title&gt;Using real-time web data to enrich computer science projects&lt;/title&gt;&lt;secondary-title&gt;Splash-E&lt;/secondary-title&gt;&lt;/titles&gt;&lt;dates&gt;&lt;year&gt;2013&lt;/year&gt;&lt;/dates&gt;&lt;pub-location&gt;Indianapolis, Indiana, USA&lt;/pub-location&gt;&lt;urls&gt;&lt;/urls&gt;&lt;/record&gt;&lt;/Cite&gt;&lt;/EndNote&gt;</w:instrText>
      </w:r>
      <w:r w:rsidRPr="004638C5">
        <w:fldChar w:fldCharType="separate"/>
      </w:r>
      <w:r w:rsidRPr="004638C5">
        <w:t>[8]</w:t>
      </w:r>
      <w:r w:rsidRPr="004638C5">
        <w:fldChar w:fldCharType="end"/>
      </w:r>
      <w:r w:rsidRPr="00487CA4">
        <w:t xml:space="preserve">. The RealTimeWeb tool chain allows students to work with challenging, but motivating, dynamic and/or large-scale data. Instructors can incorporate big data streams into new learning experiences. This framework has been deployed in multiple courses at Virginia Tech and the University of Delaware </w:t>
      </w:r>
      <w:r w:rsidRPr="004638C5">
        <w:fldChar w:fldCharType="begin"/>
      </w:r>
      <w:r w:rsidRPr="00487CA4">
        <w:instrText xml:space="preserve"> ADDIN EN.CITE &lt;EndNote&gt;&lt;Cite&gt;&lt;Author&gt;Bart&lt;/Author&gt;&lt;Year&gt;2014&lt;/Year&gt;&lt;RecNum&gt;121&lt;/RecNum&gt;&lt;DisplayText&gt;[9]&lt;/DisplayText&gt;&lt;record&gt;&lt;rec-number&gt;121&lt;/rec-number&gt;&lt;foreign-keys&gt;&lt;key app="EN" db-id="azd2zvr90evsr4ew95hxep9sss9af0r9epvz"&gt;121&lt;/key&gt;&lt;/foreign-keys&gt;&lt;ref-type name="Conference Paper"&gt;47&lt;/ref-type&gt;&lt;contributors&gt;&lt;authors&gt;&lt;author&gt;Bart, Austin Cory&lt;/author&gt;&lt;author&gt;Eli Tilevich&lt;/author&gt;&lt;author&gt;Simin Hall&lt;/author&gt;&lt;author&gt;Tony Allevato&lt;/author&gt;&lt;author&gt;Clifford A. Shaffer&lt;/author&gt;&lt;/authors&gt;&lt;/contributors&gt;&lt;titles&gt;&lt;title&gt;Transforming introductory computer science projects via real-time web data&lt;/title&gt;&lt;secondary-title&gt;Proceedings of the 45th ACM technical symposium on Computer science education&lt;/secondary-title&gt;&lt;/titles&gt;&lt;pages&gt;289-294&lt;/pages&gt;&lt;dates&gt;&lt;year&gt;2014&lt;/year&gt;&lt;/dates&gt;&lt;pub-location&gt;Atlanta, Georgia, USA&lt;/pub-location&gt;&lt;publisher&gt;ACM&lt;/publisher&gt;&lt;urls&gt;&lt;/urls&gt;&lt;custom1&gt;2538941&lt;/custom1&gt;&lt;electronic-resource-num&gt;10.1145/2538862.2538941&lt;/electronic-resource-num&gt;&lt;/record&gt;&lt;/Cite&gt;&lt;/EndNote&gt;</w:instrText>
      </w:r>
      <w:r w:rsidRPr="004638C5">
        <w:fldChar w:fldCharType="separate"/>
      </w:r>
      <w:r w:rsidRPr="004638C5">
        <w:t>[9]</w:t>
      </w:r>
      <w:r w:rsidRPr="004638C5">
        <w:fldChar w:fldCharType="end"/>
      </w:r>
      <w:r w:rsidRPr="00487CA4">
        <w:t>. Adding technical scaffolding to empower students to work with big data will leverage and enhance techniques that we have successfully applied to real-time data. This scaffolded environment allows students to follow the use-modify-create sequence with successively more technical and challenging aspects of computation being exposed at each step (i.e., moving from a point-and-click interface to block-based programming to textual programming).</w:t>
      </w:r>
    </w:p>
    <w:p w14:paraId="462DCC94" w14:textId="0C42EE75" w:rsidR="00374F1F" w:rsidRDefault="00A72801" w:rsidP="007C7776">
      <w:pPr>
        <w:pStyle w:val="NSFParagraph"/>
      </w:pPr>
      <w:r>
        <w:t>I</w:t>
      </w:r>
      <w:r w:rsidR="004B27BD">
        <w:t>mmedi</w:t>
      </w:r>
      <w:r>
        <w:t>ate</w:t>
      </w:r>
      <w:r w:rsidR="002A3957">
        <w:t xml:space="preserve"> </w:t>
      </w:r>
      <w:r w:rsidR="00951CF2">
        <w:t>feedback</w:t>
      </w:r>
      <w:r w:rsidR="004B27BD">
        <w:t xml:space="preserve"> is important to improved learning. Many eBook platforms, our own included, provide immediate feedback on questions with highly structured </w:t>
      </w:r>
      <w:r w:rsidR="0025658A">
        <w:t>answers (</w:t>
      </w:r>
      <w:r w:rsidR="004B27BD">
        <w:t xml:space="preserve">true/false, multiple choice) or on program output (by comparison to hidden correct answers). However, feedback on algorithm design is usually done manually by instructors with the resulting loss of immediacy and degradation of the learning opportunity. We propose to incorporate static program analysis into an eBook platform so that immediate feedback </w:t>
      </w:r>
      <w:r>
        <w:t xml:space="preserve">to small programing exercises </w:t>
      </w:r>
      <w:r w:rsidR="004B27BD">
        <w:t xml:space="preserve">can be provided. </w:t>
      </w:r>
      <w:r w:rsidR="006E55A9">
        <w:t>We will develop</w:t>
      </w:r>
      <w:r w:rsidR="004B27BD">
        <w:t xml:space="preserve"> a mechanism for analyzing </w:t>
      </w:r>
      <w:r w:rsidR="006E55A9">
        <w:t>targeted</w:t>
      </w:r>
      <w:r w:rsidR="004B27BD">
        <w:t xml:space="preserve"> code that </w:t>
      </w:r>
      <w:r w:rsidR="006E55A9">
        <w:t xml:space="preserve">is </w:t>
      </w:r>
      <w:r w:rsidR="004B27BD">
        <w:t xml:space="preserve">developed by students as an answer to posed questions (e.g., "Write an algorithm that..."). An important challenge in this work is to develop an authoring </w:t>
      </w:r>
      <w:r w:rsidR="006E55A9">
        <w:t>tool</w:t>
      </w:r>
      <w:r w:rsidR="004B27BD">
        <w:t xml:space="preserve"> that allows salient features of the code to be described and related to varying forms of feedback. The provided feedback should be accessible both to the student and to instructors for additional comments. We will make this capability available </w:t>
      </w:r>
      <w:r>
        <w:t>with</w:t>
      </w:r>
      <w:r w:rsidR="004B27BD">
        <w:t>in the</w:t>
      </w:r>
      <w:r w:rsidR="007C7776">
        <w:t xml:space="preserve"> BlockPy environment which, through LTI, can be incorporated into Canvas</w:t>
      </w:r>
      <w:r w:rsidR="004B27BD">
        <w:t>.</w:t>
      </w:r>
    </w:p>
    <w:p w14:paraId="660E31FD" w14:textId="64EB4CEA" w:rsidR="00374F1F" w:rsidRPr="00C23943" w:rsidRDefault="004B27BD" w:rsidP="007C7776">
      <w:pPr>
        <w:pStyle w:val="NSFParagraph"/>
      </w:pPr>
      <w:r w:rsidRPr="00C23943">
        <w:t xml:space="preserve">Interactive </w:t>
      </w:r>
      <w:r w:rsidR="001C3061">
        <w:t xml:space="preserve">feedback through </w:t>
      </w:r>
      <w:r w:rsidR="001C3061" w:rsidRPr="00C23943">
        <w:t>visualizations allows</w:t>
      </w:r>
      <w:r w:rsidRPr="00C23943">
        <w:t xml:space="preserve"> a student to gain insight into the dynamics of algorithms and the manipulations of data structures. </w:t>
      </w:r>
      <w:r w:rsidR="006E55A9">
        <w:t>We have developed</w:t>
      </w:r>
      <w:r w:rsidRPr="00C23943">
        <w:t xml:space="preserve"> a significant collection of such visualizations </w:t>
      </w:r>
      <w:r w:rsidR="006E55A9">
        <w:t>in our OpenDSA framework</w:t>
      </w:r>
      <w:r w:rsidR="00A72801">
        <w:t xml:space="preserve"> [61]</w:t>
      </w:r>
      <w:r w:rsidRPr="00C23943">
        <w:t>. We propose to develop corresponding visualizations appropriate for big data</w:t>
      </w:r>
      <w:r w:rsidR="006E55A9">
        <w:t xml:space="preserve"> (our primary form of realistic data)</w:t>
      </w:r>
      <w:r w:rsidRPr="00C23943">
        <w:t>. For example</w:t>
      </w:r>
      <w:r w:rsidR="00AB1E61" w:rsidRPr="00C23943">
        <w:t>, a</w:t>
      </w:r>
      <w:r w:rsidRPr="00C23943">
        <w:t xml:space="preserve"> visualization that shows operations on a list of ten elements is not sufficient for a big data stream with thousands of elements. </w:t>
      </w:r>
      <w:r w:rsidR="00A72801">
        <w:t>W</w:t>
      </w:r>
      <w:r w:rsidRPr="00C23943">
        <w:t xml:space="preserve">e also address the challenge of incorporating visualization capabilities into the block-based language (Blockly) </w:t>
      </w:r>
      <w:r w:rsidR="006E55A9">
        <w:t>used</w:t>
      </w:r>
      <w:r w:rsidRPr="00C23943">
        <w:t xml:space="preserve"> in </w:t>
      </w:r>
      <w:r w:rsidR="006E55A9">
        <w:t>one</w:t>
      </w:r>
      <w:r w:rsidR="006E55A9" w:rsidRPr="00C23943">
        <w:t xml:space="preserve"> </w:t>
      </w:r>
      <w:r w:rsidRPr="00C23943">
        <w:t>of our classes.</w:t>
      </w:r>
    </w:p>
    <w:p w14:paraId="027D633F" w14:textId="34913E88" w:rsidR="00DB098A" w:rsidRPr="00C23943" w:rsidRDefault="00374F1F" w:rsidP="007C7776">
      <w:pPr>
        <w:pStyle w:val="NSFParagraph"/>
      </w:pPr>
      <w:r>
        <w:t xml:space="preserve">The </w:t>
      </w:r>
      <w:r w:rsidR="00F73760">
        <w:t>assessment of the impact of these resources</w:t>
      </w:r>
      <w:r w:rsidR="00C462FF">
        <w:t xml:space="preserve"> will involve</w:t>
      </w:r>
      <w:r>
        <w:t xml:space="preserve"> </w:t>
      </w:r>
      <w:r w:rsidR="00E75A55">
        <w:t xml:space="preserve">two </w:t>
      </w:r>
      <w:r>
        <w:t>distinct groups</w:t>
      </w:r>
      <w:r w:rsidR="00E1520B">
        <w:t xml:space="preserve"> local to Virginia Tech and different student populations at four other US institutions and one international university.  At Virginia Tech we will involve: </w:t>
      </w:r>
      <w:r w:rsidR="00E75A55">
        <w:t xml:space="preserve">(1) </w:t>
      </w:r>
      <w:r>
        <w:t>students</w:t>
      </w:r>
      <w:r w:rsidR="00E54187">
        <w:t xml:space="preserve"> </w:t>
      </w:r>
      <w:r>
        <w:t>in a newly created Introduction to Computational Thinking (CT) class that is open to all majors, including majors in all STEM fields</w:t>
      </w:r>
      <w:r w:rsidR="00E75A55">
        <w:t xml:space="preserve"> </w:t>
      </w:r>
      <w:r w:rsidR="001934A1">
        <w:t>and (</w:t>
      </w:r>
      <w:r w:rsidR="00E75A55">
        <w:t xml:space="preserve">2) </w:t>
      </w:r>
      <w:r>
        <w:t xml:space="preserve">more advanced computer science majors confronting the conceptual and practical intricacies of algorithms and data structures (CS3). These </w:t>
      </w:r>
      <w:r w:rsidR="00E1520B">
        <w:t xml:space="preserve">later </w:t>
      </w:r>
      <w:r>
        <w:t xml:space="preserve">students are relatively committed to the field but need help in seeing the application of the techniques they are learning to real-world situations and need better help coping with the more challenging cognitive dimensions of the material they are learning. </w:t>
      </w:r>
      <w:r w:rsidR="006261F9">
        <w:t>Each course is offered each semester with enrollments ranging from 30 to 80 students. PI Kafura will teach the CT course each semester during the project. Co-PI Shaffer will teach CS3 at least on</w:t>
      </w:r>
      <w:r w:rsidR="00E75A55">
        <w:t>c</w:t>
      </w:r>
      <w:r w:rsidR="006261F9">
        <w:t>e per year during the project.</w:t>
      </w:r>
    </w:p>
    <w:p w14:paraId="1F551D2A" w14:textId="3806C918" w:rsidR="00F416F3" w:rsidRPr="00C23943" w:rsidRDefault="00E54187" w:rsidP="007C7776">
      <w:pPr>
        <w:pStyle w:val="NSFParagraph"/>
      </w:pPr>
      <w:r>
        <w:t>A</w:t>
      </w:r>
      <w:r w:rsidR="004B27BD" w:rsidRPr="00C23943">
        <w:t xml:space="preserve">ssessment of our work will involve a variety of qualitative and quantitative methods. All of the </w:t>
      </w:r>
      <w:r w:rsidR="00E75A55">
        <w:t xml:space="preserve">Virginia Tech </w:t>
      </w:r>
      <w:r w:rsidR="004B27BD" w:rsidRPr="00C23943">
        <w:t xml:space="preserve">researchers have experience with human subject research </w:t>
      </w:r>
      <w:r w:rsidR="00A04752" w:rsidRPr="00C23943">
        <w:t>assessment and</w:t>
      </w:r>
      <w:r w:rsidR="004B27BD" w:rsidRPr="00C23943">
        <w:t xml:space="preserve"> </w:t>
      </w:r>
      <w:r w:rsidR="00E1520B">
        <w:t xml:space="preserve">area currently doing IRB approved </w:t>
      </w:r>
      <w:r w:rsidR="00E1520B">
        <w:lastRenderedPageBreak/>
        <w:t>research. O</w:t>
      </w:r>
      <w:r w:rsidR="004B27BD" w:rsidRPr="00C23943">
        <w:t xml:space="preserve">ur team </w:t>
      </w:r>
      <w:r w:rsidR="00E1520B">
        <w:t xml:space="preserve">also </w:t>
      </w:r>
      <w:r w:rsidR="004B27BD" w:rsidRPr="00C23943">
        <w:t>include</w:t>
      </w:r>
      <w:r w:rsidR="00E1520B">
        <w:t xml:space="preserve"> an</w:t>
      </w:r>
      <w:r w:rsidR="004B27BD" w:rsidRPr="00C23943">
        <w:t xml:space="preserve"> expert in educational assessment. Assessments will be conducted on motivation and self-</w:t>
      </w:r>
      <w:r w:rsidR="007E7BC1" w:rsidRPr="00C23943">
        <w:t>regulation</w:t>
      </w:r>
      <w:r w:rsidR="004B27BD" w:rsidRPr="00C23943">
        <w:t xml:space="preserve"> as well as on course-specific cognitive gains.  A particular assessment goal is to determine the relative importance of motivation and self-</w:t>
      </w:r>
      <w:r w:rsidR="007E7BC1" w:rsidRPr="00C23943">
        <w:t>regulation</w:t>
      </w:r>
      <w:r w:rsidR="004B27BD" w:rsidRPr="00C23943">
        <w:t xml:space="preserve"> in introductory versus more advanced courses.</w:t>
      </w:r>
    </w:p>
    <w:p w14:paraId="1F4C8D5C" w14:textId="365654DA" w:rsidR="0066612B" w:rsidRDefault="00725341" w:rsidP="007C7776">
      <w:pPr>
        <w:pStyle w:val="NSFParagraph"/>
      </w:pPr>
      <w:r w:rsidRPr="00725341">
        <w:t xml:space="preserve">We </w:t>
      </w:r>
      <w:r w:rsidR="00863214">
        <w:t xml:space="preserve">make our resources available in the </w:t>
      </w:r>
      <w:r w:rsidR="00487CA4">
        <w:t>Canvas</w:t>
      </w:r>
      <w:r w:rsidR="00863214">
        <w:t xml:space="preserve"> learning platform. It is a stable open platform with a large user community and significant developer support. It has a </w:t>
      </w:r>
      <w:r w:rsidR="00487CA4">
        <w:t xml:space="preserve">wide variety of pluggable components that can be added through the standard LTI interface. </w:t>
      </w:r>
      <w:r w:rsidR="00863214">
        <w:t xml:space="preserve"> </w:t>
      </w:r>
    </w:p>
    <w:p w14:paraId="56D7B645" w14:textId="77777777" w:rsidR="004677F5" w:rsidRPr="004638C5" w:rsidRDefault="004B27BD" w:rsidP="00F935AF">
      <w:pPr>
        <w:pStyle w:val="NSFParagraph"/>
        <w:ind w:firstLine="0"/>
        <w:rPr>
          <w:b/>
        </w:rPr>
      </w:pPr>
      <w:r w:rsidRPr="004638C5">
        <w:rPr>
          <w:b/>
        </w:rPr>
        <w:t>Broader Impacts</w:t>
      </w:r>
    </w:p>
    <w:p w14:paraId="26AFA1EE" w14:textId="77777777" w:rsidR="00F935AF" w:rsidRDefault="00A04752" w:rsidP="007C7776">
      <w:pPr>
        <w:pStyle w:val="NSFParagraph"/>
      </w:pPr>
      <w:r w:rsidRPr="00C23943">
        <w:t>E</w:t>
      </w:r>
      <w:r w:rsidR="004B27BD" w:rsidRPr="00C23943">
        <w:t xml:space="preserve">xposure of students to big data provides the "data literacy" described in the National Research Council Workshop Report on "Training Student to Extract Value from Big Data". This form of literacy informs both future </w:t>
      </w:r>
      <w:r w:rsidR="00E54187">
        <w:t>c</w:t>
      </w:r>
      <w:r w:rsidR="004B27BD" w:rsidRPr="00C23943">
        <w:t>omputer scientists and future domain specialists. The early introduction of social impacts addre</w:t>
      </w:r>
      <w:r w:rsidR="00E54187">
        <w:t>sses another</w:t>
      </w:r>
      <w:r w:rsidR="004B27BD" w:rsidRPr="00C23943">
        <w:t xml:space="preserve"> issue identified in the NRC workshop that noted: "Students often do not recognize that big data techniques can be used to solve problems that address societal good, such as those in education, health, and public policy". We believe that the use of real world data and its related social impacts, while advantageous for all students, are especially engaging for students in populations currently under-represented in the computing community. Commenting on a number of studies</w:t>
      </w:r>
      <w:r w:rsidR="00E06458">
        <w:t xml:space="preserve"> </w:t>
      </w:r>
      <w:r w:rsidR="00750D53">
        <w:fldChar w:fldCharType="begin">
          <w:fldData xml:space="preserve">PEVuZE5vdGU+PENpdGU+PEF1dGhvcj5CYXJrZXI8L0F1dGhvcj48WWVhcj4yMDA5PC9ZZWFyPjxS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</w:fldData>
        </w:fldChar>
      </w:r>
      <w:r w:rsidR="0007209C">
        <w:instrText xml:space="preserve"> ADDIN EN.CITE </w:instrText>
      </w:r>
      <w:r w:rsidR="00750D53">
        <w:fldChar w:fldCharType="begin">
          <w:fldData xml:space="preserve">PEVuZE5vdGU+PENpdGU+PEF1dGhvcj5CYXJrZXI8L0F1dGhvcj48WWVhcj4yMDA5PC9ZZWFyPjxS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</w:fldData>
        </w:fldChar>
      </w:r>
      <w:r w:rsidR="0007209C">
        <w:instrText xml:space="preserve"> ADDIN EN.CITE.DATA </w:instrText>
      </w:r>
      <w:r w:rsidR="00750D53">
        <w:fldChar w:fldCharType="end"/>
      </w:r>
      <w:r w:rsidR="00750D53">
        <w:fldChar w:fldCharType="separate"/>
      </w:r>
      <w:r w:rsidR="0007209C">
        <w:rPr>
          <w:noProof/>
        </w:rPr>
        <w:t>[10-13]</w:t>
      </w:r>
      <w:r w:rsidR="00750D53">
        <w:fldChar w:fldCharType="end"/>
      </w:r>
      <w:r w:rsidR="004B27BD" w:rsidRPr="00C23943">
        <w:t xml:space="preserve">, </w:t>
      </w:r>
      <w:proofErr w:type="spellStart"/>
      <w:r w:rsidR="004B27BD" w:rsidRPr="00C23943">
        <w:t>Goldweber</w:t>
      </w:r>
      <w:proofErr w:type="spellEnd"/>
      <w:r w:rsidR="004B27BD" w:rsidRPr="00C23943">
        <w:t xml:space="preserve"> et.al. write that “there is some evidence to suggest that success in broadening participation may be improved when computing is shown to connect with students’ values rather than their more superficial interests.”</w:t>
      </w:r>
      <w:r w:rsidR="00E06458">
        <w:t xml:space="preserve"> </w:t>
      </w:r>
      <w:r w:rsidR="00750D53">
        <w:fldChar w:fldCharType="begin"/>
      </w:r>
      <w:r w:rsidR="0007209C">
        <w:instrText xml:space="preserve"> ADDIN EN.CITE &lt;EndNote&gt;&lt;Cite&gt;&lt;Author&gt;Goldweber&lt;/Author&gt;&lt;Year&gt;2013&lt;/Year&gt;&lt;RecNum&gt;102&lt;/RecNum&gt;&lt;DisplayText&gt;[14]&lt;/DisplayText&gt;&lt;record&gt;&lt;rec-number&gt;102&lt;/rec-number&gt;&lt;foreign-keys&gt;&lt;key app="EN" db-id="azd2zvr90evsr4ew95hxep9sss9af0r9epvz"&gt;102&lt;/key&gt;&lt;/foreign-keys&gt;&lt;ref-type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750D53">
        <w:fldChar w:fldCharType="separate"/>
      </w:r>
      <w:r w:rsidR="0007209C">
        <w:rPr>
          <w:noProof/>
        </w:rPr>
        <w:t>[14]</w:t>
      </w:r>
      <w:r w:rsidR="00750D53">
        <w:fldChar w:fldCharType="end"/>
      </w:r>
      <w:r w:rsidR="004B27BD" w:rsidRPr="00C23943">
        <w:t xml:space="preserve">. </w:t>
      </w:r>
    </w:p>
    <w:p w14:paraId="2C786995" w14:textId="290204C4" w:rsidR="00A92B35" w:rsidRDefault="00C60F45" w:rsidP="007C7776">
      <w:pPr>
        <w:pStyle w:val="NSFParagraph"/>
      </w:pPr>
      <w:r>
        <w:t>O</w:t>
      </w:r>
      <w:r w:rsidR="004B27BD" w:rsidRPr="00C23943">
        <w:t>ur</w:t>
      </w:r>
      <w:r>
        <w:t xml:space="preserve"> </w:t>
      </w:r>
      <w:r w:rsidR="004B27BD" w:rsidRPr="00C23943">
        <w:t xml:space="preserve">dissemination </w:t>
      </w:r>
      <w:r w:rsidR="00F935AF">
        <w:t xml:space="preserve">and assessment work </w:t>
      </w:r>
      <w:r w:rsidR="004B27BD" w:rsidRPr="00C23943">
        <w:t xml:space="preserve">will </w:t>
      </w:r>
      <w:r>
        <w:t xml:space="preserve">include </w:t>
      </w:r>
      <w:r w:rsidR="00F935AF">
        <w:t xml:space="preserve">use of our curriculum and technology at five other sites where faculty have agreed to be engaged with us (see supporting letters) as participants. These sites are: University of Delaware, Virginia Military Institute, University of Texas El Paso, Lehigh University, </w:t>
      </w:r>
      <w:r w:rsidR="001934A1">
        <w:t>and Korea</w:t>
      </w:r>
      <w:r w:rsidR="00F935AF">
        <w:t xml:space="preserve"> </w:t>
      </w:r>
      <w:r w:rsidR="00E75A55">
        <w:t>U</w:t>
      </w:r>
      <w:r w:rsidR="00F935AF">
        <w:t>niversity. The variety of contexts, courses, and student populations across these collaborating universities will provide a rich assessment and indicate how further dissemination can be elevated. Local to our institution, w</w:t>
      </w:r>
      <w:r w:rsidR="004B27BD" w:rsidRPr="00C23943">
        <w:t xml:space="preserve">e will also use tailored big-data activities in a Girls in Computing Day sponsored annually by our department to help inspire young girls toward computing and STEM study and career choices. </w:t>
      </w:r>
    </w:p>
    <w:p w14:paraId="22773DEA" w14:textId="59ED54A8" w:rsidR="00A92B35" w:rsidRDefault="004B27BD" w:rsidP="007C7776">
      <w:pPr>
        <w:pStyle w:val="NSFParagraph"/>
      </w:pPr>
      <w:r>
        <w:t>Another impact comes from the access to big data streams through a</w:t>
      </w:r>
      <w:r w:rsidR="00E75A55">
        <w:t xml:space="preserve"> programming environment integrating</w:t>
      </w:r>
      <w:r>
        <w:t xml:space="preserve"> block-based programming language</w:t>
      </w:r>
      <w:r w:rsidR="00E75A55">
        <w:t xml:space="preserve"> with mutual translation to Python</w:t>
      </w:r>
      <w:r>
        <w:t xml:space="preserve">. This work adds value to instructors using </w:t>
      </w:r>
      <w:r w:rsidR="00E75A55">
        <w:t>block-based languages</w:t>
      </w:r>
      <w:r>
        <w:t>, allowing them to incorporate more realistic and motivating assignment and projects.</w:t>
      </w:r>
    </w:p>
    <w:p w14:paraId="538F0A1B" w14:textId="00B5F7E5" w:rsidR="0066612B" w:rsidRDefault="004B27BD" w:rsidP="007C7776">
      <w:pPr>
        <w:pStyle w:val="NSFParagraph"/>
      </w:pPr>
      <w:r w:rsidRPr="00C23943">
        <w:t xml:space="preserve">Our technology work also makes two broader contributions, especially to the community of authors in the </w:t>
      </w:r>
      <w:r w:rsidR="00487CA4">
        <w:t>Canvas</w:t>
      </w:r>
      <w:r w:rsidRPr="00C23943">
        <w:t xml:space="preserve"> community. First, the integration into </w:t>
      </w:r>
      <w:r w:rsidR="00487CA4">
        <w:t>Canvas</w:t>
      </w:r>
      <w:r w:rsidRPr="00C23943">
        <w:t xml:space="preserve"> of the powerful algorithm and data visualization capabilities developed in OpenDSA adds a new tool for constructing dynamic and engaging content. Second, the provision of static program analysis and a related authoring tool adds a powerful new tool for instructors to develop better instructional resources. Finally, the data streams and the visualization tools developed for programming big data are useful not only for those using big data in introductory courses but are also useful to instructors in data science courses.  </w:t>
      </w:r>
    </w:p>
    <w:p w14:paraId="31838E51" w14:textId="77777777" w:rsidR="0066612B" w:rsidRDefault="004B27BD">
      <w:pPr>
        <w:pStyle w:val="NSFHeading1"/>
      </w:pPr>
      <w:r w:rsidRPr="003E2F7C">
        <w:t>Background – Related and Preliminary Work</w:t>
      </w:r>
    </w:p>
    <w:p w14:paraId="72DD45A6" w14:textId="2711B8C0" w:rsidR="00DA4A3F" w:rsidRDefault="00442201" w:rsidP="007C7776">
      <w:pPr>
        <w:pStyle w:val="NSFHeading2"/>
      </w:pPr>
      <w:r w:rsidRPr="003E2F7C">
        <w:t xml:space="preserve">2.1 </w:t>
      </w:r>
      <w:r w:rsidR="00DA4A3F">
        <w:t>Instructional Design</w:t>
      </w:r>
    </w:p>
    <w:p w14:paraId="4F08C058" w14:textId="1ED65F8F" w:rsidR="00220D01" w:rsidRPr="004638C5" w:rsidRDefault="00220D01" w:rsidP="004638C5">
      <w:pPr>
        <w:pStyle w:val="NSFParagraph"/>
        <w:rPr>
          <w:color w:val="auto"/>
        </w:rPr>
      </w:pPr>
      <w:r w:rsidRPr="004638C5">
        <w:t>Instructional Design is a subfield of education concerned with the systematic design of learning experiences that give measurable results by following a well-defined process. Although Instructional Design has existed for decades and is popular in other domains, it has seen extremely limited application in Computer Science. Much of this existing research ironically only suggests how Software Engineering techniques can be applied</w:t>
      </w:r>
      <w:r w:rsidR="00944D97" w:rsidRPr="00E926C6">
        <w:t xml:space="preserve"> to Instr</w:t>
      </w:r>
      <w:r w:rsidR="00944D97" w:rsidRPr="004638C5">
        <w:t xml:space="preserve">uctional Design [3, 4, </w:t>
      </w:r>
      <w:proofErr w:type="gramStart"/>
      <w:r w:rsidRPr="004638C5">
        <w:t>7</w:t>
      </w:r>
      <w:proofErr w:type="gramEnd"/>
      <w:r w:rsidRPr="004638C5">
        <w:t>], while the remainder approaches the subfield by focusing on pedagogical tactics [1, 6] rather than holistic, cohesive processes.</w:t>
      </w:r>
    </w:p>
    <w:p w14:paraId="16228A07" w14:textId="4D7D9750" w:rsidR="00220D01" w:rsidRDefault="00220D01" w:rsidP="004638C5">
      <w:pPr>
        <w:pStyle w:val="NSFParagraph"/>
        <w:rPr>
          <w:ins w:id="3" w:author="acbart" w:date="2015-12-01T11:50:00Z"/>
        </w:rPr>
      </w:pPr>
      <w:r w:rsidRPr="004638C5">
        <w:t xml:space="preserve">Similar to the diverse methods in Software Engineering, there are many models of Instructional Design. The Dick </w:t>
      </w:r>
      <w:r w:rsidR="001934A1">
        <w:t>and</w:t>
      </w:r>
      <w:r w:rsidRPr="004638C5">
        <w:t xml:space="preserve"> Carey model is a popular model for introductory Instructional Designers because of its rigorous structure [2].</w:t>
      </w:r>
      <w:r w:rsidR="00487CA4" w:rsidRPr="00E926C6">
        <w:t xml:space="preserve"> This model consists of 9 major</w:t>
      </w:r>
      <w:r w:rsidRPr="004638C5">
        <w:t xml:space="preserve"> phases. The first three phases require the designer to analyze and formally specify the instructional goal, the learners, and the context of the learning environment. The next two phases have the designer precisely identify each of the composite performance objectives their learners must achieve, and then </w:t>
      </w:r>
      <w:r w:rsidRPr="004638C5">
        <w:lastRenderedPageBreak/>
        <w:t>develop assessment instruments to concretely measure those objectives (these instruments are used as pretests, practice material, and posttests). Only then can the designer plan out the high level instructional strategy and develop their instructional materials in the sixt</w:t>
      </w:r>
      <w:r w:rsidR="00944D97" w:rsidRPr="00E926C6">
        <w:t>h and seventh phases. The Dick an</w:t>
      </w:r>
      <w:r w:rsidR="00944D97" w:rsidRPr="004638C5">
        <w:t>d</w:t>
      </w:r>
      <w:r w:rsidRPr="004638C5">
        <w:t xml:space="preserve"> Carey model suggests using Gange's Nine Learning Events as a systematic guide to developing these materials, gracefully synthesizing presentation, practice, and feedback; however, there are a wide range of learning and motivational theories that are applicable in this phase. Finally, the last two phases guide the developer in evaluating their materials formatively and then </w:t>
      </w:r>
      <w:proofErr w:type="spellStart"/>
      <w:r w:rsidRPr="004638C5">
        <w:t>summatively</w:t>
      </w:r>
      <w:proofErr w:type="spellEnd"/>
      <w:r w:rsidRPr="004638C5">
        <w:t>, emphasizing the iterative nature of this process.</w:t>
      </w:r>
    </w:p>
    <w:p w14:paraId="7195638E" w14:textId="77777777" w:rsidR="006656F0" w:rsidRPr="004638C5" w:rsidDel="006656F0" w:rsidRDefault="006656F0" w:rsidP="006656F0">
      <w:pPr>
        <w:pStyle w:val="NSFParagraph"/>
        <w:rPr>
          <w:del w:id="4" w:author="acbart" w:date="2015-12-01T12:01:00Z"/>
          <w:moveTo w:id="5" w:author="acbart" w:date="2015-12-01T12:01:00Z"/>
          <w:color w:val="auto"/>
        </w:rPr>
      </w:pPr>
      <w:ins w:id="6" w:author="acbart" w:date="2015-12-01T11:58:00Z">
        <w:r>
          <w:t xml:space="preserve">The PIs have previously applied Instructional Design in two trial interventions with excellent results: </w:t>
        </w:r>
      </w:ins>
      <w:moveToRangeStart w:id="7" w:author="acbart" w:date="2015-12-01T12:01:00Z" w:name="move436734620"/>
      <w:moveTo w:id="8" w:author="acbart" w:date="2015-12-01T12:01:00Z">
        <w:r w:rsidRPr="004638C5">
          <w:t>(1) to create a new unit of an existing Computational Thinking course for non-CS major undergraduates, and (2) to create a new five-day introductory workshop on Computer Science for high schoolers. I</w:t>
        </w:r>
        <w:r>
          <w:t xml:space="preserve">n the former setting, </w:t>
        </w:r>
        <w:r w:rsidRPr="004638C5">
          <w:t xml:space="preserve">the model </w:t>
        </w:r>
        <w:r>
          <w:t xml:space="preserve">was applied </w:t>
        </w:r>
        <w:r w:rsidRPr="004638C5">
          <w:t>rigorously to correct a perceived gap in students' learning; i</w:t>
        </w:r>
        <w:r w:rsidRPr="00220D01">
          <w:t>n the latter setting,</w:t>
        </w:r>
        <w:r>
          <w:t xml:space="preserve"> </w:t>
        </w:r>
        <w:r w:rsidRPr="004638C5">
          <w:t xml:space="preserve">the model </w:t>
        </w:r>
        <w:r>
          <w:t xml:space="preserve">was applied </w:t>
        </w:r>
        <w:r w:rsidRPr="004638C5">
          <w:t>loosely to create a new instructional experience from scratch. This differentiation represents the degree to which the model can be adapted to the constraints of the instructor. A survey of the literature has revealed no prior, formal attempts at applying this technique to CS Education.</w:t>
        </w:r>
      </w:moveTo>
    </w:p>
    <w:moveToRangeEnd w:id="7"/>
    <w:p w14:paraId="41F0DB2D" w14:textId="2A2DB394" w:rsidR="006656F0" w:rsidRDefault="006656F0" w:rsidP="006656F0">
      <w:pPr>
        <w:pStyle w:val="NSFParagraph"/>
        <w:rPr>
          <w:ins w:id="9" w:author="acbart" w:date="2015-12-01T12:02:00Z"/>
        </w:rPr>
        <w:pPrChange w:id="10" w:author="acbart" w:date="2015-12-01T12:01:00Z">
          <w:pPr>
            <w:pStyle w:val="NSFParagraph"/>
          </w:pPr>
        </w:pPrChange>
      </w:pPr>
    </w:p>
    <w:p w14:paraId="677E0631" w14:textId="436A1BC8" w:rsidR="006656F0" w:rsidRPr="006656F0" w:rsidRDefault="006656F0" w:rsidP="006656F0">
      <w:pPr>
        <w:pStyle w:val="NSFParagraph"/>
        <w:rPr>
          <w:ins w:id="11" w:author="acbart" w:date="2015-12-01T11:53:00Z"/>
          <w:rPrChange w:id="12" w:author="acbart" w:date="2015-12-01T12:02:00Z">
            <w:rPr>
              <w:ins w:id="13" w:author="acbart" w:date="2015-12-01T11:53:00Z"/>
            </w:rPr>
          </w:rPrChange>
        </w:rPr>
        <w:pPrChange w:id="14" w:author="acbart" w:date="2015-12-01T12:02:00Z">
          <w:pPr>
            <w:pStyle w:val="NSFParagraph"/>
          </w:pPr>
        </w:pPrChange>
      </w:pPr>
      <w:ins w:id="15" w:author="acbart" w:date="2015-12-01T12:02:00Z">
        <w:r>
          <w:t xml:space="preserve">Instructional Design methods not only lead to tight, focused instruction to the benefit of the learners, but also gives detailed metrics on the impact of the course materials. </w:t>
        </w:r>
        <w:r w:rsidRPr="004638C5">
          <w:t xml:space="preserve">Formative Evaluation is a crucial component of Instructional Design, required at multiple levels using a pre- and post- assessments. </w:t>
        </w:r>
        <w:r w:rsidRPr="00220D01">
          <w:t xml:space="preserve">In the two case studies, </w:t>
        </w:r>
        <w:r w:rsidRPr="004638C5">
          <w:t xml:space="preserve">small group and field trials </w:t>
        </w:r>
        <w:r>
          <w:t xml:space="preserve">were conducted </w:t>
        </w:r>
        <w:r w:rsidRPr="004638C5">
          <w:t xml:space="preserve">with real learners to gather data that demonstrates the students had significant learning gains with an average improvement of up to 46% in some areas. However, even more crucially, the thorough planning identified a number of inadequacies that would not have been accounted </w:t>
        </w:r>
        <w:r>
          <w:t xml:space="preserve">for </w:t>
        </w:r>
        <w:r w:rsidRPr="004638C5">
          <w:t>otherwise, before developing instructional materials.</w:t>
        </w:r>
      </w:ins>
    </w:p>
    <w:p w14:paraId="1F108C25" w14:textId="18CA5FD2" w:rsidR="006656F0" w:rsidRPr="004638C5" w:rsidDel="006656F0" w:rsidRDefault="006656F0" w:rsidP="006656F0">
      <w:pPr>
        <w:pStyle w:val="NSFParagraph"/>
        <w:rPr>
          <w:del w:id="16" w:author="acbart" w:date="2015-12-01T12:01:00Z"/>
          <w:color w:val="auto"/>
        </w:rPr>
        <w:pPrChange w:id="17" w:author="acbart" w:date="2015-12-01T12:01:00Z">
          <w:pPr>
            <w:pStyle w:val="NSFParagraph"/>
          </w:pPr>
        </w:pPrChange>
      </w:pPr>
      <w:ins w:id="18" w:author="acbart" w:date="2015-12-01T11:53:00Z">
        <w:r>
          <w:t>A common problem with course</w:t>
        </w:r>
      </w:ins>
      <w:ins w:id="19" w:author="acbart" w:date="2015-12-01T11:55:00Z">
        <w:r>
          <w:t xml:space="preserve"> dissemination</w:t>
        </w:r>
      </w:ins>
      <w:ins w:id="20" w:author="acbart" w:date="2015-12-01T11:53:00Z">
        <w:r>
          <w:t xml:space="preserve"> is that </w:t>
        </w:r>
      </w:ins>
      <w:ins w:id="21" w:author="acbart" w:date="2015-12-01T11:55:00Z">
        <w:r>
          <w:t xml:space="preserve">the curriculum developers usually </w:t>
        </w:r>
      </w:ins>
      <w:ins w:id="22" w:author="acbart" w:date="2015-12-01T11:53:00Z">
        <w:r>
          <w:t xml:space="preserve">only </w:t>
        </w:r>
      </w:ins>
      <w:ins w:id="23" w:author="acbart" w:date="2015-12-01T11:55:00Z">
        <w:r>
          <w:t xml:space="preserve">share </w:t>
        </w:r>
      </w:ins>
      <w:ins w:id="24" w:author="acbart" w:date="2015-12-01T11:53:00Z">
        <w:r>
          <w:t>the course materials (e.g., PowerPoint slides,</w:t>
        </w:r>
      </w:ins>
      <w:ins w:id="25" w:author="acbart" w:date="2015-12-01T11:55:00Z">
        <w:r>
          <w:t xml:space="preserve"> handouts, project write-ups, etc.) rather than a high-level instructional strategy, learning objectives, and other key resources.</w:t>
        </w:r>
      </w:ins>
      <w:ins w:id="26" w:author="acbart" w:date="2015-12-01T11:56:00Z">
        <w:r>
          <w:t xml:space="preserve"> The formal methods of Instructional Design are self-documenting </w:t>
        </w:r>
      </w:ins>
      <w:ins w:id="27" w:author="acbart" w:date="2015-12-01T11:57:00Z">
        <w:r>
          <w:t xml:space="preserve">at every phase, so that curriculum adopters are given materials along with the context and justifications of those materials. </w:t>
        </w:r>
      </w:ins>
      <w:ins w:id="28" w:author="acbart" w:date="2015-12-01T11:52:00Z">
        <w:r>
          <w:t xml:space="preserve"> </w:t>
        </w:r>
      </w:ins>
    </w:p>
    <w:p w14:paraId="6857DEBA" w14:textId="02F094CE" w:rsidR="00220D01" w:rsidRPr="004638C5" w:rsidRDefault="00220D01" w:rsidP="006656F0">
      <w:pPr>
        <w:pStyle w:val="NSFParagraph"/>
        <w:rPr>
          <w:color w:val="auto"/>
        </w:rPr>
        <w:pPrChange w:id="29" w:author="acbart" w:date="2015-12-01T12:01:00Z">
          <w:pPr>
            <w:pStyle w:val="NSFParagraph"/>
          </w:pPr>
        </w:pPrChange>
      </w:pPr>
      <w:del w:id="30" w:author="acbart" w:date="2015-12-01T12:01:00Z">
        <w:r w:rsidRPr="004638C5" w:rsidDel="006656F0">
          <w:rPr>
            <w:bCs/>
          </w:rPr>
          <w:delText>As preliminary work</w:delText>
        </w:r>
        <w:r w:rsidDel="006656F0">
          <w:rPr>
            <w:b/>
            <w:bCs/>
          </w:rPr>
          <w:delText xml:space="preserve"> </w:delText>
        </w:r>
        <w:r w:rsidRPr="00220D01" w:rsidDel="006656F0">
          <w:delText xml:space="preserve">the Dick </w:delText>
        </w:r>
        <w:r w:rsidDel="006656F0">
          <w:delText>and</w:delText>
        </w:r>
        <w:r w:rsidRPr="004638C5" w:rsidDel="006656F0">
          <w:delText xml:space="preserve"> Carey model</w:delText>
        </w:r>
        <w:r w:rsidDel="006656F0">
          <w:delText xml:space="preserve"> has been applied</w:delText>
        </w:r>
        <w:r w:rsidRPr="004638C5" w:rsidDel="006656F0">
          <w:delText xml:space="preserve"> in two case studies related to Computer Science Education: </w:delText>
        </w:r>
      </w:del>
      <w:moveFromRangeStart w:id="31" w:author="acbart" w:date="2015-12-01T12:01:00Z" w:name="move436734620"/>
      <w:moveFrom w:id="32" w:author="acbart" w:date="2015-12-01T12:01:00Z">
        <w:del w:id="33" w:author="acbart" w:date="2015-12-01T12:01:00Z">
          <w:r w:rsidRPr="004638C5" w:rsidDel="006656F0">
            <w:delText>(1) to create a new unit of an existing Computational Thinking course for non-CS major undergraduates, and (2) to create a new five-day introductory workshop on Computer Science for high schoolers. I</w:delText>
          </w:r>
          <w:r w:rsidDel="006656F0">
            <w:delText xml:space="preserve">n the former setting, </w:delText>
          </w:r>
          <w:r w:rsidRPr="004638C5" w:rsidDel="006656F0">
            <w:delText xml:space="preserve">the model </w:delText>
          </w:r>
          <w:r w:rsidDel="006656F0">
            <w:delText xml:space="preserve">was applied </w:delText>
          </w:r>
          <w:r w:rsidRPr="004638C5" w:rsidDel="006656F0">
            <w:delText>rigorously to correct a perceived gap in students' learning; i</w:delText>
          </w:r>
          <w:r w:rsidRPr="00220D01" w:rsidDel="006656F0">
            <w:delText>n the latter setting,</w:delText>
          </w:r>
          <w:r w:rsidDel="006656F0">
            <w:delText xml:space="preserve"> </w:delText>
          </w:r>
          <w:r w:rsidRPr="004638C5" w:rsidDel="006656F0">
            <w:delText xml:space="preserve">the model </w:delText>
          </w:r>
          <w:r w:rsidDel="006656F0">
            <w:delText xml:space="preserve">was applied </w:delText>
          </w:r>
          <w:r w:rsidRPr="004638C5" w:rsidDel="006656F0">
            <w:delText>loosely to create a new instructional experience from scratch. This differentiation represents the degree to which the model can be adapted to the constraints of the instructor. A survey of the literature has revealed no prior, formal attempts at applying this technique to CS Education.</w:delText>
          </w:r>
        </w:del>
      </w:moveFrom>
      <w:moveFromRangeEnd w:id="31"/>
    </w:p>
    <w:p w14:paraId="778DD3C6" w14:textId="7D48A8BB" w:rsidR="00220D01" w:rsidRPr="004638C5" w:rsidDel="006656F0" w:rsidRDefault="00220D01" w:rsidP="004638C5">
      <w:pPr>
        <w:pStyle w:val="NSFParagraph"/>
        <w:rPr>
          <w:del w:id="34" w:author="acbart" w:date="2015-12-01T12:02:00Z"/>
          <w:color w:val="auto"/>
        </w:rPr>
      </w:pPr>
      <w:del w:id="35" w:author="acbart" w:date="2015-12-01T12:02:00Z">
        <w:r w:rsidRPr="004638C5" w:rsidDel="006656F0">
          <w:delText xml:space="preserve">Formative Evaluation is a crucial component of Instructional Design, required at multiple levels using a pre- and post- assessments. </w:delText>
        </w:r>
        <w:r w:rsidRPr="00220D01" w:rsidDel="006656F0">
          <w:delText xml:space="preserve">In the two case studies, </w:delText>
        </w:r>
        <w:r w:rsidRPr="004638C5" w:rsidDel="006656F0">
          <w:delText xml:space="preserve">small group and field trials </w:delText>
        </w:r>
        <w:r w:rsidDel="006656F0">
          <w:delText xml:space="preserve">were conducted </w:delText>
        </w:r>
        <w:r w:rsidRPr="004638C5" w:rsidDel="006656F0">
          <w:delText>with real learners to gather data that demonstrates the students had significant learning gains with an average improvement of up to 46% in some areas. However, even more crucially, the thorough planning identified a number of inadequacies that would not have been accounted otherwise, before I even began developing instructional materials.</w:delText>
        </w:r>
      </w:del>
    </w:p>
    <w:p w14:paraId="170237B6" w14:textId="3C02B6CA" w:rsidR="00220D01" w:rsidRPr="004638C5" w:rsidDel="006656F0" w:rsidRDefault="00220D01" w:rsidP="004638C5">
      <w:pPr>
        <w:pStyle w:val="NSFParagraph"/>
        <w:rPr>
          <w:del w:id="36" w:author="acbart" w:date="2015-12-01T12:02:00Z"/>
          <w:color w:val="auto"/>
        </w:rPr>
      </w:pPr>
      <w:del w:id="37" w:author="acbart" w:date="2015-12-01T12:02:00Z">
        <w:r w:rsidRPr="004638C5" w:rsidDel="006656F0">
          <w:delText xml:space="preserve">Critically, the major contribution of </w:delText>
        </w:r>
        <w:r w:rsidDel="006656F0">
          <w:delText>this preliminary</w:delText>
        </w:r>
        <w:r w:rsidRPr="004638C5" w:rsidDel="006656F0">
          <w:delText xml:space="preserve"> work is not the creation of new materials, but the demonstration of the raw potential of Instructional Design as a tool to guide CS Education practitioners. The model proved to be highly effective in both cases, with clear results, documentation, and recommendations for the future. Looking forward, I am identifying ways to provide technological scaffolding to the process that can simplify this model's use by instructors.</w:delText>
        </w:r>
      </w:del>
    </w:p>
    <w:p w14:paraId="1EF79178" w14:textId="2D4E2B3D" w:rsidR="0066612B" w:rsidRDefault="00DA4A3F" w:rsidP="007C7776">
      <w:pPr>
        <w:pStyle w:val="NSFHeading2"/>
      </w:pPr>
      <w:r>
        <w:t xml:space="preserve">2.2 </w:t>
      </w:r>
      <w:r w:rsidR="004B27BD" w:rsidRPr="003E2F7C">
        <w:t xml:space="preserve">Socio-Constructivism </w:t>
      </w:r>
      <w:r w:rsidR="00D6693D">
        <w:t>and Motivation Theories</w:t>
      </w:r>
    </w:p>
    <w:p w14:paraId="1A946C7B" w14:textId="6EE545A1" w:rsidR="00A92B35" w:rsidRDefault="007B75D9" w:rsidP="007C7776">
      <w:pPr>
        <w:pStyle w:val="NSFParagraph"/>
      </w:pPr>
      <w:r>
        <w:t>Our work</w:t>
      </w:r>
      <w:r w:rsidR="001934A1">
        <w:t xml:space="preserve"> to create</w:t>
      </w:r>
      <w:r>
        <w:t xml:space="preserve"> </w:t>
      </w:r>
      <w:r w:rsidR="001934A1" w:rsidRPr="004638C5">
        <w:rPr>
          <w:i/>
        </w:rPr>
        <w:t>authentic, real-world learning experiences</w:t>
      </w:r>
      <w:r w:rsidR="001934A1" w:rsidRPr="007C5A70">
        <w:t xml:space="preserve"> </w:t>
      </w:r>
      <w:r>
        <w:t>is</w:t>
      </w:r>
      <w:r w:rsidR="004B27BD">
        <w:t xml:space="preserve"> grounded in well-researched educational theories</w:t>
      </w:r>
      <w:r>
        <w:t xml:space="preserve"> of</w:t>
      </w:r>
      <w:r w:rsidR="004B27BD">
        <w:t xml:space="preserve"> cognitive and motivational concerns. We leverage Socio-Constructivism theories of knowledge for the former, but the latter is more complicated. We hypothesize that introductory students begin with holistic motivational problems and end with more specific self-regulation problems</w:t>
      </w:r>
      <w:r w:rsidR="00C60F45">
        <w:t>. A</w:t>
      </w:r>
      <w:r w:rsidR="004B27BD">
        <w:t>s student</w:t>
      </w:r>
      <w:r w:rsidR="00487CA4">
        <w:t>’</w:t>
      </w:r>
      <w:r w:rsidR="004B27BD">
        <w:t xml:space="preserve">s progress through a discipline they become more naturally engaged with the material, but still haven't fully developed the </w:t>
      </w:r>
      <w:r>
        <w:t xml:space="preserve">needed </w:t>
      </w:r>
      <w:r w:rsidR="004B27BD">
        <w:t xml:space="preserve">metacognitive tools. Therefore, we use the MUSIC Model of Academic Motivation </w:t>
      </w:r>
      <w:r w:rsidR="00750D53">
        <w:fldChar w:fldCharType="begin"/>
      </w:r>
      <w:r w:rsidR="0007209C">
        <w:instrText xml:space="preserve"> ADDIN EN.CITE &lt;EndNote&gt;&lt;Cite&gt;&lt;Author&gt;Jones&lt;/Author&gt;&lt;Year&gt;2009&lt;/Year&gt;&lt;RecNum&gt;170&lt;/RecNum&gt;&lt;DisplayText&gt;[15]&lt;/DisplayText&gt;&lt;record&gt;&lt;rec-number&gt;170&lt;/rec-number&gt;&lt;foreign-keys&gt;&lt;key app="EN" db-id="azd2zvr90evsr4ew95hxep9sss9af0r9epvz"&gt;170&lt;/key&gt;&lt;/foreign-keys&gt;&lt;ref-type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750D53">
        <w:fldChar w:fldCharType="separate"/>
      </w:r>
      <w:r w:rsidR="0007209C">
        <w:rPr>
          <w:noProof/>
        </w:rPr>
        <w:t>[15]</w:t>
      </w:r>
      <w:r w:rsidR="00750D53">
        <w:fldChar w:fldCharType="end"/>
      </w:r>
      <w:r w:rsidR="00E153D8">
        <w:t xml:space="preserve"> </w:t>
      </w:r>
      <w:r w:rsidR="004B27BD">
        <w:t>and Self-Regulation theory</w:t>
      </w:r>
      <w:r w:rsidR="00D6693D">
        <w:t xml:space="preserve"> </w:t>
      </w:r>
      <w:r w:rsidR="00750D53">
        <w:fldChar w:fldCharType="begin"/>
      </w:r>
      <w:r w:rsidR="0007209C">
        <w:instrText xml:space="preserve"> ADDIN EN.CITE &lt;EndNote&gt;&lt;Cite&gt;&lt;Author&gt;Bandura&lt;/Author&gt;&lt;Year&gt;1991&lt;/Year&gt;&lt;RecNum&gt;172&lt;/RecNum&gt;&lt;DisplayText&gt;[16]&lt;/DisplayText&gt;&lt;record&gt;&lt;rec-number&gt;172&lt;/rec-number&gt;&lt;foreign-keys&gt;&lt;key app="EN" db-id="azd2zvr90evsr4ew95hxep9sss9af0r9epvz"&gt;172&lt;/key&gt;&lt;/foreign-keys&gt;&lt;ref-type name="Journal Article"&gt;17&lt;/ref-type&gt;&lt;contributors&gt;&lt;authors&gt;&lt;author&gt;Bandura, Albert&lt;/author&gt;&lt;/authors&gt;&lt;/contributors&gt;&lt;titles&gt;&lt;title&gt;Social cognitive theory of self-regulation&lt;/title&gt;&lt;secondary-title&gt;Organizational behavior and human decision processes&lt;/secondary-title&gt;&lt;/titles&gt;&lt;periodical&gt;&lt;full-title&gt;Organizational behavior and human decision processes&lt;/full-title&gt;&lt;/periodical&gt;&lt;pages&gt;248-287&lt;/pages&gt;&lt;volume&gt;50&lt;/volume&gt;&lt;number&gt;2&lt;/number&gt;&lt;dates&gt;&lt;year&gt;1991&lt;/year&gt;&lt;/dates&gt;&lt;publisher&gt;Elsevier&lt;/publisher&gt;&lt;isbn&gt;0749-5978&lt;/isbn&gt;&lt;urls&gt;&lt;/urls&gt;&lt;/record&gt;&lt;/Cite&gt;&lt;/EndNote&gt;</w:instrText>
      </w:r>
      <w:r w:rsidR="00750D53">
        <w:fldChar w:fldCharType="separate"/>
      </w:r>
      <w:r w:rsidR="0007209C">
        <w:rPr>
          <w:noProof/>
        </w:rPr>
        <w:t>[16]</w:t>
      </w:r>
      <w:r w:rsidR="00750D53">
        <w:fldChar w:fldCharType="end"/>
      </w:r>
      <w:r w:rsidR="00C60F45">
        <w:t xml:space="preserve"> </w:t>
      </w:r>
      <w:r w:rsidR="00E153D8">
        <w:rPr>
          <w:color w:val="auto"/>
        </w:rPr>
        <w:t>as the underpinning for</w:t>
      </w:r>
      <w:r w:rsidR="00E153D8" w:rsidRPr="00FC565B">
        <w:rPr>
          <w:color w:val="auto"/>
        </w:rPr>
        <w:t xml:space="preserve"> our work.</w:t>
      </w:r>
    </w:p>
    <w:p w14:paraId="4B1273E3" w14:textId="77777777" w:rsidR="00A92B35" w:rsidRDefault="004B27BD" w:rsidP="007C7776">
      <w:pPr>
        <w:pStyle w:val="NSFParagraph"/>
      </w:pPr>
      <w:r>
        <w:t xml:space="preserve">Socio-Constructivism is an evolution of Constructivist learning theory that emphasizes the role of context in learning. Constructivism, which has already seen some application within Computer Science Education </w:t>
      </w:r>
      <w:r w:rsidR="00750D53">
        <w:fldChar w:fldCharType="begin"/>
      </w:r>
      <w:r w:rsidR="0007209C">
        <w:instrText xml:space="preserve"> ADDIN EN.CITE &lt;EndNote&gt;&lt;Cite&gt;&lt;Author&gt;Ben-Ari&lt;/Author&gt;&lt;Year&gt;2001&lt;/Year&gt;&lt;RecNum&gt;168&lt;/RecNum&gt;&lt;DisplayText&gt;[17]&lt;/DisplayText&gt;&lt;record&gt;&lt;rec-number&gt;168&lt;/rec-number&gt;&lt;foreign-keys&gt;&lt;key app="EN" db-id="azd2zvr90evsr4ew95hxep9sss9af0r9epvz"&gt;168&lt;/key&gt;&lt;/foreign-keys&gt;&lt;ref-type name="Journal Article"&gt;17&lt;/ref-type&gt;&lt;contributors&gt;&lt;authors&gt;&lt;author&gt;Ben-Ari, Mordechai&lt;/author&gt;&lt;/authors&gt;&lt;/contributors&gt;&lt;titles&gt;&lt;title&gt;Constructivism in computer science education&lt;/title&gt;&lt;secondary-title&gt;Journal of Computers in Mathematics and Science Teaching&lt;/secondary-title&gt;&lt;/titles&gt;&lt;periodical&gt;&lt;full-title&gt;Journal of Computers in Mathematics and Science Teaching&lt;/full-title&gt;&lt;/periodical&gt;&lt;pages&gt;45-73&lt;/pages&gt;&lt;volume&gt;20&lt;/volume&gt;&lt;number&gt;1&lt;/number&gt;&lt;dates&gt;&lt;year&gt;2001&lt;/year&gt;&lt;/dates&gt;&lt;isbn&gt;0731-9258&lt;/isbn&gt;&lt;urls&gt;&lt;/urls&gt;&lt;/record&gt;&lt;/Cite&gt;&lt;/EndNote&gt;</w:instrText>
      </w:r>
      <w:r w:rsidR="00750D53">
        <w:fldChar w:fldCharType="separate"/>
      </w:r>
      <w:r w:rsidR="0007209C">
        <w:rPr>
          <w:noProof/>
        </w:rPr>
        <w:t>[17]</w:t>
      </w:r>
      <w:r w:rsidR="00750D53">
        <w:fldChar w:fldCharType="end"/>
      </w:r>
      <w:r>
        <w:t>, posits that knowledge is actively and recursively constructed from prior knowledge rather than being passively absorbed through direct instruction and textbook readings</w:t>
      </w:r>
      <w:r w:rsidR="00CE1E89">
        <w:t>.</w:t>
      </w:r>
      <w:r>
        <w:t xml:space="preserve"> Although both theories suggest the use of Active Learning techniques with rapid feedback and enhanced agency of the student, Socio-Constructivism emphasizes the value of culture within the learning process. This culture can come from the instructor (as both a guiding presence and a source of direct instruction), the classmates (who share the learners inexperience but bring their own skills, history, and understanding to the table), and society at large (with its generations of resources, impetuses, and conventions). One way that this culture is made concrete within the learning environment is Anchored Instruction, an approach where a problem is embedded within a frame story (the anchor). Instead of decontextualized, abstract experiences, students must think critically within realistic scenarios that are easier to construct their knowledge upon. Socio-Constructivism is applied within this proposal to suggest the value of Social Impacts and strongly influences the technology to be developed.</w:t>
      </w:r>
    </w:p>
    <w:p w14:paraId="1DF4B710" w14:textId="77777777" w:rsidR="00A92B35" w:rsidRDefault="007B75D9" w:rsidP="007C7776">
      <w:pPr>
        <w:pStyle w:val="NSFParagraph"/>
      </w:pPr>
      <w:r>
        <w:lastRenderedPageBreak/>
        <w:t>The</w:t>
      </w:r>
      <w:r w:rsidR="004B27BD">
        <w:t xml:space="preserve"> MUSIC Mod</w:t>
      </w:r>
      <w:r w:rsidR="00EA3E72">
        <w:t xml:space="preserve">el </w:t>
      </w:r>
      <w:r w:rsidR="004B27BD">
        <w:t xml:space="preserve">of Academic </w:t>
      </w:r>
      <w:r w:rsidR="00F1668B">
        <w:t xml:space="preserve">Motivation </w:t>
      </w:r>
      <w:r w:rsidR="00714AE3">
        <w:t>is</w:t>
      </w:r>
      <w:r w:rsidR="004B27BD">
        <w:t xml:space="preserve"> specifically designed to explain engagement in education, setting it apart from more domain-unspecific motivational frameworks. Derived from a meta-analysis of other motivational theories, the model is meant for both design and evaluation </w:t>
      </w:r>
      <w:r w:rsidR="00714AE3">
        <w:t xml:space="preserve">and </w:t>
      </w:r>
      <w:r w:rsidR="004B27BD">
        <w:t>has been extensively validated, making it a reliable device</w:t>
      </w:r>
      <w:r w:rsidR="003A4713">
        <w:t xml:space="preserve"> </w:t>
      </w:r>
      <w:r w:rsidR="00750D53">
        <w:fldChar w:fldCharType="begin"/>
      </w:r>
      <w:r w:rsidR="0007209C">
        <w:instrText xml:space="preserve"> ADDIN EN.CITE &lt;EndNote&gt;&lt;Cite&gt;&lt;Author&gt;Jones&lt;/Author&gt;&lt;Year&gt;2012&lt;/Year&gt;&lt;RecNum&gt;169&lt;/RecNum&gt;&lt;DisplayText&gt;[18]&lt;/DisplayText&gt;&lt;record&gt;&lt;rec-number&gt;169&lt;/rec-number&gt;&lt;foreign-keys&gt;&lt;key app="EN" db-id="azd2zvr90evsr4ew95hxep9sss9af0r9epvz"&gt;169&lt;/key&gt;&lt;/foreign-keys&gt;&lt;ref-type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750D53">
        <w:fldChar w:fldCharType="separate"/>
      </w:r>
      <w:r w:rsidR="0007209C">
        <w:rPr>
          <w:noProof/>
        </w:rPr>
        <w:t>[18]</w:t>
      </w:r>
      <w:r w:rsidR="00750D53">
        <w:fldChar w:fldCharType="end"/>
      </w:r>
      <w:r w:rsidR="004B27BD">
        <w:t>. The MUSIC model identifies five key constructs</w:t>
      </w:r>
      <w:r w:rsidR="003A4713">
        <w:t xml:space="preserve"> </w:t>
      </w:r>
      <w:r w:rsidR="00750D53">
        <w:fldChar w:fldCharType="begin"/>
      </w:r>
      <w:r w:rsidR="0007209C">
        <w:instrText xml:space="preserve"> ADDIN EN.CITE &lt;EndNote&gt;&lt;Cite&gt;&lt;Author&gt;Jones&lt;/Author&gt;&lt;Year&gt;2009&lt;/Year&gt;&lt;RecNum&gt;170&lt;/RecNum&gt;&lt;DisplayText&gt;[15]&lt;/DisplayText&gt;&lt;record&gt;&lt;rec-number&gt;170&lt;/rec-number&gt;&lt;foreign-keys&gt;&lt;key app="EN" db-id="azd2zvr90evsr4ew95hxep9sss9af0r9epvz"&gt;170&lt;/key&gt;&lt;/foreign-keys&gt;&lt;ref-type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750D53">
        <w:fldChar w:fldCharType="separate"/>
      </w:r>
      <w:r w:rsidR="0007209C">
        <w:rPr>
          <w:noProof/>
        </w:rPr>
        <w:t>[15]</w:t>
      </w:r>
      <w:r w:rsidR="00750D53">
        <w:fldChar w:fldCharType="end"/>
      </w:r>
      <w:r w:rsidR="00714AE3">
        <w:t>:</w:t>
      </w:r>
    </w:p>
    <w:p w14:paraId="501FB45B" w14:textId="77777777" w:rsidR="00A92B35" w:rsidRDefault="004B27BD" w:rsidP="00F1668B">
      <w:pPr>
        <w:pStyle w:val="NSFBulletList"/>
        <w:spacing w:after="80"/>
        <w:ind w:left="720"/>
      </w:pPr>
      <w:r>
        <w:t>Empowerment: The amount of control that a student feels that they have over their learning</w:t>
      </w:r>
      <w:r w:rsidR="00714AE3">
        <w:t>.</w:t>
      </w:r>
    </w:p>
    <w:p w14:paraId="6B56F533" w14:textId="77777777" w:rsidR="00714AE3" w:rsidRDefault="004B27BD" w:rsidP="00F1668B">
      <w:pPr>
        <w:pStyle w:val="NSFBulletList"/>
        <w:spacing w:after="80"/>
        <w:ind w:left="720"/>
      </w:pPr>
      <w:r>
        <w:t xml:space="preserve">Usefulness: The expectation of the student that the material they are learning will be valuable to their short </w:t>
      </w:r>
      <w:r w:rsidR="00714AE3">
        <w:t xml:space="preserve">(tactical) </w:t>
      </w:r>
      <w:r>
        <w:t>and long term</w:t>
      </w:r>
      <w:r w:rsidR="00714AE3">
        <w:t xml:space="preserve"> (strategic)</w:t>
      </w:r>
      <w:r>
        <w:t xml:space="preserve"> goals. </w:t>
      </w:r>
    </w:p>
    <w:p w14:paraId="0209A62F" w14:textId="77777777" w:rsidR="00A92B35" w:rsidRDefault="004B27BD" w:rsidP="00F1668B">
      <w:pPr>
        <w:pStyle w:val="NSFBulletList"/>
        <w:spacing w:after="80"/>
        <w:ind w:left="720"/>
      </w:pPr>
      <w:r>
        <w:t>Success: The student's belief in their own ability to complete elements of a course with the investment of a reasonable, fulfilling amount of work.</w:t>
      </w:r>
    </w:p>
    <w:p w14:paraId="473907E7" w14:textId="77777777" w:rsidR="00892FC0" w:rsidRDefault="004B27BD" w:rsidP="00F1668B">
      <w:pPr>
        <w:pStyle w:val="NSFBulletList"/>
        <w:spacing w:after="80"/>
        <w:ind w:left="720"/>
      </w:pPr>
      <w:r>
        <w:t xml:space="preserve">Interest: The student's perception of how the assignment appeals to situational or long-term interests. </w:t>
      </w:r>
    </w:p>
    <w:p w14:paraId="71F116EA" w14:textId="77777777" w:rsidR="00714AE3" w:rsidRDefault="004B27BD" w:rsidP="00FC565B">
      <w:pPr>
        <w:pStyle w:val="NSFBulletList"/>
        <w:spacing w:after="80"/>
        <w:ind w:left="720"/>
      </w:pPr>
      <w:r>
        <w:t>Caring: The student</w:t>
      </w:r>
      <w:r w:rsidR="00714AE3">
        <w:t>’</w:t>
      </w:r>
      <w:r>
        <w:t xml:space="preserve">s perception of other stakeholders' </w:t>
      </w:r>
      <w:r w:rsidR="00714AE3">
        <w:t xml:space="preserve">(e.g. instructor, classmates) </w:t>
      </w:r>
      <w:r>
        <w:t>attitudes toward them.</w:t>
      </w:r>
    </w:p>
    <w:p w14:paraId="4908F25D" w14:textId="77777777" w:rsidR="0066612B" w:rsidRDefault="004B27BD" w:rsidP="007C7776">
      <w:pPr>
        <w:pStyle w:val="NSFParagraph"/>
      </w:pPr>
      <w:r w:rsidRPr="0054233B">
        <w:t>Students are motivated when one or more of these constructs is sufficiently activated. Students' subjective perception of these constructs is more important than objective reality. The MUSIC Model of Academic Motivation Inventory (MMAMI), a well-validated instrument, is used to measure engagement through the</w:t>
      </w:r>
      <w:r w:rsidR="00F1668B">
        <w:t>se</w:t>
      </w:r>
      <w:r w:rsidRPr="0054233B">
        <w:t xml:space="preserve"> five aspects.</w:t>
      </w:r>
    </w:p>
    <w:p w14:paraId="7746AE3A" w14:textId="77777777" w:rsidR="00EA3E72" w:rsidRDefault="000C7250" w:rsidP="007C7776">
      <w:pPr>
        <w:pStyle w:val="NSFParagraph"/>
      </w:pPr>
      <w:r>
        <w:t xml:space="preserve"> </w:t>
      </w:r>
      <w:commentRangeStart w:id="38"/>
      <w:r>
        <w:t xml:space="preserve">In the </w:t>
      </w:r>
      <w:r w:rsidR="004B27BD">
        <w:t>Self-Regulated Learning</w:t>
      </w:r>
      <w:r w:rsidR="00CE1E89">
        <w:t xml:space="preserve"> (SRL)</w:t>
      </w:r>
      <w:r w:rsidR="004B27BD">
        <w:t xml:space="preserve"> </w:t>
      </w:r>
      <w:commentRangeEnd w:id="38"/>
      <w:r w:rsidR="00745F03">
        <w:rPr>
          <w:rStyle w:val="CommentReference"/>
          <w:rFonts w:ascii="Arial" w:eastAsia="Arial" w:hAnsi="Arial" w:cs="Arial"/>
        </w:rPr>
        <w:commentReference w:id="38"/>
      </w:r>
      <w:r w:rsidR="004B27BD">
        <w:t>model, learners succeed by actively practicing and developing their learning, willingly taking on challenging tasks, and reflecting on their strategies that lead to success.</w:t>
      </w:r>
      <w:r w:rsidR="007D1687">
        <w:t xml:space="preserve"> </w:t>
      </w:r>
      <w:r w:rsidR="004B27BD">
        <w:t xml:space="preserve">In Computer Science, students must develop their understanding of how long programming tasks take, understand where their conceptual knowledge is weaker and believe that they can improve (as opposed to a fixed view), and a host of other metacognitive skills. </w:t>
      </w:r>
      <w:r w:rsidR="00CE1E89">
        <w:t xml:space="preserve"> In an algorithms and data structures (CS3) course at</w:t>
      </w:r>
      <w:r w:rsidR="00CE1E89" w:rsidRPr="00CE1E89">
        <w:t xml:space="preserve"> Virginia Tech</w:t>
      </w:r>
      <w:r w:rsidR="00CE1E89">
        <w:t xml:space="preserve"> we have </w:t>
      </w:r>
      <w:r w:rsidR="00F3369C">
        <w:t>observed</w:t>
      </w:r>
      <w:r w:rsidR="00CE1E89">
        <w:t xml:space="preserve"> that s</w:t>
      </w:r>
      <w:r w:rsidR="00CE1E89" w:rsidRPr="00CE1E89">
        <w:t xml:space="preserve">tudents often have difficulty with the </w:t>
      </w:r>
      <w:r w:rsidR="00EA3E72">
        <w:t xml:space="preserve">course </w:t>
      </w:r>
      <w:r w:rsidR="00CE1E89" w:rsidRPr="00CE1E89">
        <w:t>programming projects</w:t>
      </w:r>
      <w:r w:rsidR="00EA3E72">
        <w:t>.</w:t>
      </w:r>
      <w:r w:rsidR="00CE1E89" w:rsidRPr="00CE1E89">
        <w:t xml:space="preserve"> </w:t>
      </w:r>
      <w:r w:rsidR="00EA3E72">
        <w:t>These projects</w:t>
      </w:r>
      <w:r w:rsidR="00CE1E89" w:rsidRPr="00CE1E89">
        <w:t xml:space="preserve"> </w:t>
      </w:r>
      <w:r w:rsidR="00EA3E72">
        <w:t>involve</w:t>
      </w:r>
      <w:r w:rsidR="00CE1E89" w:rsidRPr="00CE1E89">
        <w:t xml:space="preserve"> concepts such as dynamic memory allocation, recursion, file processing, differing interpretations of the bytes that represent data, and a collection </w:t>
      </w:r>
      <w:r w:rsidR="00F1668B">
        <w:t>o</w:t>
      </w:r>
      <w:r w:rsidR="00CE1E89" w:rsidRPr="00CE1E89">
        <w:t xml:space="preserve">f interacting classes. The designs are more complex than </w:t>
      </w:r>
      <w:r w:rsidR="00F3369C">
        <w:t>students</w:t>
      </w:r>
      <w:r w:rsidR="00F3369C" w:rsidRPr="00CE1E89">
        <w:t xml:space="preserve"> </w:t>
      </w:r>
      <w:r w:rsidR="00CE1E89" w:rsidRPr="00CE1E89">
        <w:t xml:space="preserve">are used to, as </w:t>
      </w:r>
      <w:r w:rsidR="00F3369C">
        <w:t>the projects</w:t>
      </w:r>
      <w:r w:rsidR="00F3369C" w:rsidRPr="00CE1E89">
        <w:t xml:space="preserve"> </w:t>
      </w:r>
      <w:r w:rsidR="00CE1E89" w:rsidRPr="00CE1E89">
        <w:t xml:space="preserve">stress interacting classes requiring appropriate separation of concerns. Too large a fraction of these students </w:t>
      </w:r>
      <w:r w:rsidR="00F3369C">
        <w:t>are unable</w:t>
      </w:r>
      <w:r w:rsidR="00CE1E89" w:rsidRPr="00CE1E89">
        <w:t xml:space="preserve"> to properly manage their time. Research on procrastination</w:t>
      </w:r>
      <w:r w:rsidR="00677CEE">
        <w:t xml:space="preserve"> </w:t>
      </w:r>
      <w:r w:rsidR="00750D53">
        <w:fldChar w:fldCharType="begin"/>
      </w:r>
      <w:r w:rsidR="0007209C">
        <w:instrText xml:space="preserve"> ADDIN EN.CITE &lt;EndNote&gt;&lt;Cite&gt;&lt;Author&gt;Steel&lt;/Author&gt;&lt;Year&gt;2007&lt;/Year&gt;&lt;RecNum&gt;177&lt;/RecNum&gt;&lt;DisplayText&gt;[19, 20]&lt;/DisplayText&gt;&lt;record&gt;&lt;rec-number&gt;177&lt;/rec-number&gt;&lt;foreign-keys&gt;&lt;key app="EN" db-id="azd2zvr90evsr4ew95hxep9sss9af0r9epvz"&gt;177&lt;/key&gt;&lt;/foreign-keys&gt;&lt;ref-type name="Journal Article"&gt;17&lt;/ref-type&gt;&lt;contributors&gt;&lt;authors&gt;&lt;author&gt;Steel, P.&lt;/author&gt;&lt;/authors&gt;&lt;/contributors&gt;&lt;titles&gt;&lt;title&gt;The nature of procrastination: A meta-analytic and theoretical review of quintessential self-regulatory failure.&lt;/title&gt;&lt;secondary-title&gt; Psychological Bulletin&lt;/secondary-title&gt;&lt;/titles&gt;&lt;pages&gt;65-94&lt;/pages&gt;&lt;volume&gt;133(1)&lt;/volume&gt;&lt;dates&gt;&lt;year&gt;2007&lt;/year&gt;&lt;/dates&gt;&lt;urls&gt;&lt;/urls&gt;&lt;/record&gt;&lt;/Cite&gt;&lt;Cite&gt;&lt;Author&gt;Klassen&lt;/Author&gt;&lt;Year&gt;2008&lt;/Year&gt;&lt;RecNum&gt;178&lt;/RecNum&gt;&lt;record&gt;&lt;rec-number&gt;178&lt;/rec-number&gt;&lt;foreign-keys&gt;&lt;key app="EN" db-id="azd2zvr90evsr4ew95hxep9sss9af0r9epvz"&gt;178&lt;/key&gt;&lt;/foreign-keys&gt;&lt;ref-type name="Journal Article"&gt;17&lt;/ref-type&gt;&lt;contributors&gt;&lt;authors&gt;&lt;author&gt;Klassen, R.M.&lt;/author&gt;&lt;author&gt;Krawchuk, L.L.&lt;/author&gt;&lt;author&gt;Sukaina, R.  &lt;/author&gt;&lt;/authors&gt;&lt;/contributors&gt;&lt;titles&gt;&lt;title&gt;Academic procrastination of undergraduates: Low self-efficacy to self-regulate predicts higher levels of procrastination. &lt;/title&gt;&lt;secondary-title&gt; Contemporary Educational Psychology&lt;/secondary-title&gt;&lt;/titles&gt;&lt;pages&gt;915-931&lt;/pages&gt;&lt;volume&gt;33&lt;/volume&gt;&lt;dates&gt;&lt;year&gt;2008&lt;/year&gt;&lt;/dates&gt;&lt;urls&gt;&lt;/urls&gt;&lt;/record&gt;&lt;/Cite&gt;&lt;/EndNote&gt;</w:instrText>
      </w:r>
      <w:r w:rsidR="00750D53">
        <w:fldChar w:fldCharType="separate"/>
      </w:r>
      <w:r w:rsidR="0007209C">
        <w:rPr>
          <w:noProof/>
        </w:rPr>
        <w:t>[19, 20]</w:t>
      </w:r>
      <w:r w:rsidR="00750D53">
        <w:fldChar w:fldCharType="end"/>
      </w:r>
      <w:r w:rsidR="00CE1E89" w:rsidRPr="00CE1E89">
        <w:t xml:space="preserve"> indicates that motivation and self-efficacy for time management are key determinants for avoiding procrastination. In this project, we will provi</w:t>
      </w:r>
      <w:r w:rsidR="00EA3E72">
        <w:t>de</w:t>
      </w:r>
      <w:r w:rsidR="00CE1E89" w:rsidRPr="00CE1E89">
        <w:t xml:space="preserve"> big data as an available source of "interesting" projects. We will study the extent to which such projects become intrinsically motivating. We </w:t>
      </w:r>
      <w:r w:rsidR="00EA3E72">
        <w:t>will</w:t>
      </w:r>
      <w:r w:rsidR="00CE1E89" w:rsidRPr="00CE1E89">
        <w:t xml:space="preserve"> </w:t>
      </w:r>
      <w:r w:rsidR="00EA3E72">
        <w:t xml:space="preserve">focus on </w:t>
      </w:r>
      <w:r w:rsidR="00CE1E89" w:rsidRPr="00CE1E89">
        <w:t>self-efficacy related to project management.</w:t>
      </w:r>
      <w:r w:rsidR="00F3369C">
        <w:t xml:space="preserve"> To</w:t>
      </w:r>
      <w:r w:rsidR="004B27BD">
        <w:t xml:space="preserve"> assess students' self-regulation, we rely on the well-validated Motivated Strategies for Learning </w:t>
      </w:r>
      <w:r w:rsidR="00277031">
        <w:t>Questionnaire</w:t>
      </w:r>
      <w:r w:rsidR="004B27BD">
        <w:t xml:space="preserve"> (MSLQ) </w:t>
      </w:r>
      <w:r w:rsidR="00750D53">
        <w:fldChar w:fldCharType="begin"/>
      </w:r>
      <w:r w:rsidR="0007209C">
        <w:instrText xml:space="preserve"> ADDIN EN.CITE &lt;EndNote&gt;&lt;Cite&gt;&lt;Author&gt;Pintrich&lt;/Author&gt;&lt;Year&gt;1993&lt;/Year&gt;&lt;RecNum&gt;111&lt;/RecNum&gt;&lt;DisplayText&gt;[21]&lt;/DisplayText&gt;&lt;record&gt;&lt;rec-number&gt;111&lt;/rec-number&gt;&lt;foreign-keys&gt;&lt;key app="EN" db-id="azd2zvr90evsr4ew95hxep9sss9af0r9epvz"&gt;111&lt;/key&gt;&lt;/foreign-keys&gt;&lt;ref-type name="Journal Article"&gt;17&lt;/ref-type&gt;&lt;contributors&gt;&lt;authors&gt;&lt;author&gt;Pintrich, P.R.&lt;/author&gt;&lt;author&gt;Smith, D.A.F.&lt;/author&gt;&lt;author&gt;Garcia, T.&lt;/author&gt;&lt;author&gt;McKeachie, W.J.&lt;/author&gt;&lt;/authors&gt;&lt;/contributors&gt;&lt;titles&gt;&lt;title&gt;Reliability and predictive validity of the Motivated Strategies for Learning Questionnaire (MSLQ). &lt;/title&gt;&lt;secondary-title&gt;Educational and Psychological Measurement&lt;/secondary-title&gt;&lt;/titles&gt;&lt;periodical&gt;&lt;full-title&gt;Educational and Psychological Measurement&lt;/full-title&gt;&lt;/periodical&gt;&lt;pages&gt;801-813&lt;/pages&gt;&lt;volume&gt;53&lt;/volume&gt;&lt;dates&gt;&lt;year&gt;1993&lt;/year&gt;&lt;/dates&gt;&lt;urls&gt;&lt;/urls&gt;&lt;/record&gt;&lt;/Cite&gt;&lt;/EndNote&gt;</w:instrText>
      </w:r>
      <w:r w:rsidR="00750D53">
        <w:fldChar w:fldCharType="separate"/>
      </w:r>
      <w:r w:rsidR="0007209C">
        <w:rPr>
          <w:noProof/>
        </w:rPr>
        <w:t>[21]</w:t>
      </w:r>
      <w:r w:rsidR="00750D53">
        <w:fldChar w:fldCharType="end"/>
      </w:r>
      <w:r w:rsidR="004B27BD">
        <w:t>.</w:t>
      </w:r>
    </w:p>
    <w:p w14:paraId="0495F92B" w14:textId="086EC6F7" w:rsidR="0066612B" w:rsidRDefault="002C116A" w:rsidP="007C7776">
      <w:pPr>
        <w:pStyle w:val="NSFHeading2"/>
      </w:pPr>
      <w:r w:rsidRPr="003E2F7C">
        <w:t>2.</w:t>
      </w:r>
      <w:r w:rsidR="000D5179">
        <w:t>3</w:t>
      </w:r>
      <w:r w:rsidR="004B27BD" w:rsidRPr="003E2F7C">
        <w:t xml:space="preserve">. </w:t>
      </w:r>
      <w:r w:rsidR="00C410E1" w:rsidRPr="003E2F7C">
        <w:t>A</w:t>
      </w:r>
      <w:r w:rsidR="004B27BD" w:rsidRPr="003E2F7C">
        <w:t xml:space="preserve">utomatic </w:t>
      </w:r>
      <w:r w:rsidR="00442201" w:rsidRPr="003E2F7C">
        <w:t>F</w:t>
      </w:r>
      <w:r w:rsidR="004B27BD" w:rsidRPr="003E2F7C">
        <w:t xml:space="preserve">eedback and </w:t>
      </w:r>
      <w:r w:rsidR="00442201" w:rsidRPr="003E2F7C">
        <w:t>I</w:t>
      </w:r>
      <w:r w:rsidR="004B27BD" w:rsidRPr="003E2F7C">
        <w:t xml:space="preserve">nteractive </w:t>
      </w:r>
      <w:r w:rsidR="00442201" w:rsidRPr="003E2F7C">
        <w:t>V</w:t>
      </w:r>
      <w:r w:rsidR="004B27BD" w:rsidRPr="003E2F7C">
        <w:t>isualization</w:t>
      </w:r>
    </w:p>
    <w:p w14:paraId="088486B2" w14:textId="1CD39A45" w:rsidR="00C410E1" w:rsidRDefault="00013176" w:rsidP="007C7776">
      <w:pPr>
        <w:pStyle w:val="NSFParagraph"/>
      </w:pPr>
      <w:r>
        <w:t>A d</w:t>
      </w:r>
      <w:r w:rsidR="004B27BD">
        <w:t xml:space="preserve">ynamic process, such has the behavior of an algorithm, is difficult to convey using static presentation media such as text and images in a textbook. During lecture, instructors typically draw on the board, trying to illustrate dynamic processes through words and constant changes to the diagrams. Many students have a hard time understanding these explanations at a detailed level or cannot reproduce the intermediate steps to get to the final result. Another difficulty is lack of practice with problems and exercises. Since the best types of problems for such courses are hard to grade by hand, students normally experience only a small number of homework and test problems, whose results come only long after the student gives an answer. The dearth of feedback to students regarding whether they understand the material compounds the difficulty of teaching and learning </w:t>
      </w:r>
      <w:r w:rsidR="00EC2E76">
        <w:t>c</w:t>
      </w:r>
      <w:r w:rsidR="00526643">
        <w:t xml:space="preserve">omputer </w:t>
      </w:r>
      <w:r w:rsidR="00EC2E76">
        <w:t>s</w:t>
      </w:r>
      <w:r w:rsidR="00526643">
        <w:t>cience</w:t>
      </w:r>
      <w:r w:rsidR="004B27BD">
        <w:t>.</w:t>
      </w:r>
    </w:p>
    <w:p w14:paraId="5F30043F" w14:textId="77777777" w:rsidR="00A92B35" w:rsidRDefault="004B27BD" w:rsidP="007C7776">
      <w:pPr>
        <w:pStyle w:val="NSFParagraph"/>
      </w:pPr>
      <w:r>
        <w:t xml:space="preserve">For this project, we will build </w:t>
      </w:r>
      <w:r w:rsidR="00526643">
        <w:t xml:space="preserve">several content </w:t>
      </w:r>
      <w:r>
        <w:t>modules</w:t>
      </w:r>
      <w:r w:rsidR="00526643">
        <w:t xml:space="preserve"> related to ethics and big data</w:t>
      </w:r>
      <w:r>
        <w:t xml:space="preserve"> using OpenDSA technology</w:t>
      </w:r>
      <w:r w:rsidR="00526643">
        <w:t xml:space="preserve"> [61]</w:t>
      </w:r>
      <w:r>
        <w:t>. OpenDSA modules combine content in the form of text, visualizations, and simulations with a rich variety of exercises and assessment questions. Since OpenDSA modules are complete units of instruction, they are easy for instructors to use as replacements for their existing coverage of topics (similar to adopting a new textbook</w:t>
      </w:r>
      <w:r w:rsidR="00526643">
        <w:t>)</w:t>
      </w:r>
      <w:r>
        <w:t xml:space="preserve">. Since </w:t>
      </w:r>
      <w:proofErr w:type="spellStart"/>
      <w:r>
        <w:t>OpenDSA’s</w:t>
      </w:r>
      <w:proofErr w:type="spellEnd"/>
      <w:r>
        <w:t xml:space="preserve"> exercises are immediately assessed, with problem instances generated at random, students gain far more practice than is possible with normal paper textbooks. Since the content is highly visual and interactive, students not only get to see the dynamic aspects of the processes under study, they also get to manipulate these dynamic aspects themselves. Emphasizing student engagement with the material conforms to the best practices as developed through more than a decade of research by the </w:t>
      </w:r>
      <w:r w:rsidR="00892FC0">
        <w:t>a</w:t>
      </w:r>
      <w:r w:rsidR="00526643">
        <w:t xml:space="preserve">lgorithm </w:t>
      </w:r>
      <w:r w:rsidR="00892FC0">
        <w:t>v</w:t>
      </w:r>
      <w:r w:rsidR="00526643">
        <w:t>isualization</w:t>
      </w:r>
      <w:r>
        <w:t xml:space="preserve"> research community</w:t>
      </w:r>
      <w:r w:rsidR="00AA55F0">
        <w:t xml:space="preserve"> </w:t>
      </w:r>
      <w:r w:rsidR="00750D53">
        <w:fldChar w:fldCharType="begin">
          <w:fldData xml:space="preserve">PEVuZE5vdGU+PENpdGU+PEF1dGhvcj5Lb3Job25lbjwvQXV0aG9yPjxZZWFyPjIwMTM8L1llYXI+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</w:fldData>
        </w:fldChar>
      </w:r>
      <w:r w:rsidR="0007209C">
        <w:instrText xml:space="preserve"> ADDIN EN.CITE </w:instrText>
      </w:r>
      <w:r w:rsidR="00750D53">
        <w:fldChar w:fldCharType="begin">
          <w:fldData xml:space="preserve">PEVuZE5vdGU+PENpdGU+PEF1dGhvcj5Lb3Job25lbjwvQXV0aG9yPjxZZWFyPjIwMTM8L1llYXI+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</w:fldData>
        </w:fldChar>
      </w:r>
      <w:r w:rsidR="0007209C">
        <w:instrText xml:space="preserve"> ADDIN EN.CITE.DATA </w:instrText>
      </w:r>
      <w:r w:rsidR="00750D53">
        <w:fldChar w:fldCharType="end"/>
      </w:r>
      <w:r w:rsidR="00750D53">
        <w:fldChar w:fldCharType="separate"/>
      </w:r>
      <w:r w:rsidR="0007209C">
        <w:rPr>
          <w:noProof/>
        </w:rPr>
        <w:t>[27-29]</w:t>
      </w:r>
      <w:r w:rsidR="00750D53">
        <w:fldChar w:fldCharType="end"/>
      </w:r>
      <w:r>
        <w:t>.</w:t>
      </w:r>
    </w:p>
    <w:p w14:paraId="7B943CA8" w14:textId="00D586FA" w:rsidR="00220D01" w:rsidRDefault="004B27BD" w:rsidP="00561BC2">
      <w:pPr>
        <w:pStyle w:val="NSFParagraph"/>
      </w:pPr>
      <w:r>
        <w:lastRenderedPageBreak/>
        <w:t>Each module includes mechanisms for students to self-gauge how well they have understood the concepts presented. Self-assessment can increase learner’s motivation, promote students’ ability to guide their own learning and help them internalize factors used when judging performance</w:t>
      </w:r>
      <w:r w:rsidR="00C917EF">
        <w:t xml:space="preserve"> </w:t>
      </w:r>
      <w:r w:rsidR="00750D53">
        <w:fldChar w:fldCharType="begin"/>
      </w:r>
      <w:r w:rsidR="0007209C">
        <w:instrText xml:space="preserve"> ADDIN EN.CITE &lt;EndNote&gt;&lt;Cite&gt;&lt;Author&gt;McMillan&lt;/Author&gt;&lt;Year&gt;2008&lt;/Year&gt;&lt;RecNum&gt;152&lt;/RecNum&gt;&lt;DisplayText&gt;[30, 31]&lt;/DisplayText&gt;&lt;record&gt;&lt;rec-number&gt;152&lt;/rec-number&gt;&lt;foreign-keys&gt;&lt;key app="EN" db-id="azd2zvr90evsr4ew95hxep9sss9af0r9epvz"&gt;152&lt;/key&gt;&lt;/foreign-keys&gt;&lt;ref-type name="Journal Article"&gt;17&lt;/ref-type&gt;&lt;contributors&gt;&lt;authors&gt;&lt;author&gt;McMillan, J.H.&lt;/author&gt;&lt;author&gt;Hearn, J.&lt;/author&gt;&lt;/authors&gt;&lt;/contributors&gt;&lt;titles&gt;&lt;title&gt;Student self-assessment: The key to stronger student motivation and higher achievement&lt;/title&gt;&lt;secondary-title&gt;Educational Horizons&lt;/secondary-title&gt;&lt;/titles&gt;&lt;periodical&gt;&lt;full-title&gt;Educational Horizons&lt;/full-title&gt;&lt;/periodical&gt;&lt;pages&gt;40-49&lt;/pages&gt;&lt;volume&gt;87 (1)&lt;/volume&gt;&lt;dates&gt;&lt;year&gt;2008&lt;/year&gt;&lt;/dates&gt;&lt;urls&gt;&lt;/urls&gt;&lt;/record&gt;&lt;/Cite&gt;&lt;Cite&gt;&lt;Author&gt;Andrade&lt;/Author&gt;&lt;Year&gt;2009&lt;/Year&gt;&lt;RecNum&gt;153&lt;/RecNum&gt;&lt;record&gt;&lt;rec-number&gt;153&lt;/rec-number&gt;&lt;foreign-keys&gt;&lt;key app="EN" db-id="azd2zvr90evsr4ew95hxep9sss9af0r9epvz"&gt;153&lt;/key&gt;&lt;/foreign-keys&gt;&lt;ref-type name="Journal Article"&gt;17&lt;/ref-type&gt;&lt;contributors&gt;&lt;authors&gt;&lt;author&gt;Andrade, H.&lt;/author&gt;&lt;author&gt;A. Valtcheva&lt;/author&gt;&lt;/authors&gt;&lt;/contributors&gt;&lt;titles&gt;&lt;title&gt;Promoting learning and achievement through self-assessment&lt;/title&gt;&lt;secondary-title&gt;Theory Into Practice&lt;/secondary-title&gt;&lt;/titles&gt;&lt;periodical&gt;&lt;full-title&gt;Theory Into Practice&lt;/full-title&gt;&lt;/periodical&gt;&lt;pages&gt;12-19&lt;/pages&gt;&lt;volume&gt;48(1)&lt;/volume&gt;&lt;dates&gt;&lt;year&gt;2009&lt;/year&gt;&lt;/dates&gt;&lt;urls&gt;&lt;/urls&gt;&lt;/record&gt;&lt;/Cite&gt;&lt;/EndNote&gt;</w:instrText>
      </w:r>
      <w:r w:rsidR="00750D53">
        <w:fldChar w:fldCharType="separate"/>
      </w:r>
      <w:r w:rsidR="0007209C">
        <w:rPr>
          <w:noProof/>
        </w:rPr>
        <w:t>[30, 31]</w:t>
      </w:r>
      <w:r w:rsidR="00750D53">
        <w:fldChar w:fldCharType="end"/>
      </w:r>
      <w:r>
        <w:t xml:space="preserve">. We do make use of simple multiple choice and give-a-number style questions. </w:t>
      </w:r>
      <w:r w:rsidR="00526643">
        <w:t>But w</w:t>
      </w:r>
      <w:r>
        <w:t>e also include many interactive exercises. We make extensive use of “algorithm simulation” or “proficiency” exercises, as pioneered by the TRAKLA2 project</w:t>
      </w:r>
      <w:r w:rsidR="00AD3254">
        <w:t xml:space="preserve"> </w:t>
      </w:r>
      <w:r w:rsidR="00750D53">
        <w:fldChar w:fldCharType="begin"/>
      </w:r>
      <w:r w:rsidR="0007209C">
        <w:instrText xml:space="preserve"> ADDIN EN.CITE &lt;EndNote&gt;&lt;Cite&gt;&lt;Author&gt;Malmi&lt;/Author&gt;&lt;Year&gt;2004&lt;/Year&gt;&lt;RecNum&gt;155&lt;/RecNum&gt;&lt;DisplayText&gt;[32]&lt;/DisplayText&gt;&lt;record&gt;&lt;rec-number&gt;155&lt;/rec-number&gt;&lt;foreign-keys&gt;&lt;key app="EN" db-id="azd2zvr90evsr4ew95hxep9sss9af0r9epvz"&gt;155&lt;/key&gt;&lt;/foreign-keys&gt;&lt;ref-type name="Journal Article"&gt;17&lt;/ref-type&gt;&lt;contributors&gt;&lt;authors&gt;&lt;author&gt;Malmi, L.&lt;/author&gt;&lt;author&gt;V. Karavirta&lt;/author&gt;&lt;author&gt;A. Korhonen&lt;/author&gt;&lt;author&gt;J. Nikander&lt;/author&gt;&lt;author&gt;O. Seppala&lt;/author&gt;&lt;author&gt;P. Silvasti&lt;/author&gt;&lt;/authors&gt;&lt;/contributors&gt;&lt;titles&gt;&lt;title&gt;Visual algorithm simulation exercise system with automatic assessment: TRAKLA2&lt;/title&gt;&lt;secondary-title&gt;Informatics in Education&lt;/secondary-title&gt;&lt;/titles&gt;&lt;periodical&gt;&lt;full-title&gt;Informatics in Education&lt;/full-title&gt;&lt;/periodical&gt;&lt;pages&gt;267-288&lt;/pages&gt;&lt;volume&gt;3(2)&lt;/volume&gt;&lt;dates&gt;&lt;year&gt;2004&lt;/year&gt;&lt;pub-dates&gt;&lt;date&gt;Septmenber 2004&lt;/date&gt;&lt;/pub-dates&gt;&lt;/dates&gt;&lt;urls&gt;&lt;/urls&gt;&lt;/record&gt;&lt;/Cite&gt;&lt;/EndNote&gt;</w:instrText>
      </w:r>
      <w:r w:rsidR="00750D53">
        <w:fldChar w:fldCharType="separate"/>
      </w:r>
      <w:r w:rsidR="0007209C">
        <w:rPr>
          <w:noProof/>
        </w:rPr>
        <w:t>[32]</w:t>
      </w:r>
      <w:r w:rsidR="00750D53">
        <w:fldChar w:fldCharType="end"/>
      </w:r>
      <w:r>
        <w:t>. (</w:t>
      </w:r>
      <w:r w:rsidR="00526643">
        <w:t xml:space="preserve">The </w:t>
      </w:r>
      <w:r>
        <w:t>TRAKLA2 developers from Aalto University in Helsinki are active participants in OpenDSA, having developed the JSAV graphics library</w:t>
      </w:r>
      <w:r w:rsidR="00AD3254">
        <w:t xml:space="preserve"> </w:t>
      </w:r>
      <w:r w:rsidR="00750D53">
        <w:fldChar w:fldCharType="begin"/>
      </w:r>
      <w:r w:rsidR="0007209C">
        <w:instrText xml:space="preserve"> ADDIN EN.CITE &lt;EndNote&gt;&lt;Cite&gt;&lt;Author&gt;Karavirta&lt;/Author&gt;&lt;Year&gt;2013&lt;/Year&gt;&lt;RecNum&gt;156&lt;/RecNum&gt;&lt;DisplayText&gt;[33, 34]&lt;/DisplayText&gt;&lt;record&gt;&lt;rec-number&gt;156&lt;/rec-number&gt;&lt;foreign-keys&gt;&lt;key app="EN" db-id="azd2zvr90evsr4ew95hxep9sss9af0r9epvz"&gt;156&lt;/key&gt;&lt;/foreign-keys&gt;&lt;ref-type name="Conference Paper"&gt;47&lt;/ref-type&gt;&lt;contributors&gt;&lt;authors&gt;&lt;author&gt;Karavirta, Ville&lt;/author&gt;&lt;author&gt;Clifford A. Shaffer&lt;/author&gt;&lt;/authors&gt;&lt;/contributors&gt;&lt;titles&gt;&lt;title&gt;JSAV: the JavaScript algorithm visualization library&lt;/title&gt;&lt;secondary-title&gt;Proceedings of the 18th ACM conference on Innovation and technology in computer science education&lt;/secondary-title&gt;&lt;/titles&gt;&lt;pages&gt;159-164&lt;/pages&gt;&lt;dates&gt;&lt;year&gt;2013&lt;/year&gt;&lt;/dates&gt;&lt;pub-location&gt;Canterbury, England, UK&lt;/pub-location&gt;&lt;publisher&gt;ACM&lt;/publisher&gt;&lt;urls&gt;&lt;/urls&gt;&lt;custom1&gt;2462487&lt;/custom1&gt;&lt;electronic-resource-num&gt;10.1145/2462476.2462487&lt;/electronic-resource-num&gt;&lt;/record&gt;&lt;/Cite&gt;&lt;Cite&gt;&lt;Author&gt;Karavirta&lt;/Author&gt;&lt;Year&gt;2013&lt;/Year&gt;&lt;RecNum&gt;157&lt;/RecNum&gt;&lt;record&gt;&lt;rec-number&gt;157&lt;/rec-number&gt;&lt;foreign-keys&gt;&lt;key app="EN" db-id="azd2zvr90evsr4ew95hxep9sss9af0r9epvz"&gt;157&lt;/key&gt;&lt;/foreign-keys&gt;&lt;ref-type name="Web Page"&gt;12&lt;/ref-type&gt;&lt;contributors&gt;&lt;authors&gt;&lt;author&gt;Karavirta, V.&lt;/author&gt;&lt;/authors&gt;&lt;/contributors&gt;&lt;titles&gt;&lt;title&gt;JSAV github repository&lt;/title&gt;&lt;/titles&gt;&lt;dates&gt;&lt;year&gt;2013&lt;/year&gt;&lt;/dates&gt;&lt;urls&gt;&lt;related-urls&gt;&lt;url&gt;github.com/vkaravir/JSAV&lt;/url&gt;&lt;/related-urls&gt;&lt;/urls&gt;&lt;/record&gt;&lt;/Cite&gt;&lt;/EndNote&gt;</w:instrText>
      </w:r>
      <w:r w:rsidR="00750D53">
        <w:fldChar w:fldCharType="separate"/>
      </w:r>
      <w:r w:rsidR="0007209C">
        <w:rPr>
          <w:noProof/>
        </w:rPr>
        <w:t>[33, 34]</w:t>
      </w:r>
      <w:r w:rsidR="00750D53">
        <w:fldChar w:fldCharType="end"/>
      </w:r>
      <w:r>
        <w:t xml:space="preserve"> and several OpenDSA exercises</w:t>
      </w:r>
      <w:r w:rsidR="00526643">
        <w:t>.</w:t>
      </w:r>
      <w:r>
        <w:t>)</w:t>
      </w:r>
      <w:r w:rsidR="00526643">
        <w:t xml:space="preserve"> </w:t>
      </w:r>
      <w:r>
        <w:t xml:space="preserve">In algorithm proficiency exercises, students are shown a data structure in a graphical interface, and must manipulate it to demonstrate knowledge of an algorithmic process. For example, they might show the swap operations that a given sorting algorithm uses. Or they might show the changes that take place when a new element is inserted into a tree structure. Other OpenDSA exercises make use of small simulations for algorithms or mathematical equations to let students see the effects that result from changing the input parameters. </w:t>
      </w:r>
      <w:r w:rsidR="00526643">
        <w:t>We have experience with s</w:t>
      </w:r>
      <w:r>
        <w:t xml:space="preserve">mall-scale programming exercises </w:t>
      </w:r>
      <w:r w:rsidR="00526643">
        <w:t xml:space="preserve">that </w:t>
      </w:r>
      <w:r>
        <w:t>are automatically assessed for correctness. These problems are similar to small homework problems traditionally given in such a course, but which have been hard to grade.</w:t>
      </w:r>
    </w:p>
    <w:p w14:paraId="617C4789" w14:textId="52745A0C" w:rsidR="00A92B35" w:rsidRDefault="00FF0D35" w:rsidP="007C7776">
      <w:pPr>
        <w:pStyle w:val="NSFHeading2"/>
      </w:pPr>
      <w:r w:rsidRPr="003E2F7C">
        <w:t>2.4</w:t>
      </w:r>
      <w:r w:rsidR="004B27BD" w:rsidRPr="003E2F7C">
        <w:t xml:space="preserve">. </w:t>
      </w:r>
      <w:commentRangeStart w:id="39"/>
      <w:r w:rsidR="004B27BD" w:rsidRPr="003E2F7C">
        <w:t>Preliminary Results from CT class</w:t>
      </w:r>
      <w:commentRangeEnd w:id="39"/>
      <w:r w:rsidR="00561BC2">
        <w:rPr>
          <w:rStyle w:val="CommentReference"/>
          <w:rFonts w:ascii="Arial" w:eastAsia="Arial" w:hAnsi="Arial" w:cs="Arial"/>
          <w:b w:val="0"/>
          <w:shd w:val="clear" w:color="auto" w:fill="auto"/>
        </w:rPr>
        <w:commentReference w:id="39"/>
      </w:r>
    </w:p>
    <w:tbl>
      <w:tblPr>
        <w:tblStyle w:val="TableGrid"/>
        <w:tblpPr w:leftFromText="180" w:rightFromText="180" w:vertAnchor="text" w:horzAnchor="margin" w:tblpXSpec="right" w:tblpY="979"/>
        <w:tblOverlap w:val="never"/>
        <w:tblW w:w="0" w:type="auto"/>
        <w:tblLook w:val="04A0" w:firstRow="1" w:lastRow="0" w:firstColumn="1" w:lastColumn="0" w:noHBand="0" w:noVBand="1"/>
      </w:tblPr>
      <w:tblGrid>
        <w:gridCol w:w="6426"/>
      </w:tblGrid>
      <w:tr w:rsidR="0056402A" w14:paraId="32F8FCAF" w14:textId="77777777" w:rsidTr="00F00523">
        <w:tc>
          <w:tcPr>
            <w:tcW w:w="6066" w:type="dxa"/>
            <w:tcBorders>
              <w:top w:val="nil"/>
              <w:left w:val="nil"/>
              <w:right w:val="nil"/>
            </w:tcBorders>
            <w:vAlign w:val="center"/>
          </w:tcPr>
          <w:p w14:paraId="77D14961" w14:textId="77777777" w:rsidR="0056402A" w:rsidRPr="003A4713" w:rsidRDefault="00F00523" w:rsidP="004638C5">
            <w:pPr>
              <w:pStyle w:val="NSFParagraph"/>
              <w:rPr>
                <w:noProof/>
              </w:rPr>
            </w:pPr>
            <w:r>
              <w:rPr>
                <w:noProof/>
              </w:rPr>
              <w:t>Figure 2</w:t>
            </w:r>
            <w:r w:rsidR="0056402A" w:rsidRPr="003A4713">
              <w:rPr>
                <w:noProof/>
              </w:rPr>
              <w:t>: Preliminary Assessment Data</w:t>
            </w:r>
          </w:p>
        </w:tc>
      </w:tr>
      <w:tr w:rsidR="0056402A" w14:paraId="1F2F0841" w14:textId="77777777" w:rsidTr="0056402A">
        <w:tc>
          <w:tcPr>
            <w:tcW w:w="6066" w:type="dxa"/>
          </w:tcPr>
          <w:p w14:paraId="15029587" w14:textId="77777777" w:rsidR="0056402A" w:rsidRDefault="00280F21" w:rsidP="007C7776">
            <w:pPr>
              <w:pStyle w:val="NSFParagraph"/>
            </w:pPr>
            <w:r>
              <w:rPr>
                <w:noProof/>
              </w:rPr>
              <w:drawing>
                <wp:inline distT="0" distB="0" distL="0" distR="0" wp14:anchorId="32F8C6FF" wp14:editId="0CF6F962">
                  <wp:extent cx="3714750" cy="26479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74C9CDE7" w14:textId="77777777" w:rsidR="004B27BD" w:rsidRPr="00D76D31" w:rsidRDefault="00277031" w:rsidP="007C7776">
      <w:pPr>
        <w:pStyle w:val="NSFParagraph"/>
      </w:pPr>
      <w:r w:rsidRPr="003673C8">
        <w:t xml:space="preserve">Preliminary data from the first offering of the Computational Thinking class provides some positive indication of the benefits of using real-world big data as well </w:t>
      </w:r>
      <w:r w:rsidRPr="00D76D31">
        <w:t xml:space="preserve">as some negative indication regarding the use of </w:t>
      </w:r>
      <w:proofErr w:type="spellStart"/>
      <w:r w:rsidRPr="00D76D31">
        <w:t>NetLogo</w:t>
      </w:r>
      <w:proofErr w:type="spellEnd"/>
      <w:r w:rsidR="001A56C7">
        <w:t xml:space="preserve"> </w:t>
      </w:r>
      <w:r w:rsidR="00750D53">
        <w:fldChar w:fldCharType="begin"/>
      </w:r>
      <w:r w:rsidR="0007209C">
        <w:instrText xml:space="preserve"> ADDIN EN.CITE &lt;EndNote&gt;&lt;Cite&gt;&lt;Author&gt;Wilensky&lt;/Author&gt;&lt;RecNum&gt;148&lt;/RecNum&gt;&lt;DisplayText&gt;[36]&lt;/DisplayText&gt;&lt;record&gt;&lt;rec-number&gt;148&lt;/rec-number&gt;&lt;foreign-keys&gt;&lt;key app="EN" db-id="azd2zvr90evsr4ew95hxep9sss9af0r9epvz"&gt;148&lt;/key&gt;&lt;/foreign-keys&gt;&lt;ref-type name="Web Page"&gt;12&lt;/ref-type&gt;&lt;contributors&gt;&lt;authors&gt;&lt;author&gt;Wilensky, Uri&lt;/author&gt;&lt;/authors&gt;&lt;/contributors&gt;&lt;titles&gt;&lt;title&gt;NetLogo&lt;/title&gt;&lt;/titles&gt;&lt;number&gt;January 2015&lt;/number&gt;&lt;dates&gt;&lt;/dates&gt;&lt;urls&gt;&lt;related-urls&gt;&lt;url&gt;https://ccl.northwestern.edu/netlogo/&lt;/url&gt;&lt;/related-urls&gt;&lt;/urls&gt;&lt;/record&gt;&lt;/Cite&gt;&lt;/EndNote&gt;</w:instrText>
      </w:r>
      <w:r w:rsidR="00750D53">
        <w:fldChar w:fldCharType="separate"/>
      </w:r>
      <w:r w:rsidR="0007209C">
        <w:rPr>
          <w:noProof/>
        </w:rPr>
        <w:t>[36]</w:t>
      </w:r>
      <w:r w:rsidR="00750D53">
        <w:fldChar w:fldCharType="end"/>
      </w:r>
      <w:r w:rsidR="001136B7" w:rsidRPr="00D76D31">
        <w:t xml:space="preserve"> as a tool of initial exploration of computation</w:t>
      </w:r>
      <w:r w:rsidR="008614DA" w:rsidRPr="00D76D31">
        <w:t xml:space="preserve"> (see Figure </w:t>
      </w:r>
      <w:r w:rsidR="00F00523">
        <w:t>2</w:t>
      </w:r>
      <w:r w:rsidR="008614DA" w:rsidRPr="00D76D31">
        <w:t>)</w:t>
      </w:r>
    </w:p>
    <w:p w14:paraId="7CED0D87" w14:textId="77777777" w:rsidR="002161B1" w:rsidRDefault="004B27BD" w:rsidP="007C7776">
      <w:pPr>
        <w:pStyle w:val="NSFParagraph"/>
      </w:pPr>
      <w:r>
        <w:t xml:space="preserve">In </w:t>
      </w:r>
      <w:r w:rsidR="00526643">
        <w:t>Fall 2014</w:t>
      </w:r>
      <w:r>
        <w:t xml:space="preserve"> </w:t>
      </w:r>
      <w:proofErr w:type="spellStart"/>
      <w:r>
        <w:t>NetLogo</w:t>
      </w:r>
      <w:proofErr w:type="spellEnd"/>
      <w:r>
        <w:t xml:space="preserve"> </w:t>
      </w:r>
      <w:r w:rsidR="00892FC0">
        <w:t>was</w:t>
      </w:r>
      <w:r>
        <w:t xml:space="preserve"> used</w:t>
      </w:r>
      <w:r w:rsidR="001136B7">
        <w:t xml:space="preserve"> because: (1) </w:t>
      </w:r>
      <w:r w:rsidRPr="001136B7">
        <w:t>it allows students to perform significant computational activities by manipulating user interface controls</w:t>
      </w:r>
      <w:r w:rsidR="001136B7">
        <w:t xml:space="preserve">; (2) </w:t>
      </w:r>
      <w:r w:rsidRPr="001136B7">
        <w:t>it has a rich library whose component models appeal to a wide variety of disciplines</w:t>
      </w:r>
      <w:r w:rsidR="001136B7">
        <w:t xml:space="preserve">, appealing to each student’s interest and allowing a student </w:t>
      </w:r>
      <w:r w:rsidR="00892FC0">
        <w:t>to</w:t>
      </w:r>
      <w:r w:rsidR="00892FC0" w:rsidRPr="001136B7">
        <w:t xml:space="preserve"> interact</w:t>
      </w:r>
      <w:r w:rsidRPr="001136B7">
        <w:t xml:space="preserve"> with students in other majors using other models</w:t>
      </w:r>
      <w:r w:rsidR="001136B7">
        <w:t xml:space="preserve">, and (3) </w:t>
      </w:r>
      <w:r w:rsidRPr="001136B7">
        <w:t xml:space="preserve">it is scaffolded so that the underlying code can be exposed, but only as needed to deepen the exploration of computing. </w:t>
      </w:r>
    </w:p>
    <w:p w14:paraId="2D2CE290" w14:textId="77777777" w:rsidR="00277031" w:rsidRPr="00B52A36" w:rsidRDefault="004B27BD" w:rsidP="007C7776">
      <w:pPr>
        <w:pStyle w:val="NSFParagraph"/>
      </w:pPr>
      <w:r w:rsidRPr="00C23943">
        <w:t xml:space="preserve">These properties of </w:t>
      </w:r>
      <w:proofErr w:type="spellStart"/>
      <w:r w:rsidRPr="00C23943">
        <w:t>NetLogo</w:t>
      </w:r>
      <w:proofErr w:type="spellEnd"/>
      <w:r w:rsidRPr="00C23943">
        <w:t xml:space="preserve"> stimulate student's engagement and concretize an interdisciplinary perspective of computational principles.</w:t>
      </w:r>
      <w:r w:rsidR="0091372C">
        <w:t xml:space="preserve"> However, preliminary data from the CT class shows that students found </w:t>
      </w:r>
      <w:proofErr w:type="spellStart"/>
      <w:r w:rsidR="0091372C">
        <w:t>NetLogo</w:t>
      </w:r>
      <w:proofErr w:type="spellEnd"/>
      <w:r w:rsidR="0091372C">
        <w:t xml:space="preserve"> to be less interesting, less helpful, and less useful in comparison to the real-world data (see Figure </w:t>
      </w:r>
      <w:r w:rsidR="001136B7">
        <w:t>1</w:t>
      </w:r>
      <w:r w:rsidR="0091372C">
        <w:t xml:space="preserve">). </w:t>
      </w:r>
      <w:r w:rsidR="00277031">
        <w:t xml:space="preserve">                                                                                        </w:t>
      </w:r>
    </w:p>
    <w:p w14:paraId="2DFC8528" w14:textId="77777777" w:rsidR="004B27BD" w:rsidRPr="00BB4859" w:rsidRDefault="0091372C" w:rsidP="007C7776">
      <w:pPr>
        <w:pStyle w:val="NSFParagraph"/>
      </w:pPr>
      <w:r w:rsidRPr="00BB4859">
        <w:t xml:space="preserve">We believe that the somewhat negative reaction to </w:t>
      </w:r>
      <w:proofErr w:type="spellStart"/>
      <w:r w:rsidR="004B27BD" w:rsidRPr="00BB4859">
        <w:t>NetLogo</w:t>
      </w:r>
      <w:proofErr w:type="spellEnd"/>
      <w:r w:rsidR="004B27BD" w:rsidRPr="00BB4859">
        <w:t xml:space="preserve"> </w:t>
      </w:r>
      <w:r w:rsidRPr="00BB4859">
        <w:t xml:space="preserve">is due to </w:t>
      </w:r>
      <w:r w:rsidR="004B27BD" w:rsidRPr="00BB4859">
        <w:t>a number of significant drawbacks with respect to the computational thinking course. These are:</w:t>
      </w:r>
    </w:p>
    <w:p w14:paraId="4B8D1703" w14:textId="77777777" w:rsidR="004B27BD" w:rsidRDefault="00526643" w:rsidP="00892FC0">
      <w:pPr>
        <w:pStyle w:val="NSFBulletList"/>
        <w:spacing w:after="80"/>
        <w:ind w:left="720"/>
      </w:pPr>
      <w:r>
        <w:t>T</w:t>
      </w:r>
      <w:r w:rsidR="004B27BD">
        <w:t xml:space="preserve">he computational models of </w:t>
      </w:r>
      <w:proofErr w:type="spellStart"/>
      <w:r w:rsidR="004B27BD">
        <w:t>NetLogo</w:t>
      </w:r>
      <w:proofErr w:type="spellEnd"/>
      <w:r w:rsidR="004B27BD">
        <w:t xml:space="preserve"> are not related to the use of big data in the remainder of the course. Thus, there is a degree of discontinuity  between major parts of the course</w:t>
      </w:r>
    </w:p>
    <w:p w14:paraId="7EB8B2DD" w14:textId="77777777" w:rsidR="004B27BD" w:rsidRDefault="00526643" w:rsidP="00892FC0">
      <w:pPr>
        <w:pStyle w:val="NSFBulletList"/>
        <w:spacing w:after="80"/>
        <w:ind w:left="720"/>
      </w:pPr>
      <w:r>
        <w:t>T</w:t>
      </w:r>
      <w:r w:rsidR="004B27BD">
        <w:t xml:space="preserve">he programming language of </w:t>
      </w:r>
      <w:proofErr w:type="spellStart"/>
      <w:r w:rsidR="004B27BD">
        <w:t>NetLogo</w:t>
      </w:r>
      <w:proofErr w:type="spellEnd"/>
      <w:r w:rsidR="004B27BD">
        <w:t xml:space="preserve"> is idiosyncratic and textual. For example, the basic agent is a "turtle", iteration is concealed as "</w:t>
      </w:r>
      <w:proofErr w:type="spellStart"/>
      <w:r w:rsidR="004B27BD">
        <w:t>ask”ing</w:t>
      </w:r>
      <w:proofErr w:type="spellEnd"/>
      <w:r w:rsidR="004B27BD">
        <w:t xml:space="preserve"> an implicit group of agents, and basic </w:t>
      </w:r>
      <w:r w:rsidR="0091372C">
        <w:t>properties</w:t>
      </w:r>
      <w:r w:rsidR="004B27BD">
        <w:t xml:space="preserve"> are implicitly defined making it harder to see how the model works. The textual nature of the language </w:t>
      </w:r>
      <w:r w:rsidR="008614DA">
        <w:t>forces</w:t>
      </w:r>
      <w:r w:rsidR="004B27BD">
        <w:t xml:space="preserve"> students to confront issues of syntax that would be better to defer.  </w:t>
      </w:r>
    </w:p>
    <w:p w14:paraId="0EB2D441" w14:textId="77777777" w:rsidR="0066612B" w:rsidRDefault="00526643">
      <w:pPr>
        <w:pStyle w:val="NSFBulletList"/>
        <w:spacing w:after="80"/>
        <w:ind w:left="720"/>
      </w:pPr>
      <w:r>
        <w:t>N</w:t>
      </w:r>
      <w:r w:rsidR="004B27BD">
        <w:t xml:space="preserve">o social aspects </w:t>
      </w:r>
      <w:r w:rsidR="001136B7">
        <w:t xml:space="preserve">are </w:t>
      </w:r>
      <w:r w:rsidR="004B27BD">
        <w:t xml:space="preserve">defined for the </w:t>
      </w:r>
      <w:proofErr w:type="spellStart"/>
      <w:r w:rsidR="004B27BD">
        <w:t>NetLogo</w:t>
      </w:r>
      <w:proofErr w:type="spellEnd"/>
      <w:r w:rsidR="004B27BD">
        <w:t xml:space="preserve"> models. Thus, instructors must separately devise materials that are relevant to each of the </w:t>
      </w:r>
      <w:proofErr w:type="spellStart"/>
      <w:r w:rsidR="004B27BD">
        <w:t>NetLogo</w:t>
      </w:r>
      <w:proofErr w:type="spellEnd"/>
      <w:r w:rsidR="004B27BD">
        <w:t xml:space="preserve"> models in use.</w:t>
      </w:r>
    </w:p>
    <w:p w14:paraId="7D8580C6" w14:textId="77777777" w:rsidR="0066612B" w:rsidRDefault="00725341" w:rsidP="007C7776">
      <w:pPr>
        <w:pStyle w:val="NSFHeading2"/>
      </w:pPr>
      <w:r>
        <w:lastRenderedPageBreak/>
        <w:t>2.5 Related work</w:t>
      </w:r>
    </w:p>
    <w:p w14:paraId="05AA30DB" w14:textId="6F0DF0C7" w:rsidR="000051D6" w:rsidRDefault="004B27BD" w:rsidP="007C7776">
      <w:pPr>
        <w:pStyle w:val="NSFParagraph"/>
      </w:pPr>
      <w:r>
        <w:t xml:space="preserve">We share with the </w:t>
      </w:r>
      <w:r w:rsidR="00526643">
        <w:t>M</w:t>
      </w:r>
      <w:r>
        <w:t xml:space="preserve">edia </w:t>
      </w:r>
      <w:r w:rsidR="00526643">
        <w:t>C</w:t>
      </w:r>
      <w:r>
        <w:t>omputation approach</w:t>
      </w:r>
      <w:r w:rsidR="001551FE">
        <w:t xml:space="preserve"> </w:t>
      </w:r>
      <w:r w:rsidR="00750D53">
        <w:fldChar w:fldCharType="begin"/>
      </w:r>
      <w:r w:rsidR="0007209C">
        <w:instrText xml:space="preserve"> ADDIN EN.CITE &lt;EndNote&gt;&lt;Cite&gt;&lt;Author&gt;Guzdial&lt;/Author&gt;&lt;Year&gt;2003&lt;/Year&gt;&lt;RecNum&gt;96&lt;/RecNum&gt;&lt;DisplayText&gt;[37]&lt;/DisplayText&gt;&lt;record&gt;&lt;rec-number&gt;96&lt;/rec-number&gt;&lt;foreign-keys&gt;&lt;key app="EN" db-id="azd2zvr90evsr4ew95hxep9sss9af0r9epvz"&gt;96&lt;/key&gt;&lt;/foreign-keys&gt;&lt;ref-type name="Journal Article"&gt;17&lt;/ref-type&gt;&lt;contributors&gt;&lt;authors&gt;&lt;author&gt;Mark Guzdial&lt;/author&gt;&lt;/authors&gt;&lt;/contributors&gt;&lt;titles&gt;&lt;title&gt;A media computation course for non-majors&lt;/title&gt;&lt;secondary-title&gt;SIGCSE Bull.&lt;/secondary-title&gt;&lt;/titles&gt;&lt;periodical&gt;&lt;full-title&gt;SIGCSE Bull.&lt;/full-title&gt;&lt;/periodical&gt;&lt;pages&gt;104-108&lt;/pages&gt;&lt;volume&gt;35&lt;/volume&gt;&lt;number&gt;3&lt;/number&gt;&lt;dates&gt;&lt;year&gt;2003&lt;/year&gt;&lt;/dates&gt;&lt;isbn&gt;0097-8418&lt;/isbn&gt;&lt;urls&gt;&lt;/urls&gt;&lt;custom1&gt;961542&lt;/custom1&gt;&lt;electronic-resource-num&gt;10.1145/961290.961542&lt;/electronic-resource-num&gt;&lt;/record&gt;&lt;/Cite&gt;&lt;/EndNote&gt;</w:instrText>
      </w:r>
      <w:r w:rsidR="00750D53">
        <w:fldChar w:fldCharType="separate"/>
      </w:r>
      <w:r w:rsidR="0007209C">
        <w:rPr>
          <w:noProof/>
        </w:rPr>
        <w:t>[37]</w:t>
      </w:r>
      <w:r w:rsidR="00750D53">
        <w:fldChar w:fldCharType="end"/>
      </w:r>
      <w:r>
        <w:t xml:space="preserve"> the idea of providing a unifying, open-ended resource (images and sound </w:t>
      </w:r>
      <w:r w:rsidR="00526643">
        <w:t xml:space="preserve">are used </w:t>
      </w:r>
      <w:r>
        <w:t xml:space="preserve">in </w:t>
      </w:r>
      <w:r w:rsidR="00526643">
        <w:t>M</w:t>
      </w:r>
      <w:r>
        <w:t xml:space="preserve">edia </w:t>
      </w:r>
      <w:r w:rsidR="00526643">
        <w:t>C</w:t>
      </w:r>
      <w:r>
        <w:t>omputation vs. big data in our course). However, we believe that big data is seen by students as “useful”</w:t>
      </w:r>
      <w:r w:rsidR="00526643">
        <w:t>---</w:t>
      </w:r>
      <w:r>
        <w:t>which is more engaging</w:t>
      </w:r>
      <w:r w:rsidR="00526643">
        <w:t>---while</w:t>
      </w:r>
      <w:r>
        <w:t xml:space="preserve"> media computation is seen as </w:t>
      </w:r>
      <w:r w:rsidR="00526643">
        <w:t xml:space="preserve">only </w:t>
      </w:r>
      <w:r>
        <w:t xml:space="preserve">“interesting” </w:t>
      </w:r>
      <w:r w:rsidR="00750D53">
        <w:fldChar w:fldCharType="begin"/>
      </w:r>
      <w:r w:rsidR="0007209C">
        <w:instrText xml:space="preserve"> ADDIN EN.CITE &lt;EndNote&gt;&lt;Cite&gt;&lt;Author&gt;Guzdial&lt;/Author&gt;&lt;Year&gt;2006&lt;/Year&gt;&lt;RecNum&gt;97&lt;/RecNum&gt;&lt;DisplayText&gt;[38]&lt;/DisplayText&gt;&lt;record&gt;&lt;rec-number&gt;97&lt;/rec-number&gt;&lt;foreign-keys&gt;&lt;key app="EN" db-id="azd2zvr90evsr4ew95hxep9sss9af0r9epvz"&gt;97&lt;/key&gt;&lt;/foreign-keys&gt;&lt;ref-type name="Conference Paper"&gt;47&lt;/ref-type&gt;&lt;contributors&gt;&lt;authors&gt;&lt;author&gt;Guzdial, Mark&lt;/author&gt;&lt;author&gt;Allison Elliott Tew&lt;/author&gt;&lt;/authors&gt;&lt;/contributors&gt;&lt;titles&gt;&lt;title&gt;Imagineering inauthentic legitimate peripheral participation: an instructional design approach for motivating computing education&lt;/title&gt;&lt;secondary-title&gt;Proceedings of the second international workshop on Computing education research&lt;/secondary-title&gt;&lt;/titles&gt;&lt;pages&gt;51-58&lt;/pages&gt;&lt;dates&gt;&lt;year&gt;2006&lt;/year&gt;&lt;/dates&gt;&lt;pub-location&gt;Canterbury, United Kingdom&lt;/pub-location&gt;&lt;publisher&gt;ACM&lt;/publisher&gt;&lt;urls&gt;&lt;/urls&gt;&lt;custom1&gt;1151597&lt;/custom1&gt;&lt;electronic-resource-num&gt;10.1145/1151588.1151597&lt;/electronic-resource-num&gt;&lt;/record&gt;&lt;/Cite&gt;&lt;/EndNote&gt;</w:instrText>
      </w:r>
      <w:r w:rsidR="00750D53">
        <w:fldChar w:fldCharType="separate"/>
      </w:r>
      <w:r w:rsidR="0007209C">
        <w:rPr>
          <w:noProof/>
        </w:rPr>
        <w:t>[38]</w:t>
      </w:r>
      <w:r w:rsidR="00750D53">
        <w:fldChar w:fldCharType="end"/>
      </w:r>
      <w:r>
        <w:t>.</w:t>
      </w:r>
      <w:r w:rsidR="00F3369C">
        <w:t xml:space="preserve"> </w:t>
      </w:r>
      <w:r>
        <w:t>We share a common goal with courses that use real-world data for motivational purposes. Examples include using on-line data</w:t>
      </w:r>
      <w:r w:rsidR="001551FE">
        <w:t xml:space="preserve"> </w:t>
      </w:r>
      <w:r w:rsidR="00750D53">
        <w:fldChar w:fldCharType="begin"/>
      </w:r>
      <w:r w:rsidR="0007209C">
        <w:instrText xml:space="preserve"> ADDIN EN.CITE &lt;EndNote&gt;&lt;Cite&gt;&lt;Author&gt;DePasquale&lt;/Author&gt;&lt;Year&gt;2006&lt;/Year&gt;&lt;RecNum&gt;101&lt;/RecNum&gt;&lt;DisplayText&gt;[39]&lt;/DisplayText&gt;&lt;record&gt;&lt;rec-number&gt;101&lt;/rec-number&gt;&lt;foreign-keys&gt;&lt;key app="EN" db-id="azd2zvr90evsr4ew95hxep9sss9af0r9epvz"&gt;101&lt;/key&gt;&lt;/foreign-keys&gt;&lt;ref-type name="Conference Paper"&gt;47&lt;/ref-type&gt;&lt;contributors&gt;&lt;authors&gt;&lt;author&gt;DePasquale, Peter&lt;/author&gt;&lt;/authors&gt;&lt;/contributors&gt;&lt;titles&gt;&lt;title&gt;Exploiting on-line data sources as the basis of programming projects&lt;/title&gt;&lt;secondary-title&gt;Proceedings of the 37th SIGCSE technical symposium on Computer science education&lt;/secondary-title&gt;&lt;/titles&gt;&lt;pages&gt;283-287&lt;/pages&gt;&lt;dates&gt;&lt;year&gt;2006&lt;/year&gt;&lt;/dates&gt;&lt;pub-location&gt;Houston, Texas, USA&lt;/pub-location&gt;&lt;publisher&gt;ACM&lt;/publisher&gt;&lt;urls&gt;&lt;/urls&gt;&lt;custom1&gt;1121430&lt;/custom1&gt;&lt;electronic-resource-num&gt;10.1145/1121341.1121430&lt;/electronic-resource-num&gt;&lt;/record&gt;&lt;/Cite&gt;&lt;/EndNote&gt;</w:instrText>
      </w:r>
      <w:r w:rsidR="00750D53">
        <w:fldChar w:fldCharType="separate"/>
      </w:r>
      <w:r w:rsidR="0007209C">
        <w:rPr>
          <w:noProof/>
        </w:rPr>
        <w:t>[39]</w:t>
      </w:r>
      <w:r w:rsidR="00750D53">
        <w:fldChar w:fldCharType="end"/>
      </w:r>
      <w:r>
        <w:t xml:space="preserve"> and assignment</w:t>
      </w:r>
      <w:r w:rsidR="001551FE">
        <w:t>s</w:t>
      </w:r>
      <w:r>
        <w:t xml:space="preserve"> that produce useful tools</w:t>
      </w:r>
      <w:r w:rsidR="00E00543">
        <w:t xml:space="preserve"> </w:t>
      </w:r>
      <w:r w:rsidR="00750D53">
        <w:fldChar w:fldCharType="begin"/>
      </w:r>
      <w:r w:rsidR="0007209C">
        <w:instrText xml:space="preserve"> ADDIN EN.CITE &lt;EndNote&gt;&lt;Cite&gt;&lt;Author&gt;Stevenson&lt;/Author&gt;&lt;Year&gt;2005&lt;/Year&gt;&lt;RecNum&gt;147&lt;/RecNum&gt;&lt;DisplayText&gt;[40, 41]&lt;/DisplayText&gt;&lt;record&gt;&lt;rec-number&gt;147&lt;/rec-number&gt;&lt;foreign-keys&gt;&lt;key app="EN" db-id="azd2zvr90evsr4ew95hxep9sss9af0r9epvz"&gt;147&lt;/key&gt;&lt;/foreign-keys&gt;&lt;ref-type name="Conference Paper"&gt;47&lt;/ref-type&gt;&lt;contributors&gt;&lt;authors&gt;&lt;author&gt;Stevenson, Daniel, E.&lt;/author&gt;&lt;author&gt;Michael R. Wick&lt;/author&gt;&lt;author&gt;Steven J. Ratering&lt;/author&gt;&lt;/authors&gt;&lt;/contributors&gt;&lt;titles&gt;&lt;title&gt;Steganography and cartography: interesting assignments that reinforce machine representation, bit manipulation, and discrete structures concepts&lt;/title&gt;&lt;secondary-title&gt;Proceedings of the 36th SIGCSE technical symposium on Computer science education&lt;/secondary-title&gt;&lt;/titles&gt;&lt;pages&gt;277-281&lt;/pages&gt;&lt;dates&gt;&lt;year&gt;2005&lt;/year&gt;&lt;/dates&gt;&lt;pub-location&gt;St. Louis, Missouri, USA&lt;/pub-location&gt;&lt;publisher&gt;ACM&lt;/publisher&gt;&lt;urls&gt;&lt;/urls&gt;&lt;custom1&gt;1047443&lt;/custom1&gt;&lt;electronic-resource-num&gt;10.1145/1047344.1047443&lt;/electronic-resource-num&gt;&lt;/record&gt;&lt;/Cite&gt;&lt;Cite&gt;&lt;Author&gt;Stevenson&lt;/Author&gt;&lt;Year&gt;2006&lt;/Year&gt;&lt;RecNum&gt;146&lt;/RecNum&gt;&lt;record&gt;&lt;rec-number&gt;146&lt;/rec-number&gt;&lt;foreign-keys&gt;&lt;key app="EN" db-id="azd2zvr90evsr4ew95hxep9sss9af0r9epvz"&gt;146&lt;/key&gt;&lt;/foreign-keys&gt;&lt;ref-type name="Conference Paper"&gt;47&lt;/ref-type&gt;&lt;contributors&gt;&lt;authors&gt;&lt;author&gt;Stevenson, Daniel E.&lt;/author&gt;&lt;author&gt;Paul J. Wagner&lt;/author&gt;&lt;/authors&gt;&lt;/contributors&gt;&lt;titles&gt;&lt;title&gt;Developing real-world programming assignments for CS1&lt;/title&gt;&lt;secondary-title&gt;Proceedings of the 11th annual SIGCSE conference on Innovation and technology in computer science education&lt;/secondary-title&gt;&lt;/titles&gt;&lt;pages&gt;158-162&lt;/pages&gt;&lt;dates&gt;&lt;year&gt;2006&lt;/year&gt;&lt;/dates&gt;&lt;pub-location&gt;Bologna, Italy&lt;/pub-location&gt;&lt;publisher&gt;ACM&lt;/publisher&gt;&lt;urls&gt;&lt;/urls&gt;&lt;custom1&gt;1140167&lt;/custom1&gt;&lt;electronic-resource-num&gt;10.1145/1140124.1140167&lt;/electronic-resource-num&gt;&lt;/record&gt;&lt;/Cite&gt;&lt;/EndNote&gt;</w:instrText>
      </w:r>
      <w:r w:rsidR="00750D53">
        <w:fldChar w:fldCharType="separate"/>
      </w:r>
      <w:r w:rsidR="0007209C">
        <w:rPr>
          <w:noProof/>
        </w:rPr>
        <w:t>[40, 41]</w:t>
      </w:r>
      <w:r w:rsidR="00750D53">
        <w:fldChar w:fldCharType="end"/>
      </w:r>
      <w:r>
        <w:t xml:space="preserve">. We also share a concern for using resources that relate social impacts. Among this work is </w:t>
      </w:r>
      <w:r w:rsidR="00750D53">
        <w:fldChar w:fldCharType="begin"/>
      </w:r>
      <w:r w:rsidR="0007209C">
        <w:instrText xml:space="preserve"> ADDIN EN.CITE &lt;EndNote&gt;&lt;Cite&gt;&lt;Author&gt;Goldweber&lt;/Author&gt;&lt;Year&gt;2013&lt;/Year&gt;&lt;RecNum&gt;102&lt;/RecNum&gt;&lt;DisplayText&gt;[14]&lt;/DisplayText&gt;&lt;record&gt;&lt;rec-number&gt;102&lt;/rec-number&gt;&lt;foreign-keys&gt;&lt;key app="EN" db-id="azd2zvr90evsr4ew95hxep9sss9af0r9epvz"&gt;102&lt;/key&gt;&lt;/foreign-keys&gt;&lt;ref-type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750D53">
        <w:fldChar w:fldCharType="separate"/>
      </w:r>
      <w:r w:rsidR="0007209C">
        <w:rPr>
          <w:noProof/>
        </w:rPr>
        <w:t>[14]</w:t>
      </w:r>
      <w:r w:rsidR="00750D53">
        <w:fldChar w:fldCharType="end"/>
      </w:r>
      <w:r>
        <w:t xml:space="preserve"> that uses a values-oriented approach  to exploring the social implications in various computational </w:t>
      </w:r>
      <w:r w:rsidR="0007209C">
        <w:t>modeling</w:t>
      </w:r>
      <w:r>
        <w:t xml:space="preserve"> assignment and</w:t>
      </w:r>
      <w:r w:rsidR="001551FE">
        <w:t xml:space="preserve"> </w:t>
      </w:r>
      <w:r w:rsidR="00750D53">
        <w:fldChar w:fldCharType="begin"/>
      </w:r>
      <w:r w:rsidR="0007209C">
        <w:instrText xml:space="preserve"> ADDIN EN.CITE &lt;EndNote&gt;&lt;Cite&gt;&lt;Author&gt;Erkan&lt;/Author&gt;&lt;Year&gt;2012&lt;/Year&gt;&lt;RecNum&gt;104&lt;/RecNum&gt;&lt;DisplayText&gt;[42]&lt;/DisplayText&gt;&lt;record&gt;&lt;rec-number&gt;104&lt;/rec-number&gt;&lt;foreign-keys&gt;&lt;key app="EN" db-id="azd2zvr90evsr4ew95hxep9sss9af0r9epvz"&gt;104&lt;/key&gt;&lt;/foreign-keys&gt;&lt;ref-type name="Conference Paper"&gt;47&lt;/ref-type&gt;&lt;contributors&gt;&lt;authors&gt;&lt;author&gt;Erkan, Ali&lt;/author&gt;&lt;author&gt;Tom Pfaff&lt;/author&gt;&lt;author&gt;Jason Hamilton&lt;/author&gt;&lt;author&gt;Michael Rogers&lt;/author&gt;&lt;/authors&gt;&lt;/contributors&gt;&lt;titles&gt;&lt;title&gt;Sustainability themed problem solving in data structures and algorithms&lt;/title&gt;&lt;secondary-title&gt;43rd ACM technical symposium on Computer Science Education&lt;/secondary-title&gt;&lt;/titles&gt;&lt;pages&gt;9-14&lt;/pages&gt;&lt;dates&gt;&lt;year&gt;2012&lt;/year&gt;&lt;/dates&gt;&lt;pub-location&gt;Raleigh, North Carolina, USA&lt;/pub-location&gt;&lt;publisher&gt;ACM&lt;/publisher&gt;&lt;urls&gt;&lt;/urls&gt;&lt;custom1&gt;2157146&lt;/custom1&gt;&lt;electronic-resource-num&gt;10.1145/2157136.2157146&lt;/electronic-resource-num&gt;&lt;/record&gt;&lt;/Cite&gt;&lt;/EndNote&gt;</w:instrText>
      </w:r>
      <w:r w:rsidR="00750D53">
        <w:fldChar w:fldCharType="separate"/>
      </w:r>
      <w:r w:rsidR="0007209C">
        <w:rPr>
          <w:noProof/>
        </w:rPr>
        <w:t>[42]</w:t>
      </w:r>
      <w:r w:rsidR="00750D53">
        <w:fldChar w:fldCharType="end"/>
      </w:r>
      <w:r>
        <w:t xml:space="preserve"> that uses sustainability issues to frame problems used in a data structures and algorithms class. We differ from these approach in the resource (big data in our case) to which the social concern is connected.</w:t>
      </w:r>
      <w:r w:rsidR="00277031">
        <w:t xml:space="preserve"> </w:t>
      </w:r>
      <w:r>
        <w:t xml:space="preserve">We share </w:t>
      </w:r>
      <w:r w:rsidR="00892FC0">
        <w:t xml:space="preserve">the </w:t>
      </w:r>
      <w:r>
        <w:t xml:space="preserve">most with the work of </w:t>
      </w:r>
      <w:r w:rsidR="001551FE">
        <w:t xml:space="preserve"> </w:t>
      </w:r>
      <w:r w:rsidR="00750D53">
        <w:fldChar w:fldCharType="begin"/>
      </w:r>
      <w:r w:rsidR="0007209C">
        <w:instrText xml:space="preserve"> ADDIN EN.CITE &lt;EndNote&gt;&lt;Cite&gt;&lt;Author&gt;Anderson&lt;/Author&gt;&lt;Year&gt;2014&lt;/Year&gt;&lt;RecNum&gt;85&lt;/RecNum&gt;&lt;DisplayText&gt;[3]&lt;/DisplayText&gt;&lt;record&gt;&lt;rec-number&gt;85&lt;/rec-number&gt;&lt;foreign-keys&gt;&lt;key app="EN" db-id="azd2zvr90evsr4ew95hxep9sss9af0r9epvz"&gt;85&lt;/key&gt;&lt;/foreign-keys&gt;&lt;ref-type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USA&lt;/pub-location&gt;&lt;publisher&gt;ACM&lt;/publisher&gt;&lt;urls&gt;&lt;/urls&gt;&lt;custom1&gt;2538994&lt;/custom1&gt;&lt;electronic-resource-num&gt;10.1145/2538862.2538994&lt;/electronic-resource-num&gt;&lt;/record&gt;&lt;/Cite&gt;&lt;/EndNote&gt;</w:instrText>
      </w:r>
      <w:r w:rsidR="00750D53">
        <w:fldChar w:fldCharType="separate"/>
      </w:r>
      <w:r w:rsidR="0007209C">
        <w:rPr>
          <w:noProof/>
        </w:rPr>
        <w:t>[3]</w:t>
      </w:r>
      <w:r w:rsidR="00750D53">
        <w:fldChar w:fldCharType="end"/>
      </w:r>
      <w:r>
        <w:t xml:space="preserve"> that also uses big data in such areas as life sciences, political science, </w:t>
      </w:r>
      <w:r w:rsidR="00892FC0">
        <w:t xml:space="preserve">and </w:t>
      </w:r>
      <w:r>
        <w:t xml:space="preserve">social media. Like us, they have also explored allowing students to choose the data for a major project. </w:t>
      </w:r>
      <w:r w:rsidR="00277031">
        <w:t>In two of our courses we also have a shared view with courses that used block-based programming (Snap</w:t>
      </w:r>
      <w:proofErr w:type="gramStart"/>
      <w:r w:rsidR="00277031">
        <w:t>!,</w:t>
      </w:r>
      <w:proofErr w:type="gramEnd"/>
      <w:r w:rsidR="00277031">
        <w:t xml:space="preserve"> Scratch, or App Inventor). </w:t>
      </w:r>
    </w:p>
    <w:p w14:paraId="6D20FE06" w14:textId="77777777" w:rsidR="0066612B" w:rsidRDefault="004B27BD" w:rsidP="007C7776">
      <w:pPr>
        <w:pStyle w:val="NSFParagraph"/>
      </w:pPr>
      <w:r>
        <w:t xml:space="preserve">We propose to extend </w:t>
      </w:r>
      <w:r w:rsidR="00526643">
        <w:t>prior</w:t>
      </w:r>
      <w:r>
        <w:t xml:space="preserve"> work in a number of ways</w:t>
      </w:r>
      <w:r w:rsidR="00277031">
        <w:t xml:space="preserve">. </w:t>
      </w:r>
      <w:r>
        <w:t xml:space="preserve">Our proposed work integrates and extends these concerns for engagement, realism, social </w:t>
      </w:r>
      <w:r w:rsidR="00277031">
        <w:t>impact,</w:t>
      </w:r>
      <w:r>
        <w:t xml:space="preserve"> and big data. The integration is achieved by extending the "raw" bi</w:t>
      </w:r>
      <w:r w:rsidR="00526643">
        <w:t>g</w:t>
      </w:r>
      <w:r>
        <w:t xml:space="preserve"> data streams with elements connected to a model of social impacts. The extension involves the development of interactive visualizations, static analysis for immediacy of feedback, the access to big data through two different block-based programming languages, and other supporting technology. We also extend the application of this approach outside of mainstream </w:t>
      </w:r>
      <w:r w:rsidR="00526643">
        <w:t>C</w:t>
      </w:r>
      <w:r>
        <w:t xml:space="preserve">omputer </w:t>
      </w:r>
      <w:r w:rsidR="00526643">
        <w:t>S</w:t>
      </w:r>
      <w:r>
        <w:t xml:space="preserve">cience education to the general university student population via a </w:t>
      </w:r>
      <w:r w:rsidR="0047183C">
        <w:t>C</w:t>
      </w:r>
      <w:r>
        <w:t xml:space="preserve">omputational </w:t>
      </w:r>
      <w:r w:rsidR="00526643">
        <w:t>T</w:t>
      </w:r>
      <w:r>
        <w:t>hinking course. Finally,</w:t>
      </w:r>
      <w:r w:rsidR="00526643">
        <w:t xml:space="preserve"> our</w:t>
      </w:r>
      <w:r>
        <w:t xml:space="preserve"> assessment data </w:t>
      </w:r>
      <w:r w:rsidR="00526643">
        <w:t>will</w:t>
      </w:r>
      <w:r>
        <w:t xml:space="preserve"> add to the body of knowledge on impacts and limits of the big data approach.</w:t>
      </w:r>
      <w:r w:rsidR="00277031">
        <w:t xml:space="preserve"> We add to a block-based programming approach</w:t>
      </w:r>
      <w:r w:rsidR="00526643">
        <w:t xml:space="preserve"> </w:t>
      </w:r>
      <w:r w:rsidR="00277031">
        <w:t>the connection to realistic big data sources and the ability to embed the programming in a “book” form to better integrate learning materials (see Section 4).</w:t>
      </w:r>
    </w:p>
    <w:p w14:paraId="25BE1C6D" w14:textId="77777777" w:rsidR="0066612B" w:rsidRDefault="00725341">
      <w:pPr>
        <w:pStyle w:val="NSFHeading1"/>
      </w:pPr>
      <w:r>
        <w:t>Proposed Work</w:t>
      </w:r>
    </w:p>
    <w:p w14:paraId="095538F9" w14:textId="26C99535" w:rsidR="0066612B" w:rsidRDefault="00FF0D35" w:rsidP="007C7776">
      <w:pPr>
        <w:pStyle w:val="NSFHeading2"/>
      </w:pPr>
      <w:r>
        <w:t>3.1</w:t>
      </w:r>
      <w:r w:rsidR="004B27BD">
        <w:t xml:space="preserve">. </w:t>
      </w:r>
      <w:commentRangeStart w:id="40"/>
      <w:r w:rsidR="00745F03">
        <w:t>Curriculum Development Using Instructional Design</w:t>
      </w:r>
      <w:r w:rsidR="004B27BD">
        <w:t xml:space="preserve"> </w:t>
      </w:r>
      <w:commentRangeEnd w:id="40"/>
      <w:r w:rsidR="0058651C">
        <w:rPr>
          <w:rStyle w:val="CommentReference"/>
          <w:rFonts w:ascii="Arial" w:eastAsia="Arial" w:hAnsi="Arial" w:cs="Arial"/>
          <w:b w:val="0"/>
          <w:shd w:val="clear" w:color="auto" w:fill="auto"/>
        </w:rPr>
        <w:commentReference w:id="40"/>
      </w:r>
    </w:p>
    <w:p w14:paraId="2B5A7E64" w14:textId="2193EB80" w:rsidR="00D6797D" w:rsidRDefault="00D6797D" w:rsidP="007C7776">
      <w:pPr>
        <w:pStyle w:val="NSFParagraph"/>
      </w:pPr>
    </w:p>
    <w:p w14:paraId="1D7D78A3" w14:textId="226857E6" w:rsidR="00D6797D" w:rsidRPr="007C7776" w:rsidRDefault="00152E1C" w:rsidP="004638C5">
      <w:pPr>
        <w:pStyle w:val="NSFHeading2"/>
      </w:pPr>
      <w:r w:rsidRPr="00E926C6">
        <w:t>3.</w:t>
      </w:r>
      <w:r w:rsidR="00745F03" w:rsidRPr="004638C5">
        <w:t>2</w:t>
      </w:r>
      <w:r w:rsidRPr="004638C5">
        <w:t xml:space="preserve"> </w:t>
      </w:r>
      <w:r w:rsidR="00D6797D" w:rsidRPr="007C7776">
        <w:t>Enhanced Architecture for Realistic Data</w:t>
      </w:r>
    </w:p>
    <w:p w14:paraId="1194F043" w14:textId="77777777" w:rsidR="00D6797D" w:rsidRPr="00D6797D" w:rsidRDefault="00D6797D" w:rsidP="007C7776">
      <w:pPr>
        <w:pStyle w:val="NSFParagraph"/>
      </w:pPr>
    </w:p>
    <w:p w14:paraId="19AF4E9B" w14:textId="04A45D35" w:rsidR="00D6797D" w:rsidRPr="00D6797D" w:rsidRDefault="00D6797D" w:rsidP="007C7776">
      <w:pPr>
        <w:pStyle w:val="NSFParagraph"/>
      </w:pPr>
      <w:r w:rsidRPr="00D6797D">
        <w:t>Data Science is a non-trivial context for introductory learners, du</w:t>
      </w:r>
      <w:r>
        <w:t xml:space="preserve">e to the difficulty in finding, </w:t>
      </w:r>
      <w:r w:rsidRPr="00D6797D">
        <w:t>preparing, and delivering data to students in a pedagogicall</w:t>
      </w:r>
      <w:r>
        <w:t xml:space="preserve">y suitable form. Integrating it </w:t>
      </w:r>
      <w:r w:rsidRPr="00D6797D">
        <w:t xml:space="preserve">into a learning experience has already shown to be a tricky </w:t>
      </w:r>
      <w:r>
        <w:t xml:space="preserve">experience. In this subsection, </w:t>
      </w:r>
      <w:r w:rsidRPr="00D6797D">
        <w:t>I’ve outlined three research questions that I think are get at</w:t>
      </w:r>
      <w:r>
        <w:t xml:space="preserve"> the heart of these challenges. </w:t>
      </w:r>
      <w:r w:rsidRPr="00D6797D">
        <w:t>To explore how to resolve these questions, I propose to build three new pieces of software:</w:t>
      </w:r>
    </w:p>
    <w:p w14:paraId="0F4DF65B" w14:textId="605F9F37" w:rsidR="00D6797D" w:rsidRPr="00D6797D" w:rsidRDefault="00D6797D" w:rsidP="007C7776">
      <w:pPr>
        <w:pStyle w:val="NSFParagraph"/>
        <w:numPr>
          <w:ilvl w:val="0"/>
          <w:numId w:val="25"/>
        </w:numPr>
      </w:pPr>
      <w:r w:rsidRPr="00D6797D">
        <w:t>CORGIS Architecture An evolution of the existing RT</w:t>
      </w:r>
      <w:r>
        <w:t xml:space="preserve">W architecture that handles new </w:t>
      </w:r>
      <w:r w:rsidRPr="00D6797D">
        <w:t>use cases and technical issues.</w:t>
      </w:r>
    </w:p>
    <w:p w14:paraId="789B6554" w14:textId="517C6A67" w:rsidR="00D6797D" w:rsidRPr="00D6797D" w:rsidRDefault="00D6797D" w:rsidP="007C7776">
      <w:pPr>
        <w:pStyle w:val="NSFParagraph"/>
        <w:numPr>
          <w:ilvl w:val="0"/>
          <w:numId w:val="25"/>
        </w:numPr>
      </w:pPr>
      <w:r w:rsidRPr="00D6797D">
        <w:t>CORGIS Gallery An evolution of the existing RTW gallery th</w:t>
      </w:r>
      <w:r>
        <w:t xml:space="preserve">at makes it easier for students </w:t>
      </w:r>
      <w:r w:rsidRPr="00D6797D">
        <w:t>and instructors to find relevant datasets.</w:t>
      </w:r>
    </w:p>
    <w:p w14:paraId="1CC091A5" w14:textId="16459773" w:rsidR="00D6797D" w:rsidRPr="00D6797D" w:rsidRDefault="00D6797D" w:rsidP="004638C5">
      <w:pPr>
        <w:pStyle w:val="NSFParagraph"/>
        <w:numPr>
          <w:ilvl w:val="0"/>
          <w:numId w:val="25"/>
        </w:numPr>
      </w:pPr>
      <w:r w:rsidRPr="00D6797D">
        <w:t>CORGIS Builder An evolution of the existing RTW builder that</w:t>
      </w:r>
      <w:r>
        <w:t xml:space="preserve"> makes it easier for developers </w:t>
      </w:r>
      <w:r w:rsidRPr="00D6797D">
        <w:t>to prepare data sources.</w:t>
      </w:r>
      <w:bookmarkStart w:id="41" w:name="_GoBack"/>
      <w:bookmarkEnd w:id="41"/>
    </w:p>
    <w:p w14:paraId="4F6BF964" w14:textId="06CFE036" w:rsidR="00D6797D" w:rsidRDefault="00D6797D">
      <w:pPr>
        <w:pStyle w:val="NSFParagraph"/>
      </w:pPr>
      <w:r w:rsidRPr="00D6797D">
        <w:t>The remainder of this subsection motivates the research</w:t>
      </w:r>
      <w:r>
        <w:t xml:space="preserve"> questions and explains how the </w:t>
      </w:r>
      <w:r w:rsidRPr="00D6797D">
        <w:t>proposed technology will help solve them.</w:t>
      </w:r>
    </w:p>
    <w:p w14:paraId="6FD92B64" w14:textId="77777777" w:rsidR="00487CA4" w:rsidRPr="00D6797D" w:rsidRDefault="00487CA4">
      <w:pPr>
        <w:pStyle w:val="NSFParagraph"/>
      </w:pPr>
    </w:p>
    <w:p w14:paraId="0448B780" w14:textId="163BB3CC" w:rsidR="007224A7" w:rsidRPr="00D6797D" w:rsidRDefault="00487CA4" w:rsidP="004638C5">
      <w:pPr>
        <w:pStyle w:val="NSFParagraph"/>
        <w:ind w:firstLine="0"/>
      </w:pPr>
      <w:r>
        <w:rPr>
          <w:b/>
        </w:rPr>
        <w:t>Research Question 1</w:t>
      </w:r>
      <w:r w:rsidR="00D6797D" w:rsidRPr="004638C5">
        <w:rPr>
          <w:b/>
        </w:rPr>
        <w:t>: CORGIS Library Architecture</w:t>
      </w:r>
      <w:r>
        <w:t xml:space="preserve">. </w:t>
      </w:r>
      <w:r w:rsidR="00D6797D" w:rsidRPr="00D6797D">
        <w:t>How can we build and maintain a plethora of diverg</w:t>
      </w:r>
      <w:r w:rsidR="00D6797D">
        <w:t xml:space="preserve">ent datasets, that still ensure </w:t>
      </w:r>
      <w:r w:rsidR="00D6797D" w:rsidRPr="00D6797D">
        <w:t>students have a uniform experience working</w:t>
      </w:r>
      <w:r w:rsidR="00D6797D">
        <w:t xml:space="preserve"> with their dataset even in the </w:t>
      </w:r>
      <w:r w:rsidR="00D6797D" w:rsidRPr="00D6797D">
        <w:t>presence of divergent hardware and datasets?</w:t>
      </w:r>
    </w:p>
    <w:p w14:paraId="7BB6C6BA" w14:textId="28E2FF0F" w:rsidR="00CA489F" w:rsidRPr="00D6797D" w:rsidRDefault="00D6797D" w:rsidP="003D0E4E">
      <w:pPr>
        <w:pStyle w:val="NSFParagraph"/>
      </w:pPr>
      <w:r w:rsidRPr="00D6797D">
        <w:lastRenderedPageBreak/>
        <w:t>The primary value of the CORGIS project lies in the diversity o</w:t>
      </w:r>
      <w:r>
        <w:t xml:space="preserve">f its datasets, giving students </w:t>
      </w:r>
      <w:r w:rsidRPr="00D6797D">
        <w:t>an empowered opportunity to find a dataset that appeals t</w:t>
      </w:r>
      <w:r>
        <w:t xml:space="preserve">o their interests and long-term </w:t>
      </w:r>
      <w:r w:rsidRPr="00D6797D">
        <w:t>goals. The CORGIS library currently has over 35 different datasets, including animal fe</w:t>
      </w:r>
      <w:r>
        <w:t xml:space="preserve">ed </w:t>
      </w:r>
      <w:r w:rsidRPr="00D6797D">
        <w:t>data, weather reports, historical disease tracking, and</w:t>
      </w:r>
      <w:r>
        <w:t xml:space="preserve"> much more. However, there is a </w:t>
      </w:r>
      <w:r w:rsidRPr="00D6797D">
        <w:t>large burden on the developer to create these datasets, requir</w:t>
      </w:r>
      <w:r>
        <w:t xml:space="preserve">ing technical, pedagogical, and </w:t>
      </w:r>
      <w:r w:rsidRPr="00D6797D">
        <w:t>domain proficiency. And once these libraries are developed, th</w:t>
      </w:r>
      <w:r>
        <w:t>ey must be maintained: web</w:t>
      </w:r>
      <w:r w:rsidR="00CA489F">
        <w:t>-</w:t>
      </w:r>
      <w:r>
        <w:t xml:space="preserve">based </w:t>
      </w:r>
      <w:r w:rsidRPr="00D6797D">
        <w:t>libraries need to stay current with their API, and local l</w:t>
      </w:r>
      <w:r>
        <w:t xml:space="preserve">ibraries need to stay compliant </w:t>
      </w:r>
      <w:r w:rsidRPr="00D6797D">
        <w:t>with new hardware. Finally, these libraries have to be usable by student</w:t>
      </w:r>
      <w:r>
        <w:t xml:space="preserve">s no matter what </w:t>
      </w:r>
      <w:r w:rsidRPr="00D6797D">
        <w:t>kind of hardware they have and whatever permissions they have on the machine.</w:t>
      </w:r>
    </w:p>
    <w:p w14:paraId="139CA6C6" w14:textId="73165C03" w:rsidR="00CA489F" w:rsidRPr="00D6797D" w:rsidRDefault="00D6797D">
      <w:pPr>
        <w:pStyle w:val="NSFParagraph"/>
      </w:pPr>
      <w:r w:rsidRPr="00D6797D">
        <w:t>Although the RealTimeWeb project greatly simplified th</w:t>
      </w:r>
      <w:r>
        <w:t xml:space="preserve">e process of creating web-based </w:t>
      </w:r>
      <w:r w:rsidRPr="00D6797D">
        <w:t>libraries by using configuration files to generate libraries, thi</w:t>
      </w:r>
      <w:r w:rsidR="00CA489F">
        <w:t xml:space="preserve">s approach has failed to scale. </w:t>
      </w:r>
      <w:r w:rsidRPr="00D6797D">
        <w:t>Once a library has been generated, it becomes an independ</w:t>
      </w:r>
      <w:r w:rsidR="00CA489F">
        <w:t xml:space="preserve">ent code base with its own copy </w:t>
      </w:r>
      <w:r w:rsidRPr="00D6797D">
        <w:t>of the structure needed to access its data – essentially, we a</w:t>
      </w:r>
      <w:r w:rsidR="00CA489F">
        <w:t xml:space="preserve">re in-lining a tremendous amount </w:t>
      </w:r>
      <w:r w:rsidRPr="00D6797D">
        <w:t>of code. Worse, the novel features of the library become m</w:t>
      </w:r>
      <w:r w:rsidR="00CA489F">
        <w:t xml:space="preserve">ired in boilerplate and library </w:t>
      </w:r>
      <w:r w:rsidRPr="00D6797D">
        <w:t>specializations. For example, consider the differences between the Gutenberg Books librar</w:t>
      </w:r>
      <w:r w:rsidR="00CA489F">
        <w:t xml:space="preserve">y </w:t>
      </w:r>
      <w:r w:rsidRPr="00D6797D">
        <w:t>and the Weather library, both of which expose a single func</w:t>
      </w:r>
      <w:r w:rsidR="00CA489F">
        <w:t xml:space="preserve">tion that connects to an online </w:t>
      </w:r>
      <w:r w:rsidRPr="00D6797D">
        <w:t>data source and returns a data structure mixing lists an</w:t>
      </w:r>
      <w:r w:rsidR="00CA489F">
        <w:t xml:space="preserve">d maps: these two libraries are </w:t>
      </w:r>
      <w:r w:rsidRPr="00D6797D">
        <w:t>significantly similar except for their initial method to submit the web req</w:t>
      </w:r>
      <w:r w:rsidR="00CA489F">
        <w:t xml:space="preserve">uest and their final </w:t>
      </w:r>
      <w:r w:rsidRPr="00D6797D">
        <w:t xml:space="preserve">method that processes the retrieved data into the proper </w:t>
      </w:r>
      <w:r w:rsidR="00CA489F">
        <w:t xml:space="preserve">form. When an update is made to </w:t>
      </w:r>
      <w:r w:rsidRPr="00D6797D">
        <w:t>the web API, the developer must hunt down these two fu</w:t>
      </w:r>
      <w:r w:rsidR="00CA489F">
        <w:t xml:space="preserve">nctions and make modifications, </w:t>
      </w:r>
      <w:r w:rsidRPr="00D6797D">
        <w:t>navigating a mess of boilerplate. Even worse is when improve</w:t>
      </w:r>
      <w:r w:rsidR="00CA489F">
        <w:t xml:space="preserve">ments are needed to the core </w:t>
      </w:r>
      <w:r w:rsidRPr="00D6797D">
        <w:t>architecture. Despite sharing a common general architecture,</w:t>
      </w:r>
      <w:r w:rsidR="00CA489F">
        <w:t xml:space="preserve"> each library is an independent </w:t>
      </w:r>
      <w:r w:rsidRPr="00D6797D">
        <w:t>code base with minute modifications. Therefore, a cha</w:t>
      </w:r>
      <w:r w:rsidR="00CA489F">
        <w:t xml:space="preserve">nge to the architecture must be </w:t>
      </w:r>
      <w:r w:rsidRPr="00D6797D">
        <w:t>percolated to three dozen other codebases.</w:t>
      </w:r>
    </w:p>
    <w:p w14:paraId="1FC58CDE" w14:textId="3BD4C90A" w:rsidR="00CA489F" w:rsidRPr="00D6797D" w:rsidRDefault="00D6797D">
      <w:pPr>
        <w:pStyle w:val="NSFParagraph"/>
      </w:pPr>
      <w:r w:rsidRPr="00D6797D">
        <w:t>A second problem with the current architecture is the disor</w:t>
      </w:r>
      <w:r w:rsidR="00CA489F">
        <w:t xml:space="preserve">ganization of the documentation </w:t>
      </w:r>
      <w:r w:rsidRPr="00D6797D">
        <w:t>and metadata that is associated with each library. Getting to kno</w:t>
      </w:r>
      <w:r w:rsidR="00CA489F">
        <w:t xml:space="preserve">w an API is a difficult process </w:t>
      </w:r>
      <w:r w:rsidRPr="00D6797D">
        <w:t xml:space="preserve">akin to learning to a new language. Supplementary documentation, including </w:t>
      </w:r>
      <w:r w:rsidR="00CA489F">
        <w:t xml:space="preserve">tutorials </w:t>
      </w:r>
      <w:r w:rsidRPr="00D6797D">
        <w:t>and API references, are necessary. The RealTimeWeb project</w:t>
      </w:r>
      <w:r w:rsidR="00CA489F">
        <w:t xml:space="preserve"> provided tools for documenting </w:t>
      </w:r>
      <w:r w:rsidRPr="00D6797D">
        <w:t>the libraries it generated, but these were limited to creating</w:t>
      </w:r>
      <w:r w:rsidR="00CA489F">
        <w:t xml:space="preserve"> simple API reference materials </w:t>
      </w:r>
      <w:r w:rsidRPr="00D6797D">
        <w:t xml:space="preserve">that were not adaptable to different levels of learners and did </w:t>
      </w:r>
      <w:r w:rsidR="00CA489F">
        <w:t xml:space="preserve">not instruct the learner on its </w:t>
      </w:r>
      <w:r w:rsidRPr="00D6797D">
        <w:t>use; creating tutorials to use the libraries was a manual, cumbe</w:t>
      </w:r>
      <w:r w:rsidR="00CA489F">
        <w:t xml:space="preserve">rsome effort that was redundant </w:t>
      </w:r>
      <w:r w:rsidRPr="00D6797D">
        <w:t>across similar libraries. Further, RealTimeWeb had abso</w:t>
      </w:r>
      <w:r w:rsidR="00CA489F">
        <w:t xml:space="preserve">lutely no tooling to generating </w:t>
      </w:r>
      <w:r w:rsidRPr="00D6797D">
        <w:t>supporting documentation related to metadata for the libra</w:t>
      </w:r>
      <w:r w:rsidR="00CA489F">
        <w:t xml:space="preserve">ry – information such as origin </w:t>
      </w:r>
      <w:r w:rsidRPr="00D6797D">
        <w:t>of the data, explanation of terminology used, and terms of its use.</w:t>
      </w:r>
    </w:p>
    <w:p w14:paraId="543859DF" w14:textId="6D31587A" w:rsidR="00CA489F" w:rsidRPr="00B66322" w:rsidRDefault="00D6797D" w:rsidP="00B66322">
      <w:pPr>
        <w:pStyle w:val="NSFParagraph"/>
      </w:pPr>
      <w:r w:rsidRPr="00B66322">
        <w:t>The third major problem is that students using our software c</w:t>
      </w:r>
      <w:r w:rsidR="00CA489F" w:rsidRPr="00B66322">
        <w:t xml:space="preserve">an have different computational </w:t>
      </w:r>
      <w:r w:rsidRPr="00B66322">
        <w:t>power: seniors might have a laptop from their freshman year,</w:t>
      </w:r>
      <w:r w:rsidR="00CA489F" w:rsidRPr="00B66322">
        <w:t xml:space="preserve"> or run an older version of </w:t>
      </w:r>
      <w:proofErr w:type="spellStart"/>
      <w:r w:rsidR="00CA489F" w:rsidRPr="00B66322">
        <w:t>Mac</w:t>
      </w:r>
      <w:r w:rsidRPr="00B66322">
        <w:t>OS</w:t>
      </w:r>
      <w:proofErr w:type="spellEnd"/>
      <w:r w:rsidRPr="00B66322">
        <w:t>. Ideally, the students should always be able to run their cod</w:t>
      </w:r>
      <w:r w:rsidR="00CA489F" w:rsidRPr="00B66322">
        <w:t xml:space="preserve">e quickly and efficiently while </w:t>
      </w:r>
      <w:r w:rsidRPr="00B66322">
        <w:t>developing, without noticeable lag from their programs. H</w:t>
      </w:r>
      <w:r w:rsidR="00CA489F" w:rsidRPr="00B66322">
        <w:t xml:space="preserve">owever, several existing CORGIS </w:t>
      </w:r>
      <w:r w:rsidRPr="00B66322">
        <w:t>libraries suffer greatly from bad caching strategies and poor</w:t>
      </w:r>
      <w:r w:rsidR="00CA489F" w:rsidRPr="00B66322">
        <w:t>ly sized datasets, resulting in poor</w:t>
      </w:r>
      <w:r w:rsidRPr="00B66322">
        <w:t xml:space="preserve"> performance that can frustrate beginners. A 100</w:t>
      </w:r>
      <w:r w:rsidR="00CA489F" w:rsidRPr="00B66322">
        <w:t xml:space="preserve"> MB library that runs fine on a developer’s</w:t>
      </w:r>
      <w:r w:rsidRPr="00B66322">
        <w:t xml:space="preserve"> new machine can be treacherously slow on a students’ ancient laptop.</w:t>
      </w:r>
    </w:p>
    <w:p w14:paraId="191C23FA" w14:textId="77777777" w:rsidR="00487CA4" w:rsidRPr="00D6797D" w:rsidRDefault="00487CA4">
      <w:pPr>
        <w:pStyle w:val="NSFParagraph"/>
      </w:pPr>
    </w:p>
    <w:p w14:paraId="189A6512" w14:textId="41544892" w:rsidR="007224A7" w:rsidRPr="00D6797D" w:rsidRDefault="00487CA4" w:rsidP="004638C5">
      <w:pPr>
        <w:pStyle w:val="NSFParagraph"/>
        <w:ind w:firstLine="0"/>
      </w:pPr>
      <w:r>
        <w:rPr>
          <w:b/>
        </w:rPr>
        <w:t>Research Question 1</w:t>
      </w:r>
      <w:r w:rsidR="00D6797D" w:rsidRPr="004638C5">
        <w:rPr>
          <w:b/>
        </w:rPr>
        <w:t xml:space="preserve"> </w:t>
      </w:r>
      <w:r>
        <w:rPr>
          <w:b/>
        </w:rPr>
        <w:t>Proposed Work</w:t>
      </w:r>
      <w:r w:rsidR="00D6797D" w:rsidRPr="00D6797D">
        <w:t>: Create a new architecture that sim</w:t>
      </w:r>
      <w:r w:rsidR="007224A7">
        <w:t xml:space="preserve">plifies the creation of dataset </w:t>
      </w:r>
      <w:r w:rsidR="00D6797D" w:rsidRPr="00D6797D">
        <w:t>libraries (whether web-based or local), while being hi</w:t>
      </w:r>
      <w:r w:rsidR="007224A7">
        <w:t xml:space="preserve">ghly maintainable to developers </w:t>
      </w:r>
      <w:r w:rsidR="00D6797D" w:rsidRPr="00D6797D">
        <w:t>and performant for students.</w:t>
      </w:r>
    </w:p>
    <w:p w14:paraId="0BF105CE" w14:textId="67F3ACF1" w:rsidR="007224A7" w:rsidRPr="00D6797D" w:rsidRDefault="007224A7">
      <w:pPr>
        <w:pStyle w:val="NSFParagraph"/>
      </w:pPr>
      <w:r>
        <w:t>Figure XX</w:t>
      </w:r>
      <w:r w:rsidR="00D6797D" w:rsidRPr="00D6797D">
        <w:t xml:space="preserve"> shows </w:t>
      </w:r>
      <w:r>
        <w:t>a</w:t>
      </w:r>
      <w:r w:rsidR="00D6797D" w:rsidRPr="00D6797D">
        <w:t xml:space="preserve"> vision for the new architecture, highlighting the new comp</w:t>
      </w:r>
      <w:r>
        <w:t xml:space="preserve">onents. In </w:t>
      </w:r>
      <w:r w:rsidR="00D6797D" w:rsidRPr="00D6797D">
        <w:t>effect, all of the CORGIS libraries will be represented by on</w:t>
      </w:r>
      <w:r>
        <w:t xml:space="preserve">e code base with “plug-and-play” </w:t>
      </w:r>
      <w:r w:rsidR="00D6797D" w:rsidRPr="00D6797D">
        <w:t>data. These pluggable datasets will also incorporat</w:t>
      </w:r>
      <w:r>
        <w:t xml:space="preserve">e structured rich metadata with </w:t>
      </w:r>
      <w:r w:rsidR="00D6797D" w:rsidRPr="00D6797D">
        <w:t>an interface specification to indicate how students can access the da</w:t>
      </w:r>
      <w:r>
        <w:t xml:space="preserve">ta. Further, the library </w:t>
      </w:r>
      <w:r w:rsidR="00D6797D" w:rsidRPr="00D6797D">
        <w:t>will be able to analyze the architectural suitability of the ho</w:t>
      </w:r>
      <w:r>
        <w:t xml:space="preserve">st machine and make intelligent </w:t>
      </w:r>
      <w:r w:rsidR="00D6797D" w:rsidRPr="00D6797D">
        <w:t>decisions to adapt to the hardware. For example, if the s</w:t>
      </w:r>
      <w:r>
        <w:t xml:space="preserve">oftware found that the students </w:t>
      </w:r>
      <w:r w:rsidR="00D6797D" w:rsidRPr="00D6797D">
        <w:t>laptop had little RAM and a poor processor, it might decide</w:t>
      </w:r>
      <w:r>
        <w:t xml:space="preserve"> to sample down the dataset, or </w:t>
      </w:r>
      <w:r w:rsidR="00D6797D" w:rsidRPr="00D6797D">
        <w:t>to process more data on disk.</w:t>
      </w:r>
    </w:p>
    <w:p w14:paraId="190DB469" w14:textId="1E03A754" w:rsidR="00D6797D" w:rsidRDefault="00D6797D" w:rsidP="007C7776">
      <w:pPr>
        <w:pStyle w:val="NSFParagraph"/>
      </w:pPr>
      <w:r w:rsidRPr="00D6797D">
        <w:t xml:space="preserve">Once the solution is implemented, it will be evaluated based </w:t>
      </w:r>
      <w:r w:rsidR="007224A7">
        <w:t xml:space="preserve">on case studies of creating new </w:t>
      </w:r>
      <w:r w:rsidRPr="00D6797D">
        <w:t>datasets and analyzing the work required to update exist</w:t>
      </w:r>
      <w:r w:rsidR="007224A7">
        <w:t xml:space="preserve">ing datasets. The impact on the </w:t>
      </w:r>
      <w:r w:rsidRPr="00D6797D">
        <w:t>students’ experience will be analyzed through usability studie</w:t>
      </w:r>
      <w:r w:rsidR="007224A7">
        <w:t xml:space="preserve">s: students will be interviewed </w:t>
      </w:r>
      <w:r w:rsidRPr="00D6797D">
        <w:t>about their experience learning about the metadata and</w:t>
      </w:r>
      <w:r w:rsidR="007224A7">
        <w:t xml:space="preserve"> problems that they encountered </w:t>
      </w:r>
      <w:r w:rsidRPr="00D6797D">
        <w:t>while getting to know their dataset. More information on these usability stud</w:t>
      </w:r>
      <w:r w:rsidR="007224A7">
        <w:t xml:space="preserve">ies is given in </w:t>
      </w:r>
      <w:r w:rsidRPr="00D6797D">
        <w:t>Research Question 2.1.</w:t>
      </w:r>
    </w:p>
    <w:p w14:paraId="0D3705B4" w14:textId="77777777" w:rsidR="007224A7" w:rsidRPr="00D6797D" w:rsidRDefault="007224A7" w:rsidP="007C7776">
      <w:pPr>
        <w:pStyle w:val="NSFParagraph"/>
      </w:pPr>
    </w:p>
    <w:p w14:paraId="08DF944B" w14:textId="05F643F2" w:rsidR="007224A7" w:rsidRPr="00D6797D" w:rsidRDefault="00487CA4" w:rsidP="004638C5">
      <w:pPr>
        <w:pStyle w:val="NSFParagraph"/>
        <w:ind w:firstLine="0"/>
      </w:pPr>
      <w:r>
        <w:rPr>
          <w:b/>
        </w:rPr>
        <w:t>Research Question 2:</w:t>
      </w:r>
      <w:r w:rsidR="00D6797D" w:rsidRPr="004638C5">
        <w:rPr>
          <w:b/>
        </w:rPr>
        <w:t xml:space="preserve"> CORGIS Bu</w:t>
      </w:r>
      <w:r w:rsidRPr="004638C5">
        <w:rPr>
          <w:b/>
        </w:rPr>
        <w:t>ilder Architecture</w:t>
      </w:r>
      <w:r>
        <w:t xml:space="preserve">. </w:t>
      </w:r>
      <w:r w:rsidR="00D6797D" w:rsidRPr="00D6797D">
        <w:t xml:space="preserve">How can we lower the barrier for instructors </w:t>
      </w:r>
      <w:r w:rsidR="007224A7">
        <w:t xml:space="preserve">and domain experts to transform </w:t>
      </w:r>
      <w:r w:rsidR="00D6797D" w:rsidRPr="00D6797D">
        <w:t>a data source into a classroom ready resource?</w:t>
      </w:r>
    </w:p>
    <w:p w14:paraId="130E296B" w14:textId="1EF7A2DB" w:rsidR="00D6797D" w:rsidRPr="00D6797D" w:rsidRDefault="00D6797D">
      <w:pPr>
        <w:pStyle w:val="NSFParagraph"/>
      </w:pPr>
      <w:r w:rsidRPr="00D6797D">
        <w:t>There is still too high a barrier for instructors to transform</w:t>
      </w:r>
      <w:r w:rsidR="007224A7">
        <w:t xml:space="preserve"> a data source into a classroom </w:t>
      </w:r>
      <w:r w:rsidRPr="00D6797D">
        <w:t>ready tool. Although our Real-Time Web Tool simpl</w:t>
      </w:r>
      <w:r w:rsidR="007224A7">
        <w:t xml:space="preserve">ifies the process of connecting </w:t>
      </w:r>
      <w:r w:rsidRPr="00D6797D">
        <w:t>to web-based APIs, it has no features for simpler local datasets. Preparing a dataset is</w:t>
      </w:r>
      <w:r w:rsidR="00211BAA">
        <w:t xml:space="preserve"> </w:t>
      </w:r>
      <w:r w:rsidR="00211BAA" w:rsidRPr="00D6797D">
        <w:t>an ad</w:t>
      </w:r>
      <w:r w:rsidR="00211BAA">
        <w:t xml:space="preserve"> </w:t>
      </w:r>
      <w:r w:rsidR="00211BAA" w:rsidRPr="00D6797D">
        <w:t>hoc process of converting between data formats (e</w:t>
      </w:r>
      <w:r w:rsidR="00211BAA">
        <w:t xml:space="preserve">.g., JSON, CSV, SQL, etc.) into </w:t>
      </w:r>
      <w:r w:rsidR="00211BAA" w:rsidRPr="00D6797D">
        <w:t>something manageable, requiring decisions about what fields</w:t>
      </w:r>
      <w:r w:rsidR="00211BAA">
        <w:t xml:space="preserve"> and instances to keep, how the </w:t>
      </w:r>
      <w:r w:rsidR="00211BAA" w:rsidRPr="00D6797D">
        <w:t>data should be structured hierarchically, what type fields sho</w:t>
      </w:r>
      <w:r w:rsidR="00211BAA">
        <w:t xml:space="preserve">uld be, and how data should </w:t>
      </w:r>
      <w:r w:rsidR="00487CA4">
        <w:t>be pre-aggregated for students.</w:t>
      </w:r>
    </w:p>
    <w:p w14:paraId="3D2175C2" w14:textId="1D2F7225" w:rsidR="00211BAA" w:rsidRPr="00D6797D" w:rsidRDefault="00211BAA">
      <w:pPr>
        <w:pStyle w:val="NSFParagraph"/>
      </w:pPr>
      <w:r>
        <w:t xml:space="preserve">Figure 11. </w:t>
      </w:r>
      <w:r w:rsidR="00D6797D" w:rsidRPr="00D6797D">
        <w:t>The same dataset can be structured differently according to the lesson at hand</w:t>
      </w:r>
    </w:p>
    <w:p w14:paraId="4CB83756" w14:textId="403AACF7" w:rsidR="00211BAA" w:rsidRPr="00D6797D" w:rsidRDefault="00D6797D">
      <w:pPr>
        <w:pStyle w:val="NSFParagraph"/>
      </w:pPr>
      <w:r w:rsidRPr="00D6797D">
        <w:t>A further limitation is that the RTW Builder has no support f</w:t>
      </w:r>
      <w:r w:rsidR="00211BAA">
        <w:t xml:space="preserve">or the process of building data </w:t>
      </w:r>
      <w:r w:rsidRPr="00D6797D">
        <w:t>caches. Instead, the instructor has to use the individual librar</w:t>
      </w:r>
      <w:r w:rsidR="00211BAA">
        <w:t xml:space="preserve">y to build up data caches using </w:t>
      </w:r>
      <w:r w:rsidRPr="00D6797D">
        <w:t>a poorly documented internal tool. This tool works in a cu</w:t>
      </w:r>
      <w:r w:rsidR="00211BAA">
        <w:t xml:space="preserve">mbersome “VCR recording”-style, </w:t>
      </w:r>
      <w:r w:rsidRPr="00D6797D">
        <w:t>where the user runs the queries they’re interested in retainin</w:t>
      </w:r>
      <w:r w:rsidR="00211BAA">
        <w:t xml:space="preserve">g in real-time. There is no way </w:t>
      </w:r>
      <w:r w:rsidRPr="00D6797D">
        <w:t>for the instructor to create artificial data caches matching their use case, wi</w:t>
      </w:r>
      <w:r w:rsidR="00211BAA">
        <w:t xml:space="preserve">thout resorting </w:t>
      </w:r>
      <w:r w:rsidRPr="00D6797D">
        <w:t>to writing their own completely custom scripts.</w:t>
      </w:r>
    </w:p>
    <w:p w14:paraId="25D2CC7C" w14:textId="260A4A10" w:rsidR="00211BAA" w:rsidRPr="00D6797D" w:rsidRDefault="00D6797D">
      <w:pPr>
        <w:pStyle w:val="NSFParagraph"/>
      </w:pPr>
      <w:r w:rsidRPr="00D6797D">
        <w:t>Finally, different datasets have wildly varying structure d</w:t>
      </w:r>
      <w:r w:rsidR="00211BAA">
        <w:t xml:space="preserve">epending on the nature of their </w:t>
      </w:r>
      <w:r w:rsidRPr="00D6797D">
        <w:t>data. A student working with social media data may find the data to be recursive or tree</w:t>
      </w:r>
      <w:r w:rsidR="00211BAA">
        <w:t xml:space="preserve"> structured, </w:t>
      </w:r>
      <w:r w:rsidRPr="00D6797D">
        <w:t>as opposed to a student with more tabular da</w:t>
      </w:r>
      <w:r w:rsidR="00211BAA">
        <w:t>ta working on sports statistics.</w:t>
      </w:r>
    </w:p>
    <w:p w14:paraId="724E7852" w14:textId="5DDA20DC" w:rsidR="00D6797D" w:rsidRPr="00D6797D" w:rsidRDefault="00D6797D" w:rsidP="007C7776">
      <w:pPr>
        <w:pStyle w:val="NSFParagraph"/>
      </w:pPr>
      <w:r w:rsidRPr="00D6797D">
        <w:t>Although this may be expected and natural, it is not desi</w:t>
      </w:r>
      <w:r w:rsidR="00211BAA">
        <w:t xml:space="preserve">rable or necessary for students </w:t>
      </w:r>
      <w:r w:rsidRPr="00D6797D">
        <w:t>to have wildly divergent experiences with learning the structure of their data. If there is</w:t>
      </w:r>
      <w:r w:rsidR="00211BAA">
        <w:t xml:space="preserve"> a </w:t>
      </w:r>
      <w:r w:rsidRPr="00D6797D">
        <w:t>uniform shape to the data, the instructor can have confid</w:t>
      </w:r>
      <w:r w:rsidR="00211BAA">
        <w:t xml:space="preserve">ence and knowledge in providing </w:t>
      </w:r>
      <w:r w:rsidRPr="00D6797D">
        <w:t>technical and pedagogical support, no matter which student th</w:t>
      </w:r>
      <w:r w:rsidR="00211BAA">
        <w:t xml:space="preserve">ey are helping. Inversely, they </w:t>
      </w:r>
      <w:r w:rsidRPr="00D6797D">
        <w:t>can give a more uniform lecture that is accurate for all of the students.</w:t>
      </w:r>
    </w:p>
    <w:p w14:paraId="476AD002" w14:textId="142B8971" w:rsidR="00D6797D" w:rsidRPr="00D6797D" w:rsidRDefault="00D6797D" w:rsidP="007C7776">
      <w:pPr>
        <w:pStyle w:val="NSFParagraph"/>
      </w:pPr>
    </w:p>
    <w:p w14:paraId="67BABE0E" w14:textId="77777777" w:rsidR="00D6797D" w:rsidRDefault="00D6797D" w:rsidP="007C7776">
      <w:pPr>
        <w:pStyle w:val="NSFParagraph"/>
      </w:pPr>
      <w:r w:rsidRPr="00D6797D">
        <w:t>Figure 12: The proposed CORGIS Dataset Library Structure</w:t>
      </w:r>
    </w:p>
    <w:p w14:paraId="65446EA5" w14:textId="77777777" w:rsidR="00211BAA" w:rsidRPr="00D6797D" w:rsidRDefault="00211BAA" w:rsidP="007C7776">
      <w:pPr>
        <w:pStyle w:val="NSFParagraph"/>
      </w:pPr>
    </w:p>
    <w:p w14:paraId="3EE74ECA" w14:textId="67B3953F" w:rsidR="00D6797D" w:rsidRDefault="00487CA4" w:rsidP="00487CA4">
      <w:pPr>
        <w:pStyle w:val="NSFParagraph"/>
        <w:ind w:firstLine="0"/>
      </w:pPr>
      <w:r>
        <w:rPr>
          <w:b/>
        </w:rPr>
        <w:t>Research Question 2</w:t>
      </w:r>
      <w:r w:rsidR="00D6797D" w:rsidRPr="004638C5">
        <w:rPr>
          <w:b/>
        </w:rPr>
        <w:t xml:space="preserve"> </w:t>
      </w:r>
      <w:r>
        <w:rPr>
          <w:b/>
        </w:rPr>
        <w:t>Proposed Work.</w:t>
      </w:r>
      <w:r w:rsidR="00D6797D" w:rsidRPr="00D6797D">
        <w:t xml:space="preserve"> An evolution of the RTW Onlin</w:t>
      </w:r>
      <w:r w:rsidR="00211BAA">
        <w:t xml:space="preserve">e Building tool to make it even </w:t>
      </w:r>
      <w:r w:rsidR="00D6797D" w:rsidRPr="00D6797D">
        <w:t>easier to prepare a JSON/CSV data source into a library.</w:t>
      </w:r>
    </w:p>
    <w:p w14:paraId="2F1DC44D" w14:textId="77777777" w:rsidR="00211BAA" w:rsidRPr="00D6797D" w:rsidRDefault="00211BAA" w:rsidP="007C7776">
      <w:pPr>
        <w:pStyle w:val="NSFParagraph"/>
      </w:pPr>
    </w:p>
    <w:p w14:paraId="250AA077" w14:textId="2C111EC1" w:rsidR="00D6797D" w:rsidRPr="00D6797D" w:rsidRDefault="00D6797D" w:rsidP="007C7776">
      <w:pPr>
        <w:pStyle w:val="NSFParagraph"/>
      </w:pPr>
      <w:r w:rsidRPr="00D6797D">
        <w:t>This new version of the Online Building Tool will have features to reshape and organize</w:t>
      </w:r>
      <w:r w:rsidR="00211BAA">
        <w:t xml:space="preserve"> </w:t>
      </w:r>
      <w:r w:rsidRPr="00D6797D">
        <w:t xml:space="preserve">a dataset, including ways to create data caches and artificial </w:t>
      </w:r>
      <w:r w:rsidR="00211BAA" w:rsidRPr="00D6797D">
        <w:t>reworking</w:t>
      </w:r>
      <w:r w:rsidR="00211BAA">
        <w:t xml:space="preserve"> of the dataset </w:t>
      </w:r>
      <w:r w:rsidRPr="00D6797D">
        <w:t>according to instructor-supplied constraints. Specifically, the</w:t>
      </w:r>
      <w:r w:rsidR="00211BAA">
        <w:t xml:space="preserve"> tool will be able to work with </w:t>
      </w:r>
      <w:r w:rsidRPr="00D6797D">
        <w:t>several different data formats, including CSV, JSON, SQL</w:t>
      </w:r>
      <w:r w:rsidR="00211BAA">
        <w:t xml:space="preserve">, and TXT, and be able to write </w:t>
      </w:r>
      <w:r w:rsidRPr="00D6797D">
        <w:t>definitions to connect to online APIs. Instructors will be abl</w:t>
      </w:r>
      <w:r w:rsidR="00211BAA">
        <w:t xml:space="preserve">e to write commands and queries </w:t>
      </w:r>
      <w:r w:rsidRPr="00D6797D">
        <w:t>to transform the data according to certain common functi</w:t>
      </w:r>
      <w:r w:rsidR="00211BAA">
        <w:t xml:space="preserve">ons or by using a regular query </w:t>
      </w:r>
      <w:r w:rsidRPr="00D6797D">
        <w:t xml:space="preserve">syntax. Figure 11 demonstrates how the same dataset can be </w:t>
      </w:r>
      <w:r w:rsidR="00211BAA" w:rsidRPr="00D6797D">
        <w:t>pared</w:t>
      </w:r>
      <w:r w:rsidR="00211BAA">
        <w:t xml:space="preserve"> down into different </w:t>
      </w:r>
      <w:r w:rsidRPr="00D6797D">
        <w:t>structures. Specifically, the tool will be able to manipulate da</w:t>
      </w:r>
      <w:r w:rsidR="00211BAA">
        <w:t xml:space="preserve">tasets to have a desired shapes </w:t>
      </w:r>
      <w:r w:rsidRPr="00D6797D">
        <w:t>by restructuring the data according to certain common templa</w:t>
      </w:r>
      <w:r w:rsidR="00211BAA">
        <w:t xml:space="preserve">tes and high-level instructions </w:t>
      </w:r>
      <w:r w:rsidRPr="00D6797D">
        <w:t xml:space="preserve">given by the instructor. For example, consider a dataset of </w:t>
      </w:r>
      <w:r w:rsidR="00211BAA">
        <w:t xml:space="preserve">car makes and models over years </w:t>
      </w:r>
      <w:r w:rsidRPr="00D6797D">
        <w:t>with the columns ("year", "make", "model", "company"); t</w:t>
      </w:r>
      <w:r w:rsidR="00211BAA">
        <w:t xml:space="preserve">his dataset could be grouped by </w:t>
      </w:r>
      <w:r w:rsidRPr="00D6797D">
        <w:t>year in order to make it easier for st</w:t>
      </w:r>
      <w:r w:rsidR="00211BAA">
        <w:t>udents to create bar charts in M</w:t>
      </w:r>
      <w:r w:rsidRPr="00D6797D">
        <w:t>atplotlib (which</w:t>
      </w:r>
      <w:r w:rsidR="00211BAA">
        <w:t xml:space="preserve"> would </w:t>
      </w:r>
      <w:r w:rsidRPr="00D6797D">
        <w:t>otherwise require the student to write grouping code). The o</w:t>
      </w:r>
      <w:r w:rsidR="00211BAA">
        <w:t xml:space="preserve">ther crucial new feature of the </w:t>
      </w:r>
      <w:r w:rsidRPr="00D6797D">
        <w:t>builder will be the ability to specify constraints and rules to gener</w:t>
      </w:r>
      <w:r w:rsidR="00211BAA">
        <w:t xml:space="preserve">ate artificial data for testing </w:t>
      </w:r>
      <w:r w:rsidRPr="00D6797D">
        <w:t>or to expand a data source, such as fake weather reports for t</w:t>
      </w:r>
      <w:r w:rsidR="00211BAA">
        <w:t xml:space="preserve">he weather library. This use of </w:t>
      </w:r>
      <w:r w:rsidRPr="00D6797D">
        <w:t>mocking is a powerful way to provide more controlled learnin</w:t>
      </w:r>
      <w:r w:rsidR="00211BAA">
        <w:t xml:space="preserve">g experiences for learners. The </w:t>
      </w:r>
      <w:r w:rsidRPr="00D6797D">
        <w:t xml:space="preserve">output of the tool will be pluggable datasets suitable for </w:t>
      </w:r>
      <w:r w:rsidR="00211BAA">
        <w:t xml:space="preserve">the CORGIS architecture, rather </w:t>
      </w:r>
      <w:r w:rsidRPr="00D6797D">
        <w:t>than specific language bindings.</w:t>
      </w:r>
    </w:p>
    <w:p w14:paraId="23BAC1E2" w14:textId="37259FC4" w:rsidR="00D6797D" w:rsidRDefault="00D6797D" w:rsidP="007C7776">
      <w:pPr>
        <w:pStyle w:val="NSFParagraph"/>
      </w:pPr>
    </w:p>
    <w:p w14:paraId="3BE066C1" w14:textId="6809B18D" w:rsidR="00211BAA" w:rsidRPr="00D6797D" w:rsidRDefault="00487CA4" w:rsidP="004638C5">
      <w:pPr>
        <w:pStyle w:val="NSFParagraph"/>
        <w:ind w:firstLine="0"/>
      </w:pPr>
      <w:r w:rsidRPr="004638C5">
        <w:rPr>
          <w:b/>
        </w:rPr>
        <w:t xml:space="preserve">Research Question </w:t>
      </w:r>
      <w:r w:rsidR="00211BAA" w:rsidRPr="004638C5">
        <w:rPr>
          <w:b/>
        </w:rPr>
        <w:t>3: CORGIS Gallery</w:t>
      </w:r>
      <w:r>
        <w:t>.</w:t>
      </w:r>
      <w:r w:rsidR="00211BAA" w:rsidRPr="007C7776">
        <w:t xml:space="preserve"> </w:t>
      </w:r>
      <w:r>
        <w:t xml:space="preserve"> </w:t>
      </w:r>
      <w:r w:rsidR="00D6797D" w:rsidRPr="00211BAA">
        <w:t>How can we support students’ and instructors discovery of their data source?</w:t>
      </w:r>
    </w:p>
    <w:p w14:paraId="3524DBDC" w14:textId="56ED5001" w:rsidR="00BB0B08" w:rsidRPr="00D6797D" w:rsidRDefault="00D6797D">
      <w:pPr>
        <w:pStyle w:val="NSFParagraph"/>
      </w:pPr>
      <w:r w:rsidRPr="00D6797D">
        <w:lastRenderedPageBreak/>
        <w:t>Instructors have a choice to assign students a specific librar</w:t>
      </w:r>
      <w:r w:rsidR="00BB0B08">
        <w:t xml:space="preserve">y, a choice of libraries, or to </w:t>
      </w:r>
      <w:r w:rsidRPr="00D6797D">
        <w:t>give students freedom to choose their own library. There a</w:t>
      </w:r>
      <w:r w:rsidR="00BB0B08">
        <w:t xml:space="preserve">re motivational and pedagogical </w:t>
      </w:r>
      <w:r w:rsidRPr="00D6797D">
        <w:t>trade-offs to consider, but this decision lies with the ins</w:t>
      </w:r>
      <w:r w:rsidR="00BB0B08">
        <w:t xml:space="preserve">tructor. The goal of the CORGIS </w:t>
      </w:r>
      <w:r w:rsidRPr="00D6797D">
        <w:t>library is to allow the instructors to be as flexible as they want in assigning a dataset.</w:t>
      </w:r>
    </w:p>
    <w:p w14:paraId="24C3C5C2" w14:textId="34BF83F9" w:rsidR="00D6797D" w:rsidRDefault="00D6797D" w:rsidP="007C7776">
      <w:pPr>
        <w:pStyle w:val="NSFParagraph"/>
      </w:pPr>
      <w:r w:rsidRPr="00D6797D">
        <w:t>Currently, the list of CORGIS libraries is represented as a fl</w:t>
      </w:r>
      <w:r w:rsidR="00BB0B08">
        <w:t xml:space="preserve">at list of the libraries’ names </w:t>
      </w:r>
      <w:r w:rsidRPr="00D6797D">
        <w:t xml:space="preserve">in a wiki structure 1. Each library has an ad-hoc page </w:t>
      </w:r>
      <w:r w:rsidR="00BB0B08">
        <w:t xml:space="preserve">of information which may or may </w:t>
      </w:r>
      <w:r w:rsidRPr="00D6797D">
        <w:t>not include code examples, library description, and a link to th</w:t>
      </w:r>
      <w:r w:rsidR="00BB0B08">
        <w:t xml:space="preserve">e source code. As the selection </w:t>
      </w:r>
      <w:r w:rsidRPr="00D6797D">
        <w:t xml:space="preserve">grows, this informal representation becomes more </w:t>
      </w:r>
      <w:r w:rsidR="00BB0B08">
        <w:t xml:space="preserve">and more inadequate for finding </w:t>
      </w:r>
      <w:r w:rsidRPr="00D6797D">
        <w:t>a suitable library and learning more about its nature. Originally</w:t>
      </w:r>
      <w:r w:rsidR="00BB0B08">
        <w:t xml:space="preserve">, the gallery was a dynamically </w:t>
      </w:r>
      <w:r w:rsidRPr="00D6797D">
        <w:t xml:space="preserve">generated page based on a separate specification </w:t>
      </w:r>
      <w:r w:rsidR="00BB0B08">
        <w:t xml:space="preserve">of the libraries (separate from </w:t>
      </w:r>
      <w:r w:rsidRPr="00D6797D">
        <w:t xml:space="preserve">the libraries themselves) – this was too difficult to keep in </w:t>
      </w:r>
      <w:r w:rsidR="00BB0B08">
        <w:t xml:space="preserve">sync with the libraries as they </w:t>
      </w:r>
      <w:r w:rsidRPr="00D6797D">
        <w:t>changed. The Wiki technology was adopted to make it sim</w:t>
      </w:r>
      <w:r w:rsidR="00BB0B08">
        <w:t xml:space="preserve">pler to make quick updates, but </w:t>
      </w:r>
      <w:r w:rsidRPr="00D6797D">
        <w:t>that just exacerbated the problem of keeping the library documentation up-to-date.</w:t>
      </w:r>
    </w:p>
    <w:p w14:paraId="14D8A1F6" w14:textId="77777777" w:rsidR="00BB0B08" w:rsidRPr="00D6797D" w:rsidRDefault="00BB0B08" w:rsidP="004638C5">
      <w:pPr>
        <w:pStyle w:val="NSFParagraph"/>
        <w:ind w:firstLine="0"/>
      </w:pPr>
    </w:p>
    <w:p w14:paraId="11EA3077" w14:textId="278F659D" w:rsidR="00D6797D" w:rsidRDefault="00487CA4" w:rsidP="00487CA4">
      <w:pPr>
        <w:pStyle w:val="NSFParagraph"/>
        <w:ind w:firstLine="0"/>
      </w:pPr>
      <w:r>
        <w:rPr>
          <w:b/>
        </w:rPr>
        <w:t>Research Question 3 Proposed Work</w:t>
      </w:r>
      <w:r w:rsidR="00D6797D" w:rsidRPr="004638C5">
        <w:rPr>
          <w:b/>
        </w:rPr>
        <w:t>:</w:t>
      </w:r>
      <w:r w:rsidR="00D6797D" w:rsidRPr="00D6797D">
        <w:t xml:space="preserve"> An enhancement to the RTW Online Gallery to make it more</w:t>
      </w:r>
      <w:r w:rsidR="00BB0B08">
        <w:t xml:space="preserve"> </w:t>
      </w:r>
      <w:r w:rsidR="00D6797D" w:rsidRPr="00D6797D">
        <w:t>interactive and guiding for students to discover their datasets</w:t>
      </w:r>
    </w:p>
    <w:p w14:paraId="43C5248B" w14:textId="77777777" w:rsidR="00BB0B08" w:rsidRPr="00D6797D" w:rsidRDefault="00BB0B08" w:rsidP="007C7776">
      <w:pPr>
        <w:pStyle w:val="NSFParagraph"/>
      </w:pPr>
    </w:p>
    <w:p w14:paraId="45237964" w14:textId="440103BF" w:rsidR="00D6797D" w:rsidRPr="00D6797D" w:rsidRDefault="00F935AF" w:rsidP="007C7776">
      <w:pPr>
        <w:pStyle w:val="NSFParagraph"/>
      </w:pPr>
      <w:r>
        <w:t>We</w:t>
      </w:r>
      <w:r w:rsidR="00D6797D" w:rsidRPr="00D6797D">
        <w:t xml:space="preserve"> propose to make a new version of the RTW Gallery fo</w:t>
      </w:r>
      <w:r w:rsidR="00BB0B08">
        <w:t xml:space="preserve">r the CORGIS project with three </w:t>
      </w:r>
      <w:r w:rsidR="00D6797D" w:rsidRPr="00D6797D">
        <w:t>design goals:</w:t>
      </w:r>
    </w:p>
    <w:p w14:paraId="5D597F39" w14:textId="133B30AD" w:rsidR="00D6797D" w:rsidRPr="00D6797D" w:rsidRDefault="00D6797D" w:rsidP="007C7776">
      <w:pPr>
        <w:pStyle w:val="NSFParagraph"/>
      </w:pPr>
      <w:r w:rsidRPr="00D6797D">
        <w:t>1. Support instructors and students finding a suitable dat</w:t>
      </w:r>
      <w:r w:rsidR="00BB0B08">
        <w:t xml:space="preserve">aset. Provide features for both </w:t>
      </w:r>
      <w:r w:rsidRPr="00D6797D">
        <w:t xml:space="preserve">browsing and searching for libraries, especially for </w:t>
      </w:r>
      <w:r w:rsidR="00BB0B08">
        <w:t xml:space="preserve">students who might have limited </w:t>
      </w:r>
      <w:r w:rsidRPr="00D6797D">
        <w:t>domain knowledge.</w:t>
      </w:r>
    </w:p>
    <w:p w14:paraId="44CE4801" w14:textId="6699970C" w:rsidR="00D6797D" w:rsidRPr="00D6797D" w:rsidRDefault="00D6797D" w:rsidP="007C7776">
      <w:pPr>
        <w:pStyle w:val="NSFParagraph"/>
      </w:pPr>
      <w:r w:rsidRPr="00D6797D">
        <w:t>2. Support students looking up information about a library. Provide accessible informatio</w:t>
      </w:r>
      <w:r w:rsidR="00BB0B08">
        <w:t xml:space="preserve">n </w:t>
      </w:r>
      <w:r w:rsidRPr="00D6797D">
        <w:t>about the origin of the data source, the abstractio</w:t>
      </w:r>
      <w:r w:rsidR="00BB0B08">
        <w:t xml:space="preserve">ns that it uses, citation data, </w:t>
      </w:r>
      <w:r w:rsidRPr="00D6797D">
        <w:t xml:space="preserve">information about the data’s structure and fields, the </w:t>
      </w:r>
      <w:r>
        <w:t xml:space="preserve">interface exposed to access the </w:t>
      </w:r>
      <w:r w:rsidRPr="00D6797D">
        <w:t>data, any important limitations and features of the datase</w:t>
      </w:r>
      <w:r>
        <w:t xml:space="preserve">t, and other metadata relevant </w:t>
      </w:r>
      <w:r w:rsidRPr="00D6797D">
        <w:t>to the learner.</w:t>
      </w:r>
    </w:p>
    <w:p w14:paraId="5053556E" w14:textId="3888A9E4" w:rsidR="00D6797D" w:rsidRDefault="00D6797D" w:rsidP="007C7776">
      <w:pPr>
        <w:pStyle w:val="NSFParagraph"/>
      </w:pPr>
      <w:r w:rsidRPr="00D6797D">
        <w:t>3. Keep the publicly available information of a dataset in</w:t>
      </w:r>
      <w:r w:rsidR="00BB0B08">
        <w:t xml:space="preserve"> sync with the datasets source. </w:t>
      </w:r>
      <w:r w:rsidRPr="00D6797D">
        <w:t xml:space="preserve">In particular, make it easy for developers to update </w:t>
      </w:r>
      <w:r>
        <w:t xml:space="preserve">the dataset or the metadata for </w:t>
      </w:r>
      <w:r w:rsidRPr="00D6797D">
        <w:t>the dataset, without requiring interaction with the server.</w:t>
      </w:r>
    </w:p>
    <w:p w14:paraId="2D449EDF" w14:textId="77777777" w:rsidR="00BB0B08" w:rsidRPr="00D6797D" w:rsidRDefault="00BB0B08" w:rsidP="007C7776">
      <w:pPr>
        <w:pStyle w:val="NSFParagraph"/>
      </w:pPr>
    </w:p>
    <w:p w14:paraId="50D9D111" w14:textId="007E0580" w:rsidR="00D6797D" w:rsidRPr="00D6797D" w:rsidRDefault="00D6797D" w:rsidP="007C7776">
      <w:pPr>
        <w:pStyle w:val="NSFParagraph"/>
      </w:pPr>
      <w:r w:rsidRPr="00D6797D">
        <w:t>In the case of the first two design goals, success will be mea</w:t>
      </w:r>
      <w:r>
        <w:t xml:space="preserve">sured qualitatively through the </w:t>
      </w:r>
      <w:r w:rsidRPr="00D6797D">
        <w:t>motivation and usability int</w:t>
      </w:r>
      <w:r w:rsidR="00F935AF">
        <w:t>erviews described in section XX</w:t>
      </w:r>
      <w:r w:rsidRPr="00D6797D">
        <w:t>.</w:t>
      </w:r>
    </w:p>
    <w:p w14:paraId="0B74400E" w14:textId="4F366260" w:rsidR="00D6797D" w:rsidRDefault="00D6797D" w:rsidP="007C7776">
      <w:pPr>
        <w:pStyle w:val="NSFParagraph"/>
      </w:pPr>
      <w:r w:rsidRPr="00D6797D">
        <w:t>1http://think.cs.vt.edu/wiki/</w:t>
      </w:r>
      <w:proofErr w:type="spellStart"/>
      <w:r w:rsidRPr="00D6797D">
        <w:t>index.php</w:t>
      </w:r>
      <w:proofErr w:type="spellEnd"/>
      <w:r w:rsidRPr="00D6797D">
        <w:t>/</w:t>
      </w:r>
      <w:proofErr w:type="spellStart"/>
      <w:r w:rsidRPr="00D6797D">
        <w:t>Category:Library</w:t>
      </w:r>
      <w:proofErr w:type="spellEnd"/>
    </w:p>
    <w:p w14:paraId="05CA0D2A" w14:textId="77777777" w:rsidR="00D6797D" w:rsidRDefault="00D6797D" w:rsidP="007C7776">
      <w:pPr>
        <w:pStyle w:val="NSFParagraph"/>
      </w:pPr>
    </w:p>
    <w:p w14:paraId="584A0375" w14:textId="77777777" w:rsidR="0066612B" w:rsidRDefault="004B27BD" w:rsidP="007C7776">
      <w:pPr>
        <w:pStyle w:val="NSFHeading2"/>
      </w:pPr>
      <w:r>
        <w:t xml:space="preserve">3.3 </w:t>
      </w:r>
      <w:r w:rsidR="00C462FF">
        <w:t>Immediate</w:t>
      </w:r>
      <w:r>
        <w:t xml:space="preserve"> </w:t>
      </w:r>
      <w:r w:rsidR="00C462FF">
        <w:t xml:space="preserve">and Interactive </w:t>
      </w:r>
      <w:r w:rsidR="00DD4AE9">
        <w:t>F</w:t>
      </w:r>
      <w:r>
        <w:t xml:space="preserve">eedback </w:t>
      </w:r>
    </w:p>
    <w:p w14:paraId="2A7382DC" w14:textId="77777777" w:rsidR="000C6932" w:rsidRDefault="004B27BD" w:rsidP="007C7776">
      <w:pPr>
        <w:pStyle w:val="NSFParagraph"/>
      </w:pPr>
      <w:r>
        <w:t>We discussed above the value of automatically assessed practice exercises. A specific type of exercise that we focus on will be small programming exercises.</w:t>
      </w:r>
      <w:r w:rsidR="000C6932" w:rsidRPr="000C6932">
        <w:t xml:space="preserve"> </w:t>
      </w:r>
      <w:r w:rsidR="000C6932">
        <w:t>CS3 students in particular need more practice with programming exercises than is possible with manual grading. For example, the types of recursion (typically on trees and other recursive structures) is more sophisticated than these students have encountered in the past</w:t>
      </w:r>
    </w:p>
    <w:p w14:paraId="2C700638" w14:textId="77777777" w:rsidR="00F6409F" w:rsidRDefault="004B27BD" w:rsidP="007C7776">
      <w:pPr>
        <w:pStyle w:val="NSFParagraph"/>
      </w:pPr>
      <w:r>
        <w:t xml:space="preserve">There </w:t>
      </w:r>
      <w:r w:rsidR="00632E38">
        <w:t>is considerable work on</w:t>
      </w:r>
      <w:r>
        <w:t xml:space="preserve"> </w:t>
      </w:r>
      <w:r w:rsidR="000C6932">
        <w:t>automated assessment of programming exercises</w:t>
      </w:r>
      <w:r w:rsidR="00632E38">
        <w:t xml:space="preserve"> via testing </w:t>
      </w:r>
      <w:r w:rsidR="00750D53">
        <w:fldChar w:fldCharType="begin">
          <w:fldData xml:space="preserve">PEVuZE5vdGU+PENpdGU+PEF1dGhvcj5Eb3VjZTwvQXV0aG9yPjxZZWFyPjIwMDU8L1llYXI+PFJl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</w:fldData>
        </w:fldChar>
      </w:r>
      <w:r w:rsidR="0007209C">
        <w:instrText xml:space="preserve"> ADDIN EN.CITE </w:instrText>
      </w:r>
      <w:r w:rsidR="00750D53">
        <w:fldChar w:fldCharType="begin">
          <w:fldData xml:space="preserve">PEVuZE5vdGU+PENpdGU+PEF1dGhvcj5Eb3VjZTwvQXV0aG9yPjxZZWFyPjIwMDU8L1llYXI+PFJl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</w:fldData>
        </w:fldChar>
      </w:r>
      <w:r w:rsidR="0007209C">
        <w:instrText xml:space="preserve"> ADDIN EN.CITE.DATA </w:instrText>
      </w:r>
      <w:r w:rsidR="00750D53">
        <w:fldChar w:fldCharType="end"/>
      </w:r>
      <w:r w:rsidR="00750D53">
        <w:fldChar w:fldCharType="separate"/>
      </w:r>
      <w:r w:rsidR="0007209C">
        <w:rPr>
          <w:noProof/>
        </w:rPr>
        <w:t>[51-53]</w:t>
      </w:r>
      <w:r w:rsidR="00750D53">
        <w:fldChar w:fldCharType="end"/>
      </w:r>
      <w:r w:rsidR="00632E38">
        <w:t>.</w:t>
      </w:r>
      <w:r>
        <w:t xml:space="preserve"> Most take the student's solution to a "sandbox" where the solution is compiled and executed. A standard approach is to use something equivalent to unit tests to make sure that the student's solution has the correct behavior. We have found that it is also necessary to make sure that students develop a solution that is "done the right way" as well as generat</w:t>
      </w:r>
      <w:r w:rsidR="00F6409F">
        <w:t>ing</w:t>
      </w:r>
      <w:r>
        <w:t xml:space="preserve"> the correct output. For example, recursive tree functions should limit their concerns to the current node as much as possible, while we find that students often want to (unnecessarily) check the values of child nodes as well. Thus, we build in static analysis heuristics to better constrain and assess the solutions that the student provides.</w:t>
      </w:r>
      <w:r w:rsidR="000C6932">
        <w:t xml:space="preserve"> Our</w:t>
      </w:r>
      <w:r w:rsidR="00F6409F">
        <w:t xml:space="preserve"> OpenDSA system </w:t>
      </w:r>
      <w:r w:rsidR="000C6932">
        <w:t>already has limited support for static analysis heuristics of this nature</w:t>
      </w:r>
      <w:r w:rsidR="00F6409F">
        <w:t>.</w:t>
      </w:r>
    </w:p>
    <w:p w14:paraId="60AB5315" w14:textId="77777777" w:rsidR="00F6409F" w:rsidRPr="00C23943" w:rsidRDefault="00F6409F" w:rsidP="007C7776">
      <w:pPr>
        <w:pStyle w:val="NSFParagraph"/>
      </w:pPr>
      <w:r>
        <w:lastRenderedPageBreak/>
        <w:t xml:space="preserve">In the lower-level Computational Thinking course, </w:t>
      </w:r>
      <w:r w:rsidR="000C6932">
        <w:t>similar</w:t>
      </w:r>
      <w:r>
        <w:t xml:space="preserve"> feedbac</w:t>
      </w:r>
      <w:r w:rsidR="000C6932">
        <w:t>k</w:t>
      </w:r>
      <w:r>
        <w:t xml:space="preserve"> acts as a guide for students to learn the basics of programming. When tasked with writing a function to average a list of numbers through iteration, students should know to use certain constructs – an external variable, a looping statement, and mathematical division. For such a problem, static analysis heuristics could be given that specify those constructs must be present – if the student tries to compile their program without it, they are directed to “</w:t>
      </w:r>
      <w:r w:rsidR="000C6932">
        <w:t>j</w:t>
      </w:r>
      <w:r>
        <w:t xml:space="preserve">ust-in-time” instructional materials to help guide them. The helpfulness of that assistance can be calibrated to the student’s individual success level and sense of frustration within the course (measured through automatic metrics such as number of attempts and supplemented with data from the instructor). </w:t>
      </w:r>
    </w:p>
    <w:p w14:paraId="279F2412" w14:textId="77777777" w:rsidR="00F6409F" w:rsidRDefault="00F6409F" w:rsidP="007C7776">
      <w:pPr>
        <w:pStyle w:val="NSFParagraph"/>
      </w:pPr>
      <w:r>
        <w:t xml:space="preserve">In our piloted prototype systems, the static analysis is limited to regular expressions that are checked against the student’s code, e.g., requiring iteration by checking that the word “for” is present in the text of the program, at the start of a line, and with whitespace immediately afterwards (signaling its use as a programming identifier). This kind of analysis is limited – even complicated regular expressions are unable to account for constraints such as “initialize a variable outside of a ‘for’ loop, and then modify that variable inside the loop’s body”. Worse, it is delicate and unsustainable, since every </w:t>
      </w:r>
      <w:r w:rsidR="000C6932">
        <w:t>exercise</w:t>
      </w:r>
      <w:r>
        <w:t xml:space="preserve"> requires unique</w:t>
      </w:r>
      <w:r w:rsidR="000C6932">
        <w:t xml:space="preserve"> analysis</w:t>
      </w:r>
      <w:r>
        <w:t xml:space="preserve"> that </w:t>
      </w:r>
      <w:r w:rsidR="000C6932">
        <w:t>is</w:t>
      </w:r>
      <w:r>
        <w:t xml:space="preserve"> difficult to </w:t>
      </w:r>
      <w:r w:rsidR="000C6932">
        <w:t>modify</w:t>
      </w:r>
      <w:r>
        <w:t>.</w:t>
      </w:r>
    </w:p>
    <w:p w14:paraId="1F379F68" w14:textId="77777777" w:rsidR="00F6409F" w:rsidRDefault="00F6409F" w:rsidP="007C7776">
      <w:pPr>
        <w:pStyle w:val="NSFParagraph"/>
      </w:pPr>
      <w:r>
        <w:t>We propose a flexible system of reusable heuristics that can help instructors define and then enforce constraints on students’ code</w:t>
      </w:r>
      <w:r w:rsidR="004F79EA">
        <w:t xml:space="preserve"> by indicating specific errors and giving targeted feedback individualized for the student</w:t>
      </w:r>
      <w:r>
        <w:t xml:space="preserve">. These heuristics will operate over parsed abstract syntax trees, so that the program can be intelligently analyzed. Prioritization of the suggested heuristics, matched with </w:t>
      </w:r>
      <w:r w:rsidR="004F79EA">
        <w:t xml:space="preserve">targeted </w:t>
      </w:r>
      <w:r>
        <w:t>support, can provide a guiding experience for students. For example, the instructor might specify the following constraints and priorities in a problem requiring the student to write an average function:</w:t>
      </w:r>
    </w:p>
    <w:p w14:paraId="33EB1C98" w14:textId="77777777" w:rsidR="00F6409F" w:rsidRDefault="00F6409F" w:rsidP="007C7776">
      <w:pPr>
        <w:pStyle w:val="NSFParagraph"/>
        <w:numPr>
          <w:ilvl w:val="0"/>
          <w:numId w:val="24"/>
        </w:numPr>
      </w:pPr>
      <w:r>
        <w:t>High priority</w:t>
      </w:r>
      <w:r w:rsidR="00D74699">
        <w:t xml:space="preserve">: </w:t>
      </w:r>
      <w:r>
        <w:t>Use a ‘for’ loop in their code</w:t>
      </w:r>
      <w:r w:rsidR="00D74699">
        <w:t xml:space="preserve">. </w:t>
      </w:r>
      <w:r>
        <w:t xml:space="preserve">Link to section in textbook on </w:t>
      </w:r>
      <w:r w:rsidR="004F79EA">
        <w:t xml:space="preserve">iteration – unless they’ve already read that section recently, in which case directly state that they haven’t used </w:t>
      </w:r>
      <w:proofErr w:type="gramStart"/>
      <w:r w:rsidR="004F79EA">
        <w:t>a for</w:t>
      </w:r>
      <w:proofErr w:type="gramEnd"/>
      <w:r w:rsidR="004F79EA">
        <w:t xml:space="preserve"> loop</w:t>
      </w:r>
      <w:r>
        <w:t xml:space="preserve">. </w:t>
      </w:r>
    </w:p>
    <w:p w14:paraId="5DB4B574" w14:textId="77777777" w:rsidR="00F6409F" w:rsidRDefault="00F6409F" w:rsidP="007C7776">
      <w:pPr>
        <w:pStyle w:val="NSFParagraph"/>
        <w:numPr>
          <w:ilvl w:val="0"/>
          <w:numId w:val="24"/>
        </w:numPr>
      </w:pPr>
      <w:r>
        <w:t>Medium priority</w:t>
      </w:r>
      <w:r w:rsidR="00D74699">
        <w:t xml:space="preserve">: </w:t>
      </w:r>
      <w:r>
        <w:t>Define a variable X outside a ‘for’ loop, and then modify X inside the ‘for’ loop’s body</w:t>
      </w:r>
      <w:r w:rsidR="00D74699">
        <w:t xml:space="preserve">. </w:t>
      </w:r>
      <w:r>
        <w:t>Link to section in textbook on using variables for state</w:t>
      </w:r>
      <w:r w:rsidR="004F79EA">
        <w:t xml:space="preserve"> – unless they have been struggling a lot with this problem, in which case suggest they ask an instructor</w:t>
      </w:r>
      <w:r>
        <w:t>.</w:t>
      </w:r>
    </w:p>
    <w:p w14:paraId="78A212DB" w14:textId="77777777" w:rsidR="00F6409F" w:rsidRDefault="00F6409F" w:rsidP="007C7776">
      <w:pPr>
        <w:pStyle w:val="NSFParagraph"/>
        <w:numPr>
          <w:ilvl w:val="0"/>
          <w:numId w:val="24"/>
        </w:numPr>
      </w:pPr>
      <w:r>
        <w:t>Low priority</w:t>
      </w:r>
      <w:r w:rsidR="00D74699">
        <w:t>:</w:t>
      </w:r>
      <w:r w:rsidR="0047183C">
        <w:t xml:space="preserve"> </w:t>
      </w:r>
      <w:r>
        <w:t>Ensure that the variable X is used after the ‘for’ loop in a mathematical division operation</w:t>
      </w:r>
      <w:r w:rsidR="00D74699">
        <w:t xml:space="preserve">. </w:t>
      </w:r>
      <w:r>
        <w:t>Link to Wikipedia article on the formula for finding an average</w:t>
      </w:r>
      <w:r w:rsidR="004F79EA">
        <w:t xml:space="preserve"> – unless they have already been given that hint, in which case </w:t>
      </w:r>
      <w:r w:rsidR="00032576">
        <w:t>explicitly suggest that they need to divide still.</w:t>
      </w:r>
    </w:p>
    <w:p w14:paraId="7CBA5517" w14:textId="77777777" w:rsidR="00BA00B2" w:rsidRDefault="00D74699" w:rsidP="007C7776">
      <w:pPr>
        <w:pStyle w:val="NSFParagraph"/>
      </w:pPr>
      <w:r>
        <w:t>In general,</w:t>
      </w:r>
      <w:r w:rsidR="00F6409F">
        <w:t xml:space="preserve"> static code analysis struggle</w:t>
      </w:r>
      <w:r>
        <w:t>s</w:t>
      </w:r>
      <w:r w:rsidR="00F6409F">
        <w:t xml:space="preserve"> with the open-ended nature of programming. However, in an educational setting, the students’ code should always resemble some specific form, which is critically useful information to guide the analyzer.  Our collection of reusable, flexible heuristics</w:t>
      </w:r>
      <w:r>
        <w:t xml:space="preserve"> will</w:t>
      </w:r>
      <w:r w:rsidR="00032576">
        <w:t xml:space="preserve"> </w:t>
      </w:r>
      <w:r w:rsidR="00F6409F">
        <w:t>empower instructors to rapidly defin</w:t>
      </w:r>
      <w:r w:rsidR="00032576">
        <w:t xml:space="preserve">e the form of the function, </w:t>
      </w:r>
      <w:r w:rsidR="00F6409F">
        <w:t>guide students to success</w:t>
      </w:r>
      <w:r w:rsidR="00032576">
        <w:t>, and ensure that they have used the proper coding techniques</w:t>
      </w:r>
      <w:r w:rsidR="00F6409F">
        <w:t>.</w:t>
      </w:r>
    </w:p>
    <w:p w14:paraId="135F452D" w14:textId="77777777" w:rsidR="0066612B" w:rsidRDefault="00C462FF" w:rsidP="007C7776">
      <w:pPr>
        <w:pStyle w:val="NSFParagraph"/>
      </w:pPr>
      <w:r>
        <w:t>To improve the interactivity of feedback, t</w:t>
      </w:r>
      <w:r w:rsidR="004B27BD">
        <w:t>he OpenDSA project has developed a sophisticated support system for developing rich interactive visualizations in HTML5</w:t>
      </w:r>
      <w:r w:rsidR="006D6468">
        <w:t xml:space="preserve"> </w:t>
      </w:r>
      <w:r w:rsidR="00750D53">
        <w:fldChar w:fldCharType="begin"/>
      </w:r>
      <w:r w:rsidR="0007209C">
        <w:instrText xml:space="preserve"> ADDIN EN.CITE &lt;EndNote&gt;&lt;Cite&gt;&lt;Author&gt;Karavirta&lt;/Author&gt;&lt;Year&gt;2013&lt;/Year&gt;&lt;RecNum&gt;156&lt;/RecNum&gt;&lt;DisplayText&gt;[33]&lt;/DisplayText&gt;&lt;record&gt;&lt;rec-number&gt;156&lt;/rec-number&gt;&lt;foreign-keys&gt;&lt;key app="EN" db-id="azd2zvr90evsr4ew95hxep9sss9af0r9epvz"&gt;156&lt;/key&gt;&lt;/foreign-keys&gt;&lt;ref-type name="Conference Paper"&gt;47&lt;/ref-type&gt;&lt;contributors&gt;&lt;authors&gt;&lt;author&gt;Karavirta, Ville&lt;/author&gt;&lt;author&gt;Clifford A. Shaffer&lt;/author&gt;&lt;/authors&gt;&lt;/contributors&gt;&lt;titles&gt;&lt;title&gt;JSAV: the JavaScript algorithm visualization library&lt;/title&gt;&lt;secondary-title&gt;Proceedings of the 18th ACM conference on Innovation and technology in computer science education&lt;/secondary-title&gt;&lt;/titles&gt;&lt;pages&gt;159-164&lt;/pages&gt;&lt;dates&gt;&lt;year&gt;2013&lt;/year&gt;&lt;/dates&gt;&lt;pub-location&gt;Canterbury, England, UK&lt;/pub-location&gt;&lt;publisher&gt;ACM&lt;/publisher&gt;&lt;urls&gt;&lt;/urls&gt;&lt;custom1&gt;2462487&lt;/custom1&gt;&lt;electronic-resource-num&gt;10.1145/2462476.2462487&lt;/electronic-resource-num&gt;&lt;/record&gt;&lt;/Cite&gt;&lt;/EndNote&gt;</w:instrText>
      </w:r>
      <w:r w:rsidR="00750D53">
        <w:fldChar w:fldCharType="separate"/>
      </w:r>
      <w:r w:rsidR="0007209C">
        <w:rPr>
          <w:noProof/>
        </w:rPr>
        <w:t>[33]</w:t>
      </w:r>
      <w:r w:rsidR="00750D53">
        <w:fldChar w:fldCharType="end"/>
      </w:r>
      <w:r w:rsidR="004B27BD">
        <w:t xml:space="preserve">. We have already developed algorithm visualizations and exercises for much of undergraduate </w:t>
      </w:r>
      <w:r w:rsidR="00D74699">
        <w:t xml:space="preserve">data structures and algorithms </w:t>
      </w:r>
      <w:r w:rsidR="004B27BD">
        <w:t>content, and will be expanding this content to more advanced topics in programming languages, finite automata, and complexity theory in the coming year under other NSF supported projects. This rich body of materials and expertise in their creation will allow us to create a collection of materials appropriate to the non-major students in the CT course. Many of the fundamental data structures and themes relevant to big data are already covered within the existing collection of materials. We will be able to tailor those materials and create new materials more appropriate for this constituency. The OpenDSA infrastructure allows us to create small-scale simulation environments and interactive exercises that will let students "play with" big data streams and principles.</w:t>
      </w:r>
    </w:p>
    <w:p w14:paraId="41B01FE5" w14:textId="77777777" w:rsidR="00745F03" w:rsidRDefault="00745F03" w:rsidP="007C7776">
      <w:pPr>
        <w:pStyle w:val="NSFParagraph"/>
      </w:pPr>
    </w:p>
    <w:p w14:paraId="1C42CDB1" w14:textId="1AA7E569" w:rsidR="00745F03" w:rsidRPr="007C7776" w:rsidRDefault="00561BC2" w:rsidP="007C7776">
      <w:pPr>
        <w:pStyle w:val="NSFParagraph"/>
      </w:pPr>
      <w:commentRangeStart w:id="42"/>
      <w:r>
        <w:t>Below</w:t>
      </w:r>
      <w:r w:rsidRPr="007C7776">
        <w:t xml:space="preserve"> </w:t>
      </w:r>
      <w:r w:rsidR="00745F03" w:rsidRPr="007C7776">
        <w:t>Material to be integrated</w:t>
      </w:r>
      <w:commentRangeEnd w:id="42"/>
      <w:r w:rsidR="0058651C">
        <w:rPr>
          <w:rStyle w:val="CommentReference"/>
          <w:rFonts w:ascii="Arial" w:eastAsia="Arial" w:hAnsi="Arial" w:cs="Arial"/>
          <w:shd w:val="clear" w:color="auto" w:fill="auto"/>
        </w:rPr>
        <w:commentReference w:id="42"/>
      </w:r>
    </w:p>
    <w:p w14:paraId="6E8863C3" w14:textId="77777777" w:rsidR="00745F03" w:rsidRPr="00745F03" w:rsidRDefault="00745F03" w:rsidP="007C7776">
      <w:pPr>
        <w:pStyle w:val="NSFParagraph"/>
      </w:pPr>
    </w:p>
    <w:p w14:paraId="49D9BE64" w14:textId="77777777" w:rsidR="00745F03" w:rsidRPr="00745F03" w:rsidRDefault="00745F03" w:rsidP="007C7776">
      <w:pPr>
        <w:pStyle w:val="NSFParagraph"/>
      </w:pPr>
      <w:r w:rsidRPr="00745F03">
        <w:lastRenderedPageBreak/>
        <w:t>In a classroom of many students and minimal instructors, it is a challenge to keep students successful. Most students lack the programming knowledge to identify their own errors, let alone diagnose and fix them. Although 1-1 human tutoring is ideal for learners, there are simply not enough staff resources. For some kinds of problems, the system can support the student.</w:t>
      </w:r>
    </w:p>
    <w:p w14:paraId="4169D9EB" w14:textId="77777777" w:rsidR="00745F03" w:rsidRPr="00745F03" w:rsidRDefault="00745F03" w:rsidP="007C7776">
      <w:pPr>
        <w:pStyle w:val="NSFParagraph"/>
      </w:pPr>
      <w:proofErr w:type="spellStart"/>
      <w:r w:rsidRPr="00745F03">
        <w:t>WebCAT</w:t>
      </w:r>
      <w:proofErr w:type="spellEnd"/>
      <w:r w:rsidRPr="00745F03">
        <w:t xml:space="preserve"> [18] is a well-known tool for solving this problem – it uses style checks and unit testing to identify mistakes and make suggestions to the student. There are other tests that can be used too. A limitation of systems like </w:t>
      </w:r>
      <w:proofErr w:type="spellStart"/>
      <w:r w:rsidRPr="00745F03">
        <w:t>WebCAT</w:t>
      </w:r>
      <w:proofErr w:type="spellEnd"/>
      <w:r w:rsidRPr="00745F03">
        <w:t xml:space="preserve"> is that they often depend on a specific code shape: usually, they operate over explicit function contracts. For example, students might be assigned to write a sum function which consumes an array of integers and returns a single value representing their summation – students that do not match this contract can be guided. </w:t>
      </w:r>
    </w:p>
    <w:p w14:paraId="0852C0EB" w14:textId="5651CF34" w:rsidR="00745F03" w:rsidRPr="00745F03" w:rsidRDefault="00745F03">
      <w:pPr>
        <w:pStyle w:val="NSFParagraph"/>
      </w:pPr>
      <w:r w:rsidRPr="00745F03">
        <w:t>BlockPy already provides a limited API for providing such support, but it is extremely ad-hoc. I propose a richer API for analyzing student code and tracking deficiencies. Figure 13 provides a potential mock-up of this system. The instructor implements a function that consumes some information about the students’ code, and then returns feedback for the student and the system. This API could additionally query for prior students mistakes, in order to provide more contextualized assistance – if a student consistently iterated over an empty list, for instance, this could be representative of a greater understanding rather than a typo, and small hints would be less useful to their long-term learnin</w:t>
      </w:r>
      <w:r w:rsidR="00F935AF">
        <w:t>g than instructor intervention.</w:t>
      </w:r>
    </w:p>
    <w:p w14:paraId="7B5D1DBB" w14:textId="38DBD88B" w:rsidR="00745F03" w:rsidRPr="00745F03" w:rsidRDefault="00745F03">
      <w:pPr>
        <w:pStyle w:val="NSFParagraph"/>
      </w:pPr>
      <w:r w:rsidRPr="00745F03">
        <w:t xml:space="preserve">In addition to the static program analysis, dynamic program analysis can also be used. The custom libraries actually provide a useful mechanism for conducting behind-the-scenes unit testing. A student submits code such as in 10. This code depends on a special CORGIS library that returns weather data, in particularly retrieving the weather for a specific city. When the </w:t>
      </w:r>
      <w:r w:rsidR="0058651C" w:rsidRPr="00745F03">
        <w:t>student’s</w:t>
      </w:r>
      <w:r w:rsidRPr="00745F03">
        <w:t xml:space="preserve"> code is evaluated by the system, this libraries functions can be repeatedly rerun to return different data – substituting “Blacksburg, VA” as the argument, and ensuring that the </w:t>
      </w:r>
      <w:proofErr w:type="gramStart"/>
      <w:r w:rsidRPr="00745F03">
        <w:t>students</w:t>
      </w:r>
      <w:proofErr w:type="gramEnd"/>
      <w:r w:rsidRPr="00745F03">
        <w:t xml:space="preserve"> code returns the proper value. This approach avoids more easily-abused output-checking, which students can fool by printing literal values</w:t>
      </w:r>
      <w:r w:rsidR="00F935AF">
        <w:t xml:space="preserve"> as opposed to computed values.</w:t>
      </w:r>
    </w:p>
    <w:p w14:paraId="0F3A3E3E" w14:textId="1C524820" w:rsidR="00745F03" w:rsidRPr="00745F03" w:rsidRDefault="00745F03" w:rsidP="007C7776">
      <w:pPr>
        <w:pStyle w:val="NSFParagraph"/>
      </w:pPr>
      <w:r w:rsidRPr="00745F03">
        <w:t xml:space="preserve">Data Flow Testing can also be critically useful in evaluating students’ code. By observing the value changes that a property takes over time, common errors can be revealed. The non-existence of an expected value can also be </w:t>
      </w:r>
      <w:r w:rsidR="003D0E4E">
        <w:t>observed and reported</w:t>
      </w:r>
      <w:r w:rsidRPr="00745F03">
        <w:t>. A common beginner mistake is to not assign the output of an expression to a property – either discarding the value entirely, or printing it instead. A system could diagnose a missing value from the overall flow and suggest the user investigate the program state over time, or even re</w:t>
      </w:r>
      <w:r>
        <w:t>visit the lesson on the subject</w:t>
      </w:r>
    </w:p>
    <w:p w14:paraId="48729588" w14:textId="685B4936" w:rsidR="00745F03" w:rsidRPr="00745F03" w:rsidRDefault="00745F03" w:rsidP="007C7776">
      <w:pPr>
        <w:pStyle w:val="NSFParagraph"/>
      </w:pPr>
    </w:p>
    <w:p w14:paraId="6EDF6768" w14:textId="77777777" w:rsidR="00745F03" w:rsidRPr="00745F03" w:rsidRDefault="00745F03" w:rsidP="007C7776">
      <w:pPr>
        <w:pStyle w:val="NSFParagraph"/>
      </w:pPr>
      <w:r w:rsidRPr="00745F03">
        <w:t>------------------------</w:t>
      </w:r>
    </w:p>
    <w:p w14:paraId="0B8EFB4B" w14:textId="77777777" w:rsidR="00745F03" w:rsidRPr="00745F03" w:rsidRDefault="00745F03" w:rsidP="007C7776">
      <w:pPr>
        <w:pStyle w:val="NSFParagraph"/>
      </w:pPr>
      <w:r w:rsidRPr="00745F03">
        <w:t>From a previous section on code isomorphism:</w:t>
      </w:r>
    </w:p>
    <w:p w14:paraId="074B1F20" w14:textId="77777777" w:rsidR="00745F03" w:rsidRPr="00745F03" w:rsidRDefault="00745F03" w:rsidP="007C7776">
      <w:pPr>
        <w:pStyle w:val="NSFParagraph"/>
      </w:pPr>
    </w:p>
    <w:p w14:paraId="2D6C0B57" w14:textId="24FBD748" w:rsidR="00745F03" w:rsidRPr="00745F03" w:rsidRDefault="00745F03" w:rsidP="007C7776">
      <w:pPr>
        <w:pStyle w:val="NSFParagraph"/>
      </w:pPr>
      <w:r w:rsidRPr="00745F03">
        <w:t>A less technical and more user-oriented question is how many language details should be exposed, and what rate. A rarely used feature of “for” loops in Python is to contain an “else” clause that is executed upon successful completion of the loop (that is, when it is not prematurely escaped using a “break” statement). This advanced language feature is meant to draw special attention to connected actions that must be performed after the iteration is completed. If an “else” clause were made available to beginners first trying to grapple with iteration, it is likely they would confuse the concept with the conditional “else” clause used in “if” statements. Cognitive Load Theory can be a harsh mistress for beginners, and the user interface needs to avoid exposing unnecessary details where possible. It can be very difficult to recognize when the learner is ready to understand parallel assignment, and therefore able to specify multiple variables on the left side of an assignment block. This is actually an advantage of traditional text-based environments, since they hide all advanced features by their very nature. </w:t>
      </w:r>
    </w:p>
    <w:p w14:paraId="4505E8C8" w14:textId="7A9BCB03" w:rsidR="00745F03" w:rsidRDefault="00745F03" w:rsidP="007C7776">
      <w:pPr>
        <w:pStyle w:val="NSFParagraph"/>
      </w:pPr>
      <w:r w:rsidRPr="00745F03">
        <w:t xml:space="preserve">There are techniques that can be applied to infer the types of most variables. Simple dynamic analysis can be used to infer the type of a property over the course of the programs execution. Certain restrictions can be made towards beginner’s codes that, while draconian to an experienced developer, are reasonable for someone starting out. For instance, we might require that a beginner only allow a property to take on a single type, issuing an error if they do not. There are other edge cases that must be dealt with in a principled fashion. It is impossible to predict </w:t>
      </w:r>
      <w:r w:rsidRPr="00745F03">
        <w:lastRenderedPageBreak/>
        <w:t>the type output of “</w:t>
      </w:r>
      <w:proofErr w:type="spellStart"/>
      <w:r w:rsidRPr="00745F03">
        <w:t>eval</w:t>
      </w:r>
      <w:proofErr w:type="spellEnd"/>
      <w:r w:rsidRPr="00745F03">
        <w:t>”, for instance – but fortunately, “</w:t>
      </w:r>
      <w:proofErr w:type="spellStart"/>
      <w:r w:rsidRPr="00745F03">
        <w:t>eval</w:t>
      </w:r>
      <w:proofErr w:type="spellEnd"/>
      <w:r w:rsidRPr="00745F03">
        <w:t>” is bad practice in general and should also be forbidden to beginners</w:t>
      </w:r>
    </w:p>
    <w:p w14:paraId="45C83A29" w14:textId="77777777" w:rsidR="00745F03" w:rsidRPr="00745F03" w:rsidRDefault="00745F03" w:rsidP="007C7776">
      <w:pPr>
        <w:pStyle w:val="NSFParagraph"/>
      </w:pPr>
    </w:p>
    <w:p w14:paraId="0EC01807" w14:textId="77777777" w:rsidR="00745F03" w:rsidRPr="00745F03" w:rsidRDefault="00745F03" w:rsidP="007C7776">
      <w:pPr>
        <w:pStyle w:val="NSFParagraph"/>
      </w:pPr>
      <w:r w:rsidRPr="00745F03">
        <w:t>-----------------------------------------</w:t>
      </w:r>
    </w:p>
    <w:p w14:paraId="7A667013" w14:textId="77777777" w:rsidR="00745F03" w:rsidRPr="00745F03" w:rsidRDefault="00745F03" w:rsidP="007C7776">
      <w:pPr>
        <w:pStyle w:val="NSFParagraph"/>
      </w:pPr>
      <w:r w:rsidRPr="00745F03">
        <w:t xml:space="preserve">Program Analysis to support learners </w:t>
      </w:r>
      <w:proofErr w:type="spellStart"/>
      <w:r w:rsidRPr="00745F03">
        <w:t>metacognitively</w:t>
      </w:r>
      <w:proofErr w:type="spellEnd"/>
    </w:p>
    <w:p w14:paraId="46E67732" w14:textId="77777777" w:rsidR="00745F03" w:rsidRPr="00745F03" w:rsidRDefault="00745F03" w:rsidP="007C7776">
      <w:pPr>
        <w:pStyle w:val="NSFParagraph"/>
      </w:pPr>
    </w:p>
    <w:p w14:paraId="1277A164" w14:textId="77777777" w:rsidR="00745F03" w:rsidRPr="00745F03" w:rsidRDefault="00745F03" w:rsidP="007C7776">
      <w:pPr>
        <w:pStyle w:val="NSFParagraph"/>
      </w:pPr>
      <w:r w:rsidRPr="00745F03">
        <w:t>The system can also assist in making interventions to support students. Although hints and suggestions are obvious, there are other mechanisms too. Students can be reminded of course goals that they have established (appealing to their long-term objectives). Automated, self-regulatory suggestions can be sent to the learners when they have not engaged with the materials in a while, suggesting that they try out a problem for a while to see if they can make some progress (or at least identify their misconception) or move onto lateral material so they can make headway elsewhere. Staff can be notified of a particularly struggling student, in order to encourage them to reach out with suggestions or encouragement. Finally, situational interest could be appealed to with motivational content such as inspiring quotes, amusing images, or other rewards.</w:t>
      </w:r>
    </w:p>
    <w:p w14:paraId="211C3498" w14:textId="77777777" w:rsidR="00745F03" w:rsidRDefault="00745F03" w:rsidP="007C7776">
      <w:pPr>
        <w:pStyle w:val="NSFParagraph"/>
      </w:pPr>
    </w:p>
    <w:p w14:paraId="7193B6D3" w14:textId="77777777" w:rsidR="0066612B" w:rsidRDefault="004B27BD">
      <w:pPr>
        <w:pStyle w:val="NSFHeading1"/>
      </w:pPr>
      <w:commentRangeStart w:id="43"/>
      <w:r w:rsidRPr="00C23943">
        <w:t>Assessment</w:t>
      </w:r>
      <w:commentRangeEnd w:id="43"/>
      <w:r w:rsidR="00E52CC6">
        <w:rPr>
          <w:rStyle w:val="CommentReference"/>
          <w:rFonts w:ascii="Arial" w:eastAsia="Arial" w:hAnsi="Arial" w:cs="Arial"/>
          <w:b w:val="0"/>
        </w:rPr>
        <w:commentReference w:id="43"/>
      </w:r>
    </w:p>
    <w:p w14:paraId="4AD9A3FA" w14:textId="77777777" w:rsidR="0066612B" w:rsidRDefault="00E62571" w:rsidP="007C7776">
      <w:pPr>
        <w:pStyle w:val="NSFParagraph"/>
      </w:pPr>
      <w:r>
        <w:t>Progressions of learner motivation and engagement, outcome proficiency, and self-regulated learning behaviors, in the context of data rich course experiences, will be assessed in Virginia Tech’s CT, CS1, and CS3 courses. Specific research questions and metrics for the implementation and impact study are discussed in Table 2.</w:t>
      </w:r>
    </w:p>
    <w:p w14:paraId="1A749A3F" w14:textId="77777777" w:rsidR="002C0D7C" w:rsidRDefault="002C0D7C" w:rsidP="007C7776">
      <w:pPr>
        <w:pStyle w:val="NSFParagraph"/>
      </w:pPr>
    </w:p>
    <w:tbl>
      <w:tblPr>
        <w:tblStyle w:val="a0"/>
        <w:tblW w:w="95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320"/>
        <w:gridCol w:w="990"/>
        <w:gridCol w:w="990"/>
        <w:gridCol w:w="990"/>
        <w:gridCol w:w="1260"/>
      </w:tblGrid>
      <w:tr w:rsidR="00E62571" w14:paraId="7BC86A72" w14:textId="77777777" w:rsidTr="00FC565B">
        <w:tc>
          <w:tcPr>
            <w:tcW w:w="9550" w:type="dxa"/>
            <w:gridSpan w:val="5"/>
            <w:tcBorders>
              <w:top w:val="nil"/>
              <w:left w:val="nil"/>
              <w:bottom w:val="single" w:sz="8" w:space="0" w:color="000000"/>
              <w:right w:val="nil"/>
            </w:tcBorders>
            <w:tcMar>
              <w:top w:w="100" w:type="dxa"/>
              <w:left w:w="100" w:type="dxa"/>
              <w:bottom w:w="100" w:type="dxa"/>
              <w:right w:w="100" w:type="dxa"/>
            </w:tcMar>
          </w:tcPr>
          <w:p w14:paraId="064E0FFF" w14:textId="77777777" w:rsidR="00E62571" w:rsidRPr="003A4713" w:rsidRDefault="00E62571">
            <w:pPr>
              <w:ind w:right="-1819"/>
              <w:jc w:val="center"/>
              <w:rPr>
                <w:rFonts w:ascii="Times New Roman" w:eastAsia="Times New Roman" w:hAnsi="Times New Roman" w:cs="Times New Roman"/>
                <w:b/>
                <w:sz w:val="24"/>
              </w:rPr>
            </w:pPr>
            <w:r w:rsidRPr="003A4713">
              <w:rPr>
                <w:rFonts w:ascii="Times New Roman" w:eastAsia="Times New Roman" w:hAnsi="Times New Roman" w:cs="Times New Roman"/>
                <w:b/>
              </w:rPr>
              <w:t>Table 2: Research questions and data sources</w:t>
            </w:r>
          </w:p>
        </w:tc>
      </w:tr>
      <w:tr w:rsidR="00967D52" w14:paraId="3A820019" w14:textId="77777777" w:rsidTr="00FC565B">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A89C30" w14:textId="77777777" w:rsidR="00A92B35" w:rsidRPr="003E2F7C" w:rsidRDefault="004B27BD" w:rsidP="00FC565B">
            <w:pPr>
              <w:widowControl w:val="0"/>
              <w:jc w:val="center"/>
              <w:rPr>
                <w:szCs w:val="22"/>
              </w:rPr>
            </w:pPr>
            <w:r w:rsidRPr="000C4DB1">
              <w:rPr>
                <w:rFonts w:ascii="Times New Roman" w:eastAsia="Times New Roman" w:hAnsi="Times New Roman" w:cs="Times New Roman"/>
                <w:szCs w:val="22"/>
              </w:rPr>
              <w:t>Data Source</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7CB22F" w14:textId="77777777"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MUSIC</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CC7943" w14:textId="77777777"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CT/CS</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54BE0E" w14:textId="77777777"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MSLQ</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0BFA34" w14:textId="77777777" w:rsidR="00A92B35" w:rsidRPr="003E2F7C" w:rsidRDefault="004B27BD" w:rsidP="00FC565B">
            <w:pPr>
              <w:spacing w:line="240" w:lineRule="auto"/>
              <w:ind w:right="-1819"/>
              <w:rPr>
                <w:szCs w:val="22"/>
              </w:rPr>
            </w:pPr>
            <w:r w:rsidRPr="000C4DB1">
              <w:rPr>
                <w:rFonts w:ascii="Times New Roman" w:eastAsia="Times New Roman" w:hAnsi="Times New Roman" w:cs="Times New Roman"/>
                <w:szCs w:val="22"/>
              </w:rPr>
              <w:t>Semester</w:t>
            </w:r>
          </w:p>
          <w:p w14:paraId="1E8A4B93" w14:textId="77777777" w:rsidR="00A92B35" w:rsidRPr="003E2F7C" w:rsidRDefault="004B27BD" w:rsidP="00FC565B">
            <w:pPr>
              <w:spacing w:line="240" w:lineRule="auto"/>
              <w:ind w:right="-1819"/>
              <w:rPr>
                <w:szCs w:val="22"/>
              </w:rPr>
            </w:pPr>
            <w:r w:rsidRPr="000C4DB1">
              <w:rPr>
                <w:rFonts w:ascii="Times New Roman" w:eastAsia="Times New Roman" w:hAnsi="Times New Roman" w:cs="Times New Roman"/>
                <w:szCs w:val="22"/>
              </w:rPr>
              <w:t>Interviews</w:t>
            </w:r>
          </w:p>
        </w:tc>
      </w:tr>
      <w:tr w:rsidR="00967D52" w14:paraId="032A8C0B"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4A93AE" w14:textId="77777777" w:rsidR="00A92B35" w:rsidRPr="003E2F7C" w:rsidRDefault="004B27BD">
            <w:pPr>
              <w:spacing w:line="240" w:lineRule="auto"/>
              <w:rPr>
                <w:szCs w:val="22"/>
              </w:rPr>
            </w:pPr>
            <w:r w:rsidRPr="000C4DB1">
              <w:rPr>
                <w:rFonts w:ascii="Times New Roman" w:eastAsia="Times New Roman" w:hAnsi="Times New Roman" w:cs="Times New Roman"/>
                <w:szCs w:val="22"/>
              </w:rPr>
              <w:t>RQ1 Do big data applications support increased classroom motivation and engagement?</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0103075"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181FE5D4"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1AC0AA05" w14:textId="77777777"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6C47378A" w14:textId="77777777" w:rsidR="00A92B35" w:rsidRPr="003E2F7C" w:rsidRDefault="00A92B35">
            <w:pPr>
              <w:jc w:val="center"/>
              <w:rPr>
                <w:szCs w:val="22"/>
              </w:rPr>
            </w:pPr>
          </w:p>
        </w:tc>
      </w:tr>
      <w:tr w:rsidR="00967D52" w14:paraId="1E142381"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4B2C7C" w14:textId="77777777" w:rsidR="00A92B35" w:rsidRPr="003E2F7C" w:rsidRDefault="004B27BD">
            <w:pPr>
              <w:spacing w:line="240" w:lineRule="auto"/>
              <w:rPr>
                <w:szCs w:val="22"/>
              </w:rPr>
            </w:pPr>
            <w:r w:rsidRPr="000C4DB1">
              <w:rPr>
                <w:rFonts w:ascii="Times New Roman" w:eastAsia="Times New Roman" w:hAnsi="Times New Roman" w:cs="Times New Roman"/>
                <w:szCs w:val="22"/>
              </w:rPr>
              <w:t>RQ2 Do data rich course experiences, supported with scaffolded technologies, promote student outcome proficiencies?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68F64426"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4AA15200"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29D3AEEE" w14:textId="77777777"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8EAADA3" w14:textId="77777777" w:rsidR="00A92B35" w:rsidRPr="003E2F7C" w:rsidRDefault="00A92B35">
            <w:pPr>
              <w:jc w:val="center"/>
              <w:rPr>
                <w:szCs w:val="22"/>
              </w:rPr>
            </w:pPr>
          </w:p>
        </w:tc>
      </w:tr>
      <w:tr w:rsidR="00967D52" w14:paraId="62D610B7"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A2C4D0" w14:textId="77777777" w:rsidR="00A92B35" w:rsidRPr="003E2F7C" w:rsidRDefault="001A56C7">
            <w:pPr>
              <w:spacing w:line="240" w:lineRule="auto"/>
              <w:rPr>
                <w:szCs w:val="22"/>
              </w:rPr>
            </w:pPr>
            <w:r w:rsidRPr="000C4DB1">
              <w:rPr>
                <w:rFonts w:ascii="Times New Roman" w:eastAsia="Times New Roman" w:hAnsi="Times New Roman" w:cs="Times New Roman"/>
                <w:szCs w:val="22"/>
              </w:rPr>
              <w:t>RQ3 Do</w:t>
            </w:r>
            <w:r w:rsidR="004B27BD" w:rsidRPr="000C4DB1">
              <w:rPr>
                <w:rFonts w:ascii="Times New Roman" w:eastAsia="Times New Roman" w:hAnsi="Times New Roman" w:cs="Times New Roman"/>
                <w:szCs w:val="22"/>
              </w:rPr>
              <w:t xml:space="preserve"> data rich student group outcome proficiencies exceed that of student groups not exposed to data rich experiences?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06514D6" w14:textId="77777777" w:rsidR="00A92B35" w:rsidRPr="00E3519A"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0DD3533"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14ECF1A" w14:textId="77777777" w:rsidR="00A92B35" w:rsidRPr="00E3519A"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76BEFA9" w14:textId="77777777" w:rsidR="00A92B35" w:rsidRPr="00E3519A" w:rsidRDefault="00A92B35">
            <w:pPr>
              <w:jc w:val="center"/>
              <w:rPr>
                <w:szCs w:val="22"/>
              </w:rPr>
            </w:pPr>
          </w:p>
        </w:tc>
      </w:tr>
      <w:tr w:rsidR="00967D52" w14:paraId="67EAF015"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C3304" w14:textId="77777777" w:rsidR="00A92B35" w:rsidRPr="003E2F7C" w:rsidRDefault="004B27BD">
            <w:pPr>
              <w:spacing w:line="240" w:lineRule="auto"/>
              <w:rPr>
                <w:szCs w:val="22"/>
              </w:rPr>
            </w:pPr>
            <w:r w:rsidRPr="000C4DB1">
              <w:rPr>
                <w:rFonts w:ascii="Times New Roman" w:eastAsia="Times New Roman" w:hAnsi="Times New Roman" w:cs="Times New Roman"/>
                <w:szCs w:val="22"/>
              </w:rPr>
              <w:t>RQ4 Do big data applications impact student self-regulated learning behaviors?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0B4E07EF"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4B930961"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62DBB8DC"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24FBBF8" w14:textId="77777777" w:rsidR="00A92B35" w:rsidRPr="003E2F7C" w:rsidRDefault="00A92B35">
            <w:pPr>
              <w:jc w:val="center"/>
              <w:rPr>
                <w:szCs w:val="22"/>
              </w:rPr>
            </w:pPr>
          </w:p>
        </w:tc>
      </w:tr>
      <w:tr w:rsidR="00967D52" w14:paraId="78CA3F7F"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095169" w14:textId="77777777" w:rsidR="00A92B35" w:rsidRPr="003E2F7C" w:rsidRDefault="004B27BD">
            <w:pPr>
              <w:spacing w:line="240" w:lineRule="auto"/>
              <w:rPr>
                <w:szCs w:val="22"/>
              </w:rPr>
            </w:pPr>
            <w:r w:rsidRPr="000C4DB1">
              <w:rPr>
                <w:rFonts w:ascii="Times New Roman" w:eastAsia="Times New Roman" w:hAnsi="Times New Roman" w:cs="Times New Roman"/>
                <w:szCs w:val="22"/>
              </w:rPr>
              <w:t>RQ5 Does course success vary across student populations (CS major and non CS major), student demographical categories and social dimensions?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6F8505AE"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D37CA90"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4062D4F2" w14:textId="77777777"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A903191" w14:textId="77777777" w:rsidR="00A92B35" w:rsidRPr="003E2F7C" w:rsidRDefault="004B27BD">
            <w:pPr>
              <w:jc w:val="center"/>
              <w:rPr>
                <w:szCs w:val="22"/>
              </w:rPr>
            </w:pPr>
            <w:r w:rsidRPr="000C4DB1">
              <w:rPr>
                <w:rFonts w:ascii="Times New Roman" w:eastAsia="Times New Roman" w:hAnsi="Times New Roman" w:cs="Times New Roman"/>
                <w:szCs w:val="22"/>
              </w:rPr>
              <w:t>X</w:t>
            </w:r>
          </w:p>
        </w:tc>
      </w:tr>
      <w:tr w:rsidR="00967D52" w14:paraId="380A0472"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F2D158" w14:textId="77777777" w:rsidR="00A92B35" w:rsidRPr="003E2F7C" w:rsidRDefault="004B27BD">
            <w:pPr>
              <w:spacing w:line="240" w:lineRule="auto"/>
              <w:rPr>
                <w:szCs w:val="22"/>
              </w:rPr>
            </w:pPr>
            <w:r w:rsidRPr="000C4DB1">
              <w:rPr>
                <w:rFonts w:ascii="Times New Roman" w:eastAsia="Times New Roman" w:hAnsi="Times New Roman" w:cs="Times New Roman"/>
                <w:szCs w:val="22"/>
              </w:rPr>
              <w:t>RQ6 Does classroom motivation and engagement vary across student populations (CS major and non CS major), student demographical categories and social dimensions?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B55C727"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04C60721"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3C0C2CF1" w14:textId="77777777"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24FCFB" w14:textId="77777777" w:rsidR="00A92B35" w:rsidRPr="003E2F7C" w:rsidRDefault="004B27BD">
            <w:pPr>
              <w:jc w:val="center"/>
              <w:rPr>
                <w:szCs w:val="22"/>
              </w:rPr>
            </w:pPr>
            <w:r w:rsidRPr="000C4DB1">
              <w:rPr>
                <w:rFonts w:ascii="Times New Roman" w:eastAsia="Times New Roman" w:hAnsi="Times New Roman" w:cs="Times New Roman"/>
                <w:szCs w:val="22"/>
              </w:rPr>
              <w:t>X</w:t>
            </w:r>
          </w:p>
        </w:tc>
      </w:tr>
      <w:tr w:rsidR="00967D52" w14:paraId="43EA76C4"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596C64" w14:textId="77777777" w:rsidR="00A92B35" w:rsidRPr="003E2F7C" w:rsidRDefault="004B27BD">
            <w:pPr>
              <w:spacing w:line="240" w:lineRule="auto"/>
              <w:rPr>
                <w:szCs w:val="22"/>
              </w:rPr>
            </w:pPr>
            <w:r w:rsidRPr="000C4DB1">
              <w:rPr>
                <w:rFonts w:ascii="Times New Roman" w:eastAsia="Times New Roman" w:hAnsi="Times New Roman" w:cs="Times New Roman"/>
                <w:szCs w:val="22"/>
              </w:rPr>
              <w:lastRenderedPageBreak/>
              <w:t>RQ7 Do self-regulated learning behaviors vary across student populations (CS major and non CS major), student demographical categories and social dimensions?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48A03682"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4557EE92"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9682C9B"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C8420C9" w14:textId="77777777" w:rsidR="00A92B35" w:rsidRPr="003E2F7C" w:rsidRDefault="004B27BD">
            <w:pPr>
              <w:jc w:val="center"/>
              <w:rPr>
                <w:szCs w:val="22"/>
              </w:rPr>
            </w:pPr>
            <w:r w:rsidRPr="000C4DB1">
              <w:rPr>
                <w:rFonts w:ascii="Times New Roman" w:eastAsia="Times New Roman" w:hAnsi="Times New Roman" w:cs="Times New Roman"/>
                <w:szCs w:val="22"/>
              </w:rPr>
              <w:t>X</w:t>
            </w:r>
          </w:p>
        </w:tc>
      </w:tr>
    </w:tbl>
    <w:p w14:paraId="14DB1C71" w14:textId="77777777" w:rsidR="00A92B35" w:rsidRDefault="004B27BD">
      <w:r>
        <w:rPr>
          <w:rFonts w:ascii="Times New Roman" w:eastAsia="Times New Roman" w:hAnsi="Times New Roman" w:cs="Times New Roman"/>
          <w:sz w:val="24"/>
        </w:rPr>
        <w:t xml:space="preserve"> </w:t>
      </w:r>
    </w:p>
    <w:p w14:paraId="34DEC95C" w14:textId="77777777" w:rsidR="00A92B35" w:rsidRDefault="004B27BD" w:rsidP="007C7776">
      <w:pPr>
        <w:pStyle w:val="NSFParagraph"/>
      </w:pPr>
      <w:r>
        <w:rPr>
          <w:b/>
        </w:rPr>
        <w:t>RQ1</w:t>
      </w:r>
      <w:r>
        <w:t>: The MUSIC Inventory</w:t>
      </w:r>
      <w:r w:rsidR="00B51D55">
        <w:t xml:space="preserve"> </w:t>
      </w:r>
      <w:r w:rsidR="00750D53">
        <w:fldChar w:fldCharType="begin"/>
      </w:r>
      <w:r w:rsidR="0007209C">
        <w:instrText xml:space="preserve"> ADDIN EN.CITE &lt;EndNote&gt;&lt;Cite&gt;&lt;Author&gt;Jones&lt;/Author&gt;&lt;Year&gt;2014&lt;/Year&gt;&lt;RecNum&gt;115&lt;/RecNum&gt;&lt;DisplayText&gt;[54]&lt;/DisplayText&gt;&lt;record&gt;&lt;rec-number&gt;115&lt;/rec-number&gt;&lt;foreign-keys&gt;&lt;key app="EN" db-id="azd2zvr90evsr4ew95hxep9sss9af0r9epvz"&gt;115&lt;/key&gt;&lt;/foreign-keys&gt;&lt;ref-type name="Manuscript"&gt;36&lt;/ref-type&gt;&lt;contributors&gt;&lt;authors&gt;&lt;author&gt;Jones, B.D.&lt;/author&gt;&lt;/authors&gt;&lt;/contributors&gt;&lt;titles&gt;&lt;title&gt;The MUSIC model of academic motivation: User guide to assessing the MUSIC model components&lt;/title&gt;&lt;/titles&gt;&lt;dates&gt;&lt;year&gt;2014&lt;/year&gt;&lt;pub-dates&gt;&lt;date&gt;March 2014&lt;/date&gt;&lt;/pub-dates&gt;&lt;/dates&gt;&lt;pub-location&gt;Blacksburg, VA.&lt;/pub-location&gt;&lt;urls&gt;&lt;/urls&gt;&lt;/record&gt;&lt;/Cite&gt;&lt;/EndNote&gt;</w:instrText>
      </w:r>
      <w:r w:rsidR="00750D53">
        <w:fldChar w:fldCharType="separate"/>
      </w:r>
      <w:r w:rsidR="0007209C">
        <w:rPr>
          <w:noProof/>
        </w:rPr>
        <w:t>[54]</w:t>
      </w:r>
      <w:r w:rsidR="00750D53">
        <w:fldChar w:fldCharType="end"/>
      </w:r>
      <w:r>
        <w:t xml:space="preserve"> will be administered in a pre-measure/post-measure format to gauge study group student increases in motivation and engagement. The specific constructs measured through the instrument are: 1) Empowerment, 2) Usefulness, 3) Success, 4) Interest (situational), and 5) Caring. The Inventory consists of 26 prompts where students select from response options on a 6-point Likert Scale.  The response options range from 1 – Strongly Disagree to 6 – Strongly Agree. The Virginia Tech-based MUSIC Inventory researchers have conducted studies to provide rigorous validation evidence for the metric</w:t>
      </w:r>
      <w:r w:rsidR="00A13EF5">
        <w:t xml:space="preserve"> </w:t>
      </w:r>
      <w:r w:rsidR="00750D53">
        <w:fldChar w:fldCharType="begin">
          <w:fldData xml:space="preserve">PEVuZE5vdGU+PENpdGU+PEF1dGhvcj5Kb25lczwvQXV0aG9yPjxZZWFyPjIwMTA8L1llYXI+PFJl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</w:fldData>
        </w:fldChar>
      </w:r>
      <w:r w:rsidR="0007209C">
        <w:instrText xml:space="preserve"> ADDIN EN.CITE </w:instrText>
      </w:r>
      <w:r w:rsidR="00750D53">
        <w:fldChar w:fldCharType="begin">
          <w:fldData xml:space="preserve">PEVuZE5vdGU+PENpdGU+PEF1dGhvcj5Kb25lczwvQXV0aG9yPjxZZWFyPjIwMTA8L1llYXI+PFJl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</w:fldData>
        </w:fldChar>
      </w:r>
      <w:r w:rsidR="0007209C">
        <w:instrText xml:space="preserve"> ADDIN EN.CITE.DATA </w:instrText>
      </w:r>
      <w:r w:rsidR="00750D53">
        <w:fldChar w:fldCharType="end"/>
      </w:r>
      <w:r w:rsidR="00750D53">
        <w:fldChar w:fldCharType="separate"/>
      </w:r>
      <w:r w:rsidR="0007209C">
        <w:rPr>
          <w:noProof/>
        </w:rPr>
        <w:t>[55-58]</w:t>
      </w:r>
      <w:r w:rsidR="00750D53">
        <w:fldChar w:fldCharType="end"/>
      </w:r>
      <w:r>
        <w:t xml:space="preserve">. Study group students will be administered the MUSIC Inventory within the first full week of class and then again immediately after the intervention has been completed. Analyses of the repeated MUSIC Inventory measures will be conducted to determine significant changes within-subject comparison. </w:t>
      </w:r>
    </w:p>
    <w:p w14:paraId="61DF8BA3" w14:textId="77777777" w:rsidR="00807D7D" w:rsidRDefault="00807D7D" w:rsidP="007C7776">
      <w:pPr>
        <w:pStyle w:val="NSFParagraph"/>
      </w:pPr>
      <w:r w:rsidRPr="00972B35">
        <w:rPr>
          <w:b/>
          <w:bCs/>
        </w:rPr>
        <w:t xml:space="preserve">RQ2 </w:t>
      </w:r>
      <w:r w:rsidRPr="00972B35">
        <w:t>and</w:t>
      </w:r>
      <w:r w:rsidRPr="00972B35">
        <w:rPr>
          <w:b/>
          <w:bCs/>
        </w:rPr>
        <w:t xml:space="preserve"> RQ3</w:t>
      </w:r>
      <w:r w:rsidRPr="00972B35">
        <w:t xml:space="preserve">: </w:t>
      </w:r>
      <w:r>
        <w:rPr>
          <w:rFonts w:ascii="Arial" w:hAnsi="Arial"/>
          <w:sz w:val="23"/>
          <w:szCs w:val="23"/>
        </w:rPr>
        <w:t>S</w:t>
      </w:r>
      <w:r w:rsidRPr="00972B35">
        <w:t>tudent achievement</w:t>
      </w:r>
      <w:r>
        <w:t xml:space="preserve"> item-level outcomes from the 2014-2015 academic year will be examined in the CT, CS 1, and CS 3 course offerings.  This measure is to determine intact degree of validity concerning measurement and reliability of result consistency for currently deployed student content evaluation. Also, this measure will assist in the formation of a non-treatment achievement baseline enabling further characterization of study group achievement progressions. Once item-level analyses have been conducted, a CT, CS1, and </w:t>
      </w:r>
      <w:r w:rsidRPr="00972B35">
        <w:t xml:space="preserve">CS3 </w:t>
      </w:r>
      <w:r>
        <w:t xml:space="preserve">panel </w:t>
      </w:r>
      <w:r w:rsidRPr="00972B35">
        <w:t xml:space="preserve">team </w:t>
      </w:r>
      <w:r>
        <w:t>(</w:t>
      </w:r>
      <w:r w:rsidRPr="00972B35">
        <w:t>comprised of instructors of these designated courses</w:t>
      </w:r>
      <w:r>
        <w:t>)</w:t>
      </w:r>
      <w:r w:rsidRPr="00972B35">
        <w:t xml:space="preserve"> </w:t>
      </w:r>
      <w:r>
        <w:t xml:space="preserve">will be convened </w:t>
      </w:r>
      <w:r w:rsidRPr="00972B35">
        <w:t xml:space="preserve">for the purposes of reviewing their specified content assessments.  After </w:t>
      </w:r>
      <w:r>
        <w:t xml:space="preserve">panel team content examination, each team will then build parallel items that will serve as project pre-assessments. The cognitive content achievement pre-measures will be administered </w:t>
      </w:r>
      <w:r w:rsidRPr="00972B35">
        <w:t xml:space="preserve">to the study group prior to the onset of the intervention-based instruction and activities and </w:t>
      </w:r>
      <w:r>
        <w:t>then the post-measure</w:t>
      </w:r>
      <w:r w:rsidRPr="00972B35">
        <w:t xml:space="preserve"> administered at the completion of the planned intervention-based instruction and activities for the CT group, the CS1 group, and the </w:t>
      </w:r>
      <w:r>
        <w:t xml:space="preserve">CS3 group. Analyses of the </w:t>
      </w:r>
      <w:r w:rsidRPr="00972B35">
        <w:t xml:space="preserve">measures will be conducted to determine significant changes within-subject comparison and </w:t>
      </w:r>
      <w:r>
        <w:t>non-treatment baseline</w:t>
      </w:r>
      <w:r w:rsidRPr="00972B35">
        <w:t xml:space="preserve"> comparison.</w:t>
      </w:r>
    </w:p>
    <w:p w14:paraId="57FCD56A" w14:textId="77777777" w:rsidR="00A92B35" w:rsidRDefault="004B27BD" w:rsidP="007C7776">
      <w:pPr>
        <w:pStyle w:val="NSFParagraph"/>
      </w:pPr>
      <w:r>
        <w:rPr>
          <w:b/>
        </w:rPr>
        <w:t>RQ4</w:t>
      </w:r>
      <w:r>
        <w:t>: The Motivated Strategies for Learning Questionnaire (MSLQ) will be administered in a pre-measure/post-measure format to gauge changes in student self-regulated learning behaviors. The MSLQ was developed based on a social-cognitive view of motivation and self-regulated learning (SRL) in the college classroom</w:t>
      </w:r>
      <w:r w:rsidR="00A13EF5">
        <w:t xml:space="preserve"> </w:t>
      </w:r>
      <w:r w:rsidR="00750D53">
        <w:fldChar w:fldCharType="begin"/>
      </w:r>
      <w:r w:rsidR="0007209C">
        <w:instrText xml:space="preserve"> ADDIN EN.CITE &lt;EndNote&gt;&lt;Cite&gt;&lt;Author&gt;Pintrich&lt;/Author&gt;&lt;Year&gt;2004&lt;/Year&gt;&lt;RecNum&gt;120&lt;/RecNum&gt;&lt;DisplayText&gt;[59]&lt;/DisplayText&gt;&lt;record&gt;&lt;rec-number&gt;120&lt;/rec-number&gt;&lt;foreign-keys&gt;&lt;key app="EN" db-id="azd2zvr90evsr4ew95hxep9sss9af0r9epvz"&gt;120&lt;/key&gt;&lt;/foreign-keys&gt;&lt;ref-type name="Journal Article"&gt;17&lt;/ref-type&gt;&lt;contributors&gt;&lt;authors&gt;&lt;author&gt;Pintrich, P.R.&lt;/author&gt;&lt;/authors&gt;&lt;/contributors&gt;&lt;titles&gt;&lt;title&gt;A conceptual framework for assessing motivation and self-regulated learning in college students&lt;/title&gt;&lt;secondary-title&gt;Educational Psychology Review &lt;/secondary-title&gt;&lt;/titles&gt;&lt;periodical&gt;&lt;full-title&gt;Educational Psychology Review&lt;/full-title&gt;&lt;/periodical&gt;&lt;volume&gt;16&lt;/volume&gt;&lt;dates&gt;&lt;year&gt;2004&lt;/year&gt;&lt;pub-dates&gt;&lt;date&gt;385–407&lt;/date&gt;&lt;/pub-dates&gt;&lt;/dates&gt;&lt;urls&gt;&lt;/urls&gt;&lt;/record&gt;&lt;/Cite&gt;&lt;/EndNote&gt;</w:instrText>
      </w:r>
      <w:r w:rsidR="00750D53">
        <w:fldChar w:fldCharType="separate"/>
      </w:r>
      <w:r w:rsidR="0007209C">
        <w:rPr>
          <w:noProof/>
        </w:rPr>
        <w:t>[59]</w:t>
      </w:r>
      <w:r w:rsidR="00750D53">
        <w:fldChar w:fldCharType="end"/>
      </w:r>
      <w:r>
        <w:t>. The conceptual framework for SRL in the college classroom contains two dimensions, composed of four areas for regulation. Phase 1 involves goal setting, planning and activation of perceptions, and knowledge. Phase 2 concerns monitoring processes. Phase 3 refers to control or regulation. Phase 4 represents reaction and reflections on the self and the task or context. The reliability and validity of the MSLQ were tested through statistical methods over several waves of data collection. Two confirmatory factor analyses were used to determine the utility of the theoretical model and the operationalization for the scale</w:t>
      </w:r>
      <w:r w:rsidR="00927919">
        <w:t xml:space="preserve"> </w:t>
      </w:r>
      <w:r w:rsidR="00750D53">
        <w:fldChar w:fldCharType="begin"/>
      </w:r>
      <w:r w:rsidR="0007209C">
        <w:instrText xml:space="preserve"> ADDIN EN.CITE &lt;EndNote&gt;&lt;Cite&gt;&lt;Author&gt;Artino&lt;/Author&gt;&lt;Year&gt;2005&lt;/Year&gt;&lt;RecNum&gt;110&lt;/RecNum&gt;&lt;DisplayText&gt;[21, 60]&lt;/DisplayText&gt;&lt;record&gt;&lt;rec-number&gt;110&lt;/rec-number&gt;&lt;foreign-keys&gt;&lt;key app="EN" db-id="azd2zvr90evsr4ew95hxep9sss9af0r9epvz"&gt;110&lt;/key&gt;&lt;/foreign-keys&gt;&lt;ref-type name="Electronic Article"&gt;43&lt;/ref-type&gt;&lt;contributors&gt;&lt;authors&gt;&lt;author&gt;Artino, A.R.&lt;/author&gt;&lt;/authors&gt;&lt;/contributors&gt;&lt;titles&gt;&lt;title&gt;Review of the motivated strategies for learning questionnaire&lt;/title&gt;&lt;/titles&gt;&lt;dates&gt;&lt;year&gt;2005&lt;/year&gt;&lt;pub-dates&gt;&lt;date&gt;September 28, 2012&lt;/date&gt;&lt;/pub-dates&gt;&lt;/dates&gt;&lt;urls&gt;&lt;related-urls&gt;&lt;url&gt;http://search.proquest.com/docview/62004605?accountid=14826&lt;/url&gt;&lt;/related-urls&gt;&lt;/urls&gt;&lt;/record&gt;&lt;/Cite&gt;&lt;Cite&gt;&lt;Author&gt;Pintrich&lt;/Author&gt;&lt;Year&gt;1993&lt;/Year&gt;&lt;RecNum&gt;111&lt;/RecNum&gt;&lt;record&gt;&lt;rec-number&gt;111&lt;/rec-number&gt;&lt;foreign-keys&gt;&lt;key app="EN" db-id="azd2zvr90evsr4ew95hxep9sss9af0r9epvz"&gt;111&lt;/key&gt;&lt;/foreign-keys&gt;&lt;ref-type name="Journal Article"&gt;17&lt;/ref-type&gt;&lt;contributors&gt;&lt;authors&gt;&lt;author&gt;Pintrich, P.R.&lt;/author&gt;&lt;author&gt;Smith, D.A.F.&lt;/author&gt;&lt;author&gt;Garcia, T.&lt;/author&gt;&lt;author&gt;McKeachie, W.J.&lt;/author&gt;&lt;/authors&gt;&lt;/contributors&gt;&lt;titles&gt;&lt;title&gt;Reliability and predictive validity of the Motivated Strategies for Learning Questionnaire (MSLQ). &lt;/title&gt;&lt;secondary-title&gt;Educational and Psychological Measurement&lt;/secondary-title&gt;&lt;/titles&gt;&lt;periodical&gt;&lt;full-title&gt;Educational and Psychological Measurement&lt;/full-title&gt;&lt;/periodical&gt;&lt;pages&gt;801-813&lt;/pages&gt;&lt;volume&gt;53&lt;/volume&gt;&lt;dates&gt;&lt;year&gt;1993&lt;/year&gt;&lt;/dates&gt;&lt;urls&gt;&lt;/urls&gt;&lt;/record&gt;&lt;/Cite&gt;&lt;/EndNote&gt;</w:instrText>
      </w:r>
      <w:r w:rsidR="00750D53">
        <w:fldChar w:fldCharType="separate"/>
      </w:r>
      <w:r w:rsidR="0007209C">
        <w:rPr>
          <w:noProof/>
        </w:rPr>
        <w:t>[21, 60]</w:t>
      </w:r>
      <w:r w:rsidR="00750D53">
        <w:fldChar w:fldCharType="end"/>
      </w:r>
      <w:r>
        <w:t xml:space="preserve">. Student participants will also be administered the MSLQ within the first full week of class and then again immediately after the intervention has been completed. Analyses of the repeated measures will be conducted to determine changes within-subject comparison. </w:t>
      </w:r>
    </w:p>
    <w:p w14:paraId="19941E40" w14:textId="77777777" w:rsidR="00A92B35" w:rsidRDefault="004B27BD" w:rsidP="007C7776">
      <w:pPr>
        <w:pStyle w:val="NSFParagraph"/>
      </w:pPr>
      <w:r>
        <w:rPr>
          <w:b/>
        </w:rPr>
        <w:t>RQ5</w:t>
      </w:r>
      <w:r>
        <w:t>: CT, CS1, and CS3 data sources from RQ2, paired with student demographics will be used to determine if course experiences have differential impacts on student academic outcomes among CS non-majors, CS majors at the introductory program level, and CS majors entering the secondary level of the program.  In addition to major and program level, gender, ethnicity, and first generation college status will be factored in analyzing success across student demographic and social dimensions.</w:t>
      </w:r>
    </w:p>
    <w:p w14:paraId="62592F73" w14:textId="77777777" w:rsidR="00A92B35" w:rsidRDefault="004B27BD" w:rsidP="007C7776">
      <w:pPr>
        <w:pStyle w:val="NSFParagraph"/>
      </w:pPr>
      <w:r>
        <w:rPr>
          <w:b/>
        </w:rPr>
        <w:t>RQ6</w:t>
      </w:r>
      <w:r>
        <w:t xml:space="preserve">: Data from RQ1, paired with student major, level, demographics, and social dimensions will be used to determine if course experiences have variability in impact on student motivation and engagement. </w:t>
      </w:r>
    </w:p>
    <w:p w14:paraId="127E4372" w14:textId="77777777" w:rsidR="00A92B35" w:rsidRDefault="004B27BD" w:rsidP="007C7776">
      <w:pPr>
        <w:pStyle w:val="NSFParagraph"/>
      </w:pPr>
      <w:r>
        <w:rPr>
          <w:b/>
        </w:rPr>
        <w:t>RQ7</w:t>
      </w:r>
      <w:r>
        <w:t>: Data from RQ4, paired with student major, level, demographics, and social dimensions will be used to determine if course experiences have variability in self-regulated learning behaviors. Stratified end of semester follow-up interview protocols will be employed in efforts to explore specific elements of course experiences, instructional materials, organizational structure, classroom environment, and their influences on course successes, motivation/engagement, and self-regulated learning behaviors.</w:t>
      </w:r>
    </w:p>
    <w:p w14:paraId="10EE18C6" w14:textId="77777777" w:rsidR="0066612B" w:rsidRDefault="004677F5">
      <w:pPr>
        <w:pStyle w:val="NSFHeading1"/>
      </w:pPr>
      <w:commentRangeStart w:id="44"/>
      <w:r w:rsidRPr="003E2F7C">
        <w:lastRenderedPageBreak/>
        <w:t>Project Organization</w:t>
      </w:r>
      <w:commentRangeEnd w:id="44"/>
      <w:r w:rsidR="00E52CC6">
        <w:rPr>
          <w:rStyle w:val="CommentReference"/>
          <w:rFonts w:ascii="Arial" w:eastAsia="Arial" w:hAnsi="Arial" w:cs="Arial"/>
          <w:b w:val="0"/>
        </w:rPr>
        <w:commentReference w:id="44"/>
      </w:r>
    </w:p>
    <w:p w14:paraId="19392BCA" w14:textId="77777777" w:rsidR="005B7F29" w:rsidRDefault="005B7F29" w:rsidP="007C7776">
      <w:pPr>
        <w:pStyle w:val="NSFParagraph"/>
      </w:pPr>
      <w:r>
        <w:t>The proposed work is organized as shown in the following table that identifies the major goals to be accomplished in each year of the project.</w:t>
      </w:r>
    </w:p>
    <w:p w14:paraId="41519F47" w14:textId="77777777" w:rsidR="00D76D31" w:rsidRDefault="00D76D31" w:rsidP="007C7776">
      <w:pPr>
        <w:pStyle w:val="NSFParagraph"/>
      </w:pPr>
    </w:p>
    <w:tbl>
      <w:tblPr>
        <w:tblStyle w:val="TableGrid"/>
        <w:tblW w:w="9540" w:type="dxa"/>
        <w:tblInd w:w="378" w:type="dxa"/>
        <w:tblLook w:val="04A0" w:firstRow="1" w:lastRow="0" w:firstColumn="1" w:lastColumn="0" w:noHBand="0" w:noVBand="1"/>
      </w:tblPr>
      <w:tblGrid>
        <w:gridCol w:w="738"/>
        <w:gridCol w:w="8802"/>
      </w:tblGrid>
      <w:tr w:rsidR="005B7F29" w:rsidRPr="005B7F29" w14:paraId="1C4016F9" w14:textId="77777777" w:rsidTr="005B7F29">
        <w:tc>
          <w:tcPr>
            <w:tcW w:w="738" w:type="dxa"/>
          </w:tcPr>
          <w:p w14:paraId="735837CA" w14:textId="77777777" w:rsidR="005B7F29" w:rsidRPr="005B7F29" w:rsidRDefault="005B7F29" w:rsidP="005B7F29">
            <w:pPr>
              <w:jc w:val="center"/>
              <w:rPr>
                <w:rFonts w:ascii="Times New Roman" w:hAnsi="Times New Roman" w:cs="Times New Roman"/>
                <w:b/>
              </w:rPr>
            </w:pPr>
            <w:r w:rsidRPr="005B7F29">
              <w:rPr>
                <w:rFonts w:ascii="Times New Roman" w:hAnsi="Times New Roman" w:cs="Times New Roman"/>
                <w:b/>
              </w:rPr>
              <w:t>Year</w:t>
            </w:r>
          </w:p>
        </w:tc>
        <w:tc>
          <w:tcPr>
            <w:tcW w:w="8802" w:type="dxa"/>
          </w:tcPr>
          <w:p w14:paraId="1A6127C9" w14:textId="77777777" w:rsidR="005B7F29" w:rsidRPr="005B7F29" w:rsidRDefault="005B7F29" w:rsidP="005B7F29">
            <w:pPr>
              <w:jc w:val="center"/>
              <w:rPr>
                <w:rFonts w:ascii="Times New Roman" w:hAnsi="Times New Roman" w:cs="Times New Roman"/>
                <w:b/>
              </w:rPr>
            </w:pPr>
            <w:r w:rsidRPr="005B7F29">
              <w:rPr>
                <w:rFonts w:ascii="Times New Roman" w:hAnsi="Times New Roman" w:cs="Times New Roman"/>
                <w:b/>
              </w:rPr>
              <w:t>Goals</w:t>
            </w:r>
          </w:p>
        </w:tc>
      </w:tr>
      <w:tr w:rsidR="005B7F29" w:rsidRPr="005B7F29" w14:paraId="62811553" w14:textId="77777777" w:rsidTr="00C23943">
        <w:tc>
          <w:tcPr>
            <w:tcW w:w="738" w:type="dxa"/>
            <w:vAlign w:val="center"/>
          </w:tcPr>
          <w:p w14:paraId="61BE16D6" w14:textId="77777777" w:rsidR="005B7F29" w:rsidRPr="005B7F29" w:rsidRDefault="005B7F29" w:rsidP="005B7F29">
            <w:pPr>
              <w:jc w:val="center"/>
              <w:rPr>
                <w:rFonts w:ascii="Times New Roman" w:hAnsi="Times New Roman" w:cs="Times New Roman"/>
              </w:rPr>
            </w:pPr>
            <w:r w:rsidRPr="005B7F29">
              <w:rPr>
                <w:rFonts w:ascii="Times New Roman" w:hAnsi="Times New Roman" w:cs="Times New Roman"/>
              </w:rPr>
              <w:t>1</w:t>
            </w:r>
          </w:p>
        </w:tc>
        <w:tc>
          <w:tcPr>
            <w:tcW w:w="8802" w:type="dxa"/>
          </w:tcPr>
          <w:p w14:paraId="547EFB6A"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additional big data resources</w:t>
            </w:r>
          </w:p>
          <w:p w14:paraId="267FEC06"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(Fall) and trial run (Spring) of scaffolded environment for CT class</w:t>
            </w:r>
          </w:p>
          <w:p w14:paraId="148E65D8"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Refine Social Impacts model (Spring)</w:t>
            </w:r>
          </w:p>
          <w:p w14:paraId="35E5C3C5"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automated feedback support and authoring environment</w:t>
            </w:r>
          </w:p>
          <w:p w14:paraId="4A942E2A"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 xml:space="preserve">Port existing components to </w:t>
            </w:r>
            <w:r w:rsidR="002475A0">
              <w:rPr>
                <w:rFonts w:ascii="Times New Roman" w:hAnsi="Times New Roman" w:cs="Times New Roman"/>
              </w:rPr>
              <w:t xml:space="preserve">Open </w:t>
            </w:r>
            <w:proofErr w:type="spellStart"/>
            <w:r w:rsidR="002475A0">
              <w:rPr>
                <w:rFonts w:ascii="Times New Roman" w:hAnsi="Times New Roman" w:cs="Times New Roman"/>
              </w:rPr>
              <w:t>edX</w:t>
            </w:r>
            <w:proofErr w:type="spellEnd"/>
            <w:r w:rsidRPr="005B7F29">
              <w:rPr>
                <w:rFonts w:ascii="Times New Roman" w:hAnsi="Times New Roman" w:cs="Times New Roman"/>
              </w:rPr>
              <w:t xml:space="preserve"> (Fall) and integrate (Spring) automated feedback support</w:t>
            </w:r>
          </w:p>
          <w:p w14:paraId="31BBD3AE" w14:textId="77777777" w:rsidR="005B7F29" w:rsidRDefault="005B7F29" w:rsidP="005B7F29">
            <w:pPr>
              <w:rPr>
                <w:rFonts w:ascii="Times New Roman" w:hAnsi="Times New Roman" w:cs="Times New Roman"/>
              </w:rPr>
            </w:pPr>
            <w:r w:rsidRPr="005B7F29">
              <w:rPr>
                <w:rFonts w:ascii="Times New Roman" w:hAnsi="Times New Roman" w:cs="Times New Roman"/>
              </w:rPr>
              <w:t>Develop (Fall) and trial run (Spring) of visual environment (</w:t>
            </w:r>
            <w:proofErr w:type="spellStart"/>
            <w:r w:rsidRPr="005B7F29">
              <w:rPr>
                <w:rFonts w:ascii="Times New Roman" w:hAnsi="Times New Roman" w:cs="Times New Roman"/>
              </w:rPr>
              <w:t>Greenfoot</w:t>
            </w:r>
            <w:proofErr w:type="spellEnd"/>
            <w:r w:rsidRPr="005B7F29">
              <w:rPr>
                <w:rFonts w:ascii="Times New Roman" w:hAnsi="Times New Roman" w:cs="Times New Roman"/>
              </w:rPr>
              <w:t>) integration</w:t>
            </w:r>
          </w:p>
          <w:p w14:paraId="0DB48C8F" w14:textId="77777777" w:rsidR="005B7F29" w:rsidRPr="005B7F29" w:rsidRDefault="005B7F29" w:rsidP="005B7F29">
            <w:pPr>
              <w:rPr>
                <w:rFonts w:ascii="Times New Roman" w:hAnsi="Times New Roman" w:cs="Times New Roman"/>
              </w:rPr>
            </w:pPr>
            <w:r>
              <w:rPr>
                <w:rFonts w:ascii="Times New Roman" w:hAnsi="Times New Roman" w:cs="Times New Roman"/>
              </w:rPr>
              <w:t xml:space="preserve">Dissemination activities </w:t>
            </w:r>
          </w:p>
        </w:tc>
      </w:tr>
      <w:tr w:rsidR="005B7F29" w:rsidRPr="005B7F29" w14:paraId="46E87680" w14:textId="77777777" w:rsidTr="00C23943">
        <w:tc>
          <w:tcPr>
            <w:tcW w:w="738" w:type="dxa"/>
            <w:vAlign w:val="center"/>
          </w:tcPr>
          <w:p w14:paraId="0D1C0705" w14:textId="77777777" w:rsidR="005B7F29" w:rsidRPr="005B7F29" w:rsidRDefault="005B7F29" w:rsidP="005B7F29">
            <w:pPr>
              <w:jc w:val="center"/>
              <w:rPr>
                <w:rFonts w:ascii="Times New Roman" w:hAnsi="Times New Roman" w:cs="Times New Roman"/>
              </w:rPr>
            </w:pPr>
            <w:r w:rsidRPr="005B7F29">
              <w:rPr>
                <w:rFonts w:ascii="Times New Roman" w:hAnsi="Times New Roman" w:cs="Times New Roman"/>
              </w:rPr>
              <w:t>2</w:t>
            </w:r>
          </w:p>
        </w:tc>
        <w:tc>
          <w:tcPr>
            <w:tcW w:w="8802" w:type="dxa"/>
          </w:tcPr>
          <w:p w14:paraId="0745F395"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Assessment of motivation and self-regulation in CT class</w:t>
            </w:r>
          </w:p>
          <w:p w14:paraId="219E476A"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Assessment of motivation and self-regulation in CS3 class</w:t>
            </w:r>
          </w:p>
          <w:p w14:paraId="50266E65"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enriched data streams by adding social impacts</w:t>
            </w:r>
          </w:p>
          <w:p w14:paraId="6D65FE11"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taxonomy of data streams</w:t>
            </w:r>
          </w:p>
          <w:p w14:paraId="7CD0C929"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interactive visualizations</w:t>
            </w:r>
          </w:p>
          <w:p w14:paraId="70C214D1" w14:textId="77777777" w:rsidR="005B7F29" w:rsidRDefault="005B7F29" w:rsidP="005B7F29">
            <w:pPr>
              <w:rPr>
                <w:rFonts w:ascii="Times New Roman" w:hAnsi="Times New Roman" w:cs="Times New Roman"/>
              </w:rPr>
            </w:pPr>
            <w:r w:rsidRPr="005B7F29">
              <w:rPr>
                <w:rFonts w:ascii="Times New Roman" w:hAnsi="Times New Roman" w:cs="Times New Roman"/>
              </w:rPr>
              <w:t>Improvement of visual environment; assessment of motivation and self-regulation in CS1 class</w:t>
            </w:r>
          </w:p>
          <w:p w14:paraId="60A5778E" w14:textId="77777777" w:rsidR="005B7F29" w:rsidRPr="005B7F29" w:rsidRDefault="005B7F29" w:rsidP="005B7F29">
            <w:pPr>
              <w:rPr>
                <w:rFonts w:ascii="Times New Roman" w:hAnsi="Times New Roman" w:cs="Times New Roman"/>
              </w:rPr>
            </w:pPr>
            <w:r>
              <w:rPr>
                <w:rFonts w:ascii="Times New Roman" w:hAnsi="Times New Roman" w:cs="Times New Roman"/>
              </w:rPr>
              <w:t xml:space="preserve">Dissemination activities </w:t>
            </w:r>
          </w:p>
        </w:tc>
      </w:tr>
      <w:tr w:rsidR="005B7F29" w:rsidRPr="005B7F29" w14:paraId="1072855C" w14:textId="77777777" w:rsidTr="00C23943">
        <w:tc>
          <w:tcPr>
            <w:tcW w:w="738" w:type="dxa"/>
            <w:vAlign w:val="center"/>
          </w:tcPr>
          <w:p w14:paraId="5F16E643" w14:textId="77777777" w:rsidR="005B7F29" w:rsidRPr="005B7F29" w:rsidRDefault="005B7F29">
            <w:pPr>
              <w:jc w:val="center"/>
              <w:rPr>
                <w:rFonts w:ascii="Times New Roman" w:hAnsi="Times New Roman" w:cs="Times New Roman"/>
              </w:rPr>
            </w:pPr>
            <w:r w:rsidRPr="005B7F29">
              <w:rPr>
                <w:rFonts w:ascii="Times New Roman" w:hAnsi="Times New Roman" w:cs="Times New Roman"/>
              </w:rPr>
              <w:t>3</w:t>
            </w:r>
          </w:p>
        </w:tc>
        <w:tc>
          <w:tcPr>
            <w:tcW w:w="8802" w:type="dxa"/>
          </w:tcPr>
          <w:p w14:paraId="0C8C8969" w14:textId="77777777" w:rsidR="005B7F29" w:rsidRPr="005B7F29" w:rsidRDefault="005B7F29" w:rsidP="000C4DB1">
            <w:pPr>
              <w:rPr>
                <w:rFonts w:ascii="Times New Roman" w:hAnsi="Times New Roman" w:cs="Times New Roman"/>
              </w:rPr>
            </w:pPr>
            <w:r w:rsidRPr="005B7F29">
              <w:rPr>
                <w:rFonts w:ascii="Times New Roman" w:hAnsi="Times New Roman" w:cs="Times New Roman"/>
              </w:rPr>
              <w:t>Assessment in CT, CS2 and CS3</w:t>
            </w:r>
          </w:p>
          <w:p w14:paraId="0680384C" w14:textId="77777777" w:rsidR="005B7F29" w:rsidRPr="005B7F29" w:rsidRDefault="005B7F29" w:rsidP="000C4DB1">
            <w:pPr>
              <w:rPr>
                <w:rFonts w:ascii="Times New Roman" w:hAnsi="Times New Roman" w:cs="Times New Roman"/>
              </w:rPr>
            </w:pPr>
            <w:r w:rsidRPr="005B7F29">
              <w:rPr>
                <w:rFonts w:ascii="Times New Roman" w:hAnsi="Times New Roman" w:cs="Times New Roman"/>
              </w:rPr>
              <w:t>Analysis of data from multi-methods studies</w:t>
            </w:r>
          </w:p>
          <w:p w14:paraId="7FFC6318" w14:textId="77777777" w:rsidR="005B7F29" w:rsidRPr="005B7F29" w:rsidRDefault="005B7F29" w:rsidP="000C4DB1">
            <w:pPr>
              <w:rPr>
                <w:rFonts w:ascii="Times New Roman" w:hAnsi="Times New Roman" w:cs="Times New Roman"/>
              </w:rPr>
            </w:pPr>
            <w:r w:rsidRPr="005B7F29">
              <w:rPr>
                <w:rFonts w:ascii="Times New Roman" w:hAnsi="Times New Roman" w:cs="Times New Roman"/>
              </w:rPr>
              <w:t>Dissemination activities</w:t>
            </w:r>
          </w:p>
        </w:tc>
      </w:tr>
    </w:tbl>
    <w:p w14:paraId="1472D4CB" w14:textId="77777777" w:rsidR="005B7F29" w:rsidRDefault="005B7F29" w:rsidP="000C4DB1">
      <w:pPr>
        <w:ind w:firstLine="360"/>
      </w:pPr>
    </w:p>
    <w:p w14:paraId="145A3655" w14:textId="07327F09" w:rsidR="00A92B35" w:rsidRDefault="009816BB" w:rsidP="007C7776">
      <w:pPr>
        <w:pStyle w:val="NSFParagraph"/>
      </w:pPr>
      <w:r>
        <w:t xml:space="preserve">The project team is well qualified to carry out the proposed work. </w:t>
      </w:r>
      <w:r w:rsidR="005B7F29">
        <w:t xml:space="preserve">The team has a track record of collaborative work. Team members Shaffer and Ernst have collaborated on a previous </w:t>
      </w:r>
      <w:r>
        <w:t xml:space="preserve">educational </w:t>
      </w:r>
      <w:r w:rsidR="005B7F29">
        <w:t xml:space="preserve">project. Team members </w:t>
      </w:r>
      <w:proofErr w:type="spellStart"/>
      <w:r w:rsidR="005B7F29">
        <w:t>Kafura</w:t>
      </w:r>
      <w:proofErr w:type="spellEnd"/>
      <w:r w:rsidR="005B7F29">
        <w:t xml:space="preserve">, Shaffer and </w:t>
      </w:r>
      <w:proofErr w:type="spellStart"/>
      <w:r w:rsidR="005B7F29">
        <w:t>Tilevich</w:t>
      </w:r>
      <w:proofErr w:type="spellEnd"/>
      <w:r w:rsidR="005B7F29">
        <w:t xml:space="preserve"> are currently collaborating on the use of big data in various courses</w:t>
      </w:r>
      <w:proofErr w:type="gramStart"/>
      <w:r w:rsidR="005B7F29">
        <w:t>.</w:t>
      </w:r>
      <w:r>
        <w:t>.</w:t>
      </w:r>
      <w:proofErr w:type="gramEnd"/>
      <w:r>
        <w:t xml:space="preserve"> The team has extensive expertise with algorithm and data visualization (Shaffer), frameworks for big data and real time data access (</w:t>
      </w:r>
      <w:proofErr w:type="spellStart"/>
      <w:r>
        <w:t>Tilevich</w:t>
      </w:r>
      <w:proofErr w:type="spellEnd"/>
      <w:r>
        <w:t>), computational thinking (</w:t>
      </w:r>
      <w:proofErr w:type="spellStart"/>
      <w:r>
        <w:t>Kafura</w:t>
      </w:r>
      <w:proofErr w:type="spellEnd"/>
      <w:r>
        <w:t xml:space="preserve">), and web-based frameworks for course materials (Shaffer, Kafura). </w:t>
      </w:r>
      <w:r w:rsidR="003D0E4E">
        <w:t xml:space="preserve">We also include on our team an expert in instructional design, Dr. Katherine </w:t>
      </w:r>
      <w:proofErr w:type="spellStart"/>
      <w:r w:rsidR="003D0E4E">
        <w:t>Cennamo</w:t>
      </w:r>
      <w:proofErr w:type="spellEnd"/>
      <w:r w:rsidR="003D0E4E">
        <w:t>, with whom we have worked closely in the development of this proposal.</w:t>
      </w:r>
    </w:p>
    <w:p w14:paraId="63E31266" w14:textId="77777777" w:rsidR="0066612B" w:rsidRDefault="004B27BD">
      <w:pPr>
        <w:pStyle w:val="NSFHeading1"/>
      </w:pPr>
      <w:r w:rsidRPr="00547B47">
        <w:t>Dissemination</w:t>
      </w:r>
    </w:p>
    <w:p w14:paraId="1945C3C0" w14:textId="77777777" w:rsidR="00A92B35" w:rsidRDefault="004B27BD" w:rsidP="000C4DB1">
      <w:pPr>
        <w:ind w:firstLine="360"/>
      </w:pPr>
      <w:r>
        <w:rPr>
          <w:rFonts w:ascii="Times New Roman" w:eastAsia="Times New Roman" w:hAnsi="Times New Roman" w:cs="Times New Roman"/>
          <w:sz w:val="24"/>
        </w:rPr>
        <w:t>Our dissemination plan is organized around community-building activities supported by technology practices that facilitate adoption.</w:t>
      </w:r>
    </w:p>
    <w:p w14:paraId="2473576C" w14:textId="6608D768" w:rsidR="00A92B35" w:rsidRPr="00D74699" w:rsidRDefault="004B27BD" w:rsidP="007C7776">
      <w:pPr>
        <w:pStyle w:val="NSFParagraph"/>
      </w:pPr>
      <w:r w:rsidRPr="00C23943">
        <w:rPr>
          <w:i/>
        </w:rPr>
        <w:t>Community-building Activities</w:t>
      </w:r>
      <w:r w:rsidR="004677F5">
        <w:t xml:space="preserve">. </w:t>
      </w:r>
      <w:r w:rsidR="003D0E4E">
        <w:t xml:space="preserve">Our primary means of dissemination is through the five partner institutions: Lehigh University, University of Delaware, Virginia Military Institute, University of Texas El Paso, and Korea University. Letters of support are included in the Supplementary Documents section of the proposal. We have worked closely before with the faculty at Lehigh, Delaware, and UTEP. </w:t>
      </w:r>
      <w:r>
        <w:t xml:space="preserve">We will create a wiki-based web site as a central point for the distribution of all resources developed in the project. The wiki-based nature will also encourage contributions from the community of adopters. Natural ways to contribute are through the addition of new data streams, </w:t>
      </w:r>
      <w:r w:rsidR="003D0E4E">
        <w:t xml:space="preserve">and </w:t>
      </w:r>
      <w:r>
        <w:t>new projects.</w:t>
      </w:r>
      <w:r w:rsidR="004677F5">
        <w:t xml:space="preserve"> </w:t>
      </w:r>
      <w:r>
        <w:t>We will promote awareness of the developed resources</w:t>
      </w:r>
      <w:r w:rsidR="003D0E4E">
        <w:t xml:space="preserve"> and the practice of instructional design</w:t>
      </w:r>
      <w:r>
        <w:t xml:space="preserve"> through BOF sessions and workshops at primary computer science education conferences. Publication of the results demonstrating the benefits of the resources will be done in venues with wide visibility in the computer science education community.</w:t>
      </w:r>
      <w:r w:rsidR="004677F5">
        <w:t xml:space="preserve"> </w:t>
      </w:r>
      <w:r>
        <w:t xml:space="preserve">. We will also participate in an annual Girls in Computing Day sponsored by our department for junior-high girls.  By engaging young girls with realistic and socially-meaningful computing experiences we hope to positively affect their subsequent study </w:t>
      </w:r>
      <w:r w:rsidRPr="00D74699">
        <w:t>and career choices toward computing and STEM fields.</w:t>
      </w:r>
    </w:p>
    <w:p w14:paraId="77ED8653" w14:textId="77777777" w:rsidR="002161B1" w:rsidRDefault="004B27BD" w:rsidP="007C7776">
      <w:pPr>
        <w:pStyle w:val="NSFParagraph"/>
      </w:pPr>
      <w:r w:rsidRPr="00FC565B">
        <w:rPr>
          <w:i/>
        </w:rPr>
        <w:lastRenderedPageBreak/>
        <w:t>Technology Practices</w:t>
      </w:r>
      <w:r w:rsidR="004677F5" w:rsidRPr="00FC565B">
        <w:t xml:space="preserve">. </w:t>
      </w:r>
      <w:r w:rsidRPr="00FC565B">
        <w:t>A key element of our dissemination activity is the use of a "componentized" approach to the design and development of the resources created during the projec</w:t>
      </w:r>
      <w:r w:rsidR="00B3153E">
        <w:t>t, allowing</w:t>
      </w:r>
      <w:r w:rsidRPr="00FC565B">
        <w:t xml:space="preserve"> adopters wide latitude in choosing which and how much of the developed resources </w:t>
      </w:r>
      <w:r w:rsidR="00B3153E">
        <w:t>to</w:t>
      </w:r>
      <w:r w:rsidRPr="00FC565B">
        <w:t xml:space="preserve"> adopt. For example, a</w:t>
      </w:r>
      <w:r w:rsidR="004677F5" w:rsidRPr="00FC565B">
        <w:t>n</w:t>
      </w:r>
      <w:r w:rsidRPr="00FC565B">
        <w:t xml:space="preserve"> adopter</w:t>
      </w:r>
      <w:r w:rsidR="00B3153E">
        <w:t xml:space="preserve"> may</w:t>
      </w:r>
      <w:r w:rsidRPr="00FC565B">
        <w:t>:</w:t>
      </w:r>
    </w:p>
    <w:p w14:paraId="29D1032B" w14:textId="593A6A4C" w:rsidR="003D0E4E" w:rsidRDefault="003D0E4E" w:rsidP="003A4713">
      <w:pPr>
        <w:pStyle w:val="NSFBulletList"/>
      </w:pPr>
      <w:r>
        <w:t>use some or all of the curriculum components developed through instructional design,</w:t>
      </w:r>
    </w:p>
    <w:p w14:paraId="6E4711EA" w14:textId="2FFCC8FF" w:rsidR="00A92B35" w:rsidRDefault="004B27BD" w:rsidP="003A4713">
      <w:pPr>
        <w:pStyle w:val="NSFBulletList"/>
      </w:pPr>
      <w:r w:rsidRPr="00D74699">
        <w:t>use only one (or a small number</w:t>
      </w:r>
      <w:r>
        <w:t xml:space="preserve">) of the raw big data streams for use in an existing assignment </w:t>
      </w:r>
      <w:r w:rsidR="003D0E4E">
        <w:t>,</w:t>
      </w:r>
    </w:p>
    <w:p w14:paraId="37873046" w14:textId="06A3B43C" w:rsidR="00A92B35" w:rsidRDefault="004B27BD">
      <w:pPr>
        <w:pStyle w:val="NSFBulletList"/>
      </w:pPr>
      <w:r>
        <w:t xml:space="preserve">use the entire library of raw big data streams to give students enhanced self-direction </w:t>
      </w:r>
      <w:r w:rsidR="003D0E4E">
        <w:t>,</w:t>
      </w:r>
    </w:p>
    <w:p w14:paraId="2116337B" w14:textId="50F1E55B" w:rsidR="00A92B35" w:rsidRDefault="004B27BD">
      <w:pPr>
        <w:pStyle w:val="NSFBulletList"/>
      </w:pPr>
      <w:r>
        <w:t>use the entire library of pedagogically rich data streams and the scaffolded execution environment so that a progressive exploration of algorithmic manipulation of the data streams can be done in a supportive environment</w:t>
      </w:r>
      <w:r w:rsidR="003D0E4E">
        <w:t>, or</w:t>
      </w:r>
    </w:p>
    <w:p w14:paraId="6BC1C6D4" w14:textId="7E6E8AFA" w:rsidR="0066612B" w:rsidRDefault="004B27BD">
      <w:pPr>
        <w:pStyle w:val="NSFBulletList"/>
      </w:pPr>
      <w:proofErr w:type="gramStart"/>
      <w:r>
        <w:t>use</w:t>
      </w:r>
      <w:proofErr w:type="gramEnd"/>
      <w:r>
        <w:t xml:space="preserve"> all of the artifacts together with the learning resources in the </w:t>
      </w:r>
      <w:r w:rsidR="003D0E4E">
        <w:t>Canvas</w:t>
      </w:r>
      <w:r>
        <w:t xml:space="preserve"> framework.</w:t>
      </w:r>
    </w:p>
    <w:p w14:paraId="03F5A85B" w14:textId="1AEA25D3" w:rsidR="002161B1" w:rsidRDefault="004B27BD" w:rsidP="002161B1">
      <w:pPr>
        <w:spacing w:before="120" w:after="80" w:line="240" w:lineRule="auto"/>
        <w:rPr>
          <w:szCs w:val="22"/>
        </w:rPr>
      </w:pPr>
      <w:r w:rsidRPr="000C4DB1">
        <w:rPr>
          <w:rFonts w:ascii="Times New Roman" w:eastAsia="Times New Roman" w:hAnsi="Times New Roman" w:cs="Times New Roman"/>
          <w:szCs w:val="22"/>
        </w:rPr>
        <w:t>Alternatively, an adopter may use only the scaffolded execution environment with their own data streams. Other combinations are also possible.</w:t>
      </w:r>
      <w:r w:rsidR="00D44B7F">
        <w:rPr>
          <w:rFonts w:ascii="Times New Roman" w:eastAsia="Times New Roman" w:hAnsi="Times New Roman" w:cs="Times New Roman"/>
          <w:szCs w:val="22"/>
        </w:rPr>
        <w:t xml:space="preserve"> </w:t>
      </w:r>
      <w:r w:rsidRPr="000C4DB1">
        <w:rPr>
          <w:rFonts w:ascii="Times New Roman" w:eastAsia="Times New Roman" w:hAnsi="Times New Roman" w:cs="Times New Roman"/>
          <w:szCs w:val="22"/>
        </w:rPr>
        <w:t xml:space="preserve">Adoption is facilitated by the use of open-source standards and widely used tools (e.g., Sculpt, </w:t>
      </w:r>
      <w:r w:rsidR="003D0E4E">
        <w:rPr>
          <w:rFonts w:ascii="Times New Roman" w:eastAsia="Times New Roman" w:hAnsi="Times New Roman" w:cs="Times New Roman"/>
          <w:szCs w:val="22"/>
        </w:rPr>
        <w:t>Canvas</w:t>
      </w:r>
      <w:r w:rsidRPr="000C4DB1">
        <w:rPr>
          <w:rFonts w:ascii="Times New Roman" w:eastAsia="Times New Roman" w:hAnsi="Times New Roman" w:cs="Times New Roman"/>
          <w:szCs w:val="22"/>
        </w:rPr>
        <w:t>).</w:t>
      </w:r>
    </w:p>
    <w:p w14:paraId="02486FEC" w14:textId="77777777" w:rsidR="0066612B" w:rsidRDefault="00725341">
      <w:pPr>
        <w:pStyle w:val="NSFHeading1"/>
        <w:spacing w:before="0"/>
      </w:pPr>
      <w:commentRangeStart w:id="45"/>
      <w:r w:rsidRPr="00725341">
        <w:t>Results from Prior NSF Support</w:t>
      </w:r>
      <w:commentRangeEnd w:id="45"/>
      <w:r w:rsidR="00E52CC6">
        <w:rPr>
          <w:rStyle w:val="CommentReference"/>
          <w:rFonts w:ascii="Arial" w:eastAsia="Arial" w:hAnsi="Arial" w:cs="Arial"/>
          <w:b w:val="0"/>
        </w:rPr>
        <w:commentReference w:id="45"/>
      </w:r>
    </w:p>
    <w:p w14:paraId="2FFA6170" w14:textId="77777777" w:rsidR="0066612B" w:rsidRDefault="004B27BD">
      <w:pPr>
        <w:spacing w:before="80" w:line="240" w:lineRule="auto"/>
        <w:jc w:val="both"/>
        <w:rPr>
          <w:rFonts w:ascii="Times New Roman" w:hAnsi="Times New Roman" w:cs="Times New Roman"/>
        </w:rPr>
      </w:pPr>
      <w:r w:rsidRPr="003A4713">
        <w:rPr>
          <w:rFonts w:ascii="Times New Roman" w:hAnsi="Times New Roman" w:cs="Times New Roman"/>
          <w:b/>
        </w:rPr>
        <w:t>Award (TUES-1444094)</w:t>
      </w:r>
      <w:r w:rsidRPr="003A4713">
        <w:rPr>
          <w:rFonts w:ascii="Times New Roman" w:hAnsi="Times New Roman" w:cs="Times New Roman"/>
        </w:rPr>
        <w:t xml:space="preserve">: PI Dennis Kafura, 2014-15; Co-PIs Cliff Shaffer and Eli </w:t>
      </w:r>
      <w:proofErr w:type="spellStart"/>
      <w:r w:rsidRPr="003A4713">
        <w:rPr>
          <w:rFonts w:ascii="Times New Roman" w:hAnsi="Times New Roman" w:cs="Times New Roman"/>
        </w:rPr>
        <w:t>Tilevich</w:t>
      </w:r>
      <w:proofErr w:type="spellEnd"/>
      <w:r w:rsidRPr="003A4713">
        <w:rPr>
          <w:rFonts w:ascii="Times New Roman" w:hAnsi="Times New Roman" w:cs="Times New Roman"/>
        </w:rPr>
        <w:t xml:space="preserve">. </w:t>
      </w:r>
      <w:r w:rsidRPr="003A4713">
        <w:rPr>
          <w:rFonts w:ascii="Times New Roman" w:hAnsi="Times New Roman" w:cs="Times New Roman"/>
          <w:i/>
        </w:rPr>
        <w:t>Scaffolding Big Data for Authentic Learning of Computing</w:t>
      </w:r>
      <w:r w:rsidRPr="003A4713">
        <w:rPr>
          <w:rFonts w:ascii="Times New Roman" w:hAnsi="Times New Roman" w:cs="Times New Roman"/>
        </w:rPr>
        <w:t>; $97,658.</w:t>
      </w:r>
      <w:r w:rsidRPr="003A4713">
        <w:rPr>
          <w:rFonts w:ascii="Times New Roman" w:hAnsi="Times New Roman" w:cs="Times New Roman"/>
          <w:b/>
        </w:rPr>
        <w:t xml:space="preserve"> Intellectual Merit:</w:t>
      </w:r>
      <w:r w:rsidRPr="003A4713">
        <w:rPr>
          <w:rFonts w:ascii="Times New Roman" w:hAnsi="Times New Roman" w:cs="Times New Roman"/>
        </w:rPr>
        <w:t xml:space="preserve"> This award supported the design, construction of technology support for, and assessment of a course in Computational Thinking. The course was offered in </w:t>
      </w:r>
      <w:proofErr w:type="gramStart"/>
      <w:r w:rsidRPr="003A4713">
        <w:rPr>
          <w:rFonts w:ascii="Times New Roman" w:hAnsi="Times New Roman" w:cs="Times New Roman"/>
        </w:rPr>
        <w:t>Fall</w:t>
      </w:r>
      <w:proofErr w:type="gramEnd"/>
      <w:r w:rsidRPr="003A4713">
        <w:rPr>
          <w:rFonts w:ascii="Times New Roman" w:hAnsi="Times New Roman" w:cs="Times New Roman"/>
        </w:rPr>
        <w:t>, 2014. A</w:t>
      </w:r>
      <w:r w:rsidR="00A677AF">
        <w:rPr>
          <w:rFonts w:ascii="Times New Roman" w:hAnsi="Times New Roman" w:cs="Times New Roman"/>
        </w:rPr>
        <w:t xml:space="preserve">n </w:t>
      </w:r>
      <w:r w:rsidRPr="003A4713">
        <w:rPr>
          <w:rFonts w:ascii="Times New Roman" w:hAnsi="Times New Roman" w:cs="Times New Roman"/>
        </w:rPr>
        <w:t xml:space="preserve">electronic book was created (see think.cs.vt.edu/book) that included immediate feedback questions, features for group collaboration, and interactive use of the block-based programming language (Blockly). The initial results show that the students were highly motivated and engaged by the course design and the use of real-world data. </w:t>
      </w:r>
      <w:r w:rsidRPr="003A4713">
        <w:rPr>
          <w:rFonts w:ascii="Times New Roman" w:hAnsi="Times New Roman" w:cs="Times New Roman"/>
          <w:b/>
        </w:rPr>
        <w:t>Broader Impact:</w:t>
      </w:r>
      <w:r w:rsidRPr="003A4713">
        <w:rPr>
          <w:rFonts w:ascii="Times New Roman" w:hAnsi="Times New Roman" w:cs="Times New Roman"/>
        </w:rPr>
        <w:t xml:space="preserve"> The project </w:t>
      </w:r>
      <w:r w:rsidR="00A677AF">
        <w:rPr>
          <w:rFonts w:ascii="Times New Roman" w:hAnsi="Times New Roman" w:cs="Times New Roman"/>
        </w:rPr>
        <w:t>is</w:t>
      </w:r>
      <w:r w:rsidR="00A677AF" w:rsidRPr="003A4713">
        <w:rPr>
          <w:rFonts w:ascii="Times New Roman" w:hAnsi="Times New Roman" w:cs="Times New Roman"/>
        </w:rPr>
        <w:t xml:space="preserve"> </w:t>
      </w:r>
      <w:r w:rsidRPr="003A4713">
        <w:rPr>
          <w:rFonts w:ascii="Times New Roman" w:hAnsi="Times New Roman" w:cs="Times New Roman"/>
        </w:rPr>
        <w:t xml:space="preserve">a model </w:t>
      </w:r>
      <w:r w:rsidR="00A677AF">
        <w:rPr>
          <w:rFonts w:ascii="Times New Roman" w:hAnsi="Times New Roman" w:cs="Times New Roman"/>
        </w:rPr>
        <w:t>of a</w:t>
      </w:r>
      <w:r w:rsidRPr="003A4713">
        <w:rPr>
          <w:rFonts w:ascii="Times New Roman" w:hAnsi="Times New Roman" w:cs="Times New Roman"/>
        </w:rPr>
        <w:t xml:space="preserve"> university-level course</w:t>
      </w:r>
      <w:r w:rsidR="00A677AF">
        <w:rPr>
          <w:rFonts w:ascii="Times New Roman" w:hAnsi="Times New Roman" w:cs="Times New Roman"/>
        </w:rPr>
        <w:t xml:space="preserve"> that</w:t>
      </w:r>
      <w:r w:rsidRPr="003A4713">
        <w:rPr>
          <w:rFonts w:ascii="Times New Roman" w:hAnsi="Times New Roman" w:cs="Times New Roman"/>
        </w:rPr>
        <w:t xml:space="preserve"> engage</w:t>
      </w:r>
      <w:r w:rsidR="00A677AF">
        <w:rPr>
          <w:rFonts w:ascii="Times New Roman" w:hAnsi="Times New Roman" w:cs="Times New Roman"/>
        </w:rPr>
        <w:t>s</w:t>
      </w:r>
      <w:r w:rsidRPr="003A4713">
        <w:rPr>
          <w:rFonts w:ascii="Times New Roman" w:hAnsi="Times New Roman" w:cs="Times New Roman"/>
        </w:rPr>
        <w:t xml:space="preserve"> students from a wide variety of disciplines in computational thinking. It also provides additional evidence and available resources for using a "big data" approach to instruction in computer science courses. This heightened engagement and real-world connections help to attract and retain students from </w:t>
      </w:r>
      <w:r w:rsidR="00A677AF">
        <w:rPr>
          <w:rFonts w:ascii="Times New Roman" w:hAnsi="Times New Roman" w:cs="Times New Roman"/>
        </w:rPr>
        <w:t xml:space="preserve">under-represented </w:t>
      </w:r>
      <w:r w:rsidRPr="003A4713">
        <w:rPr>
          <w:rFonts w:ascii="Times New Roman" w:hAnsi="Times New Roman" w:cs="Times New Roman"/>
        </w:rPr>
        <w:t>populations.</w:t>
      </w:r>
    </w:p>
    <w:p w14:paraId="3378E214" w14:textId="77777777" w:rsidR="0066612B" w:rsidRDefault="004B27BD">
      <w:pPr>
        <w:spacing w:before="120" w:line="240" w:lineRule="auto"/>
        <w:jc w:val="both"/>
      </w:pPr>
      <w:r w:rsidRPr="003A4713">
        <w:rPr>
          <w:rFonts w:ascii="Times New Roman" w:hAnsi="Times New Roman" w:cs="Times New Roman"/>
          <w:b/>
        </w:rPr>
        <w:t xml:space="preserve">NSF TUES Phase I Project (DUE-1139861) </w:t>
      </w:r>
      <w:r w:rsidRPr="003A4713">
        <w:rPr>
          <w:rFonts w:ascii="Times New Roman" w:hAnsi="Times New Roman" w:cs="Times New Roman"/>
          <w:i/>
        </w:rPr>
        <w:t xml:space="preserve">Integrating the </w:t>
      </w:r>
      <w:proofErr w:type="spellStart"/>
      <w:r w:rsidRPr="003A4713">
        <w:rPr>
          <w:rFonts w:ascii="Times New Roman" w:hAnsi="Times New Roman" w:cs="Times New Roman"/>
          <w:i/>
        </w:rPr>
        <w:t>eTextbook</w:t>
      </w:r>
      <w:proofErr w:type="spellEnd"/>
      <w:r w:rsidRPr="003A4713">
        <w:rPr>
          <w:rFonts w:ascii="Times New Roman" w:hAnsi="Times New Roman" w:cs="Times New Roman"/>
          <w:i/>
        </w:rPr>
        <w:t>: Truly Interactive Textbooks for Computer Science Education.</w:t>
      </w:r>
      <w:r w:rsidRPr="003A4713">
        <w:rPr>
          <w:rFonts w:ascii="Times New Roman" w:hAnsi="Times New Roman" w:cs="Times New Roman"/>
          <w:b/>
        </w:rPr>
        <w:t xml:space="preserve"> </w:t>
      </w:r>
      <w:r w:rsidRPr="003A4713">
        <w:rPr>
          <w:rFonts w:ascii="Times New Roman" w:hAnsi="Times New Roman" w:cs="Times New Roman"/>
        </w:rPr>
        <w:t xml:space="preserve">PIs: C.A. Shaffer, T. </w:t>
      </w:r>
      <w:proofErr w:type="spellStart"/>
      <w:r w:rsidRPr="003A4713">
        <w:rPr>
          <w:rFonts w:ascii="Times New Roman" w:hAnsi="Times New Roman" w:cs="Times New Roman"/>
        </w:rPr>
        <w:t>Simin</w:t>
      </w:r>
      <w:proofErr w:type="spellEnd"/>
      <w:r w:rsidRPr="003A4713">
        <w:rPr>
          <w:rFonts w:ascii="Times New Roman" w:hAnsi="Times New Roman" w:cs="Times New Roman"/>
        </w:rPr>
        <w:t xml:space="preserve"> Hall, T. Naps, R. </w:t>
      </w:r>
      <w:proofErr w:type="spellStart"/>
      <w:r w:rsidRPr="003A4713">
        <w:rPr>
          <w:rFonts w:ascii="Times New Roman" w:hAnsi="Times New Roman" w:cs="Times New Roman"/>
        </w:rPr>
        <w:t>Baraniuk</w:t>
      </w:r>
      <w:proofErr w:type="spellEnd"/>
      <w:r w:rsidRPr="003A4713">
        <w:rPr>
          <w:rFonts w:ascii="Times New Roman" w:hAnsi="Times New Roman" w:cs="Times New Roman"/>
        </w:rPr>
        <w:t xml:space="preserve">. $200,000, 07/2012-06/2014. </w:t>
      </w:r>
      <w:r w:rsidRPr="003A4713">
        <w:rPr>
          <w:rFonts w:ascii="Times New Roman" w:hAnsi="Times New Roman" w:cs="Times New Roman"/>
          <w:b/>
        </w:rPr>
        <w:t xml:space="preserve">NSF SAVI/EAGER Award (IIS-1258571) </w:t>
      </w:r>
      <w:r w:rsidRPr="003A4713">
        <w:rPr>
          <w:rFonts w:ascii="Times New Roman" w:hAnsi="Times New Roman" w:cs="Times New Roman"/>
          <w:i/>
        </w:rPr>
        <w:t>Dynamic Digital Text: An Innovation in STEM Education</w:t>
      </w:r>
      <w:r w:rsidRPr="003A4713">
        <w:rPr>
          <w:rFonts w:ascii="Times New Roman" w:hAnsi="Times New Roman" w:cs="Times New Roman"/>
        </w:rPr>
        <w:t xml:space="preserve">, PIs: S. </w:t>
      </w:r>
      <w:proofErr w:type="spellStart"/>
      <w:r w:rsidRPr="003A4713">
        <w:rPr>
          <w:rFonts w:ascii="Times New Roman" w:hAnsi="Times New Roman" w:cs="Times New Roman"/>
        </w:rPr>
        <w:t>Puntambekar</w:t>
      </w:r>
      <w:proofErr w:type="spellEnd"/>
      <w:r w:rsidRPr="003A4713">
        <w:rPr>
          <w:rFonts w:ascii="Times New Roman" w:hAnsi="Times New Roman" w:cs="Times New Roman"/>
        </w:rPr>
        <w:t xml:space="preserve"> (UW-Madison), N. Narayanan (Auburn), and C.A. Shaffer (2013).  $247,933, 01/2013 -- 12/2014. </w:t>
      </w:r>
      <w:r w:rsidRPr="003A4713">
        <w:rPr>
          <w:rFonts w:ascii="Times New Roman" w:hAnsi="Times New Roman" w:cs="Times New Roman"/>
          <w:b/>
        </w:rPr>
        <w:t xml:space="preserve">NSF CCLI Phase 1 Award (DUE-0836940) </w:t>
      </w:r>
      <w:r w:rsidRPr="003A4713">
        <w:rPr>
          <w:rFonts w:ascii="Times New Roman" w:hAnsi="Times New Roman" w:cs="Times New Roman"/>
          <w:i/>
        </w:rPr>
        <w:t xml:space="preserve">Building a Community and Establishing Best Practices in Algorithm Visualization through the </w:t>
      </w:r>
      <w:proofErr w:type="spellStart"/>
      <w:r w:rsidRPr="003A4713">
        <w:rPr>
          <w:rFonts w:ascii="Times New Roman" w:hAnsi="Times New Roman" w:cs="Times New Roman"/>
          <w:i/>
        </w:rPr>
        <w:t>AlgoViz</w:t>
      </w:r>
      <w:proofErr w:type="spellEnd"/>
      <w:r w:rsidRPr="003A4713">
        <w:rPr>
          <w:rFonts w:ascii="Times New Roman" w:hAnsi="Times New Roman" w:cs="Times New Roman"/>
          <w:i/>
        </w:rPr>
        <w:t xml:space="preserve"> Wiki. </w:t>
      </w:r>
      <w:r w:rsidRPr="003A4713">
        <w:rPr>
          <w:rFonts w:ascii="Times New Roman" w:hAnsi="Times New Roman" w:cs="Times New Roman"/>
        </w:rPr>
        <w:t xml:space="preserve">PIs: C.A. Shaffer, S.H. Edwards. $149,206, 01/2009-12/2010. </w:t>
      </w:r>
      <w:r w:rsidRPr="003A4713">
        <w:rPr>
          <w:rFonts w:ascii="Times New Roman" w:hAnsi="Times New Roman" w:cs="Times New Roman"/>
          <w:b/>
        </w:rPr>
        <w:t xml:space="preserve">NSF NSDL Small </w:t>
      </w:r>
      <w:proofErr w:type="spellStart"/>
      <w:r w:rsidRPr="003A4713">
        <w:rPr>
          <w:rFonts w:ascii="Times New Roman" w:hAnsi="Times New Roman" w:cs="Times New Roman"/>
          <w:b/>
        </w:rPr>
        <w:t>Projetc</w:t>
      </w:r>
      <w:proofErr w:type="spellEnd"/>
      <w:r w:rsidRPr="003A4713">
        <w:rPr>
          <w:rFonts w:ascii="Times New Roman" w:hAnsi="Times New Roman" w:cs="Times New Roman"/>
          <w:b/>
        </w:rPr>
        <w:t xml:space="preserve"> (DUE-0937863) </w:t>
      </w:r>
      <w:proofErr w:type="gramStart"/>
      <w:r w:rsidRPr="003A4713">
        <w:rPr>
          <w:rFonts w:ascii="Times New Roman" w:hAnsi="Times New Roman" w:cs="Times New Roman"/>
          <w:i/>
        </w:rPr>
        <w:t>The</w:t>
      </w:r>
      <w:proofErr w:type="gramEnd"/>
      <w:r w:rsidRPr="003A4713">
        <w:rPr>
          <w:rFonts w:ascii="Times New Roman" w:hAnsi="Times New Roman" w:cs="Times New Roman"/>
          <w:i/>
        </w:rPr>
        <w:t xml:space="preserve"> </w:t>
      </w:r>
      <w:proofErr w:type="spellStart"/>
      <w:r w:rsidRPr="003A4713">
        <w:rPr>
          <w:rFonts w:ascii="Times New Roman" w:hAnsi="Times New Roman" w:cs="Times New Roman"/>
          <w:i/>
        </w:rPr>
        <w:t>AlgoViz</w:t>
      </w:r>
      <w:proofErr w:type="spellEnd"/>
      <w:r w:rsidRPr="003A4713">
        <w:rPr>
          <w:rFonts w:ascii="Times New Roman" w:hAnsi="Times New Roman" w:cs="Times New Roman"/>
          <w:i/>
        </w:rPr>
        <w:t xml:space="preserve"> Portal: Lowering Barriers for Entry into an Online Educational Community.</w:t>
      </w:r>
      <w:r w:rsidRPr="003A4713">
        <w:rPr>
          <w:rFonts w:ascii="Times New Roman" w:hAnsi="Times New Roman" w:cs="Times New Roman"/>
        </w:rPr>
        <w:t xml:space="preserve"> PIs: C.A. Shaffer, S.H. Edwards, $149,999, 01/2010-12/2011.</w:t>
      </w:r>
      <w:r w:rsidRPr="003A4713">
        <w:rPr>
          <w:rFonts w:ascii="Times New Roman" w:hAnsi="Times New Roman" w:cs="Times New Roman"/>
          <w:b/>
        </w:rPr>
        <w:t xml:space="preserve"> Intellectual Merit </w:t>
      </w:r>
      <w:r w:rsidRPr="003A4713">
        <w:rPr>
          <w:rFonts w:ascii="Times New Roman" w:hAnsi="Times New Roman" w:cs="Times New Roman"/>
        </w:rPr>
        <w:t xml:space="preserve">The first two projects provided online infrastructure (the </w:t>
      </w:r>
      <w:proofErr w:type="spellStart"/>
      <w:r w:rsidRPr="003A4713">
        <w:rPr>
          <w:rFonts w:ascii="Times New Roman" w:hAnsi="Times New Roman" w:cs="Times New Roman"/>
        </w:rPr>
        <w:t>AlgoViz</w:t>
      </w:r>
      <w:proofErr w:type="spellEnd"/>
      <w:r w:rsidRPr="003A4713">
        <w:rPr>
          <w:rFonts w:ascii="Times New Roman" w:hAnsi="Times New Roman" w:cs="Times New Roman"/>
        </w:rPr>
        <w:t xml:space="preserve"> Portal (</w:t>
      </w:r>
      <w:hyperlink r:id="rId11">
        <w:r w:rsidRPr="003A4713">
          <w:rPr>
            <w:rFonts w:ascii="Times New Roman" w:hAnsi="Times New Roman" w:cs="Times New Roman"/>
            <w:color w:val="1155CC"/>
            <w:u w:val="single"/>
          </w:rPr>
          <w:t>http://algoviz.org</w:t>
        </w:r>
      </w:hyperlink>
      <w:r w:rsidRPr="003A4713">
        <w:rPr>
          <w:rFonts w:ascii="Times New Roman" w:hAnsi="Times New Roman" w:cs="Times New Roman"/>
        </w:rPr>
        <w:t>) and related community development efforts to promote use of AV in computer science courses. This work was an important precursor to OpenDSA, as it allowed us to interact with many CS instructors and AV developers, leading us to an understanding of the fundamental missing parts in existing DSA instruction. They also initiated many of the international collaborations that lead to OpenDSA. Three journal papers</w:t>
      </w:r>
      <w:r w:rsidR="003D6462" w:rsidRPr="003A4713">
        <w:rPr>
          <w:rFonts w:ascii="Times New Roman" w:hAnsi="Times New Roman" w:cs="Times New Roman"/>
        </w:rPr>
        <w:t xml:space="preserve"> </w:t>
      </w:r>
      <w:r w:rsidR="00750D53" w:rsidRPr="003A4713">
        <w:rPr>
          <w:rFonts w:ascii="Times New Roman" w:hAnsi="Times New Roman" w:cs="Times New Roman"/>
        </w:rPr>
        <w:fldChar w:fldCharType="begin">
          <w:fldData xml:space="preserve">PEVuZE5vdGU+PENpdGU+PEF1dGhvcj5Db29wZXI8L0F1dGhvcj48WWVhcj4yMDE0PC9ZZWFyPjxS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</w:fldData>
        </w:fldChar>
      </w:r>
      <w:r w:rsidR="0007209C">
        <w:rPr>
          <w:rFonts w:ascii="Times New Roman" w:hAnsi="Times New Roman" w:cs="Times New Roman"/>
        </w:rPr>
        <w:instrText xml:space="preserve"> ADDIN EN.CITE </w:instrText>
      </w:r>
      <w:r w:rsidR="00750D53">
        <w:rPr>
          <w:rFonts w:ascii="Times New Roman" w:hAnsi="Times New Roman" w:cs="Times New Roman"/>
        </w:rPr>
        <w:fldChar w:fldCharType="begin">
          <w:fldData xml:space="preserve">PEVuZE5vdGU+PENpdGU+PEF1dGhvcj5Db29wZXI8L0F1dGhvcj48WWVhcj4yMDE0PC9ZZWFyPjxS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</w:fldData>
        </w:fldChar>
      </w:r>
      <w:r w:rsidR="0007209C">
        <w:rPr>
          <w:rFonts w:ascii="Times New Roman" w:hAnsi="Times New Roman" w:cs="Times New Roman"/>
        </w:rPr>
        <w:instrText xml:space="preserve"> ADDIN EN.CITE.DATA </w:instrText>
      </w:r>
      <w:r w:rsidR="00750D53">
        <w:rPr>
          <w:rFonts w:ascii="Times New Roman" w:hAnsi="Times New Roman" w:cs="Times New Roman"/>
        </w:rPr>
      </w:r>
      <w:r w:rsidR="00750D53">
        <w:rPr>
          <w:rFonts w:ascii="Times New Roman" w:hAnsi="Times New Roman" w:cs="Times New Roman"/>
        </w:rPr>
        <w:fldChar w:fldCharType="end"/>
      </w:r>
      <w:r w:rsidR="00750D53" w:rsidRPr="003A4713">
        <w:rPr>
          <w:rFonts w:ascii="Times New Roman" w:hAnsi="Times New Roman" w:cs="Times New Roman"/>
        </w:rPr>
      </w:r>
      <w:r w:rsidR="00750D53" w:rsidRPr="003A4713">
        <w:rPr>
          <w:rFonts w:ascii="Times New Roman" w:hAnsi="Times New Roman" w:cs="Times New Roman"/>
        </w:rPr>
        <w:fldChar w:fldCharType="separate"/>
      </w:r>
      <w:r w:rsidR="0007209C">
        <w:rPr>
          <w:rFonts w:ascii="Times New Roman" w:hAnsi="Times New Roman" w:cs="Times New Roman"/>
          <w:noProof/>
        </w:rPr>
        <w:t>[61-63]</w:t>
      </w:r>
      <w:r w:rsidR="00750D53" w:rsidRPr="003A4713">
        <w:rPr>
          <w:rFonts w:ascii="Times New Roman" w:hAnsi="Times New Roman" w:cs="Times New Roman"/>
        </w:rPr>
        <w:fldChar w:fldCharType="end"/>
      </w:r>
      <w:r w:rsidRPr="003A4713">
        <w:rPr>
          <w:rFonts w:ascii="Times New Roman" w:hAnsi="Times New Roman" w:cs="Times New Roman"/>
        </w:rPr>
        <w:t xml:space="preserve"> and five conference papers</w:t>
      </w:r>
      <w:r w:rsidR="00DA1962" w:rsidRPr="003A4713">
        <w:rPr>
          <w:rFonts w:ascii="Times New Roman" w:hAnsi="Times New Roman" w:cs="Times New Roman"/>
        </w:rPr>
        <w:t xml:space="preserve"> </w:t>
      </w:r>
      <w:r w:rsidR="00750D53" w:rsidRPr="003A4713">
        <w:rPr>
          <w:rFonts w:ascii="Times New Roman" w:hAnsi="Times New Roman" w:cs="Times New Roman"/>
        </w:rPr>
        <w:fldChar w:fldCharType="begin">
          <w:fldData xml:space="preserve">PEVuZE5vdGU+PENpdGU+PEF1dGhvcj5TaGFmZmVyPC9BdXRob3I+PFllYXI+MjAxMDwvWWVhcj48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</w:fldData>
        </w:fldChar>
      </w:r>
      <w:r w:rsidR="0007209C">
        <w:rPr>
          <w:rFonts w:ascii="Times New Roman" w:hAnsi="Times New Roman" w:cs="Times New Roman"/>
        </w:rPr>
        <w:instrText xml:space="preserve"> ADDIN EN.CITE </w:instrText>
      </w:r>
      <w:r w:rsidR="00750D53">
        <w:rPr>
          <w:rFonts w:ascii="Times New Roman" w:hAnsi="Times New Roman" w:cs="Times New Roman"/>
        </w:rPr>
        <w:fldChar w:fldCharType="begin">
          <w:fldData xml:space="preserve">PEVuZE5vdGU+PENpdGU+PEF1dGhvcj5TaGFmZmVyPC9BdXRob3I+PFllYXI+MjAxMDwvWWVhcj48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</w:fldData>
        </w:fldChar>
      </w:r>
      <w:r w:rsidR="0007209C">
        <w:rPr>
          <w:rFonts w:ascii="Times New Roman" w:hAnsi="Times New Roman" w:cs="Times New Roman"/>
        </w:rPr>
        <w:instrText xml:space="preserve"> ADDIN EN.CITE.DATA </w:instrText>
      </w:r>
      <w:r w:rsidR="00750D53">
        <w:rPr>
          <w:rFonts w:ascii="Times New Roman" w:hAnsi="Times New Roman" w:cs="Times New Roman"/>
        </w:rPr>
      </w:r>
      <w:r w:rsidR="00750D53">
        <w:rPr>
          <w:rFonts w:ascii="Times New Roman" w:hAnsi="Times New Roman" w:cs="Times New Roman"/>
        </w:rPr>
        <w:fldChar w:fldCharType="end"/>
      </w:r>
      <w:r w:rsidR="00750D53" w:rsidRPr="003A4713">
        <w:rPr>
          <w:rFonts w:ascii="Times New Roman" w:hAnsi="Times New Roman" w:cs="Times New Roman"/>
        </w:rPr>
      </w:r>
      <w:r w:rsidR="00750D53" w:rsidRPr="003A4713">
        <w:rPr>
          <w:rFonts w:ascii="Times New Roman" w:hAnsi="Times New Roman" w:cs="Times New Roman"/>
        </w:rPr>
        <w:fldChar w:fldCharType="separate"/>
      </w:r>
      <w:r w:rsidR="0007209C">
        <w:rPr>
          <w:rFonts w:ascii="Times New Roman" w:hAnsi="Times New Roman" w:cs="Times New Roman"/>
          <w:noProof/>
        </w:rPr>
        <w:t>[63-67]</w:t>
      </w:r>
      <w:r w:rsidR="00750D53" w:rsidRPr="003A4713">
        <w:rPr>
          <w:rFonts w:ascii="Times New Roman" w:hAnsi="Times New Roman" w:cs="Times New Roman"/>
        </w:rPr>
        <w:fldChar w:fldCharType="end"/>
      </w:r>
      <w:r w:rsidRPr="003A4713">
        <w:rPr>
          <w:rFonts w:ascii="Times New Roman" w:hAnsi="Times New Roman" w:cs="Times New Roman"/>
        </w:rPr>
        <w:t xml:space="preserve"> have been produced relating to this </w:t>
      </w:r>
      <w:r w:rsidR="00C917EF" w:rsidRPr="003A4713">
        <w:rPr>
          <w:rFonts w:ascii="Times New Roman" w:hAnsi="Times New Roman" w:cs="Times New Roman"/>
        </w:rPr>
        <w:t>work. The</w:t>
      </w:r>
      <w:r w:rsidRPr="003A4713">
        <w:rPr>
          <w:rFonts w:ascii="Times New Roman" w:hAnsi="Times New Roman" w:cs="Times New Roman"/>
        </w:rPr>
        <w:t xml:space="preserve"> second pair of (ongoing) awards support the initial phases of OpenDSA, and an active collaboration involving Virginia Tech and Aalto University (Helsinki), among others. Publications related to this work so far include</w:t>
      </w:r>
      <w:r w:rsidR="00650843" w:rsidRPr="003A4713">
        <w:rPr>
          <w:rFonts w:ascii="Times New Roman" w:hAnsi="Times New Roman" w:cs="Times New Roman"/>
        </w:rPr>
        <w:t xml:space="preserve"> </w:t>
      </w:r>
      <w:r w:rsidR="00750D53" w:rsidRPr="003A4713">
        <w:rPr>
          <w:rFonts w:ascii="Times New Roman" w:hAnsi="Times New Roman" w:cs="Times New Roman"/>
        </w:rPr>
        <w:fldChar w:fldCharType="begin">
          <w:fldData xml:space="preserve">PEVuZE5vdGU+PENpdGU+PEF1dGhvcj5Gb3VoPC9BdXRob3I+PFllYXI+MjAxNDwvWWVhcj48UmVj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</w:fldData>
        </w:fldChar>
      </w:r>
      <w:r w:rsidR="0007209C">
        <w:rPr>
          <w:rFonts w:ascii="Times New Roman" w:hAnsi="Times New Roman" w:cs="Times New Roman"/>
        </w:rPr>
        <w:instrText xml:space="preserve"> ADDIN EN.CITE </w:instrText>
      </w:r>
      <w:r w:rsidR="00750D53">
        <w:rPr>
          <w:rFonts w:ascii="Times New Roman" w:hAnsi="Times New Roman" w:cs="Times New Roman"/>
        </w:rPr>
        <w:fldChar w:fldCharType="begin">
          <w:fldData xml:space="preserve">PEVuZE5vdGU+PENpdGU+PEF1dGhvcj5Gb3VoPC9BdXRob3I+PFllYXI+MjAxNDwvWWVhcj48UmVj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</w:fldData>
        </w:fldChar>
      </w:r>
      <w:r w:rsidR="0007209C">
        <w:rPr>
          <w:rFonts w:ascii="Times New Roman" w:hAnsi="Times New Roman" w:cs="Times New Roman"/>
        </w:rPr>
        <w:instrText xml:space="preserve"> ADDIN EN.CITE.DATA </w:instrText>
      </w:r>
      <w:r w:rsidR="00750D53">
        <w:rPr>
          <w:rFonts w:ascii="Times New Roman" w:hAnsi="Times New Roman" w:cs="Times New Roman"/>
        </w:rPr>
      </w:r>
      <w:r w:rsidR="00750D53">
        <w:rPr>
          <w:rFonts w:ascii="Times New Roman" w:hAnsi="Times New Roman" w:cs="Times New Roman"/>
        </w:rPr>
        <w:fldChar w:fldCharType="end"/>
      </w:r>
      <w:r w:rsidR="00750D53" w:rsidRPr="003A4713">
        <w:rPr>
          <w:rFonts w:ascii="Times New Roman" w:hAnsi="Times New Roman" w:cs="Times New Roman"/>
        </w:rPr>
      </w:r>
      <w:r w:rsidR="00750D53" w:rsidRPr="003A4713">
        <w:rPr>
          <w:rFonts w:ascii="Times New Roman" w:hAnsi="Times New Roman" w:cs="Times New Roman"/>
        </w:rPr>
        <w:fldChar w:fldCharType="separate"/>
      </w:r>
      <w:r w:rsidR="0007209C">
        <w:rPr>
          <w:rFonts w:ascii="Times New Roman" w:hAnsi="Times New Roman" w:cs="Times New Roman"/>
          <w:noProof/>
        </w:rPr>
        <w:t>[1, 27, 33, 68, 69]</w:t>
      </w:r>
      <w:r w:rsidR="00750D53" w:rsidRPr="003A4713">
        <w:rPr>
          <w:rFonts w:ascii="Times New Roman" w:hAnsi="Times New Roman" w:cs="Times New Roman"/>
        </w:rPr>
        <w:fldChar w:fldCharType="end"/>
      </w:r>
      <w:r w:rsidRPr="003A4713">
        <w:rPr>
          <w:rFonts w:ascii="Times New Roman" w:hAnsi="Times New Roman" w:cs="Times New Roman"/>
        </w:rPr>
        <w:t xml:space="preserve">. </w:t>
      </w:r>
      <w:r w:rsidRPr="003A4713">
        <w:rPr>
          <w:rFonts w:ascii="Times New Roman" w:hAnsi="Times New Roman" w:cs="Times New Roman"/>
          <w:b/>
        </w:rPr>
        <w:t xml:space="preserve">Broader Impacts </w:t>
      </w:r>
      <w:r w:rsidRPr="003A4713">
        <w:rPr>
          <w:rFonts w:ascii="Times New Roman" w:hAnsi="Times New Roman" w:cs="Times New Roman"/>
        </w:rPr>
        <w:t>include dissemination of AV artifacts and DSA courseware to a broad range of CS students, and made them available through the NSF NSDL.</w:t>
      </w:r>
    </w:p>
    <w:p w14:paraId="3F85E252" w14:textId="77777777" w:rsidR="0066612B" w:rsidRDefault="004B27BD">
      <w:pPr>
        <w:spacing w:before="120" w:line="240" w:lineRule="auto"/>
        <w:jc w:val="both"/>
      </w:pPr>
      <w:r w:rsidRPr="003A4713">
        <w:rPr>
          <w:rFonts w:ascii="Times New Roman" w:hAnsi="Times New Roman" w:cs="Times New Roman"/>
          <w:b/>
        </w:rPr>
        <w:t>NSF DUE Project (DUE-1140318) TUES-Type1</w:t>
      </w:r>
      <w:proofErr w:type="gramStart"/>
      <w:r w:rsidRPr="003A4713">
        <w:rPr>
          <w:rFonts w:ascii="Times New Roman" w:hAnsi="Times New Roman" w:cs="Times New Roman"/>
          <w:b/>
        </w:rPr>
        <w:t>:Transforming</w:t>
      </w:r>
      <w:proofErr w:type="gramEnd"/>
      <w:r w:rsidRPr="003A4713">
        <w:rPr>
          <w:rFonts w:ascii="Times New Roman" w:hAnsi="Times New Roman" w:cs="Times New Roman"/>
          <w:b/>
        </w:rPr>
        <w:t xml:space="preserve"> Introductory Computer Science</w:t>
      </w:r>
      <w:r w:rsidR="00352EED">
        <w:rPr>
          <w:rFonts w:ascii="Times New Roman" w:hAnsi="Times New Roman" w:cs="Times New Roman"/>
          <w:b/>
        </w:rPr>
        <w:t xml:space="preserve"> </w:t>
      </w:r>
      <w:r w:rsidRPr="003A4713">
        <w:rPr>
          <w:rFonts w:ascii="Times New Roman" w:hAnsi="Times New Roman" w:cs="Times New Roman"/>
          <w:b/>
        </w:rPr>
        <w:t xml:space="preserve">Projects via Real-Time Web Data PI: E. </w:t>
      </w:r>
      <w:proofErr w:type="spellStart"/>
      <w:r w:rsidRPr="003A4713">
        <w:rPr>
          <w:rFonts w:ascii="Times New Roman" w:hAnsi="Times New Roman" w:cs="Times New Roman"/>
          <w:b/>
        </w:rPr>
        <w:t>Tilevich</w:t>
      </w:r>
      <w:proofErr w:type="spellEnd"/>
      <w:r w:rsidRPr="003A4713">
        <w:rPr>
          <w:rFonts w:ascii="Times New Roman" w:hAnsi="Times New Roman" w:cs="Times New Roman"/>
          <w:b/>
        </w:rPr>
        <w:t>. Co-PI: C. A. Shaffer. $200,000.00 for</w:t>
      </w:r>
      <w:r w:rsidR="00352EED">
        <w:rPr>
          <w:rFonts w:ascii="Times New Roman" w:hAnsi="Times New Roman" w:cs="Times New Roman"/>
          <w:b/>
        </w:rPr>
        <w:t xml:space="preserve"> </w:t>
      </w:r>
      <w:r w:rsidRPr="003A4713">
        <w:rPr>
          <w:rFonts w:ascii="Times New Roman" w:hAnsi="Times New Roman" w:cs="Times New Roman"/>
          <w:b/>
        </w:rPr>
        <w:t xml:space="preserve">07/2012 to 06/2015. </w:t>
      </w:r>
      <w:r w:rsidRPr="003A4713">
        <w:rPr>
          <w:rFonts w:ascii="Times New Roman" w:hAnsi="Times New Roman" w:cs="Times New Roman"/>
        </w:rPr>
        <w:t>This project creates an educational software infrastructure to support computer</w:t>
      </w:r>
      <w:r w:rsidR="00352EED">
        <w:rPr>
          <w:rFonts w:ascii="Times New Roman" w:hAnsi="Times New Roman" w:cs="Times New Roman"/>
        </w:rPr>
        <w:t xml:space="preserve"> </w:t>
      </w:r>
      <w:r w:rsidRPr="003A4713">
        <w:rPr>
          <w:rFonts w:ascii="Times New Roman" w:hAnsi="Times New Roman" w:cs="Times New Roman"/>
        </w:rPr>
        <w:t xml:space="preserve">programming projects that use real-time web-based data to better engage and better train introductory computer science students. The project has led to research papers presented at SIGCSE 2014 </w:t>
      </w:r>
      <w:r w:rsidR="00750D53" w:rsidRPr="003A4713">
        <w:rPr>
          <w:rFonts w:ascii="Times New Roman" w:hAnsi="Times New Roman" w:cs="Times New Roman"/>
        </w:rPr>
        <w:fldChar w:fldCharType="begin"/>
      </w:r>
      <w:r w:rsidR="0007209C">
        <w:rPr>
          <w:rFonts w:ascii="Times New Roman" w:hAnsi="Times New Roman" w:cs="Times New Roman"/>
        </w:rPr>
        <w:instrText xml:space="preserve"> ADDIN EN.CITE &lt;EndNote&gt;&lt;Cite&gt;&lt;Author&gt;Bart&lt;/Author&gt;&lt;Year&gt;2014&lt;/Year&gt;&lt;RecNum&gt;121&lt;/RecNum&gt;&lt;DisplayText&gt;[9]&lt;/DisplayText&gt;&lt;record&gt;&lt;rec-number&gt;121&lt;/rec-number&gt;&lt;foreign-keys&gt;&lt;key app="EN" db-id="azd2zvr90evsr4ew95hxep9sss9af0r9epvz"&gt;121&lt;/key&gt;&lt;/foreign-keys&gt;&lt;ref-type name="Conference Paper"&gt;47&lt;/ref-type&gt;&lt;contributors&gt;&lt;authors&gt;&lt;author&gt;Bart, Austin Cory&lt;/author&gt;&lt;author&gt;Eli Tilevich&lt;/author&gt;&lt;author&gt;Simin Hall&lt;/author&gt;&lt;author&gt;Tony Allevato&lt;/author&gt;&lt;author&gt;Clifford A. Shaffer&lt;/author&gt;&lt;/authors&gt;&lt;/contributors&gt;&lt;titles&gt;&lt;title&gt;Transforming introductory computer science projects via real-time web data&lt;/title&gt;&lt;secondary-title&gt;Proceedings of the 45th ACM technical symposium on Computer science education&lt;/secondary-title&gt;&lt;/titles&gt;&lt;pages&gt;289-294&lt;/pages&gt;&lt;dates&gt;&lt;year&gt;2014&lt;/year&gt;&lt;/dates&gt;&lt;pub-location&gt;Atlanta, Georgia, USA&lt;/pub-location&gt;&lt;publisher&gt;ACM&lt;/publisher&gt;&lt;urls&gt;&lt;/urls&gt;&lt;custom1&gt;2538941&lt;/custom1&gt;&lt;electronic-resource-num&gt;10.1145/2538862.2538941&lt;/electronic-resource-num&gt;&lt;/record&gt;&lt;/Cite&gt;&lt;/EndNote&gt;</w:instrText>
      </w:r>
      <w:r w:rsidR="00750D53" w:rsidRPr="003A4713">
        <w:rPr>
          <w:rFonts w:ascii="Times New Roman" w:hAnsi="Times New Roman" w:cs="Times New Roman"/>
        </w:rPr>
        <w:fldChar w:fldCharType="separate"/>
      </w:r>
      <w:r w:rsidR="0007209C">
        <w:rPr>
          <w:rFonts w:ascii="Times New Roman" w:hAnsi="Times New Roman" w:cs="Times New Roman"/>
          <w:noProof/>
        </w:rPr>
        <w:t>[9]</w:t>
      </w:r>
      <w:r w:rsidR="00750D53" w:rsidRPr="003A4713">
        <w:rPr>
          <w:rFonts w:ascii="Times New Roman" w:hAnsi="Times New Roman" w:cs="Times New Roman"/>
        </w:rPr>
        <w:fldChar w:fldCharType="end"/>
      </w:r>
      <w:r w:rsidRPr="003A4713">
        <w:rPr>
          <w:rFonts w:ascii="Times New Roman" w:hAnsi="Times New Roman" w:cs="Times New Roman"/>
        </w:rPr>
        <w:t xml:space="preserve"> and SPLASH-E 2013 </w:t>
      </w:r>
      <w:r w:rsidR="00BE53C3">
        <w:rPr>
          <w:rFonts w:ascii="Times New Roman" w:hAnsi="Times New Roman" w:cs="Times New Roman"/>
        </w:rPr>
        <w:t>and</w:t>
      </w:r>
      <w:r w:rsidRPr="003A4713">
        <w:rPr>
          <w:rFonts w:ascii="Times New Roman" w:hAnsi="Times New Roman" w:cs="Times New Roman"/>
        </w:rPr>
        <w:t xml:space="preserve"> 2014 </w:t>
      </w:r>
      <w:r w:rsidR="00750D53" w:rsidRPr="003A4713">
        <w:rPr>
          <w:rFonts w:ascii="Times New Roman" w:hAnsi="Times New Roman" w:cs="Times New Roman"/>
        </w:rPr>
        <w:fldChar w:fldCharType="begin"/>
      </w:r>
      <w:r w:rsidR="0007209C">
        <w:rPr>
          <w:rFonts w:ascii="Times New Roman" w:hAnsi="Times New Roman" w:cs="Times New Roman"/>
        </w:rPr>
        <w:instrText xml:space="preserve"> ADDIN EN.CITE &lt;EndNote&gt;&lt;Cite&gt;&lt;Author&gt;Bart&lt;/Author&gt;&lt;Year&gt;2014&lt;/Year&gt;&lt;RecNum&gt;95&lt;/RecNum&gt;&lt;DisplayText&gt;[8, 43]&lt;/DisplayText&gt;&lt;record&gt;&lt;rec-number&gt;95&lt;/rec-number&gt;&lt;foreign-keys&gt;&lt;key app="EN" db-id="azd2zvr90evsr4ew95hxep9sss9af0r9epvz"&gt;95&lt;/key&gt;&lt;/foreign-keys&gt;&lt;ref-type name="Conference Proceedings"&gt;10&lt;/ref-type&gt;&lt;contributors&gt;&lt;authors&gt;&lt;author&gt;Bart, Austin Cory&lt;/author&gt;&lt;author&gt;Jason Riddle&lt;/author&gt;&lt;author&gt;Omar Saleem&lt;/author&gt;&lt;author&gt;Bushra Chowdhury&lt;/author&gt;&lt;author&gt;Eli Tilevich&lt;/author&gt;&lt;author&gt;Clifford A. Shaffer&lt;/author&gt;&lt;author&gt;Dennis Kafura&lt;/author&gt;&lt;/authors&gt;&lt;/contributors&gt;&lt;titles&gt;&lt;title&gt;Motivating Students with Big Data: CORGIS and MUSIC&lt;/title&gt;&lt;secondary-title&gt;Splash-E&lt;/secondary-title&gt;&lt;/titles&gt;&lt;dates&gt;&lt;year&gt;2014&lt;/year&gt;&lt;/dates&gt;&lt;pub-location&gt;Portland, Oregon, USA&lt;/pub-location&gt;&lt;urls&gt;&lt;/urls&gt;&lt;/record&gt;&lt;/Cite&gt;&lt;Cite&gt;&lt;Author&gt;Bart&lt;/Author&gt;&lt;Year&gt;2013&lt;/Year&gt;&lt;RecNum&gt;122&lt;/RecNum&gt;&lt;record&gt;&lt;rec-number&gt;122&lt;/rec-number&gt;&lt;foreign-keys&gt;&lt;key app="EN" db-id="azd2zvr90evsr4ew95hxep9sss9af0r9epvz"&gt;122&lt;/key&gt;&lt;/foreign-keys&gt;&lt;ref-type name="Conference Proceedings"&gt;10&lt;/ref-type&gt;&lt;contributors&gt;&lt;authors&gt;&lt;author&gt;Bart, Austin Cory&lt;/author&gt;&lt;author&gt;Eli Tilevich&lt;/author&gt;&lt;author&gt;Simin Hall&lt;/author&gt;&lt;author&gt;Tony Allevato&lt;/author&gt;&lt;author&gt;Clifford A. Shaffer&lt;/author&gt;&lt;/authors&gt;&lt;/contributors&gt;&lt;titles&gt;&lt;title&gt;Using real-time web data to enrich computer science projects&lt;/title&gt;&lt;secondary-title&gt;Splash-E&lt;/secondary-title&gt;&lt;/titles&gt;&lt;dates&gt;&lt;year&gt;2013&lt;/year&gt;&lt;/dates&gt;&lt;pub-location&gt;Indianapolis, Indiana, USA&lt;/pub-location&gt;&lt;urls&gt;&lt;/urls&gt;&lt;/record&gt;&lt;/Cite&gt;&lt;/EndNote&gt;</w:instrText>
      </w:r>
      <w:r w:rsidR="00750D53" w:rsidRPr="003A4713">
        <w:rPr>
          <w:rFonts w:ascii="Times New Roman" w:hAnsi="Times New Roman" w:cs="Times New Roman"/>
        </w:rPr>
        <w:fldChar w:fldCharType="separate"/>
      </w:r>
      <w:r w:rsidR="0007209C">
        <w:rPr>
          <w:rFonts w:ascii="Times New Roman" w:hAnsi="Times New Roman" w:cs="Times New Roman"/>
          <w:noProof/>
        </w:rPr>
        <w:t>[8, 43]</w:t>
      </w:r>
      <w:r w:rsidR="00750D53" w:rsidRPr="003A4713">
        <w:rPr>
          <w:rFonts w:ascii="Times New Roman" w:hAnsi="Times New Roman" w:cs="Times New Roman"/>
        </w:rPr>
        <w:fldChar w:fldCharType="end"/>
      </w:r>
      <w:r w:rsidRPr="003A4713">
        <w:rPr>
          <w:rFonts w:ascii="Times New Roman" w:hAnsi="Times New Roman" w:cs="Times New Roman"/>
        </w:rPr>
        <w:t xml:space="preserve">. </w:t>
      </w:r>
      <w:r w:rsidRPr="003A4713">
        <w:rPr>
          <w:rFonts w:ascii="Times New Roman" w:hAnsi="Times New Roman" w:cs="Times New Roman"/>
          <w:b/>
        </w:rPr>
        <w:t>Intellectual Merits</w:t>
      </w:r>
      <w:r w:rsidRPr="003A4713">
        <w:rPr>
          <w:rFonts w:ascii="Times New Roman" w:hAnsi="Times New Roman" w:cs="Times New Roman"/>
        </w:rPr>
        <w:t xml:space="preserve"> include validation of the theory that contextualization can provide more engaging introductory programming experiences that also improve student comprehension of real-time technology. </w:t>
      </w:r>
      <w:r w:rsidRPr="003A4713">
        <w:rPr>
          <w:rFonts w:ascii="Times New Roman" w:hAnsi="Times New Roman" w:cs="Times New Roman"/>
          <w:b/>
        </w:rPr>
        <w:t>Broader Impacts</w:t>
      </w:r>
      <w:r w:rsidRPr="003A4713">
        <w:rPr>
          <w:rFonts w:ascii="Times New Roman" w:hAnsi="Times New Roman" w:cs="Times New Roman"/>
        </w:rPr>
        <w:t xml:space="preserve"> include workshops offered at</w:t>
      </w:r>
      <w:r w:rsidR="00352EED">
        <w:rPr>
          <w:rFonts w:ascii="Times New Roman" w:hAnsi="Times New Roman" w:cs="Times New Roman"/>
        </w:rPr>
        <w:t xml:space="preserve"> </w:t>
      </w:r>
      <w:r w:rsidRPr="003A4713">
        <w:rPr>
          <w:rFonts w:ascii="Times New Roman" w:hAnsi="Times New Roman" w:cs="Times New Roman"/>
        </w:rPr>
        <w:t xml:space="preserve">SIGCSE </w:t>
      </w:r>
      <w:r w:rsidRPr="003A4713">
        <w:rPr>
          <w:rFonts w:ascii="Times New Roman" w:hAnsi="Times New Roman" w:cs="Times New Roman"/>
        </w:rPr>
        <w:lastRenderedPageBreak/>
        <w:t>2014 and SIGCSE 2015 to introduce the developed technology to our peers in other institutions</w:t>
      </w:r>
      <w:r w:rsidR="005D20AB" w:rsidRPr="003A4713">
        <w:rPr>
          <w:rFonts w:ascii="Times New Roman" w:hAnsi="Times New Roman" w:cs="Times New Roman"/>
        </w:rPr>
        <w:t xml:space="preserve"> </w:t>
      </w:r>
      <w:r w:rsidR="00750D53" w:rsidRPr="003A4713">
        <w:rPr>
          <w:rFonts w:ascii="Times New Roman" w:hAnsi="Times New Roman" w:cs="Times New Roman"/>
        </w:rPr>
        <w:fldChar w:fldCharType="begin"/>
      </w:r>
      <w:r w:rsidR="00677CEE">
        <w:rPr>
          <w:rFonts w:ascii="Times New Roman" w:hAnsi="Times New Roman" w:cs="Times New Roman"/>
        </w:rPr>
        <w:instrText xml:space="preserve"> ADDIN EN.CITE &lt;EndNote&gt;&lt;Cite&gt;&lt;Author&gt;Tilevich&lt;/Author&gt;&lt;Year&gt;2014&lt;/Year&gt;&lt;RecNum&gt;124&lt;/RecNum&gt;&lt;DisplayText&gt;[70, 71]&lt;/DisplayText&gt;&lt;record&gt;&lt;rec-number&gt;124&lt;/rec-number&gt;&lt;foreign-keys&gt;&lt;key app="EN" db-id="azd2zvr90evsr4ew95hxep9sss9af0r9epvz"&gt;124&lt;/key&gt;&lt;/foreign-keys&gt;&lt;ref-type name="Conference Paper"&gt;47&lt;/ref-type&gt;&lt;contributors&gt;&lt;authors&gt;&lt;author&gt;Tilevich, Eli&lt;/author&gt;&lt;author&gt;Clifford A. Shaffer&lt;/author&gt;&lt;author&gt;Austin Cory Bart&lt;/author&gt;&lt;/authors&gt;&lt;/contributors&gt;&lt;titles&gt;&lt;title&gt;Creating stimulating, relevant, and manageable introductory computer science projects that utilize real-time web-based data (abstract only)&lt;/title&gt;&lt;secondary-title&gt;Proceedings of the 45th ACM technical symposium on Computer science education&lt;/secondary-title&gt;&lt;/titles&gt;&lt;pages&gt;743-743&lt;/pages&gt;&lt;dates&gt;&lt;year&gt;2014&lt;/year&gt;&lt;/dates&gt;&lt;pub-location&gt;Atlanta, Georgia, USA&lt;/pub-location&gt;&lt;publisher&gt;ACM&lt;/publisher&gt;&lt;urls&gt;&lt;/urls&gt;&lt;custom1&gt;2539002&lt;/custom1&gt;&lt;electronic-resource-num&gt;10.1145/2538862.2539002&lt;/electronic-resource-num&gt;&lt;/record&gt;&lt;/Cite&gt;&lt;Cite&gt;&lt;Author&gt;Tilevich&lt;/Author&gt;&lt;Year&gt;2015&lt;/Year&gt;&lt;RecNum&gt;125&lt;/RecNum&gt;&lt;record&gt;&lt;rec-number&gt;125&lt;/rec-number&gt;&lt;foreign-keys&gt;&lt;key app="EN" db-id="azd2zvr90evsr4ew95hxep9sss9af0r9epvz"&gt;125&lt;/key&gt;&lt;/foreign-keys&gt;&lt;ref-type name="Conference Paper"&gt;47&lt;/ref-type&gt;&lt;contributors&gt;&lt;authors&gt;&lt;author&gt;Tilevich, Eli&lt;/author&gt;&lt;author&gt;Clifford A. Shaffer&lt;/author&gt;&lt;author&gt;Austin Cory Bart&lt;/author&gt;&lt;/authors&gt;&lt;/contributors&gt;&lt;titles&gt;&lt;title&gt;Creating stimulating, relevant, and manageable introductory computer science projects that utilize real-time large, web-based datasets (abstract only)&lt;/title&gt;&lt;secondary-title&gt;Proceedings of the 46th ACM technical symposium on Computer science education&lt;/secondary-title&gt;&lt;/titles&gt;&lt;dates&gt;&lt;year&gt;2015&lt;/year&gt;&lt;/dates&gt;&lt;pub-location&gt;Kansas City, Missouri, USA&lt;/pub-location&gt;&lt;publisher&gt;ACM&lt;/publisher&gt;&lt;urls&gt;&lt;/urls&gt;&lt;/record&gt;&lt;/Cite&gt;&lt;/EndNote&gt;</w:instrText>
      </w:r>
      <w:r w:rsidR="00750D53" w:rsidRPr="003A4713">
        <w:rPr>
          <w:rFonts w:ascii="Times New Roman" w:hAnsi="Times New Roman" w:cs="Times New Roman"/>
        </w:rPr>
        <w:fldChar w:fldCharType="separate"/>
      </w:r>
      <w:r w:rsidR="00677CEE">
        <w:rPr>
          <w:rFonts w:ascii="Times New Roman" w:hAnsi="Times New Roman" w:cs="Times New Roman"/>
          <w:noProof/>
        </w:rPr>
        <w:t>[70, 71]</w:t>
      </w:r>
      <w:r w:rsidR="00750D53" w:rsidRPr="003A4713">
        <w:rPr>
          <w:rFonts w:ascii="Times New Roman" w:hAnsi="Times New Roman" w:cs="Times New Roman"/>
        </w:rPr>
        <w:fldChar w:fldCharType="end"/>
      </w:r>
      <w:r w:rsidRPr="003A4713">
        <w:rPr>
          <w:rFonts w:ascii="Times New Roman" w:hAnsi="Times New Roman" w:cs="Times New Roman"/>
        </w:rPr>
        <w:t>. In addition, the curricula of CS1 and CS2 classes at Virginia Tech the University of Delaware were enhanced with the projects developed under the auspices of this project.</w:t>
      </w:r>
    </w:p>
    <w:p w14:paraId="0E484174" w14:textId="77777777" w:rsidR="0066612B" w:rsidRDefault="004B27BD">
      <w:pPr>
        <w:spacing w:before="120" w:line="240" w:lineRule="auto"/>
        <w:jc w:val="both"/>
        <w:rPr>
          <w:rFonts w:ascii="Times New Roman" w:hAnsi="Times New Roman" w:cs="Times New Roman"/>
        </w:rPr>
      </w:pPr>
      <w:r w:rsidRPr="003A4713">
        <w:rPr>
          <w:rFonts w:ascii="Times New Roman" w:hAnsi="Times New Roman" w:cs="Times New Roman"/>
          <w:b/>
        </w:rPr>
        <w:t xml:space="preserve">NSF EHR Project (DRL-1156629) </w:t>
      </w:r>
      <w:r w:rsidRPr="003A4713">
        <w:rPr>
          <w:rFonts w:ascii="Times New Roman" w:hAnsi="Times New Roman" w:cs="Times New Roman"/>
          <w:b/>
          <w:i/>
        </w:rPr>
        <w:t xml:space="preserve">Transforming Teaching through Implementing Inquiry (T2I2) </w:t>
      </w:r>
      <w:r w:rsidRPr="003A4713">
        <w:rPr>
          <w:rFonts w:ascii="Times New Roman" w:hAnsi="Times New Roman" w:cs="Times New Roman"/>
          <w:b/>
        </w:rPr>
        <w:t xml:space="preserve">project. PI: J. Ernst, Co-PIs: L. Bottomley, A. Clark, V.W. DeLuca, </w:t>
      </w:r>
      <w:proofErr w:type="gramStart"/>
      <w:r w:rsidRPr="003A4713">
        <w:rPr>
          <w:rFonts w:ascii="Times New Roman" w:hAnsi="Times New Roman" w:cs="Times New Roman"/>
          <w:b/>
        </w:rPr>
        <w:t>S</w:t>
      </w:r>
      <w:proofErr w:type="gramEnd"/>
      <w:r w:rsidRPr="003A4713">
        <w:rPr>
          <w:rFonts w:ascii="Times New Roman" w:hAnsi="Times New Roman" w:cs="Times New Roman"/>
          <w:b/>
        </w:rPr>
        <w:t>. Ferguson. $1,997,532 for 09/2011-8/2015</w:t>
      </w:r>
      <w:r w:rsidRPr="003A4713">
        <w:rPr>
          <w:rFonts w:ascii="Times New Roman" w:hAnsi="Times New Roman" w:cs="Times New Roman"/>
        </w:rPr>
        <w:t xml:space="preserve">. </w:t>
      </w:r>
      <w:r w:rsidRPr="003A4713">
        <w:rPr>
          <w:rFonts w:ascii="Times New Roman" w:hAnsi="Times New Roman" w:cs="Times New Roman"/>
          <w:b/>
        </w:rPr>
        <w:t>Intellectual Merit</w:t>
      </w:r>
      <w:r w:rsidRPr="003A4713">
        <w:rPr>
          <w:rFonts w:ascii="Times New Roman" w:hAnsi="Times New Roman" w:cs="Times New Roman"/>
        </w:rPr>
        <w:t xml:space="preserve">: This full research and development project explores the use of cyber-infrastructure tools to significantly enhance the delivery and quality of professional development for grades 8-12 engineering, technology, and design educators. The goal is to study whether the use of highly interactive cyber-infrastructure tools increases the educators’: 1) understanding of how to address student learning needs 2) ability to manage, monitor, and adjust the learning environment 3) use of </w:t>
      </w:r>
      <w:r w:rsidR="00D51716" w:rsidRPr="003A4713">
        <w:rPr>
          <w:rFonts w:ascii="Times New Roman" w:hAnsi="Times New Roman" w:cs="Times New Roman"/>
        </w:rPr>
        <w:t>self-assessment</w:t>
      </w:r>
      <w:r w:rsidRPr="003A4713">
        <w:rPr>
          <w:rFonts w:ascii="Times New Roman" w:hAnsi="Times New Roman" w:cs="Times New Roman"/>
        </w:rPr>
        <w:t xml:space="preserve"> to enhance teaching ability and 4) engagement in a community of practice. Results to date have shown that sixteen teachers from five states (teaching grades 6-12) have attained satisfactory competency on the learning objects</w:t>
      </w:r>
      <w:r w:rsidR="00D51716" w:rsidRPr="003A4713">
        <w:rPr>
          <w:rFonts w:ascii="Times New Roman" w:hAnsi="Times New Roman" w:cs="Times New Roman"/>
        </w:rPr>
        <w:t xml:space="preserve"> </w:t>
      </w:r>
      <w:r w:rsidR="00750D53" w:rsidRPr="003A4713">
        <w:rPr>
          <w:rFonts w:ascii="Times New Roman" w:hAnsi="Times New Roman" w:cs="Times New Roman"/>
        </w:rPr>
        <w:fldChar w:fldCharType="begin">
          <w:fldData xml:space="preserve">PEVuZE5vdGU+PENpdGU+PEF1dGhvcj5Fcm5zdDwvQXV0aG9yPjxZZWFyPjIwMTM8L1llYXI+PFJl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==
</w:fldData>
        </w:fldChar>
      </w:r>
      <w:r w:rsidR="00677CEE">
        <w:rPr>
          <w:rFonts w:ascii="Times New Roman" w:hAnsi="Times New Roman" w:cs="Times New Roman"/>
        </w:rPr>
        <w:instrText xml:space="preserve"> ADDIN EN.CITE </w:instrText>
      </w:r>
      <w:r w:rsidR="00750D53">
        <w:rPr>
          <w:rFonts w:ascii="Times New Roman" w:hAnsi="Times New Roman" w:cs="Times New Roman"/>
        </w:rPr>
        <w:fldChar w:fldCharType="begin">
          <w:fldData xml:space="preserve">PEVuZE5vdGU+PENpdGU+PEF1dGhvcj5Fcm5zdDwvQXV0aG9yPjxZZWFyPjIwMTM8L1llYXI+PFJl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==
</w:fldData>
        </w:fldChar>
      </w:r>
      <w:r w:rsidR="00677CEE">
        <w:rPr>
          <w:rFonts w:ascii="Times New Roman" w:hAnsi="Times New Roman" w:cs="Times New Roman"/>
        </w:rPr>
        <w:instrText xml:space="preserve"> ADDIN EN.CITE.DATA </w:instrText>
      </w:r>
      <w:r w:rsidR="00750D53">
        <w:rPr>
          <w:rFonts w:ascii="Times New Roman" w:hAnsi="Times New Roman" w:cs="Times New Roman"/>
        </w:rPr>
      </w:r>
      <w:r w:rsidR="00750D53">
        <w:rPr>
          <w:rFonts w:ascii="Times New Roman" w:hAnsi="Times New Roman" w:cs="Times New Roman"/>
        </w:rPr>
        <w:fldChar w:fldCharType="end"/>
      </w:r>
      <w:r w:rsidR="00750D53" w:rsidRPr="003A4713">
        <w:rPr>
          <w:rFonts w:ascii="Times New Roman" w:hAnsi="Times New Roman" w:cs="Times New Roman"/>
        </w:rPr>
      </w:r>
      <w:r w:rsidR="00750D53" w:rsidRPr="003A4713">
        <w:rPr>
          <w:rFonts w:ascii="Times New Roman" w:hAnsi="Times New Roman" w:cs="Times New Roman"/>
        </w:rPr>
        <w:fldChar w:fldCharType="separate"/>
      </w:r>
      <w:r w:rsidR="00677CEE">
        <w:rPr>
          <w:rFonts w:ascii="Times New Roman" w:hAnsi="Times New Roman" w:cs="Times New Roman"/>
          <w:noProof/>
        </w:rPr>
        <w:t>[72-74]</w:t>
      </w:r>
      <w:r w:rsidR="00750D53" w:rsidRPr="003A4713">
        <w:rPr>
          <w:rFonts w:ascii="Times New Roman" w:hAnsi="Times New Roman" w:cs="Times New Roman"/>
        </w:rPr>
        <w:fldChar w:fldCharType="end"/>
      </w:r>
      <w:r w:rsidR="00D51716" w:rsidRPr="003A4713">
        <w:rPr>
          <w:rFonts w:ascii="Times New Roman" w:hAnsi="Times New Roman" w:cs="Times New Roman"/>
        </w:rPr>
        <w:t>.</w:t>
      </w:r>
      <w:r w:rsidRPr="003A4713">
        <w:rPr>
          <w:rFonts w:ascii="Times New Roman" w:hAnsi="Times New Roman" w:cs="Times New Roman"/>
        </w:rPr>
        <w:t xml:space="preserve"> </w:t>
      </w:r>
      <w:r w:rsidRPr="003A4713">
        <w:rPr>
          <w:rFonts w:ascii="Times New Roman" w:hAnsi="Times New Roman" w:cs="Times New Roman"/>
          <w:b/>
        </w:rPr>
        <w:t>Broader impact</w:t>
      </w:r>
      <w:r w:rsidRPr="003A4713">
        <w:rPr>
          <w:rFonts w:ascii="Times New Roman" w:hAnsi="Times New Roman" w:cs="Times New Roman"/>
        </w:rPr>
        <w:t xml:space="preserve">: The focus on using an object-oriented system design enables the cyber-infrastructure to be reusable, adaptable, and scalable. </w:t>
      </w:r>
    </w:p>
    <w:p w14:paraId="0503B492" w14:textId="77777777" w:rsidR="0066612B" w:rsidRDefault="0066612B">
      <w:pPr>
        <w:spacing w:before="120" w:line="240" w:lineRule="auto"/>
        <w:jc w:val="both"/>
      </w:pPr>
    </w:p>
    <w:p w14:paraId="7A32E5B4" w14:textId="77777777" w:rsidR="00927919" w:rsidRPr="003A4713" w:rsidRDefault="00927919">
      <w:pPr>
        <w:rPr>
          <w:b/>
        </w:rPr>
      </w:pPr>
      <w:r w:rsidRPr="003A4713">
        <w:rPr>
          <w:b/>
        </w:rPr>
        <w:t>REFERENCES</w:t>
      </w:r>
    </w:p>
    <w:p w14:paraId="0DA33217" w14:textId="77777777" w:rsidR="00927919" w:rsidRDefault="00927919"/>
    <w:p w14:paraId="48C54E08" w14:textId="77777777" w:rsidR="0007209C" w:rsidRDefault="00750D53" w:rsidP="0007209C">
      <w:pPr>
        <w:spacing w:line="240" w:lineRule="auto"/>
        <w:ind w:left="720" w:hanging="720"/>
      </w:pPr>
      <w:r>
        <w:fldChar w:fldCharType="begin"/>
      </w:r>
      <w:r w:rsidR="00927919">
        <w:instrText xml:space="preserve"> ADDIN EN.REFLIST </w:instrText>
      </w:r>
      <w:r>
        <w:fldChar w:fldCharType="separate"/>
      </w:r>
      <w:bookmarkStart w:id="46" w:name="_ENREF_1"/>
      <w:r w:rsidR="0007209C">
        <w:t>[1]</w:t>
      </w:r>
      <w:r w:rsidR="0007209C">
        <w:tab/>
        <w:t>E. Fouh</w:t>
      </w:r>
      <w:r w:rsidR="0007209C" w:rsidRPr="0007209C">
        <w:rPr>
          <w:i/>
        </w:rPr>
        <w:t>, et al.</w:t>
      </w:r>
      <w:r w:rsidR="0007209C">
        <w:t xml:space="preserve">, "Design and architecture of an interactive eTextbook – The OpenDSA system," </w:t>
      </w:r>
      <w:r w:rsidR="0007209C" w:rsidRPr="0007209C">
        <w:rPr>
          <w:i/>
        </w:rPr>
        <w:t xml:space="preserve">Science of Computer Programming, </w:t>
      </w:r>
      <w:r w:rsidR="0007209C">
        <w:t>vol. 88, pp. 22-40, 2014.</w:t>
      </w:r>
    </w:p>
    <w:p w14:paraId="544F7327" w14:textId="77777777" w:rsidR="0007209C" w:rsidRDefault="0007209C" w:rsidP="0007209C">
      <w:pPr>
        <w:spacing w:line="240" w:lineRule="auto"/>
        <w:ind w:left="720" w:hanging="720"/>
      </w:pPr>
      <w:r>
        <w:t>[2]</w:t>
      </w:r>
      <w:r>
        <w:tab/>
        <w:t xml:space="preserve">Open edX. (2015. Available: </w:t>
      </w:r>
      <w:hyperlink r:id="rId12" w:history="1">
        <w:r w:rsidRPr="0007209C">
          <w:rPr>
            <w:rStyle w:val="Hyperlink"/>
          </w:rPr>
          <w:t>http://code.edx.org/</w:t>
        </w:r>
      </w:hyperlink>
    </w:p>
    <w:p w14:paraId="07018EBD" w14:textId="77777777" w:rsidR="0007209C" w:rsidRDefault="0007209C" w:rsidP="0007209C">
      <w:pPr>
        <w:spacing w:line="240" w:lineRule="auto"/>
        <w:ind w:left="720" w:hanging="720"/>
      </w:pPr>
      <w:r>
        <w:t>[3]</w:t>
      </w:r>
      <w:r>
        <w:tab/>
        <w:t>R. E. Anderson</w:t>
      </w:r>
      <w:r w:rsidRPr="0007209C">
        <w:rPr>
          <w:i/>
        </w:rPr>
        <w:t>, et al.</w:t>
      </w:r>
      <w:r>
        <w:t>, "Introductory programming meets the real world: using real problems and data in CS1," presented at the Proceedings of the 45th ACM technical symposium on Computer science education, Atlanta, Georgia, USA, 2014.</w:t>
      </w:r>
    </w:p>
    <w:p w14:paraId="61CDADE4" w14:textId="77777777" w:rsidR="0007209C" w:rsidRDefault="0007209C" w:rsidP="0007209C">
      <w:pPr>
        <w:spacing w:line="240" w:lineRule="auto"/>
        <w:ind w:left="720" w:hanging="720"/>
      </w:pPr>
      <w:r>
        <w:t>[4]</w:t>
      </w:r>
      <w:r>
        <w:tab/>
        <w:t xml:space="preserve">A. E. Egger, "Engaging student in earthquakes via real-time data and decisions.," </w:t>
      </w:r>
      <w:r w:rsidRPr="0007209C">
        <w:rPr>
          <w:i/>
        </w:rPr>
        <w:t xml:space="preserve">Science, </w:t>
      </w:r>
      <w:r>
        <w:t>vol. 336(6089), pp. 1654-1655, 2012.</w:t>
      </w:r>
    </w:p>
    <w:p w14:paraId="2A94FDBD" w14:textId="77777777" w:rsidR="0007209C" w:rsidRDefault="0007209C" w:rsidP="0007209C">
      <w:pPr>
        <w:spacing w:line="240" w:lineRule="auto"/>
        <w:ind w:left="720" w:hanging="720"/>
      </w:pPr>
      <w:r>
        <w:t>[5]</w:t>
      </w:r>
      <w:r>
        <w:tab/>
        <w:t xml:space="preserve">M. Waldman, "Keeping it real: utilizing NYC open data in an introduction to database systems course," </w:t>
      </w:r>
      <w:r w:rsidRPr="0007209C">
        <w:rPr>
          <w:i/>
        </w:rPr>
        <w:t xml:space="preserve">J. Comput. Sci. Coll., </w:t>
      </w:r>
      <w:r>
        <w:t>vol. 28, pp. 156-161, 2013.</w:t>
      </w:r>
    </w:p>
    <w:p w14:paraId="30D70371" w14:textId="77777777" w:rsidR="0007209C" w:rsidRDefault="0007209C" w:rsidP="0007209C">
      <w:pPr>
        <w:spacing w:line="240" w:lineRule="auto"/>
        <w:ind w:left="720" w:hanging="720"/>
      </w:pPr>
      <w:r>
        <w:t>[6]</w:t>
      </w:r>
      <w:r>
        <w:tab/>
        <w:t xml:space="preserve">T. T. Yuen and K. A. Robbins, "A Qualitative Study of Students' Computational Thinking Skills in a Data-Driven Computing Class," </w:t>
      </w:r>
      <w:r w:rsidRPr="0007209C">
        <w:rPr>
          <w:i/>
        </w:rPr>
        <w:t xml:space="preserve">Trans. Comput. Educ., </w:t>
      </w:r>
      <w:r>
        <w:t>vol. 14, pp. 1-19, 2014.</w:t>
      </w:r>
    </w:p>
    <w:p w14:paraId="43ABE057" w14:textId="77777777" w:rsidR="0007209C" w:rsidRDefault="0007209C" w:rsidP="0007209C">
      <w:pPr>
        <w:spacing w:line="240" w:lineRule="auto"/>
        <w:ind w:left="720" w:hanging="720"/>
      </w:pPr>
      <w:r>
        <w:t>[7]</w:t>
      </w:r>
      <w:r>
        <w:tab/>
        <w:t xml:space="preserve">College Board. (2014, December 2014). Computer Science Principles Performance Assessment. Available: </w:t>
      </w:r>
      <w:hyperlink r:id="rId13" w:history="1">
        <w:r w:rsidRPr="0007209C">
          <w:rPr>
            <w:rStyle w:val="Hyperlink"/>
          </w:rPr>
          <w:t>http://media.collegeboard.com/digitalServices/pdf/ap/ap-computer-science-principles-performance-assessment.pdf</w:t>
        </w:r>
      </w:hyperlink>
    </w:p>
    <w:p w14:paraId="33CA3EBA" w14:textId="77777777" w:rsidR="0007209C" w:rsidRDefault="0007209C" w:rsidP="0007209C">
      <w:pPr>
        <w:spacing w:line="240" w:lineRule="auto"/>
        <w:ind w:left="720" w:hanging="720"/>
      </w:pPr>
      <w:r>
        <w:t>[8]</w:t>
      </w:r>
      <w:r>
        <w:tab/>
        <w:t>A. C. Bart</w:t>
      </w:r>
      <w:r w:rsidRPr="0007209C">
        <w:rPr>
          <w:i/>
        </w:rPr>
        <w:t>, et al.</w:t>
      </w:r>
      <w:r>
        <w:t xml:space="preserve">, "Using real-time web data to enrich computer science projects," in </w:t>
      </w:r>
      <w:r w:rsidRPr="0007209C">
        <w:rPr>
          <w:i/>
        </w:rPr>
        <w:t>Splash-E</w:t>
      </w:r>
      <w:r>
        <w:t>, Indianapolis, Indiana, USA, 2013.</w:t>
      </w:r>
    </w:p>
    <w:p w14:paraId="70D5263B" w14:textId="77777777" w:rsidR="0007209C" w:rsidRDefault="0007209C" w:rsidP="0007209C">
      <w:pPr>
        <w:spacing w:line="240" w:lineRule="auto"/>
        <w:ind w:left="720" w:hanging="720"/>
      </w:pPr>
      <w:r>
        <w:t>[9]</w:t>
      </w:r>
      <w:r>
        <w:tab/>
        <w:t>A. C. Bart</w:t>
      </w:r>
      <w:r w:rsidRPr="0007209C">
        <w:rPr>
          <w:i/>
        </w:rPr>
        <w:t>, et al.</w:t>
      </w:r>
      <w:r>
        <w:t>, "Transforming introductory computer science projects via real-time web data," presented at the Proceedings of the 45th ACM technical symposium on Computer science education, Atlanta, Georgia, USA, 2014.</w:t>
      </w:r>
    </w:p>
    <w:p w14:paraId="3C289C45" w14:textId="77777777" w:rsidR="0007209C" w:rsidRDefault="0007209C" w:rsidP="0007209C">
      <w:pPr>
        <w:spacing w:line="240" w:lineRule="auto"/>
        <w:ind w:left="720" w:hanging="720"/>
      </w:pPr>
      <w:r>
        <w:t>[10]</w:t>
      </w:r>
      <w:r>
        <w:tab/>
        <w:t>L. J. Barker</w:t>
      </w:r>
      <w:r w:rsidRPr="0007209C">
        <w:rPr>
          <w:i/>
        </w:rPr>
        <w:t>, et al.</w:t>
      </w:r>
      <w:r>
        <w:t>, "Exploring factors that influence computer science introductory course students to persist in the major," presented at the Proceedings of the 40th ACM technical symposium on Computer science education, Chattanooga, TN, USA, 2009.</w:t>
      </w:r>
    </w:p>
    <w:p w14:paraId="7CFFE033" w14:textId="77777777" w:rsidR="0007209C" w:rsidRDefault="0007209C" w:rsidP="0007209C">
      <w:pPr>
        <w:spacing w:line="240" w:lineRule="auto"/>
        <w:ind w:left="720" w:hanging="720"/>
      </w:pPr>
      <w:r>
        <w:t>[11]</w:t>
      </w:r>
      <w:r>
        <w:tab/>
        <w:t>J. Carter</w:t>
      </w:r>
      <w:r w:rsidRPr="0007209C">
        <w:rPr>
          <w:i/>
        </w:rPr>
        <w:t>, et al.</w:t>
      </w:r>
      <w:r>
        <w:t>, "Motivating all our students?," presented at the Proceedings of the 16th annual conference reports on Innovation and technology in computer science education - working group reports, Darmstadt, Germany, 2011.</w:t>
      </w:r>
    </w:p>
    <w:p w14:paraId="7F48FC42" w14:textId="77777777" w:rsidR="0007209C" w:rsidRDefault="0007209C" w:rsidP="0007209C">
      <w:pPr>
        <w:spacing w:line="240" w:lineRule="auto"/>
        <w:ind w:left="720" w:hanging="720"/>
      </w:pPr>
      <w:r>
        <w:t>[12]</w:t>
      </w:r>
      <w:r>
        <w:tab/>
        <w:t xml:space="preserve">B. DiSalvo and A. Bruckman, "From interests to values," </w:t>
      </w:r>
      <w:r w:rsidRPr="0007209C">
        <w:rPr>
          <w:i/>
        </w:rPr>
        <w:t xml:space="preserve">Commun. ACM, </w:t>
      </w:r>
      <w:r>
        <w:t>vol. 54, pp. 27-29, 2011.</w:t>
      </w:r>
    </w:p>
    <w:p w14:paraId="2E027A5F" w14:textId="77777777" w:rsidR="0007209C" w:rsidRDefault="0007209C" w:rsidP="0007209C">
      <w:pPr>
        <w:spacing w:line="240" w:lineRule="auto"/>
        <w:ind w:left="720" w:hanging="720"/>
      </w:pPr>
      <w:r>
        <w:t>[13]</w:t>
      </w:r>
      <w:r>
        <w:tab/>
        <w:t xml:space="preserve">A. Fisher and J. Margolis, "Unlocking the clubhouse: the Carnegie Mellon experience," </w:t>
      </w:r>
      <w:r w:rsidRPr="0007209C">
        <w:rPr>
          <w:i/>
        </w:rPr>
        <w:t xml:space="preserve">SIGCSE Bull., </w:t>
      </w:r>
      <w:r>
        <w:t>vol. 34, pp. 79-83, 2002.</w:t>
      </w:r>
    </w:p>
    <w:p w14:paraId="301D54DF" w14:textId="77777777" w:rsidR="0007209C" w:rsidRDefault="0007209C" w:rsidP="0007209C">
      <w:pPr>
        <w:spacing w:line="240" w:lineRule="auto"/>
        <w:ind w:left="720" w:hanging="720"/>
      </w:pPr>
      <w:r>
        <w:t>[14]</w:t>
      </w:r>
      <w:r>
        <w:tab/>
        <w:t>M. Goldweber</w:t>
      </w:r>
      <w:r w:rsidRPr="0007209C">
        <w:rPr>
          <w:i/>
        </w:rPr>
        <w:t>, et al.</w:t>
      </w:r>
      <w:r>
        <w:t>, "A framework for enhancing the social good in computing education: a values approach.,"</w:t>
      </w:r>
      <w:r w:rsidRPr="0007209C">
        <w:rPr>
          <w:i/>
        </w:rPr>
        <w:t xml:space="preserve"> ACM Inroads, </w:t>
      </w:r>
      <w:r>
        <w:t>vol. 4, pp. 58-79, 2013.</w:t>
      </w:r>
    </w:p>
    <w:p w14:paraId="704DB7FD" w14:textId="77777777" w:rsidR="0007209C" w:rsidRDefault="0007209C" w:rsidP="0007209C">
      <w:pPr>
        <w:spacing w:line="240" w:lineRule="auto"/>
        <w:ind w:left="720" w:hanging="720"/>
      </w:pPr>
      <w:r>
        <w:lastRenderedPageBreak/>
        <w:t>[15]</w:t>
      </w:r>
      <w:r>
        <w:tab/>
        <w:t xml:space="preserve">B. D. Jones, "Motivating Students to Engage in Learning: The MUSIC Model of Academic Motivation," </w:t>
      </w:r>
      <w:r w:rsidRPr="0007209C">
        <w:rPr>
          <w:i/>
        </w:rPr>
        <w:t xml:space="preserve">International Journal of Teaching and Learning in Higher Education, </w:t>
      </w:r>
      <w:r>
        <w:t>vol. 21, pp. 272-285, 2009.</w:t>
      </w:r>
    </w:p>
    <w:p w14:paraId="709861F6" w14:textId="77777777" w:rsidR="0007209C" w:rsidRDefault="0007209C" w:rsidP="0007209C">
      <w:pPr>
        <w:spacing w:line="240" w:lineRule="auto"/>
        <w:ind w:left="720" w:hanging="720"/>
      </w:pPr>
      <w:r>
        <w:t>[16]</w:t>
      </w:r>
      <w:r>
        <w:tab/>
        <w:t xml:space="preserve">A. Bandura, "Social cognitive theory of self-regulation," </w:t>
      </w:r>
      <w:r w:rsidRPr="0007209C">
        <w:rPr>
          <w:i/>
        </w:rPr>
        <w:t xml:space="preserve">Organizational behavior and human decision processes, </w:t>
      </w:r>
      <w:r>
        <w:t>vol. 50, pp. 248-287, 1991.</w:t>
      </w:r>
    </w:p>
    <w:p w14:paraId="20F320B7" w14:textId="77777777" w:rsidR="0007209C" w:rsidRDefault="0007209C" w:rsidP="0007209C">
      <w:pPr>
        <w:spacing w:line="240" w:lineRule="auto"/>
        <w:ind w:left="720" w:hanging="720"/>
      </w:pPr>
      <w:r>
        <w:t>[17]</w:t>
      </w:r>
      <w:r>
        <w:tab/>
        <w:t xml:space="preserve">M. Ben-Ari, "Constructivism in computer science education," </w:t>
      </w:r>
      <w:r w:rsidRPr="0007209C">
        <w:rPr>
          <w:i/>
        </w:rPr>
        <w:t xml:space="preserve">Journal of Computers in Mathematics and Science Teaching, </w:t>
      </w:r>
      <w:r>
        <w:t>vol. 20, pp. 45-73, 2001.</w:t>
      </w:r>
    </w:p>
    <w:p w14:paraId="2A3ADA2F" w14:textId="77777777" w:rsidR="0007209C" w:rsidRDefault="0007209C" w:rsidP="0007209C">
      <w:pPr>
        <w:spacing w:line="240" w:lineRule="auto"/>
        <w:ind w:left="720" w:hanging="720"/>
      </w:pPr>
      <w:r>
        <w:t>[18]</w:t>
      </w:r>
      <w:r>
        <w:tab/>
        <w:t xml:space="preserve">B. D. Jones and G. Skaggs, "Validation of the MUSIC Model of Academic Motivation Inventory: A measure of students’ motivation in college courses," in </w:t>
      </w:r>
      <w:r w:rsidRPr="0007209C">
        <w:rPr>
          <w:i/>
        </w:rPr>
        <w:t>International Conference on Motivation</w:t>
      </w:r>
      <w:r>
        <w:t>, Frankfurt, Germany, 2012.</w:t>
      </w:r>
    </w:p>
    <w:p w14:paraId="2ED0FE6A" w14:textId="77777777" w:rsidR="0007209C" w:rsidRDefault="0007209C" w:rsidP="0007209C">
      <w:pPr>
        <w:spacing w:line="240" w:lineRule="auto"/>
        <w:ind w:left="720" w:hanging="720"/>
      </w:pPr>
      <w:r>
        <w:t>[19]</w:t>
      </w:r>
      <w:r>
        <w:tab/>
        <w:t>P. Steel, "The nature of procrastination: A meta-analytic and theoretical review of quintessential self-regulatory failure.,"</w:t>
      </w:r>
      <w:r w:rsidRPr="0007209C">
        <w:rPr>
          <w:i/>
        </w:rPr>
        <w:t xml:space="preserve"> Psychological Bulletin, </w:t>
      </w:r>
      <w:r>
        <w:t>vol. 133(1), pp. 65-94, 2007.</w:t>
      </w:r>
    </w:p>
    <w:p w14:paraId="22BCEAF9" w14:textId="77777777" w:rsidR="0007209C" w:rsidRDefault="0007209C" w:rsidP="0007209C">
      <w:pPr>
        <w:spacing w:line="240" w:lineRule="auto"/>
        <w:ind w:left="720" w:hanging="720"/>
      </w:pPr>
      <w:r>
        <w:t>[20]</w:t>
      </w:r>
      <w:r>
        <w:tab/>
        <w:t>R. M. Klassen</w:t>
      </w:r>
      <w:r w:rsidRPr="0007209C">
        <w:rPr>
          <w:i/>
        </w:rPr>
        <w:t>, et al.</w:t>
      </w:r>
      <w:r>
        <w:t>, "Academic procrastination of undergraduates: Low self-efficacy to self-regulate predicts higher levels of procrastination. ,"</w:t>
      </w:r>
      <w:r w:rsidRPr="0007209C">
        <w:rPr>
          <w:i/>
        </w:rPr>
        <w:t xml:space="preserve"> Contemporary Educational Psychology, </w:t>
      </w:r>
      <w:r>
        <w:t>vol. 33, pp. 915-931, 2008.</w:t>
      </w:r>
    </w:p>
    <w:p w14:paraId="448F0A5B" w14:textId="77777777" w:rsidR="0007209C" w:rsidRDefault="0007209C" w:rsidP="0007209C">
      <w:pPr>
        <w:spacing w:line="240" w:lineRule="auto"/>
        <w:ind w:left="720" w:hanging="720"/>
      </w:pPr>
      <w:r>
        <w:t>[21]</w:t>
      </w:r>
      <w:r>
        <w:tab/>
        <w:t>P. R. Pintrich</w:t>
      </w:r>
      <w:r w:rsidRPr="0007209C">
        <w:rPr>
          <w:i/>
        </w:rPr>
        <w:t>, et al.</w:t>
      </w:r>
      <w:r>
        <w:t xml:space="preserve">, "Reliability and predictive validity of the Motivated Strategies for Learning Questionnaire (MSLQ). ," </w:t>
      </w:r>
      <w:r w:rsidRPr="0007209C">
        <w:rPr>
          <w:i/>
        </w:rPr>
        <w:t xml:space="preserve">Educational and Psychological Measurement, </w:t>
      </w:r>
      <w:r>
        <w:t>vol. 53, pp. 801-813, 1993.</w:t>
      </w:r>
    </w:p>
    <w:p w14:paraId="3E8D0BDE" w14:textId="77777777" w:rsidR="0007209C" w:rsidRDefault="0007209C" w:rsidP="0007209C">
      <w:pPr>
        <w:spacing w:line="240" w:lineRule="auto"/>
        <w:ind w:left="720" w:hanging="720"/>
      </w:pPr>
      <w:r>
        <w:t>[22]</w:t>
      </w:r>
      <w:r>
        <w:tab/>
        <w:t>Y. Lambrinidou</w:t>
      </w:r>
      <w:r w:rsidRPr="0007209C">
        <w:rPr>
          <w:i/>
        </w:rPr>
        <w:t>, et al.</w:t>
      </w:r>
      <w:r>
        <w:t>, "Ethnography in Engineering Ethics Education: A Pedagogy for Transformational Listening," presented at the 121st American Society for Engineerng Education Annual Conference &amp; Exposition, Indianapolis, IN, 2014.</w:t>
      </w:r>
    </w:p>
    <w:p w14:paraId="440D1013" w14:textId="77777777" w:rsidR="0007209C" w:rsidRDefault="0007209C" w:rsidP="0007209C">
      <w:pPr>
        <w:spacing w:line="240" w:lineRule="auto"/>
        <w:ind w:left="720" w:hanging="720"/>
      </w:pPr>
      <w:r>
        <w:t>[23]</w:t>
      </w:r>
      <w:r>
        <w:tab/>
        <w:t xml:space="preserve">ABET Engineering Accreditation Commission. (2014, December 2014). Criteria for Accrediting Engineering Programs. Available: </w:t>
      </w:r>
      <w:hyperlink r:id="rId14" w:history="1">
        <w:r w:rsidRPr="0007209C">
          <w:rPr>
            <w:rStyle w:val="Hyperlink"/>
          </w:rPr>
          <w:t>http://www.abet.org/uploadedFiles/Accreditation/Accreditation_Step_by_Step/Accreditation_Documents/Current/2015-2016/E001%2015-16%20EAC%20Criteria%2011-7-14.pdf</w:t>
        </w:r>
      </w:hyperlink>
    </w:p>
    <w:p w14:paraId="442E8D3B" w14:textId="77777777" w:rsidR="0007209C" w:rsidRDefault="0007209C" w:rsidP="0007209C">
      <w:pPr>
        <w:spacing w:line="240" w:lineRule="auto"/>
        <w:ind w:left="720" w:hanging="720"/>
      </w:pPr>
      <w:r>
        <w:t>[24]</w:t>
      </w:r>
      <w:r>
        <w:tab/>
        <w:t xml:space="preserve">Association for Computing Machinery. (2014, </w:t>
      </w:r>
      <w:r w:rsidRPr="0007209C">
        <w:rPr>
          <w:i/>
        </w:rPr>
        <w:t>Code of Ethics</w:t>
      </w:r>
      <w:r>
        <w:t xml:space="preserve">. Available: </w:t>
      </w:r>
      <w:hyperlink r:id="rId15" w:history="1">
        <w:r w:rsidRPr="0007209C">
          <w:rPr>
            <w:rStyle w:val="Hyperlink"/>
          </w:rPr>
          <w:t>http://www.acm.org/about/code-of-ethics</w:t>
        </w:r>
      </w:hyperlink>
    </w:p>
    <w:p w14:paraId="48ECF297" w14:textId="77777777" w:rsidR="0007209C" w:rsidRDefault="0007209C" w:rsidP="0007209C">
      <w:pPr>
        <w:spacing w:line="240" w:lineRule="auto"/>
        <w:ind w:left="720" w:hanging="720"/>
      </w:pPr>
      <w:r>
        <w:t>[25]</w:t>
      </w:r>
      <w:r>
        <w:tab/>
        <w:t xml:space="preserve">Association for Computing Machinery. (2014, December 2014). </w:t>
      </w:r>
      <w:r w:rsidRPr="0007209C">
        <w:rPr>
          <w:i/>
        </w:rPr>
        <w:t>Software Engineering Code of Ethics and Professional Practice</w:t>
      </w:r>
      <w:r>
        <w:t xml:space="preserve">. Available: </w:t>
      </w:r>
      <w:hyperlink r:id="rId16" w:history="1">
        <w:r w:rsidRPr="0007209C">
          <w:rPr>
            <w:rStyle w:val="Hyperlink"/>
          </w:rPr>
          <w:t>http://www.acm.org/about/se-code</w:t>
        </w:r>
      </w:hyperlink>
    </w:p>
    <w:p w14:paraId="452362BF" w14:textId="77777777" w:rsidR="0007209C" w:rsidRDefault="0007209C" w:rsidP="0007209C">
      <w:pPr>
        <w:spacing w:line="240" w:lineRule="auto"/>
        <w:ind w:left="720" w:hanging="720"/>
      </w:pPr>
      <w:r>
        <w:t>[26]</w:t>
      </w:r>
      <w:r>
        <w:tab/>
        <w:t xml:space="preserve">E. A. Cech, "Culture of Disengagement in Engineering Education?," </w:t>
      </w:r>
      <w:r w:rsidRPr="0007209C">
        <w:rPr>
          <w:i/>
        </w:rPr>
        <w:t xml:space="preserve">Science, Technology, and Human Values, </w:t>
      </w:r>
      <w:r>
        <w:t>vol. 39 (1), pp. 42-47, 2014.</w:t>
      </w:r>
    </w:p>
    <w:p w14:paraId="799015B2" w14:textId="77777777" w:rsidR="0007209C" w:rsidRDefault="0007209C" w:rsidP="0007209C">
      <w:pPr>
        <w:spacing w:line="240" w:lineRule="auto"/>
        <w:ind w:left="720" w:hanging="720"/>
      </w:pPr>
      <w:r>
        <w:t>[27]</w:t>
      </w:r>
      <w:r>
        <w:tab/>
        <w:t>A. Korhonen</w:t>
      </w:r>
      <w:r w:rsidRPr="0007209C">
        <w:rPr>
          <w:i/>
        </w:rPr>
        <w:t>, et al.</w:t>
      </w:r>
      <w:r>
        <w:t>, "Requirements and design strategies for open source interactive computer science eBooks," presented at the Proceedings of the ITiCSE working group reports conference on Innovation and technology in computer science education-working group reports, Canterbury, England, United Kingdom, 2013.</w:t>
      </w:r>
    </w:p>
    <w:p w14:paraId="279D457A" w14:textId="77777777" w:rsidR="0007209C" w:rsidRDefault="0007209C" w:rsidP="0007209C">
      <w:pPr>
        <w:spacing w:line="240" w:lineRule="auto"/>
        <w:ind w:left="720" w:hanging="720"/>
      </w:pPr>
      <w:r>
        <w:t>[28]</w:t>
      </w:r>
      <w:r>
        <w:tab/>
        <w:t>T. Naps</w:t>
      </w:r>
      <w:r w:rsidRPr="0007209C">
        <w:rPr>
          <w:i/>
        </w:rPr>
        <w:t>, et al.</w:t>
      </w:r>
      <w:r>
        <w:t>, "Evaluating the educational impact of visualization," presented at the Working group reports from ITiCSE on Innovation and technology in computer science education, Thessaloniki, Greece, 2003.</w:t>
      </w:r>
    </w:p>
    <w:p w14:paraId="577F1DE1" w14:textId="77777777" w:rsidR="0007209C" w:rsidRDefault="0007209C" w:rsidP="0007209C">
      <w:pPr>
        <w:spacing w:line="240" w:lineRule="auto"/>
        <w:ind w:left="720" w:hanging="720"/>
      </w:pPr>
      <w:r>
        <w:t>[29]</w:t>
      </w:r>
      <w:r>
        <w:tab/>
        <w:t>T. L. Naps</w:t>
      </w:r>
      <w:r w:rsidRPr="0007209C">
        <w:rPr>
          <w:i/>
        </w:rPr>
        <w:t>, et al.</w:t>
      </w:r>
      <w:r>
        <w:t>, "Exploring the role of visualization and engagement in computer science education," presented at the Working group reports from ITiCSE on Innovation and technology in computer science education, Aarhus, Denmark, 2002.</w:t>
      </w:r>
    </w:p>
    <w:p w14:paraId="42AA224C" w14:textId="77777777" w:rsidR="0007209C" w:rsidRDefault="0007209C" w:rsidP="0007209C">
      <w:pPr>
        <w:spacing w:line="240" w:lineRule="auto"/>
        <w:ind w:left="720" w:hanging="720"/>
      </w:pPr>
      <w:r>
        <w:t>[30]</w:t>
      </w:r>
      <w:r>
        <w:tab/>
        <w:t xml:space="preserve">J. H. McMillan and J. Hearn, "Student self-assessment: The key to stronger student motivation and higher achievement," </w:t>
      </w:r>
      <w:r w:rsidRPr="0007209C">
        <w:rPr>
          <w:i/>
        </w:rPr>
        <w:t xml:space="preserve">Educational Horizons, </w:t>
      </w:r>
      <w:r>
        <w:t>vol. 87 (1), pp. 40-49, 2008.</w:t>
      </w:r>
    </w:p>
    <w:p w14:paraId="13F2841F" w14:textId="77777777" w:rsidR="0007209C" w:rsidRDefault="0007209C" w:rsidP="0007209C">
      <w:pPr>
        <w:spacing w:line="240" w:lineRule="auto"/>
        <w:ind w:left="720" w:hanging="720"/>
      </w:pPr>
      <w:r>
        <w:t>[31]</w:t>
      </w:r>
      <w:r>
        <w:tab/>
        <w:t xml:space="preserve">H. Andrade and A. Valtcheva, "Promoting learning and achievement through self-assessment," </w:t>
      </w:r>
      <w:r w:rsidRPr="0007209C">
        <w:rPr>
          <w:i/>
        </w:rPr>
        <w:t xml:space="preserve">Theory Into Practice, </w:t>
      </w:r>
      <w:r>
        <w:t>vol. 48(1), pp. 12-19, 2009.</w:t>
      </w:r>
    </w:p>
    <w:p w14:paraId="59C349D0" w14:textId="77777777" w:rsidR="0007209C" w:rsidRDefault="0007209C" w:rsidP="0007209C">
      <w:pPr>
        <w:spacing w:line="240" w:lineRule="auto"/>
        <w:ind w:left="720" w:hanging="720"/>
      </w:pPr>
      <w:r>
        <w:t>[32]</w:t>
      </w:r>
      <w:r>
        <w:tab/>
        <w:t>L. Malmi</w:t>
      </w:r>
      <w:r w:rsidRPr="0007209C">
        <w:rPr>
          <w:i/>
        </w:rPr>
        <w:t>, et al.</w:t>
      </w:r>
      <w:r>
        <w:t xml:space="preserve">, "Visual algorithm simulation exercise system with automatic assessment: TRAKLA2," </w:t>
      </w:r>
      <w:r w:rsidRPr="0007209C">
        <w:rPr>
          <w:i/>
        </w:rPr>
        <w:t xml:space="preserve">Informatics in Education, </w:t>
      </w:r>
      <w:r>
        <w:t>vol. 3(2), pp. 267-288, Septmenber 2004 2004.</w:t>
      </w:r>
    </w:p>
    <w:p w14:paraId="33F3A560" w14:textId="77777777" w:rsidR="0007209C" w:rsidRDefault="0007209C" w:rsidP="0007209C">
      <w:pPr>
        <w:spacing w:line="240" w:lineRule="auto"/>
        <w:ind w:left="720" w:hanging="720"/>
      </w:pPr>
      <w:r>
        <w:t>[33]</w:t>
      </w:r>
      <w:r>
        <w:tab/>
        <w:t>V. Karavirta and C. A. Shaffer, "JSAV: the JavaScript algorithm visualization library," presented at the Proceedings of the 18th ACM conference on Innovation and technology in computer science education, Canterbury, England, UK, 2013.</w:t>
      </w:r>
    </w:p>
    <w:p w14:paraId="251C3489" w14:textId="77777777" w:rsidR="0007209C" w:rsidRDefault="0007209C" w:rsidP="0007209C">
      <w:pPr>
        <w:spacing w:line="240" w:lineRule="auto"/>
        <w:ind w:left="720" w:hanging="720"/>
      </w:pPr>
      <w:r>
        <w:t>[34]</w:t>
      </w:r>
      <w:r>
        <w:tab/>
        <w:t xml:space="preserve">V. Karavirta. (2013, </w:t>
      </w:r>
      <w:r w:rsidRPr="0007209C">
        <w:rPr>
          <w:i/>
        </w:rPr>
        <w:t>JSAV github repository</w:t>
      </w:r>
      <w:r>
        <w:t>. Available: github.com/vkaravir/JSAV</w:t>
      </w:r>
    </w:p>
    <w:p w14:paraId="46182B62" w14:textId="77777777" w:rsidR="0007209C" w:rsidRDefault="0007209C" w:rsidP="0007209C">
      <w:pPr>
        <w:spacing w:line="240" w:lineRule="auto"/>
        <w:ind w:left="720" w:hanging="720"/>
      </w:pPr>
      <w:r>
        <w:lastRenderedPageBreak/>
        <w:t>[35]</w:t>
      </w:r>
      <w:r>
        <w:tab/>
        <w:t>B. Friedman</w:t>
      </w:r>
      <w:r w:rsidRPr="0007209C">
        <w:rPr>
          <w:i/>
        </w:rPr>
        <w:t>, et al.</w:t>
      </w:r>
      <w:r>
        <w:t xml:space="preserve">, "Value Sensitive Design and information systems," in </w:t>
      </w:r>
      <w:r w:rsidRPr="0007209C">
        <w:rPr>
          <w:i/>
        </w:rPr>
        <w:t>Human-computer interaction in management information systems: Foundations</w:t>
      </w:r>
      <w:r>
        <w:t>, P. Zhang and D. Galletta, Eds., ed Armonk, New York; London, England: M.E. Sharpe, 2006, pp. 348-372.</w:t>
      </w:r>
    </w:p>
    <w:p w14:paraId="2845309C" w14:textId="77777777" w:rsidR="0007209C" w:rsidRDefault="0007209C" w:rsidP="0007209C">
      <w:pPr>
        <w:spacing w:line="240" w:lineRule="auto"/>
        <w:ind w:left="720" w:hanging="720"/>
      </w:pPr>
      <w:r>
        <w:t>[36]</w:t>
      </w:r>
      <w:r>
        <w:tab/>
        <w:t xml:space="preserve">U. Wilensky. January 2015). </w:t>
      </w:r>
      <w:r w:rsidRPr="0007209C">
        <w:rPr>
          <w:i/>
        </w:rPr>
        <w:t>NetLogo</w:t>
      </w:r>
      <w:r>
        <w:t>. Available: https://ccl.northwestern.edu/netlogo/</w:t>
      </w:r>
    </w:p>
    <w:p w14:paraId="01669AA1" w14:textId="77777777" w:rsidR="0007209C" w:rsidRDefault="0007209C" w:rsidP="0007209C">
      <w:pPr>
        <w:spacing w:line="240" w:lineRule="auto"/>
        <w:ind w:left="720" w:hanging="720"/>
      </w:pPr>
      <w:r>
        <w:t>[37]</w:t>
      </w:r>
      <w:r>
        <w:tab/>
        <w:t xml:space="preserve">M. Guzdial, "A media computation course for non-majors," </w:t>
      </w:r>
      <w:r w:rsidRPr="0007209C">
        <w:rPr>
          <w:i/>
        </w:rPr>
        <w:t xml:space="preserve">SIGCSE Bull., </w:t>
      </w:r>
      <w:r>
        <w:t>vol. 35, pp. 104-108, 2003.</w:t>
      </w:r>
    </w:p>
    <w:p w14:paraId="5846D0AD" w14:textId="77777777" w:rsidR="0007209C" w:rsidRDefault="0007209C" w:rsidP="0007209C">
      <w:pPr>
        <w:spacing w:line="240" w:lineRule="auto"/>
        <w:ind w:left="720" w:hanging="720"/>
      </w:pPr>
      <w:r>
        <w:t>[38]</w:t>
      </w:r>
      <w:r>
        <w:tab/>
        <w:t>M. Guzdial and A. E. Tew, "Imagineering inauthentic legitimate peripheral participation: an instructional design approach for motivating computing education," presented at the Proceedings of the second international workshop on Computing education research, Canterbury, United Kingdom, 2006.</w:t>
      </w:r>
    </w:p>
    <w:p w14:paraId="2FC073E9" w14:textId="77777777" w:rsidR="0007209C" w:rsidRDefault="0007209C" w:rsidP="0007209C">
      <w:pPr>
        <w:spacing w:line="240" w:lineRule="auto"/>
        <w:ind w:left="720" w:hanging="720"/>
      </w:pPr>
      <w:r>
        <w:t>[39]</w:t>
      </w:r>
      <w:r>
        <w:tab/>
        <w:t>P. DePasquale, "Exploiting on-line data sources as the basis of programming projects," presented at the Proceedings of the 37th SIGCSE technical symposium on Computer science education, Houston, Texas, USA, 2006.</w:t>
      </w:r>
    </w:p>
    <w:p w14:paraId="052B88A4" w14:textId="77777777" w:rsidR="0007209C" w:rsidRDefault="0007209C" w:rsidP="0007209C">
      <w:pPr>
        <w:spacing w:line="240" w:lineRule="auto"/>
        <w:ind w:left="720" w:hanging="720"/>
      </w:pPr>
      <w:r>
        <w:t>[40]</w:t>
      </w:r>
      <w:r>
        <w:tab/>
        <w:t>D. Stevenson, E.</w:t>
      </w:r>
      <w:r w:rsidRPr="0007209C">
        <w:rPr>
          <w:i/>
        </w:rPr>
        <w:t>, et al.</w:t>
      </w:r>
      <w:r>
        <w:t>, "Steganography and cartography: interesting assignments that reinforce machine representation, bit manipulation, and discrete structures concepts," presented at the Proceedings of the 36th SIGCSE technical symposium on Computer science education, St. Louis, Missouri, USA, 2005.</w:t>
      </w:r>
    </w:p>
    <w:p w14:paraId="7225AAA1" w14:textId="77777777" w:rsidR="0007209C" w:rsidRDefault="0007209C" w:rsidP="0007209C">
      <w:pPr>
        <w:spacing w:line="240" w:lineRule="auto"/>
        <w:ind w:left="720" w:hanging="720"/>
      </w:pPr>
      <w:r>
        <w:t>[41]</w:t>
      </w:r>
      <w:r>
        <w:tab/>
        <w:t>D. E. Stevenson and P. J. Wagner, "Developing real-world programming assignments for CS1," presented at the Proceedings of the 11th annual SIGCSE conference on Innovation and technology in computer science education, Bologna, Italy, 2006.</w:t>
      </w:r>
    </w:p>
    <w:p w14:paraId="2A0FE564" w14:textId="77777777" w:rsidR="0007209C" w:rsidRDefault="0007209C" w:rsidP="0007209C">
      <w:pPr>
        <w:spacing w:line="240" w:lineRule="auto"/>
        <w:ind w:left="720" w:hanging="720"/>
      </w:pPr>
      <w:r>
        <w:t>[42]</w:t>
      </w:r>
      <w:r>
        <w:tab/>
        <w:t>A. Erkan</w:t>
      </w:r>
      <w:r w:rsidRPr="0007209C">
        <w:rPr>
          <w:i/>
        </w:rPr>
        <w:t>, et al.</w:t>
      </w:r>
      <w:r>
        <w:t>, "Sustainability themed problem solving in data structures and algorithms," presented at the 43rd ACM technical symposium on Computer Science Education, Raleigh, North Carolina, USA, 2012.</w:t>
      </w:r>
    </w:p>
    <w:p w14:paraId="3EDFED64" w14:textId="77777777" w:rsidR="0007209C" w:rsidRDefault="0007209C" w:rsidP="0007209C">
      <w:pPr>
        <w:spacing w:line="240" w:lineRule="auto"/>
        <w:ind w:left="720" w:hanging="720"/>
      </w:pPr>
      <w:r>
        <w:t>[43]</w:t>
      </w:r>
      <w:r>
        <w:tab/>
        <w:t>A. C. Bart</w:t>
      </w:r>
      <w:r w:rsidRPr="0007209C">
        <w:rPr>
          <w:i/>
        </w:rPr>
        <w:t>, et al.</w:t>
      </w:r>
      <w:r>
        <w:t xml:space="preserve">, "Motivating Students with Big Data: CORGIS and MUSIC," in </w:t>
      </w:r>
      <w:r w:rsidRPr="0007209C">
        <w:rPr>
          <w:i/>
        </w:rPr>
        <w:t>Splash-E</w:t>
      </w:r>
      <w:r>
        <w:t>, Portland, Oregon, USA, 2014.</w:t>
      </w:r>
    </w:p>
    <w:p w14:paraId="2FA2FAC8" w14:textId="77777777" w:rsidR="0007209C" w:rsidRDefault="0007209C" w:rsidP="0007209C">
      <w:pPr>
        <w:spacing w:line="240" w:lineRule="auto"/>
        <w:ind w:left="720" w:hanging="720"/>
      </w:pPr>
      <w:r>
        <w:t>[44]</w:t>
      </w:r>
      <w:r>
        <w:tab/>
        <w:t>H. Abelson</w:t>
      </w:r>
      <w:r w:rsidRPr="0007209C">
        <w:rPr>
          <w:i/>
        </w:rPr>
        <w:t>, et al.</w:t>
      </w:r>
      <w:r>
        <w:t xml:space="preserve">, </w:t>
      </w:r>
      <w:r w:rsidRPr="0007209C">
        <w:rPr>
          <w:i/>
        </w:rPr>
        <w:t>Blown to Bits</w:t>
      </w:r>
      <w:r>
        <w:t>. Upper Saddle River, NJ: Addison-Wesley, 2008.</w:t>
      </w:r>
    </w:p>
    <w:p w14:paraId="1A7BA240" w14:textId="77777777" w:rsidR="0007209C" w:rsidRDefault="0007209C" w:rsidP="0007209C">
      <w:pPr>
        <w:spacing w:line="240" w:lineRule="auto"/>
        <w:ind w:left="720" w:hanging="720"/>
      </w:pPr>
      <w:r>
        <w:t>[45]</w:t>
      </w:r>
      <w:r>
        <w:tab/>
        <w:t xml:space="preserve">D. Rushkoff, </w:t>
      </w:r>
      <w:r w:rsidRPr="0007209C">
        <w:rPr>
          <w:i/>
        </w:rPr>
        <w:t>Program or Be Programmed</w:t>
      </w:r>
      <w:r>
        <w:t>. New York, NY: OR Books, 2010.</w:t>
      </w:r>
    </w:p>
    <w:p w14:paraId="140C31B1" w14:textId="77777777" w:rsidR="0007209C" w:rsidRDefault="0007209C" w:rsidP="0007209C">
      <w:pPr>
        <w:spacing w:line="240" w:lineRule="auto"/>
        <w:ind w:left="720" w:hanging="720"/>
      </w:pPr>
      <w:r>
        <w:t>[46]</w:t>
      </w:r>
      <w:r>
        <w:tab/>
        <w:t xml:space="preserve">Executive Office of the President. (2014, Decmber 2014). Big Data: Seizing Opportunities, Preserving Values. Available: </w:t>
      </w:r>
      <w:hyperlink r:id="rId17" w:history="1">
        <w:r w:rsidRPr="0007209C">
          <w:rPr>
            <w:rStyle w:val="Hyperlink"/>
          </w:rPr>
          <w:t>http://www.whitehouse.gov/sites/default/files/docs/big_data_privacy_report_5.1.14_final_print.pdf</w:t>
        </w:r>
      </w:hyperlink>
    </w:p>
    <w:p w14:paraId="32DB0EDF" w14:textId="77777777" w:rsidR="0007209C" w:rsidRDefault="0007209C" w:rsidP="0007209C">
      <w:pPr>
        <w:spacing w:line="240" w:lineRule="auto"/>
        <w:ind w:left="720" w:hanging="720"/>
      </w:pPr>
      <w:r>
        <w:t>[47]</w:t>
      </w:r>
      <w:r>
        <w:tab/>
        <w:t xml:space="preserve">K. Davis, </w:t>
      </w:r>
      <w:r w:rsidRPr="0007209C">
        <w:rPr>
          <w:i/>
        </w:rPr>
        <w:t>Ethics of Big Data</w:t>
      </w:r>
      <w:r>
        <w:t>: O'Reilly Media, 2012.</w:t>
      </w:r>
    </w:p>
    <w:p w14:paraId="18D64400" w14:textId="77777777" w:rsidR="0007209C" w:rsidRDefault="0007209C" w:rsidP="0007209C">
      <w:pPr>
        <w:spacing w:line="240" w:lineRule="auto"/>
        <w:ind w:left="720" w:hanging="720"/>
      </w:pPr>
      <w:r>
        <w:t>[48]</w:t>
      </w:r>
      <w:r>
        <w:tab/>
        <w:t xml:space="preserve">ACM Committee on Computers and Public Policy and Peter G. Neumann (Moderator). Forum on Risks to the Public in Computers and Related Systems [Online]. Available: </w:t>
      </w:r>
      <w:hyperlink r:id="rId18" w:history="1">
        <w:r w:rsidRPr="0007209C">
          <w:rPr>
            <w:rStyle w:val="Hyperlink"/>
          </w:rPr>
          <w:t>http://catless.ncl.ac.uk/Risks/</w:t>
        </w:r>
      </w:hyperlink>
    </w:p>
    <w:p w14:paraId="6EFB764F" w14:textId="77777777" w:rsidR="0007209C" w:rsidRDefault="0007209C" w:rsidP="0007209C">
      <w:pPr>
        <w:spacing w:line="240" w:lineRule="auto"/>
        <w:ind w:left="720" w:hanging="720"/>
      </w:pPr>
      <w:r>
        <w:t>[49]</w:t>
      </w:r>
      <w:r>
        <w:tab/>
        <w:t xml:space="preserve">K. Bowyer. December 2014). </w:t>
      </w:r>
      <w:r w:rsidRPr="0007209C">
        <w:rPr>
          <w:i/>
        </w:rPr>
        <w:t>Ethics and Computing</w:t>
      </w:r>
      <w:r>
        <w:t xml:space="preserve">. Available: </w:t>
      </w:r>
      <w:hyperlink r:id="rId19" w:history="1">
        <w:r w:rsidRPr="0007209C">
          <w:rPr>
            <w:rStyle w:val="Hyperlink"/>
          </w:rPr>
          <w:t>http://www3.nd.edu/~kwb/nsf-ufe/</w:t>
        </w:r>
      </w:hyperlink>
    </w:p>
    <w:p w14:paraId="3FF6AB63" w14:textId="77777777" w:rsidR="0007209C" w:rsidRDefault="0007209C" w:rsidP="0007209C">
      <w:pPr>
        <w:spacing w:line="240" w:lineRule="auto"/>
        <w:ind w:left="720" w:hanging="720"/>
      </w:pPr>
      <w:r>
        <w:t>[50]</w:t>
      </w:r>
      <w:r>
        <w:tab/>
        <w:t xml:space="preserve">Center for Engineering Ethics and Society. (2007, January 2015). </w:t>
      </w:r>
      <w:r w:rsidRPr="0007209C">
        <w:rPr>
          <w:i/>
        </w:rPr>
        <w:t>Online Ethics Center for Engineering and Science</w:t>
      </w:r>
      <w:r>
        <w:t xml:space="preserve">. Available: </w:t>
      </w:r>
      <w:hyperlink r:id="rId20" w:history="1">
        <w:r w:rsidRPr="0007209C">
          <w:rPr>
            <w:rStyle w:val="Hyperlink"/>
          </w:rPr>
          <w:t>http://www.onlineethics.org/</w:t>
        </w:r>
      </w:hyperlink>
    </w:p>
    <w:p w14:paraId="7519C403" w14:textId="77777777" w:rsidR="0007209C" w:rsidRDefault="0007209C" w:rsidP="0007209C">
      <w:pPr>
        <w:spacing w:line="240" w:lineRule="auto"/>
        <w:ind w:left="720" w:hanging="720"/>
      </w:pPr>
      <w:r>
        <w:t>[51]</w:t>
      </w:r>
      <w:r>
        <w:tab/>
        <w:t>C. Douce</w:t>
      </w:r>
      <w:r w:rsidRPr="0007209C">
        <w:rPr>
          <w:i/>
        </w:rPr>
        <w:t>, et al.</w:t>
      </w:r>
      <w:r>
        <w:t xml:space="preserve">, "Automatic test-based assessment of programming: A review," </w:t>
      </w:r>
      <w:r w:rsidRPr="0007209C">
        <w:rPr>
          <w:i/>
        </w:rPr>
        <w:t xml:space="preserve">J. Educ. Resour. Comput., </w:t>
      </w:r>
      <w:r>
        <w:t>vol. 5, p. 4, 2005.</w:t>
      </w:r>
    </w:p>
    <w:p w14:paraId="78819921" w14:textId="77777777" w:rsidR="0007209C" w:rsidRDefault="0007209C" w:rsidP="0007209C">
      <w:pPr>
        <w:spacing w:line="240" w:lineRule="auto"/>
        <w:ind w:left="720" w:hanging="720"/>
      </w:pPr>
      <w:r>
        <w:t>[52]</w:t>
      </w:r>
      <w:r>
        <w:tab/>
        <w:t>S. H. Edwards, "Using software testing to move students from trial-and-error to reflection-in-action," presented at the Proceedings of the 35th SIGCSE technical symposium on Computer science education, Norfolk, Virginia, USA, 2004.</w:t>
      </w:r>
    </w:p>
    <w:p w14:paraId="1EDC7283" w14:textId="77777777" w:rsidR="0007209C" w:rsidRDefault="0007209C" w:rsidP="0007209C">
      <w:pPr>
        <w:spacing w:line="240" w:lineRule="auto"/>
        <w:ind w:left="720" w:hanging="720"/>
      </w:pPr>
      <w:r>
        <w:t>[53]</w:t>
      </w:r>
      <w:r>
        <w:tab/>
        <w:t>S. H. Edwards</w:t>
      </w:r>
      <w:r w:rsidRPr="0007209C">
        <w:rPr>
          <w:i/>
        </w:rPr>
        <w:t>, et al.</w:t>
      </w:r>
      <w:r>
        <w:t xml:space="preserve">, "Experiences using test-driven development with an automated grader," </w:t>
      </w:r>
      <w:r w:rsidRPr="0007209C">
        <w:rPr>
          <w:i/>
        </w:rPr>
        <w:t xml:space="preserve">J. Comput. Sci. Coll., </w:t>
      </w:r>
      <w:r>
        <w:t>vol. 22, pp. 44-50, 2007.</w:t>
      </w:r>
    </w:p>
    <w:p w14:paraId="0A21D83F" w14:textId="77777777" w:rsidR="0007209C" w:rsidRDefault="0007209C" w:rsidP="0007209C">
      <w:pPr>
        <w:spacing w:line="240" w:lineRule="auto"/>
        <w:ind w:left="720" w:hanging="720"/>
      </w:pPr>
      <w:r>
        <w:t>[54]</w:t>
      </w:r>
      <w:r>
        <w:tab/>
        <w:t>B. D. Jones, "The MUSIC model of academic motivation: User guide to assessing the MUSIC model components," ed. Blacksburg, VA., 2014.</w:t>
      </w:r>
    </w:p>
    <w:p w14:paraId="4F719565" w14:textId="77777777" w:rsidR="0007209C" w:rsidRDefault="0007209C" w:rsidP="0007209C">
      <w:pPr>
        <w:spacing w:line="240" w:lineRule="auto"/>
        <w:ind w:left="720" w:hanging="720"/>
      </w:pPr>
      <w:r>
        <w:t>[55]</w:t>
      </w:r>
      <w:r>
        <w:tab/>
        <w:t>B. D. Jones, "Strategies to implement a motivation model and increase student engagement," presented at the annual meeting of the International Society for Exploring Teaching and Learning, Nashville, TN, 2010.</w:t>
      </w:r>
    </w:p>
    <w:p w14:paraId="537D197C" w14:textId="77777777" w:rsidR="0007209C" w:rsidRDefault="0007209C" w:rsidP="0007209C">
      <w:pPr>
        <w:spacing w:line="240" w:lineRule="auto"/>
        <w:ind w:left="720" w:hanging="720"/>
      </w:pPr>
      <w:r>
        <w:lastRenderedPageBreak/>
        <w:t>[56]</w:t>
      </w:r>
      <w:r>
        <w:tab/>
        <w:t>B. D. Jones</w:t>
      </w:r>
      <w:r w:rsidRPr="0007209C">
        <w:rPr>
          <w:i/>
        </w:rPr>
        <w:t>, et al.</w:t>
      </w:r>
      <w:r>
        <w:t xml:space="preserve">, "The effects of a collaborative problem-based learning experience on students’ motivation in engineering capstone courses," </w:t>
      </w:r>
      <w:r w:rsidRPr="0007209C">
        <w:rPr>
          <w:i/>
        </w:rPr>
        <w:t xml:space="preserve">Interdisciplinary Journal of Problem-based Learning, </w:t>
      </w:r>
      <w:r>
        <w:t>vol. 7(2), 2013.</w:t>
      </w:r>
    </w:p>
    <w:p w14:paraId="01478311" w14:textId="77777777" w:rsidR="0007209C" w:rsidRDefault="0007209C" w:rsidP="0007209C">
      <w:pPr>
        <w:spacing w:line="240" w:lineRule="auto"/>
        <w:ind w:left="720" w:hanging="720"/>
      </w:pPr>
      <w:r>
        <w:t>[57]</w:t>
      </w:r>
      <w:r>
        <w:tab/>
        <w:t xml:space="preserve">B. D. Jones and G. E. Skaggs, "Measuring students’ motivation: Development of and validity evidence for the MUSIC Model of Academic Motivation Inventory," </w:t>
      </w:r>
      <w:r w:rsidRPr="0007209C">
        <w:rPr>
          <w:i/>
        </w:rPr>
        <w:t xml:space="preserve">The International Journal of Educational and Psychological Assessment, </w:t>
      </w:r>
      <w:r>
        <w:t>In press.</w:t>
      </w:r>
    </w:p>
    <w:p w14:paraId="2F7BCE90" w14:textId="77777777" w:rsidR="0007209C" w:rsidRDefault="0007209C" w:rsidP="0007209C">
      <w:pPr>
        <w:spacing w:line="240" w:lineRule="auto"/>
        <w:ind w:left="720" w:hanging="720"/>
      </w:pPr>
      <w:r>
        <w:t>[58]</w:t>
      </w:r>
      <w:r>
        <w:tab/>
        <w:t>B. D. Jones and J. L. Wilkins., "Validity evidence for the use of a motivation inventory with middle school students," presented at the annual meeting of the Society for the Study of Motivation (Poster), Washington, D.C., 2013.</w:t>
      </w:r>
    </w:p>
    <w:p w14:paraId="3BB0244F" w14:textId="77777777" w:rsidR="0007209C" w:rsidRDefault="0007209C" w:rsidP="0007209C">
      <w:pPr>
        <w:spacing w:line="240" w:lineRule="auto"/>
        <w:ind w:left="720" w:hanging="720"/>
      </w:pPr>
      <w:r>
        <w:t>[59]</w:t>
      </w:r>
      <w:r>
        <w:tab/>
        <w:t xml:space="preserve">P. R. Pintrich, "A conceptual framework for assessing motivation and self-regulated learning in college students," </w:t>
      </w:r>
      <w:r w:rsidRPr="0007209C">
        <w:rPr>
          <w:i/>
        </w:rPr>
        <w:t xml:space="preserve">Educational Psychology Review </w:t>
      </w:r>
      <w:r>
        <w:t>vol. 16, 385–407 2004.</w:t>
      </w:r>
    </w:p>
    <w:p w14:paraId="6F6DC04D" w14:textId="77777777" w:rsidR="0007209C" w:rsidRDefault="0007209C" w:rsidP="0007209C">
      <w:pPr>
        <w:spacing w:line="240" w:lineRule="auto"/>
        <w:ind w:left="720" w:hanging="720"/>
      </w:pPr>
      <w:r>
        <w:t>[60]</w:t>
      </w:r>
      <w:r>
        <w:tab/>
        <w:t xml:space="preserve">A. R. Artino. (2005, September 28, 2012). Review of the motivated strategies for learning questionnaire. Available: </w:t>
      </w:r>
      <w:hyperlink r:id="rId21" w:history="1">
        <w:r w:rsidRPr="0007209C">
          <w:rPr>
            <w:rStyle w:val="Hyperlink"/>
          </w:rPr>
          <w:t>http://search.proquest.com/docview/62004605?accountid=14826</w:t>
        </w:r>
      </w:hyperlink>
    </w:p>
    <w:p w14:paraId="60774B26" w14:textId="77777777" w:rsidR="0007209C" w:rsidRDefault="0007209C" w:rsidP="0007209C">
      <w:pPr>
        <w:spacing w:line="240" w:lineRule="auto"/>
        <w:ind w:left="720" w:hanging="720"/>
      </w:pPr>
      <w:r>
        <w:t>[61]</w:t>
      </w:r>
      <w:r>
        <w:tab/>
        <w:t>M. L. Cooper</w:t>
      </w:r>
      <w:r w:rsidRPr="0007209C">
        <w:rPr>
          <w:i/>
        </w:rPr>
        <w:t>, et al.</w:t>
      </w:r>
      <w:r>
        <w:t xml:space="preserve">, "Open source software and the algorithm visualization community," </w:t>
      </w:r>
      <w:r w:rsidRPr="0007209C">
        <w:rPr>
          <w:i/>
        </w:rPr>
        <w:t xml:space="preserve">Science of Computer Programming, </w:t>
      </w:r>
      <w:r>
        <w:t>vol. 88, pp. 82-91, 2014.</w:t>
      </w:r>
    </w:p>
    <w:p w14:paraId="5B8AD056" w14:textId="77777777" w:rsidR="0007209C" w:rsidRDefault="0007209C" w:rsidP="0007209C">
      <w:pPr>
        <w:spacing w:line="240" w:lineRule="auto"/>
        <w:ind w:left="720" w:hanging="720"/>
      </w:pPr>
      <w:r>
        <w:t>[62]</w:t>
      </w:r>
      <w:r>
        <w:tab/>
        <w:t>E. Fouh</w:t>
      </w:r>
      <w:r w:rsidRPr="0007209C">
        <w:rPr>
          <w:i/>
        </w:rPr>
        <w:t>, et al.</w:t>
      </w:r>
      <w:r>
        <w:t xml:space="preserve">, "The role of visualization in computer science education," </w:t>
      </w:r>
      <w:r w:rsidRPr="0007209C">
        <w:rPr>
          <w:i/>
        </w:rPr>
        <w:t xml:space="preserve">Computers in the Schools, </w:t>
      </w:r>
      <w:r>
        <w:t>vol. 29, pp. 95-117, 2012.</w:t>
      </w:r>
    </w:p>
    <w:p w14:paraId="776763C8" w14:textId="77777777" w:rsidR="0007209C" w:rsidRDefault="0007209C" w:rsidP="0007209C">
      <w:pPr>
        <w:spacing w:line="240" w:lineRule="auto"/>
        <w:ind w:left="720" w:hanging="720"/>
      </w:pPr>
      <w:r>
        <w:t>[63]</w:t>
      </w:r>
      <w:r>
        <w:tab/>
        <w:t>C. A. Shaffer</w:t>
      </w:r>
      <w:r w:rsidRPr="0007209C">
        <w:rPr>
          <w:i/>
        </w:rPr>
        <w:t>, et al.</w:t>
      </w:r>
      <w:r>
        <w:t>, "Building an online educational community for algorithm visualization," presented at the Proceedings of the 41st ACM technical symposium on Computer science education, Milwaukee, Wisconsin, USA, 2010.</w:t>
      </w:r>
    </w:p>
    <w:p w14:paraId="546BE91D" w14:textId="77777777" w:rsidR="0007209C" w:rsidRDefault="0007209C" w:rsidP="0007209C">
      <w:pPr>
        <w:spacing w:line="240" w:lineRule="auto"/>
        <w:ind w:left="720" w:hanging="720"/>
      </w:pPr>
      <w:r>
        <w:t>[64]</w:t>
      </w:r>
      <w:r>
        <w:tab/>
        <w:t>C. A. Shaffer</w:t>
      </w:r>
      <w:r w:rsidRPr="0007209C">
        <w:rPr>
          <w:i/>
        </w:rPr>
        <w:t>, et al.</w:t>
      </w:r>
      <w:r>
        <w:t>, "Algorithm visualization: a report on the state of the field"," presented at the SIGCSE '07: Proceedings of the 38th SIGCSE technical symposium on Computer science education,, New York, NY, USA, 2007.</w:t>
      </w:r>
    </w:p>
    <w:p w14:paraId="4ADAE84F" w14:textId="77777777" w:rsidR="0007209C" w:rsidRDefault="0007209C" w:rsidP="0007209C">
      <w:pPr>
        <w:spacing w:line="240" w:lineRule="auto"/>
        <w:ind w:left="720" w:hanging="720"/>
      </w:pPr>
      <w:r>
        <w:t>[65]</w:t>
      </w:r>
      <w:r>
        <w:tab/>
        <w:t>C. A. Shaffer</w:t>
      </w:r>
      <w:r w:rsidRPr="0007209C">
        <w:rPr>
          <w:i/>
        </w:rPr>
        <w:t>, et al.</w:t>
      </w:r>
      <w:r>
        <w:t>, "Getting algorithm visualizations into the classroom," presented at the Proceedings of the 42nd ACM Technical Symposium on Computer Science Education - SIGCSE '11, Dallas, TX, USA, 2011.</w:t>
      </w:r>
    </w:p>
    <w:p w14:paraId="4B0EF252" w14:textId="77777777" w:rsidR="0007209C" w:rsidRDefault="0007209C" w:rsidP="0007209C">
      <w:pPr>
        <w:spacing w:line="240" w:lineRule="auto"/>
        <w:ind w:left="720" w:hanging="720"/>
      </w:pPr>
      <w:r>
        <w:t>[66]</w:t>
      </w:r>
      <w:r>
        <w:tab/>
        <w:t>C. A. Shaffer</w:t>
      </w:r>
      <w:r w:rsidRPr="0007209C">
        <w:rPr>
          <w:i/>
        </w:rPr>
        <w:t>, et al.</w:t>
      </w:r>
      <w:r>
        <w:t>, " Truly Interactive Textbooks for Computer Science Education," presented at the Proceedings of the Sixth Program Visualization Workshop, Darmstadt, Germany, 2011.</w:t>
      </w:r>
    </w:p>
    <w:p w14:paraId="1773028B" w14:textId="77777777" w:rsidR="0007209C" w:rsidRDefault="0007209C" w:rsidP="0007209C">
      <w:pPr>
        <w:spacing w:line="240" w:lineRule="auto"/>
        <w:ind w:left="720" w:hanging="720"/>
      </w:pPr>
      <w:r>
        <w:t>[67]</w:t>
      </w:r>
      <w:r>
        <w:tab/>
        <w:t>C. A. Shaffer</w:t>
      </w:r>
      <w:r w:rsidRPr="0007209C">
        <w:rPr>
          <w:i/>
        </w:rPr>
        <w:t>, et al.</w:t>
      </w:r>
      <w:r>
        <w:t>, "OpenDSA," presented at the Proceedings of the 11th Koli Calling International Conference on Computing Education Research - Koli Calling '11, Koli, Finland, 2011.</w:t>
      </w:r>
    </w:p>
    <w:p w14:paraId="32353E4D" w14:textId="77777777" w:rsidR="0007209C" w:rsidRDefault="0007209C" w:rsidP="0007209C">
      <w:pPr>
        <w:spacing w:line="240" w:lineRule="auto"/>
        <w:ind w:left="720" w:hanging="720"/>
      </w:pPr>
      <w:r>
        <w:t>[68]</w:t>
      </w:r>
      <w:r>
        <w:tab/>
        <w:t>E. Fouh</w:t>
      </w:r>
      <w:r w:rsidRPr="0007209C">
        <w:rPr>
          <w:i/>
        </w:rPr>
        <w:t>, et al.</w:t>
      </w:r>
      <w:r>
        <w:t xml:space="preserve">, "Exploring students learning behavior with an interactive etextbook in computer science courses," </w:t>
      </w:r>
      <w:r w:rsidRPr="0007209C">
        <w:rPr>
          <w:i/>
        </w:rPr>
        <w:t xml:space="preserve">Computers in Human Behavior, </w:t>
      </w:r>
      <w:r>
        <w:t>vol. 41, pp. 478-485, 2014.</w:t>
      </w:r>
    </w:p>
    <w:p w14:paraId="3FA3E577" w14:textId="77777777" w:rsidR="0007209C" w:rsidRDefault="0007209C" w:rsidP="0007209C">
      <w:pPr>
        <w:spacing w:line="240" w:lineRule="auto"/>
        <w:ind w:left="720" w:hanging="720"/>
      </w:pPr>
      <w:r>
        <w:t>[69]</w:t>
      </w:r>
      <w:r>
        <w:tab/>
        <w:t>S. Hall</w:t>
      </w:r>
      <w:r w:rsidRPr="0007209C">
        <w:rPr>
          <w:i/>
        </w:rPr>
        <w:t>, et al.</w:t>
      </w:r>
      <w:r>
        <w:t>, "Education Innovation for Data Structures and Algorithms Courses," presented at the Proceedings of ASEE Annual Conference, Atlanta, GA, 2013.</w:t>
      </w:r>
    </w:p>
    <w:p w14:paraId="0DA6E9BD" w14:textId="77777777" w:rsidR="0007209C" w:rsidRDefault="0007209C" w:rsidP="0007209C">
      <w:pPr>
        <w:spacing w:line="240" w:lineRule="auto"/>
        <w:ind w:left="720" w:hanging="720"/>
      </w:pPr>
      <w:r>
        <w:t>[70]</w:t>
      </w:r>
      <w:r>
        <w:tab/>
        <w:t>E. Tilevich</w:t>
      </w:r>
      <w:r w:rsidRPr="0007209C">
        <w:rPr>
          <w:i/>
        </w:rPr>
        <w:t>, et al.</w:t>
      </w:r>
      <w:r>
        <w:t>, "Creating stimulating, relevant, and manageable introductory computer science projects that utilize real-time web-based data (abstract only)," presented at the Proceedings of the 45th ACM technical symposium on Computer science education, Atlanta, Georgia, USA, 2014.</w:t>
      </w:r>
    </w:p>
    <w:p w14:paraId="5761B387" w14:textId="77777777" w:rsidR="0007209C" w:rsidRDefault="0007209C" w:rsidP="0007209C">
      <w:pPr>
        <w:spacing w:line="240" w:lineRule="auto"/>
        <w:ind w:left="720" w:hanging="720"/>
      </w:pPr>
      <w:r>
        <w:t>[71]</w:t>
      </w:r>
      <w:r>
        <w:tab/>
        <w:t>E. Tilevich</w:t>
      </w:r>
      <w:r w:rsidRPr="0007209C">
        <w:rPr>
          <w:i/>
        </w:rPr>
        <w:t>, et al.</w:t>
      </w:r>
      <w:r>
        <w:t>, "Creating stimulating, relevant, and manageable introductory computer science projects that utilize real-time large, web-based datasets (abstract only)," presented at the Proceedings of the 46th ACM technical symposium on Computer science education, Kansas City, Missouri, USA, 2015.</w:t>
      </w:r>
    </w:p>
    <w:p w14:paraId="5A3120E7" w14:textId="77777777" w:rsidR="0007209C" w:rsidRDefault="0007209C" w:rsidP="0007209C">
      <w:pPr>
        <w:spacing w:line="240" w:lineRule="auto"/>
        <w:ind w:left="720" w:hanging="720"/>
      </w:pPr>
      <w:r>
        <w:t>[72]</w:t>
      </w:r>
      <w:r>
        <w:tab/>
        <w:t>J. V. Ernst</w:t>
      </w:r>
      <w:r w:rsidRPr="0007209C">
        <w:rPr>
          <w:i/>
        </w:rPr>
        <w:t>, et al.</w:t>
      </w:r>
      <w:r>
        <w:t>, "Professional development system design for grades 6-12 technology, engineering, and design educators," presented at the American Society for Engineering Education Annual Conference and Exposition, 2013.</w:t>
      </w:r>
    </w:p>
    <w:p w14:paraId="29C8161C" w14:textId="77777777" w:rsidR="0007209C" w:rsidRDefault="0007209C" w:rsidP="0007209C">
      <w:pPr>
        <w:spacing w:line="240" w:lineRule="auto"/>
        <w:ind w:left="720" w:hanging="720"/>
      </w:pPr>
      <w:r>
        <w:t>[73]</w:t>
      </w:r>
      <w:r>
        <w:tab/>
        <w:t>J. V. Ernst, "Authentic assessment in performance-based stem education activities," presented at the Scaling STEM: Transforming Education Matters Annual Conference, 2012.</w:t>
      </w:r>
    </w:p>
    <w:p w14:paraId="7C0501FD" w14:textId="77777777" w:rsidR="0007209C" w:rsidRDefault="0007209C" w:rsidP="0007209C">
      <w:pPr>
        <w:spacing w:line="240" w:lineRule="auto"/>
        <w:ind w:left="720" w:hanging="720"/>
      </w:pPr>
      <w:r>
        <w:t>[74]</w:t>
      </w:r>
      <w:r>
        <w:tab/>
        <w:t>L. Segedin</w:t>
      </w:r>
      <w:r w:rsidRPr="0007209C">
        <w:rPr>
          <w:i/>
        </w:rPr>
        <w:t>, et al.</w:t>
      </w:r>
      <w:r>
        <w:t>, "Transforming teaching through implementing inquiry: A national board-aligned professional development system," presented at the Association for Career and Technical Education Research, 2013.</w:t>
      </w:r>
    </w:p>
    <w:p w14:paraId="672A5499" w14:textId="77777777" w:rsidR="0007209C" w:rsidRDefault="0007209C" w:rsidP="0007209C">
      <w:pPr>
        <w:spacing w:line="240" w:lineRule="auto"/>
        <w:ind w:left="720" w:hanging="720"/>
      </w:pPr>
    </w:p>
    <w:bookmarkEnd w:id="46"/>
    <w:p w14:paraId="5DFC5E00" w14:textId="77777777" w:rsidR="00A92B35" w:rsidRDefault="00750D53">
      <w:r>
        <w:lastRenderedPageBreak/>
        <w:fldChar w:fldCharType="end"/>
      </w:r>
    </w:p>
    <w:sectPr w:rsidR="00A92B35" w:rsidSect="0054233B">
      <w:footerReference w:type="default" r:id="rId22"/>
      <w:pgSz w:w="12240" w:h="15840"/>
      <w:pgMar w:top="1440" w:right="1080" w:bottom="1440" w:left="1080" w:header="72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fura" w:date="2015-11-21T08:29:00Z" w:initials="k">
    <w:p w14:paraId="67AF5A09" w14:textId="4D1E0673" w:rsidR="006656F0" w:rsidRDefault="006656F0">
      <w:pPr>
        <w:pStyle w:val="CommentText"/>
      </w:pPr>
      <w:r>
        <w:rPr>
          <w:rStyle w:val="CommentReference"/>
        </w:rPr>
        <w:annotationRef/>
      </w:r>
      <w:r>
        <w:rPr>
          <w:noProof/>
        </w:rPr>
        <w:t>Cory: need reference(s) here.</w:t>
      </w:r>
    </w:p>
  </w:comment>
  <w:comment w:id="1" w:author="kafura" w:date="2015-11-21T08:11:00Z" w:initials="k">
    <w:p w14:paraId="140AA9BC" w14:textId="781E5E05" w:rsidR="006656F0" w:rsidRDefault="006656F0">
      <w:pPr>
        <w:pStyle w:val="CommentText"/>
      </w:pPr>
      <w:r>
        <w:rPr>
          <w:rStyle w:val="CommentReference"/>
        </w:rPr>
        <w:annotationRef/>
      </w:r>
      <w:r>
        <w:rPr>
          <w:noProof/>
        </w:rPr>
        <w:t xml:space="preserve">Cory: add 2-3 more examples here. </w:t>
      </w:r>
    </w:p>
  </w:comment>
  <w:comment w:id="2" w:author="kafura" w:date="2015-11-21T08:28:00Z" w:initials="k">
    <w:p w14:paraId="16F38AC4" w14:textId="181F3295" w:rsidR="006656F0" w:rsidRDefault="006656F0">
      <w:pPr>
        <w:pStyle w:val="CommentText"/>
      </w:pPr>
      <w:r>
        <w:rPr>
          <w:rStyle w:val="CommentReference"/>
        </w:rPr>
        <w:annotationRef/>
      </w:r>
      <w:r>
        <w:rPr>
          <w:noProof/>
        </w:rPr>
        <w:t>Cory: need reference here to support this.</w:t>
      </w:r>
    </w:p>
  </w:comment>
  <w:comment w:id="38" w:author="kafura" w:date="2015-11-11T14:27:00Z" w:initials="k">
    <w:p w14:paraId="18EE52A5" w14:textId="0AD623BA" w:rsidR="006656F0" w:rsidRDefault="006656F0">
      <w:pPr>
        <w:pStyle w:val="CommentText"/>
      </w:pPr>
      <w:r>
        <w:rPr>
          <w:rStyle w:val="CommentReference"/>
        </w:rPr>
        <w:annotationRef/>
      </w:r>
      <w:r>
        <w:rPr>
          <w:noProof/>
        </w:rPr>
        <w:t>Cliff: Keep this??</w:t>
      </w:r>
    </w:p>
  </w:comment>
  <w:comment w:id="39" w:author="kafura" w:date="2015-11-20T11:40:00Z" w:initials="k">
    <w:p w14:paraId="4520B60A" w14:textId="12F46498" w:rsidR="006656F0" w:rsidRDefault="006656F0">
      <w:pPr>
        <w:pStyle w:val="CommentText"/>
      </w:pPr>
      <w:r>
        <w:rPr>
          <w:rStyle w:val="CommentReference"/>
        </w:rPr>
        <w:annotationRef/>
      </w:r>
      <w:r>
        <w:rPr>
          <w:noProof/>
        </w:rPr>
        <w:t>Need to update this section</w:t>
      </w:r>
    </w:p>
  </w:comment>
  <w:comment w:id="40" w:author="kafura" w:date="2015-11-21T08:42:00Z" w:initials="k">
    <w:p w14:paraId="3D41A93A" w14:textId="46ADBD28" w:rsidR="006656F0" w:rsidRDefault="006656F0">
      <w:pPr>
        <w:pStyle w:val="CommentText"/>
      </w:pPr>
      <w:r>
        <w:rPr>
          <w:rStyle w:val="CommentReference"/>
        </w:rPr>
        <w:annotationRef/>
      </w:r>
      <w:r>
        <w:t>Cory: need to flesh this section out.</w:t>
      </w:r>
    </w:p>
  </w:comment>
  <w:comment w:id="42" w:author="kafura" w:date="2015-11-21T08:43:00Z" w:initials="k">
    <w:p w14:paraId="4E10A4DF" w14:textId="740CCCB4" w:rsidR="006656F0" w:rsidRDefault="006656F0">
      <w:pPr>
        <w:pStyle w:val="CommentText"/>
      </w:pPr>
      <w:r>
        <w:rPr>
          <w:rStyle w:val="CommentReference"/>
        </w:rPr>
        <w:annotationRef/>
      </w:r>
      <w:r>
        <w:t>The below material needs to be meshed with what is immediately above.</w:t>
      </w:r>
    </w:p>
  </w:comment>
  <w:comment w:id="43" w:author="Dennis Kafura" w:date="2015-11-10T08:38:00Z" w:initials="DK">
    <w:p w14:paraId="64EFC833" w14:textId="77777777" w:rsidR="006656F0" w:rsidRDefault="006656F0">
      <w:pPr>
        <w:pStyle w:val="CommentText"/>
      </w:pPr>
      <w:r>
        <w:rPr>
          <w:rStyle w:val="CommentReference"/>
        </w:rPr>
        <w:annotationRef/>
      </w:r>
      <w:r>
        <w:t>Needs to be revised to match new proposed work</w:t>
      </w:r>
    </w:p>
  </w:comment>
  <w:comment w:id="44" w:author="Dennis Kafura" w:date="2015-11-10T08:38:00Z" w:initials="DK">
    <w:p w14:paraId="5DE047DC" w14:textId="77777777" w:rsidR="006656F0" w:rsidRDefault="006656F0">
      <w:pPr>
        <w:pStyle w:val="CommentText"/>
      </w:pPr>
      <w:r>
        <w:rPr>
          <w:rStyle w:val="CommentReference"/>
        </w:rPr>
        <w:annotationRef/>
      </w:r>
      <w:r>
        <w:t>Needs to be revised to match current project steps</w:t>
      </w:r>
    </w:p>
  </w:comment>
  <w:comment w:id="45" w:author="Dennis Kafura" w:date="2015-11-10T08:38:00Z" w:initials="DK">
    <w:p w14:paraId="00319C04" w14:textId="77777777" w:rsidR="006656F0" w:rsidRDefault="006656F0">
      <w:pPr>
        <w:pStyle w:val="CommentText"/>
      </w:pPr>
      <w:r>
        <w:rPr>
          <w:rStyle w:val="CommentReference"/>
        </w:rPr>
        <w:annotationRef/>
      </w:r>
      <w:r>
        <w:t>Minor updates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F5A09" w15:done="0"/>
  <w15:commentEx w15:paraId="140AA9BC" w15:done="0"/>
  <w15:commentEx w15:paraId="16F38AC4" w15:done="0"/>
  <w15:commentEx w15:paraId="18EE52A5" w15:done="0"/>
  <w15:commentEx w15:paraId="4520B60A" w15:done="0"/>
  <w15:commentEx w15:paraId="3D41A93A" w15:done="0"/>
  <w15:commentEx w15:paraId="4E10A4DF" w15:done="0"/>
  <w15:commentEx w15:paraId="64EFC833" w15:done="0"/>
  <w15:commentEx w15:paraId="5DE047DC" w15:done="0"/>
  <w15:commentEx w15:paraId="00319C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A8D8C" w14:textId="77777777" w:rsidR="00AB04E1" w:rsidRDefault="00AB04E1">
      <w:pPr>
        <w:spacing w:line="240" w:lineRule="auto"/>
      </w:pPr>
      <w:r>
        <w:separator/>
      </w:r>
    </w:p>
  </w:endnote>
  <w:endnote w:type="continuationSeparator" w:id="0">
    <w:p w14:paraId="3A5C1C4B" w14:textId="77777777" w:rsidR="00AB04E1" w:rsidRDefault="00AB0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F67F0" w14:textId="77777777" w:rsidR="006656F0" w:rsidRDefault="006656F0">
    <w:pPr>
      <w:jc w:val="right"/>
    </w:pPr>
    <w:r>
      <w:fldChar w:fldCharType="begin"/>
    </w:r>
    <w:r>
      <w:instrText>PAGE</w:instrText>
    </w:r>
    <w:r>
      <w:fldChar w:fldCharType="separate"/>
    </w:r>
    <w:r w:rsidR="00A115A5">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8409E" w14:textId="77777777" w:rsidR="00AB04E1" w:rsidRDefault="00AB04E1">
      <w:pPr>
        <w:spacing w:line="240" w:lineRule="auto"/>
      </w:pPr>
      <w:r>
        <w:separator/>
      </w:r>
    </w:p>
  </w:footnote>
  <w:footnote w:type="continuationSeparator" w:id="0">
    <w:p w14:paraId="202C1459" w14:textId="77777777" w:rsidR="00AB04E1" w:rsidRDefault="00AB04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5CAC"/>
    <w:multiLevelType w:val="multilevel"/>
    <w:tmpl w:val="0268CA86"/>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08D63B93"/>
    <w:multiLevelType w:val="multilevel"/>
    <w:tmpl w:val="CCF68002"/>
    <w:lvl w:ilvl="0">
      <w:start w:val="1"/>
      <w:numFmt w:val="bullet"/>
      <w:pStyle w:val="NSFBullet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9651E4D"/>
    <w:multiLevelType w:val="multilevel"/>
    <w:tmpl w:val="7274597A"/>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15:restartNumberingAfterBreak="0">
    <w:nsid w:val="0D925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A102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C46DBA"/>
    <w:multiLevelType w:val="multilevel"/>
    <w:tmpl w:val="873C9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954632"/>
    <w:multiLevelType w:val="multilevel"/>
    <w:tmpl w:val="58A66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CD3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EA5F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4547F7"/>
    <w:multiLevelType w:val="multilevel"/>
    <w:tmpl w:val="1668DAEC"/>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B5C6E5D"/>
    <w:multiLevelType w:val="multilevel"/>
    <w:tmpl w:val="6FCA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B5C756B"/>
    <w:multiLevelType w:val="multilevel"/>
    <w:tmpl w:val="ABBE0886"/>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2" w15:restartNumberingAfterBreak="0">
    <w:nsid w:val="3C8F0B79"/>
    <w:multiLevelType w:val="hybridMultilevel"/>
    <w:tmpl w:val="54B2BAFE"/>
    <w:lvl w:ilvl="0" w:tplc="C19AB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7F6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AF7084"/>
    <w:multiLevelType w:val="hybridMultilevel"/>
    <w:tmpl w:val="9F6A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410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8941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DB222C"/>
    <w:multiLevelType w:val="multilevel"/>
    <w:tmpl w:val="6D62D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D065270"/>
    <w:multiLevelType w:val="multilevel"/>
    <w:tmpl w:val="A2FAD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07B6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353E52"/>
    <w:multiLevelType w:val="hybridMultilevel"/>
    <w:tmpl w:val="D9205D62"/>
    <w:lvl w:ilvl="0" w:tplc="D6EA7498">
      <w:start w:val="1"/>
      <w:numFmt w:val="decimal"/>
      <w:pStyle w:val="NSF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F84231"/>
    <w:multiLevelType w:val="multilevel"/>
    <w:tmpl w:val="1CE28D8A"/>
    <w:lvl w:ilvl="0">
      <w:start w:val="5"/>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3" w15:restartNumberingAfterBreak="0">
    <w:nsid w:val="7C9378B7"/>
    <w:multiLevelType w:val="multilevel"/>
    <w:tmpl w:val="B4A0F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CE10B91"/>
    <w:multiLevelType w:val="hybridMultilevel"/>
    <w:tmpl w:val="9846501A"/>
    <w:lvl w:ilvl="0" w:tplc="7CC06B7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1"/>
  </w:num>
  <w:num w:numId="4">
    <w:abstractNumId w:val="18"/>
  </w:num>
  <w:num w:numId="5">
    <w:abstractNumId w:val="17"/>
  </w:num>
  <w:num w:numId="6">
    <w:abstractNumId w:val="5"/>
  </w:num>
  <w:num w:numId="7">
    <w:abstractNumId w:val="10"/>
  </w:num>
  <w:num w:numId="8">
    <w:abstractNumId w:val="23"/>
  </w:num>
  <w:num w:numId="9">
    <w:abstractNumId w:val="6"/>
  </w:num>
  <w:num w:numId="10">
    <w:abstractNumId w:val="2"/>
  </w:num>
  <w:num w:numId="11">
    <w:abstractNumId w:val="0"/>
  </w:num>
  <w:num w:numId="12">
    <w:abstractNumId w:val="22"/>
  </w:num>
  <w:num w:numId="13">
    <w:abstractNumId w:val="20"/>
  </w:num>
  <w:num w:numId="14">
    <w:abstractNumId w:val="7"/>
  </w:num>
  <w:num w:numId="15">
    <w:abstractNumId w:val="15"/>
  </w:num>
  <w:num w:numId="16">
    <w:abstractNumId w:val="3"/>
  </w:num>
  <w:num w:numId="17">
    <w:abstractNumId w:val="24"/>
  </w:num>
  <w:num w:numId="18">
    <w:abstractNumId w:val="4"/>
  </w:num>
  <w:num w:numId="19">
    <w:abstractNumId w:val="8"/>
  </w:num>
  <w:num w:numId="20">
    <w:abstractNumId w:val="19"/>
  </w:num>
  <w:num w:numId="21">
    <w:abstractNumId w:val="16"/>
  </w:num>
  <w:num w:numId="22">
    <w:abstractNumId w:val="13"/>
  </w:num>
  <w:num w:numId="23">
    <w:abstractNumId w:val="21"/>
  </w:num>
  <w:num w:numId="24">
    <w:abstractNumId w:val="12"/>
  </w:num>
  <w:num w:numId="2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fura">
    <w15:presenceInfo w15:providerId="None" w15:userId="kafura"/>
  </w15:person>
  <w15:person w15:author="acbart">
    <w15:presenceInfo w15:providerId="None" w15:userId="acb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Computational-Thinking.enl&lt;/item&gt;&lt;/Libraries&gt;&lt;/ENLibraries&gt;"/>
  </w:docVars>
  <w:rsids>
    <w:rsidRoot w:val="00A92B35"/>
    <w:rsid w:val="00003101"/>
    <w:rsid w:val="000051D6"/>
    <w:rsid w:val="00013176"/>
    <w:rsid w:val="00032576"/>
    <w:rsid w:val="000366B1"/>
    <w:rsid w:val="0004139A"/>
    <w:rsid w:val="000439FC"/>
    <w:rsid w:val="00051665"/>
    <w:rsid w:val="00051D9D"/>
    <w:rsid w:val="00064AAA"/>
    <w:rsid w:val="00066AE2"/>
    <w:rsid w:val="00071A40"/>
    <w:rsid w:val="0007209C"/>
    <w:rsid w:val="000865D4"/>
    <w:rsid w:val="00087FE7"/>
    <w:rsid w:val="000C0BF7"/>
    <w:rsid w:val="000C4DB1"/>
    <w:rsid w:val="000C6932"/>
    <w:rsid w:val="000C7250"/>
    <w:rsid w:val="000D5179"/>
    <w:rsid w:val="001136B7"/>
    <w:rsid w:val="00130BFB"/>
    <w:rsid w:val="00131B57"/>
    <w:rsid w:val="00150B3B"/>
    <w:rsid w:val="00152E1C"/>
    <w:rsid w:val="001551FE"/>
    <w:rsid w:val="001672D6"/>
    <w:rsid w:val="00186CA3"/>
    <w:rsid w:val="00186D23"/>
    <w:rsid w:val="001934A1"/>
    <w:rsid w:val="00195D97"/>
    <w:rsid w:val="001A56B2"/>
    <w:rsid w:val="001A56C7"/>
    <w:rsid w:val="001B0D5D"/>
    <w:rsid w:val="001B2247"/>
    <w:rsid w:val="001C3061"/>
    <w:rsid w:val="001D64FD"/>
    <w:rsid w:val="00201C13"/>
    <w:rsid w:val="00204571"/>
    <w:rsid w:val="00211BAA"/>
    <w:rsid w:val="002161B1"/>
    <w:rsid w:val="00220D01"/>
    <w:rsid w:val="00221246"/>
    <w:rsid w:val="002475A0"/>
    <w:rsid w:val="002537B4"/>
    <w:rsid w:val="0025658A"/>
    <w:rsid w:val="00264891"/>
    <w:rsid w:val="00277031"/>
    <w:rsid w:val="00280F21"/>
    <w:rsid w:val="0028744A"/>
    <w:rsid w:val="0029532A"/>
    <w:rsid w:val="002A3957"/>
    <w:rsid w:val="002C0D7C"/>
    <w:rsid w:val="002C116A"/>
    <w:rsid w:val="002C725C"/>
    <w:rsid w:val="00303DE0"/>
    <w:rsid w:val="00313042"/>
    <w:rsid w:val="00324C2C"/>
    <w:rsid w:val="00327284"/>
    <w:rsid w:val="00341D98"/>
    <w:rsid w:val="00352EED"/>
    <w:rsid w:val="00355110"/>
    <w:rsid w:val="00366F1A"/>
    <w:rsid w:val="003673C8"/>
    <w:rsid w:val="00374F1F"/>
    <w:rsid w:val="00390547"/>
    <w:rsid w:val="00397DBF"/>
    <w:rsid w:val="003A4713"/>
    <w:rsid w:val="003B05CB"/>
    <w:rsid w:val="003B428D"/>
    <w:rsid w:val="003C2EF4"/>
    <w:rsid w:val="003C3981"/>
    <w:rsid w:val="003D0E4E"/>
    <w:rsid w:val="003D6462"/>
    <w:rsid w:val="003E2F7C"/>
    <w:rsid w:val="003E71ED"/>
    <w:rsid w:val="003F0073"/>
    <w:rsid w:val="004112B0"/>
    <w:rsid w:val="0041137A"/>
    <w:rsid w:val="00420B9A"/>
    <w:rsid w:val="00423A2B"/>
    <w:rsid w:val="00442201"/>
    <w:rsid w:val="004559AE"/>
    <w:rsid w:val="004638C5"/>
    <w:rsid w:val="004677F5"/>
    <w:rsid w:val="0047183C"/>
    <w:rsid w:val="00473A50"/>
    <w:rsid w:val="00487CA4"/>
    <w:rsid w:val="004A58E0"/>
    <w:rsid w:val="004B27BD"/>
    <w:rsid w:val="004C0685"/>
    <w:rsid w:val="004C2986"/>
    <w:rsid w:val="004C528E"/>
    <w:rsid w:val="004F79EA"/>
    <w:rsid w:val="00526643"/>
    <w:rsid w:val="00526C14"/>
    <w:rsid w:val="00531059"/>
    <w:rsid w:val="0054233B"/>
    <w:rsid w:val="00547B47"/>
    <w:rsid w:val="00561BC2"/>
    <w:rsid w:val="0056402A"/>
    <w:rsid w:val="00573B45"/>
    <w:rsid w:val="00573F5F"/>
    <w:rsid w:val="0058651C"/>
    <w:rsid w:val="005A50DB"/>
    <w:rsid w:val="005B5951"/>
    <w:rsid w:val="005B7F29"/>
    <w:rsid w:val="005D20AB"/>
    <w:rsid w:val="005E2D99"/>
    <w:rsid w:val="006035F9"/>
    <w:rsid w:val="00616486"/>
    <w:rsid w:val="006261F9"/>
    <w:rsid w:val="00627822"/>
    <w:rsid w:val="00632E38"/>
    <w:rsid w:val="00644571"/>
    <w:rsid w:val="00650843"/>
    <w:rsid w:val="00653E67"/>
    <w:rsid w:val="006656F0"/>
    <w:rsid w:val="0066612B"/>
    <w:rsid w:val="00673DD2"/>
    <w:rsid w:val="00677CEE"/>
    <w:rsid w:val="006A6B54"/>
    <w:rsid w:val="006D57FA"/>
    <w:rsid w:val="006D6468"/>
    <w:rsid w:val="006E55A9"/>
    <w:rsid w:val="006E6982"/>
    <w:rsid w:val="006F6C5F"/>
    <w:rsid w:val="00714AE3"/>
    <w:rsid w:val="007224A7"/>
    <w:rsid w:val="00725341"/>
    <w:rsid w:val="00727C25"/>
    <w:rsid w:val="00743244"/>
    <w:rsid w:val="00745F03"/>
    <w:rsid w:val="00750D53"/>
    <w:rsid w:val="00761C30"/>
    <w:rsid w:val="007661FD"/>
    <w:rsid w:val="00773D17"/>
    <w:rsid w:val="0079083A"/>
    <w:rsid w:val="007B75D9"/>
    <w:rsid w:val="007C38D7"/>
    <w:rsid w:val="007C5A70"/>
    <w:rsid w:val="007C7776"/>
    <w:rsid w:val="007D1687"/>
    <w:rsid w:val="007D5F95"/>
    <w:rsid w:val="007E417C"/>
    <w:rsid w:val="007E7BC1"/>
    <w:rsid w:val="008024A9"/>
    <w:rsid w:val="00807D7D"/>
    <w:rsid w:val="00822E85"/>
    <w:rsid w:val="00825B50"/>
    <w:rsid w:val="00837C4B"/>
    <w:rsid w:val="00850321"/>
    <w:rsid w:val="008614DA"/>
    <w:rsid w:val="00863214"/>
    <w:rsid w:val="0088119C"/>
    <w:rsid w:val="00886865"/>
    <w:rsid w:val="00892FC0"/>
    <w:rsid w:val="008976FF"/>
    <w:rsid w:val="008B3BF4"/>
    <w:rsid w:val="008E07B1"/>
    <w:rsid w:val="008E31C9"/>
    <w:rsid w:val="008F7814"/>
    <w:rsid w:val="0091372C"/>
    <w:rsid w:val="00927919"/>
    <w:rsid w:val="00934E36"/>
    <w:rsid w:val="00935352"/>
    <w:rsid w:val="00941EEC"/>
    <w:rsid w:val="00944D97"/>
    <w:rsid w:val="00951CF2"/>
    <w:rsid w:val="00963ACD"/>
    <w:rsid w:val="00967D52"/>
    <w:rsid w:val="009816BB"/>
    <w:rsid w:val="009922DF"/>
    <w:rsid w:val="009A424B"/>
    <w:rsid w:val="009A69E8"/>
    <w:rsid w:val="009B651C"/>
    <w:rsid w:val="009C14AF"/>
    <w:rsid w:val="009D475A"/>
    <w:rsid w:val="009E1C2E"/>
    <w:rsid w:val="009F0A5F"/>
    <w:rsid w:val="009F5467"/>
    <w:rsid w:val="00A017BE"/>
    <w:rsid w:val="00A01DB0"/>
    <w:rsid w:val="00A04752"/>
    <w:rsid w:val="00A115A5"/>
    <w:rsid w:val="00A13B27"/>
    <w:rsid w:val="00A13EF5"/>
    <w:rsid w:val="00A20C16"/>
    <w:rsid w:val="00A2145B"/>
    <w:rsid w:val="00A41C5D"/>
    <w:rsid w:val="00A644BD"/>
    <w:rsid w:val="00A677AF"/>
    <w:rsid w:val="00A72801"/>
    <w:rsid w:val="00A92B35"/>
    <w:rsid w:val="00AA4B2C"/>
    <w:rsid w:val="00AA55F0"/>
    <w:rsid w:val="00AB04E1"/>
    <w:rsid w:val="00AB1E61"/>
    <w:rsid w:val="00AD05FE"/>
    <w:rsid w:val="00AD3254"/>
    <w:rsid w:val="00AD5DAB"/>
    <w:rsid w:val="00AF0672"/>
    <w:rsid w:val="00B07565"/>
    <w:rsid w:val="00B25EAD"/>
    <w:rsid w:val="00B3153E"/>
    <w:rsid w:val="00B51D55"/>
    <w:rsid w:val="00B52A36"/>
    <w:rsid w:val="00B66285"/>
    <w:rsid w:val="00B66322"/>
    <w:rsid w:val="00BA00B2"/>
    <w:rsid w:val="00BA21B3"/>
    <w:rsid w:val="00BA4B2E"/>
    <w:rsid w:val="00BB0B08"/>
    <w:rsid w:val="00BB20F8"/>
    <w:rsid w:val="00BB4859"/>
    <w:rsid w:val="00BB6B1C"/>
    <w:rsid w:val="00BD5C4E"/>
    <w:rsid w:val="00BE53C3"/>
    <w:rsid w:val="00BF7EE2"/>
    <w:rsid w:val="00C0757B"/>
    <w:rsid w:val="00C1524E"/>
    <w:rsid w:val="00C23943"/>
    <w:rsid w:val="00C304BC"/>
    <w:rsid w:val="00C410E1"/>
    <w:rsid w:val="00C462FF"/>
    <w:rsid w:val="00C50BDF"/>
    <w:rsid w:val="00C60F45"/>
    <w:rsid w:val="00C643A2"/>
    <w:rsid w:val="00C67B72"/>
    <w:rsid w:val="00C7451F"/>
    <w:rsid w:val="00C91772"/>
    <w:rsid w:val="00C917EF"/>
    <w:rsid w:val="00CA489F"/>
    <w:rsid w:val="00CD15D5"/>
    <w:rsid w:val="00CE1E89"/>
    <w:rsid w:val="00CF35A6"/>
    <w:rsid w:val="00D146D6"/>
    <w:rsid w:val="00D35CFC"/>
    <w:rsid w:val="00D42B6A"/>
    <w:rsid w:val="00D44B7F"/>
    <w:rsid w:val="00D51716"/>
    <w:rsid w:val="00D66677"/>
    <w:rsid w:val="00D6693D"/>
    <w:rsid w:val="00D66ABF"/>
    <w:rsid w:val="00D6797D"/>
    <w:rsid w:val="00D72300"/>
    <w:rsid w:val="00D74699"/>
    <w:rsid w:val="00D76D31"/>
    <w:rsid w:val="00DA1962"/>
    <w:rsid w:val="00DA23F2"/>
    <w:rsid w:val="00DA4A3F"/>
    <w:rsid w:val="00DB098A"/>
    <w:rsid w:val="00DB219B"/>
    <w:rsid w:val="00DD4AE9"/>
    <w:rsid w:val="00DD52CC"/>
    <w:rsid w:val="00DE1F8E"/>
    <w:rsid w:val="00E00543"/>
    <w:rsid w:val="00E06458"/>
    <w:rsid w:val="00E1520B"/>
    <w:rsid w:val="00E153D8"/>
    <w:rsid w:val="00E22351"/>
    <w:rsid w:val="00E3519A"/>
    <w:rsid w:val="00E43936"/>
    <w:rsid w:val="00E52CC6"/>
    <w:rsid w:val="00E54187"/>
    <w:rsid w:val="00E57BD8"/>
    <w:rsid w:val="00E624A3"/>
    <w:rsid w:val="00E62571"/>
    <w:rsid w:val="00E72880"/>
    <w:rsid w:val="00E75A55"/>
    <w:rsid w:val="00E926C6"/>
    <w:rsid w:val="00E95EB9"/>
    <w:rsid w:val="00EA3E72"/>
    <w:rsid w:val="00EC2E76"/>
    <w:rsid w:val="00EC4FDE"/>
    <w:rsid w:val="00F00523"/>
    <w:rsid w:val="00F07514"/>
    <w:rsid w:val="00F1668B"/>
    <w:rsid w:val="00F31206"/>
    <w:rsid w:val="00F32B3F"/>
    <w:rsid w:val="00F3369C"/>
    <w:rsid w:val="00F416F3"/>
    <w:rsid w:val="00F43051"/>
    <w:rsid w:val="00F6409F"/>
    <w:rsid w:val="00F71B46"/>
    <w:rsid w:val="00F73760"/>
    <w:rsid w:val="00F935AF"/>
    <w:rsid w:val="00FC565B"/>
    <w:rsid w:val="00FD6392"/>
    <w:rsid w:val="00FE2C3E"/>
    <w:rsid w:val="00FF0D35"/>
    <w:rsid w:val="00FF242A"/>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FA52"/>
  <w15:docId w15:val="{2123C9DD-7335-4EB3-A55C-CA18DC08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7BC1"/>
  </w:style>
  <w:style w:type="paragraph" w:styleId="Heading1">
    <w:name w:val="heading 1"/>
    <w:basedOn w:val="Normal"/>
    <w:next w:val="Normal"/>
    <w:rsid w:val="00837C4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837C4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837C4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837C4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837C4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837C4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37C4B"/>
    <w:pPr>
      <w:keepNext/>
      <w:keepLines/>
      <w:contextualSpacing/>
    </w:pPr>
    <w:rPr>
      <w:rFonts w:ascii="Trebuchet MS" w:eastAsia="Trebuchet MS" w:hAnsi="Trebuchet MS" w:cs="Trebuchet MS"/>
      <w:sz w:val="42"/>
    </w:rPr>
  </w:style>
  <w:style w:type="paragraph" w:styleId="Subtitle">
    <w:name w:val="Subtitle"/>
    <w:basedOn w:val="Normal"/>
    <w:next w:val="Normal"/>
    <w:rsid w:val="00837C4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37C4B"/>
    <w:tblPr>
      <w:tblStyleRowBandSize w:val="1"/>
      <w:tblStyleColBandSize w:val="1"/>
    </w:tblPr>
  </w:style>
  <w:style w:type="table" w:customStyle="1" w:styleId="a0">
    <w:basedOn w:val="TableNormal"/>
    <w:rsid w:val="00837C4B"/>
    <w:tblPr>
      <w:tblStyleRowBandSize w:val="1"/>
      <w:tblStyleColBandSize w:val="1"/>
    </w:tblPr>
  </w:style>
  <w:style w:type="paragraph" w:styleId="CommentText">
    <w:name w:val="annotation text"/>
    <w:basedOn w:val="Normal"/>
    <w:link w:val="CommentTextChar"/>
    <w:uiPriority w:val="99"/>
    <w:semiHidden/>
    <w:unhideWhenUsed/>
    <w:rsid w:val="00837C4B"/>
    <w:pPr>
      <w:spacing w:line="240" w:lineRule="auto"/>
    </w:pPr>
    <w:rPr>
      <w:sz w:val="20"/>
    </w:rPr>
  </w:style>
  <w:style w:type="character" w:customStyle="1" w:styleId="CommentTextChar">
    <w:name w:val="Comment Text Char"/>
    <w:basedOn w:val="DefaultParagraphFont"/>
    <w:link w:val="CommentText"/>
    <w:uiPriority w:val="99"/>
    <w:semiHidden/>
    <w:rsid w:val="00837C4B"/>
    <w:rPr>
      <w:sz w:val="20"/>
    </w:rPr>
  </w:style>
  <w:style w:type="character" w:styleId="CommentReference">
    <w:name w:val="annotation reference"/>
    <w:basedOn w:val="DefaultParagraphFont"/>
    <w:uiPriority w:val="99"/>
    <w:semiHidden/>
    <w:unhideWhenUsed/>
    <w:rsid w:val="00837C4B"/>
    <w:rPr>
      <w:sz w:val="16"/>
      <w:szCs w:val="16"/>
    </w:rPr>
  </w:style>
  <w:style w:type="paragraph" w:styleId="BalloonText">
    <w:name w:val="Balloon Text"/>
    <w:basedOn w:val="Normal"/>
    <w:link w:val="BalloonTextChar"/>
    <w:uiPriority w:val="99"/>
    <w:semiHidden/>
    <w:unhideWhenUsed/>
    <w:rsid w:val="00B66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85"/>
    <w:rPr>
      <w:rFonts w:ascii="Tahoma" w:hAnsi="Tahoma" w:cs="Tahoma"/>
      <w:sz w:val="16"/>
      <w:szCs w:val="16"/>
    </w:rPr>
  </w:style>
  <w:style w:type="paragraph" w:customStyle="1" w:styleId="NSFParagraph">
    <w:name w:val="NSF Paragraph"/>
    <w:basedOn w:val="Normal"/>
    <w:rsid w:val="007C7776"/>
    <w:pPr>
      <w:spacing w:after="80" w:line="240" w:lineRule="auto"/>
      <w:ind w:firstLine="360"/>
    </w:pPr>
    <w:rPr>
      <w:rFonts w:ascii="Times New Roman" w:eastAsia="Times New Roman" w:hAnsi="Times New Roman" w:cs="Times New Roman"/>
      <w:szCs w:val="22"/>
      <w:shd w:val="clear" w:color="auto" w:fill="FFFFFF"/>
    </w:rPr>
  </w:style>
  <w:style w:type="paragraph" w:customStyle="1" w:styleId="NSFBulletList">
    <w:name w:val="NSF Bullet List"/>
    <w:basedOn w:val="Normal"/>
    <w:rsid w:val="001A56C7"/>
    <w:pPr>
      <w:numPr>
        <w:numId w:val="3"/>
      </w:numPr>
      <w:spacing w:line="240" w:lineRule="auto"/>
      <w:ind w:left="360" w:hanging="360"/>
      <w:contextualSpacing/>
    </w:pPr>
    <w:rPr>
      <w:rFonts w:ascii="Times New Roman" w:eastAsia="Times New Roman" w:hAnsi="Times New Roman" w:cs="Times New Roman"/>
      <w:szCs w:val="22"/>
    </w:rPr>
  </w:style>
  <w:style w:type="paragraph" w:customStyle="1" w:styleId="NSFHeading1">
    <w:name w:val="NSF Heading1"/>
    <w:basedOn w:val="Normal"/>
    <w:rsid w:val="00727C25"/>
    <w:pPr>
      <w:numPr>
        <w:numId w:val="13"/>
      </w:numPr>
      <w:spacing w:before="120" w:line="240" w:lineRule="auto"/>
      <w:ind w:left="360"/>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DD4AE9"/>
    <w:pPr>
      <w:tabs>
        <w:tab w:val="center" w:pos="4680"/>
        <w:tab w:val="right" w:pos="9360"/>
      </w:tabs>
      <w:spacing w:line="240" w:lineRule="auto"/>
    </w:pPr>
  </w:style>
  <w:style w:type="character" w:customStyle="1" w:styleId="HeaderChar">
    <w:name w:val="Header Char"/>
    <w:basedOn w:val="DefaultParagraphFont"/>
    <w:link w:val="Header"/>
    <w:uiPriority w:val="99"/>
    <w:rsid w:val="00DD4AE9"/>
  </w:style>
  <w:style w:type="paragraph" w:styleId="Footer">
    <w:name w:val="footer"/>
    <w:basedOn w:val="Normal"/>
    <w:link w:val="FooterChar"/>
    <w:uiPriority w:val="99"/>
    <w:unhideWhenUsed/>
    <w:rsid w:val="00DD4AE9"/>
    <w:pPr>
      <w:tabs>
        <w:tab w:val="center" w:pos="4680"/>
        <w:tab w:val="right" w:pos="9360"/>
      </w:tabs>
      <w:spacing w:line="240" w:lineRule="auto"/>
    </w:pPr>
  </w:style>
  <w:style w:type="character" w:customStyle="1" w:styleId="FooterChar">
    <w:name w:val="Footer Char"/>
    <w:basedOn w:val="DefaultParagraphFont"/>
    <w:link w:val="Footer"/>
    <w:uiPriority w:val="99"/>
    <w:rsid w:val="00DD4AE9"/>
  </w:style>
  <w:style w:type="table" w:styleId="TableGrid">
    <w:name w:val="Table Grid"/>
    <w:basedOn w:val="TableNormal"/>
    <w:uiPriority w:val="59"/>
    <w:rsid w:val="005B7F29"/>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SFHeading2">
    <w:name w:val="NSF Heading 2"/>
    <w:basedOn w:val="NSFParagraph"/>
    <w:next w:val="NSFParagraph"/>
    <w:rsid w:val="00727C25"/>
    <w:pPr>
      <w:spacing w:before="120"/>
      <w:ind w:firstLine="0"/>
    </w:pPr>
    <w:rPr>
      <w:b/>
      <w:sz w:val="24"/>
      <w:szCs w:val="24"/>
    </w:rPr>
  </w:style>
  <w:style w:type="paragraph" w:styleId="Caption">
    <w:name w:val="caption"/>
    <w:basedOn w:val="Normal"/>
    <w:next w:val="Normal"/>
    <w:uiPriority w:val="35"/>
    <w:unhideWhenUsed/>
    <w:qFormat/>
    <w:rsid w:val="00277031"/>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27919"/>
    <w:rPr>
      <w:color w:val="0000FF" w:themeColor="hyperlink"/>
      <w:u w:val="single"/>
    </w:rPr>
  </w:style>
  <w:style w:type="paragraph" w:styleId="Revision">
    <w:name w:val="Revision"/>
    <w:hidden/>
    <w:uiPriority w:val="99"/>
    <w:semiHidden/>
    <w:rsid w:val="00547B47"/>
    <w:pPr>
      <w:spacing w:line="240" w:lineRule="auto"/>
    </w:pPr>
  </w:style>
  <w:style w:type="paragraph" w:styleId="CommentSubject">
    <w:name w:val="annotation subject"/>
    <w:basedOn w:val="CommentText"/>
    <w:next w:val="CommentText"/>
    <w:link w:val="CommentSubjectChar"/>
    <w:uiPriority w:val="99"/>
    <w:semiHidden/>
    <w:unhideWhenUsed/>
    <w:rsid w:val="00E52CC6"/>
    <w:rPr>
      <w:b/>
      <w:bCs/>
    </w:rPr>
  </w:style>
  <w:style w:type="character" w:customStyle="1" w:styleId="CommentSubjectChar">
    <w:name w:val="Comment Subject Char"/>
    <w:basedOn w:val="CommentTextChar"/>
    <w:link w:val="CommentSubject"/>
    <w:uiPriority w:val="99"/>
    <w:semiHidden/>
    <w:rsid w:val="00E52CC6"/>
    <w:rPr>
      <w:b/>
      <w:bCs/>
      <w:sz w:val="20"/>
    </w:rPr>
  </w:style>
  <w:style w:type="paragraph" w:styleId="NormalWeb">
    <w:name w:val="Normal (Web)"/>
    <w:basedOn w:val="Normal"/>
    <w:uiPriority w:val="99"/>
    <w:semiHidden/>
    <w:unhideWhenUsed/>
    <w:rsid w:val="00220D0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94782">
      <w:bodyDiv w:val="1"/>
      <w:marLeft w:val="0"/>
      <w:marRight w:val="0"/>
      <w:marTop w:val="0"/>
      <w:marBottom w:val="0"/>
      <w:divBdr>
        <w:top w:val="none" w:sz="0" w:space="0" w:color="auto"/>
        <w:left w:val="none" w:sz="0" w:space="0" w:color="auto"/>
        <w:bottom w:val="none" w:sz="0" w:space="0" w:color="auto"/>
        <w:right w:val="none" w:sz="0" w:space="0" w:color="auto"/>
      </w:divBdr>
    </w:div>
    <w:div w:id="1090735249">
      <w:bodyDiv w:val="1"/>
      <w:marLeft w:val="0"/>
      <w:marRight w:val="0"/>
      <w:marTop w:val="0"/>
      <w:marBottom w:val="0"/>
      <w:divBdr>
        <w:top w:val="none" w:sz="0" w:space="0" w:color="auto"/>
        <w:left w:val="none" w:sz="0" w:space="0" w:color="auto"/>
        <w:bottom w:val="none" w:sz="0" w:space="0" w:color="auto"/>
        <w:right w:val="none" w:sz="0" w:space="0" w:color="auto"/>
      </w:divBdr>
    </w:div>
    <w:div w:id="1255944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media.collegeboard.com/digitalServices/pdf/ap/ap-computer-science-principles-performance-assessment.pdf" TargetMode="External"/><Relationship Id="rId18" Type="http://schemas.openxmlformats.org/officeDocument/2006/relationships/hyperlink" Target="http://catless.ncl.ac.uk/Risks/" TargetMode="External"/><Relationship Id="rId3" Type="http://schemas.openxmlformats.org/officeDocument/2006/relationships/styles" Target="styles.xml"/><Relationship Id="rId21" Type="http://schemas.openxmlformats.org/officeDocument/2006/relationships/hyperlink" Target="http://search.proquest.com/docview/62004605?accountid=14826" TargetMode="External"/><Relationship Id="rId7" Type="http://schemas.openxmlformats.org/officeDocument/2006/relationships/endnotes" Target="endnotes.xml"/><Relationship Id="rId12" Type="http://schemas.openxmlformats.org/officeDocument/2006/relationships/hyperlink" Target="http://code.edx.org/" TargetMode="External"/><Relationship Id="rId17" Type="http://schemas.openxmlformats.org/officeDocument/2006/relationships/hyperlink" Target="http://www.whitehouse.gov/sites/default/files/docs/big_data_privacy_report_5.1.14_final_print.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cm.org/about/se-code" TargetMode="External"/><Relationship Id="rId20" Type="http://schemas.openxmlformats.org/officeDocument/2006/relationships/hyperlink" Target="http://www.onlineethic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goviz.or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acm.org/about/code-of-ethics" TargetMode="Externa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www3.nd.edu/~kwb/nsf-uf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abet.org/uploadedFiles/Accreditation/Accreditation_Step_by_Step/Accreditation_Documents/Current/2015-2016/E001%2015-16%20EAC%20Criteria%2011-7-14.pdf"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solidFill>
                <a:latin typeface="+mn-lt"/>
                <a:ea typeface="+mn-ea"/>
                <a:cs typeface="+mn-cs"/>
              </a:defRPr>
            </a:pPr>
            <a:r>
              <a:rPr lang="en-US"/>
              <a:t>Student Perceptions of NetLogo and Real-World Data</a:t>
            </a:r>
          </a:p>
        </c:rich>
      </c:tx>
      <c:overlay val="0"/>
      <c:spPr>
        <a:noFill/>
        <a:ln>
          <a:noFill/>
        </a:ln>
        <a:effectLst/>
      </c:spPr>
    </c:title>
    <c:autoTitleDeleted val="0"/>
    <c:plotArea>
      <c:layout>
        <c:manualLayout>
          <c:layoutTarget val="inner"/>
          <c:xMode val="edge"/>
          <c:yMode val="edge"/>
          <c:x val="0.13769180919999821"/>
          <c:y val="0.1887849956255469"/>
          <c:w val="0.85503516232504895"/>
          <c:h val="0.35970057073533884"/>
        </c:manualLayout>
      </c:layout>
      <c:barChart>
        <c:barDir val="col"/>
        <c:grouping val="stacked"/>
        <c:varyColors val="0"/>
        <c:ser>
          <c:idx val="0"/>
          <c:order val="0"/>
          <c:tx>
            <c:strRef>
              <c:f>Sheet1!$B$1</c:f>
              <c:strCache>
                <c:ptCount val="1"/>
                <c:pt idx="0">
                  <c:v>Little to None</c:v>
                </c:pt>
              </c:strCache>
            </c:strRef>
          </c:tx>
          <c:spPr>
            <a:solidFill>
              <a:srgbClr val="C00000"/>
            </a:solidFill>
            <a:ln>
              <a:noFill/>
            </a:ln>
            <a:effectLst/>
          </c:spPr>
          <c:invertIfNegative val="0"/>
          <c:cat>
            <c:strRef>
              <c:f>Sheet1!$A$2:$A$7</c:f>
              <c:strCache>
                <c:ptCount val="6"/>
                <c:pt idx="0">
                  <c:v>Interestingness</c:v>
                </c:pt>
                <c:pt idx="1">
                  <c:v>Helpfulness</c:v>
                </c:pt>
                <c:pt idx="2">
                  <c:v>Usefulness</c:v>
                </c:pt>
                <c:pt idx="3">
                  <c:v>Interestingness</c:v>
                </c:pt>
                <c:pt idx="4">
                  <c:v>Helpfulness</c:v>
                </c:pt>
                <c:pt idx="5">
                  <c:v>Usefulness</c:v>
                </c:pt>
              </c:strCache>
            </c:strRef>
          </c:cat>
          <c:val>
            <c:numRef>
              <c:f>Sheet1!$B$2:$B$7</c:f>
              <c:numCache>
                <c:formatCode>0%</c:formatCode>
                <c:ptCount val="6"/>
                <c:pt idx="0">
                  <c:v>0.15000000000000024</c:v>
                </c:pt>
                <c:pt idx="1">
                  <c:v>0.4</c:v>
                </c:pt>
                <c:pt idx="2">
                  <c:v>0.35000000000000031</c:v>
                </c:pt>
                <c:pt idx="3">
                  <c:v>0.1</c:v>
                </c:pt>
                <c:pt idx="4">
                  <c:v>0</c:v>
                </c:pt>
                <c:pt idx="5">
                  <c:v>0.15000000000000024</c:v>
                </c:pt>
              </c:numCache>
            </c:numRef>
          </c:val>
        </c:ser>
        <c:ser>
          <c:idx val="1"/>
          <c:order val="1"/>
          <c:tx>
            <c:strRef>
              <c:f>Sheet1!$C$1</c:f>
              <c:strCache>
                <c:ptCount val="1"/>
                <c:pt idx="0">
                  <c:v>Some</c:v>
                </c:pt>
              </c:strCache>
            </c:strRef>
          </c:tx>
          <c:spPr>
            <a:solidFill>
              <a:schemeClr val="accent6">
                <a:lumMod val="75000"/>
              </a:schemeClr>
            </a:solidFill>
            <a:ln>
              <a:noFill/>
            </a:ln>
            <a:effectLst/>
          </c:spPr>
          <c:invertIfNegative val="0"/>
          <c:cat>
            <c:strRef>
              <c:f>Sheet1!$A$2:$A$7</c:f>
              <c:strCache>
                <c:ptCount val="6"/>
                <c:pt idx="0">
                  <c:v>Interestingness</c:v>
                </c:pt>
                <c:pt idx="1">
                  <c:v>Helpfulness</c:v>
                </c:pt>
                <c:pt idx="2">
                  <c:v>Usefulness</c:v>
                </c:pt>
                <c:pt idx="3">
                  <c:v>Interestingness</c:v>
                </c:pt>
                <c:pt idx="4">
                  <c:v>Helpfulness</c:v>
                </c:pt>
                <c:pt idx="5">
                  <c:v>Usefulness</c:v>
                </c:pt>
              </c:strCache>
            </c:strRef>
          </c:cat>
          <c:val>
            <c:numRef>
              <c:f>Sheet1!$C$2:$C$7</c:f>
              <c:numCache>
                <c:formatCode>0%</c:formatCode>
                <c:ptCount val="6"/>
                <c:pt idx="0">
                  <c:v>0.750000000000002</c:v>
                </c:pt>
                <c:pt idx="1">
                  <c:v>0.5</c:v>
                </c:pt>
                <c:pt idx="2">
                  <c:v>0.55000000000000004</c:v>
                </c:pt>
                <c:pt idx="3">
                  <c:v>0.65000000000000224</c:v>
                </c:pt>
                <c:pt idx="4">
                  <c:v>0.750000000000002</c:v>
                </c:pt>
                <c:pt idx="5">
                  <c:v>0.65000000000000224</c:v>
                </c:pt>
              </c:numCache>
            </c:numRef>
          </c:val>
        </c:ser>
        <c:ser>
          <c:idx val="2"/>
          <c:order val="2"/>
          <c:tx>
            <c:strRef>
              <c:f>Sheet1!$D$1</c:f>
              <c:strCache>
                <c:ptCount val="1"/>
                <c:pt idx="0">
                  <c:v>A lot</c:v>
                </c:pt>
              </c:strCache>
            </c:strRef>
          </c:tx>
          <c:spPr>
            <a:solidFill>
              <a:schemeClr val="accent1">
                <a:lumMod val="75000"/>
              </a:schemeClr>
            </a:solidFill>
            <a:ln>
              <a:noFill/>
            </a:ln>
            <a:effectLst/>
          </c:spPr>
          <c:invertIfNegative val="0"/>
          <c:cat>
            <c:strRef>
              <c:f>Sheet1!$A$2:$A$7</c:f>
              <c:strCache>
                <c:ptCount val="6"/>
                <c:pt idx="0">
                  <c:v>Interestingness</c:v>
                </c:pt>
                <c:pt idx="1">
                  <c:v>Helpfulness</c:v>
                </c:pt>
                <c:pt idx="2">
                  <c:v>Usefulness</c:v>
                </c:pt>
                <c:pt idx="3">
                  <c:v>Interestingness</c:v>
                </c:pt>
                <c:pt idx="4">
                  <c:v>Helpfulness</c:v>
                </c:pt>
                <c:pt idx="5">
                  <c:v>Usefulness</c:v>
                </c:pt>
              </c:strCache>
            </c:strRef>
          </c:cat>
          <c:val>
            <c:numRef>
              <c:f>Sheet1!$D$2:$D$7</c:f>
              <c:numCache>
                <c:formatCode>0%</c:formatCode>
                <c:ptCount val="6"/>
                <c:pt idx="0">
                  <c:v>0.1</c:v>
                </c:pt>
                <c:pt idx="1">
                  <c:v>0.1</c:v>
                </c:pt>
                <c:pt idx="2">
                  <c:v>0.1</c:v>
                </c:pt>
                <c:pt idx="3">
                  <c:v>0.25</c:v>
                </c:pt>
                <c:pt idx="4">
                  <c:v>0.25</c:v>
                </c:pt>
                <c:pt idx="5">
                  <c:v>0.2</c:v>
                </c:pt>
              </c:numCache>
            </c:numRef>
          </c:val>
        </c:ser>
        <c:dLbls>
          <c:showLegendKey val="0"/>
          <c:showVal val="0"/>
          <c:showCatName val="0"/>
          <c:showSerName val="0"/>
          <c:showPercent val="0"/>
          <c:showBubbleSize val="0"/>
        </c:dLbls>
        <c:gapWidth val="219"/>
        <c:overlap val="100"/>
        <c:axId val="423773352"/>
        <c:axId val="423775312"/>
      </c:barChart>
      <c:catAx>
        <c:axId val="42377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23775312"/>
        <c:crosses val="autoZero"/>
        <c:auto val="1"/>
        <c:lblAlgn val="ctr"/>
        <c:lblOffset val="100"/>
        <c:noMultiLvlLbl val="0"/>
      </c:catAx>
      <c:valAx>
        <c:axId val="42377531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t>% of Students</a:t>
                </a: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23773352"/>
        <c:crosses val="autoZero"/>
        <c:crossBetween val="between"/>
        <c:majorUnit val="0.25"/>
      </c:valAx>
      <c:spPr>
        <a:noFill/>
        <a:ln>
          <a:noFill/>
        </a:ln>
        <a:effectLst/>
      </c:spPr>
    </c:plotArea>
    <c:legend>
      <c:legendPos val="b"/>
      <c:layout>
        <c:manualLayout>
          <c:xMode val="edge"/>
          <c:yMode val="edge"/>
          <c:x val="2.651213480320247E-3"/>
          <c:y val="0.9399786424184674"/>
          <c:w val="0.3729787348573344"/>
          <c:h val="5.90901320687089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noFill/>
    <a:ln>
      <a:noFill/>
    </a:ln>
    <a:effectLst/>
  </c:spPr>
  <c:txPr>
    <a:bodyPr/>
    <a:lstStyle/>
    <a:p>
      <a:pPr>
        <a:defRPr sz="900">
          <a:solidFill>
            <a:schemeClr val="tx1"/>
          </a:solidFil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0.22807</cdr:x>
      <cdr:y>0.72461</cdr:y>
    </cdr:from>
    <cdr:to>
      <cdr:x>0.42765</cdr:x>
      <cdr:y>0.81382</cdr:y>
    </cdr:to>
    <cdr:sp macro="" textlink="">
      <cdr:nvSpPr>
        <cdr:cNvPr id="2" name="TextBox 1"/>
        <cdr:cNvSpPr txBox="1"/>
      </cdr:nvSpPr>
      <cdr:spPr>
        <a:xfrm xmlns:a="http://schemas.openxmlformats.org/drawingml/2006/main">
          <a:off x="1093110" y="2628092"/>
          <a:ext cx="956603" cy="32355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dirty="0" err="1" smtClean="0"/>
            <a:t>NetLogo</a:t>
          </a:r>
          <a:endParaRPr lang="en-US" sz="1100" dirty="0"/>
        </a:p>
      </cdr:txBody>
    </cdr:sp>
  </cdr:relSizeAnchor>
  <cdr:relSizeAnchor xmlns:cdr="http://schemas.openxmlformats.org/drawingml/2006/chartDrawing">
    <cdr:from>
      <cdr:x>0.63262</cdr:x>
      <cdr:y>0.74336</cdr:y>
    </cdr:from>
    <cdr:to>
      <cdr:x>0.83221</cdr:x>
      <cdr:y>0.83257</cdr:y>
    </cdr:to>
    <cdr:sp macro="" textlink="">
      <cdr:nvSpPr>
        <cdr:cNvPr id="3" name="TextBox 2"/>
        <cdr:cNvSpPr txBox="1"/>
      </cdr:nvSpPr>
      <cdr:spPr>
        <a:xfrm xmlns:a="http://schemas.openxmlformats.org/drawingml/2006/main">
          <a:off x="3032106" y="2696086"/>
          <a:ext cx="956603" cy="32355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dirty="0" smtClean="0"/>
            <a:t>Real-World Data</a:t>
          </a:r>
          <a:endParaRPr lang="en-US" sz="1100" dirty="0"/>
        </a:p>
      </cdr:txBody>
    </cdr:sp>
  </cdr:relSizeAnchor>
  <cdr:relSizeAnchor xmlns:cdr="http://schemas.openxmlformats.org/drawingml/2006/chartDrawing">
    <cdr:from>
      <cdr:x>0.5656</cdr:x>
      <cdr:y>0.18935</cdr:y>
    </cdr:from>
    <cdr:to>
      <cdr:x>0.5656</cdr:x>
      <cdr:y>0.55395</cdr:y>
    </cdr:to>
    <cdr:cxnSp macro="">
      <cdr:nvCxnSpPr>
        <cdr:cNvPr id="5" name="Straight Connector 4"/>
        <cdr:cNvCxnSpPr/>
      </cdr:nvCxnSpPr>
      <cdr:spPr>
        <a:xfrm xmlns:a="http://schemas.openxmlformats.org/drawingml/2006/main">
          <a:off x="2710895" y="686752"/>
          <a:ext cx="0" cy="1322363"/>
        </a:xfrm>
        <a:prstGeom xmlns:a="http://schemas.openxmlformats.org/drawingml/2006/main" prst="line">
          <a:avLst/>
        </a:prstGeom>
        <a:ln xmlns:a="http://schemas.openxmlformats.org/drawingml/2006/main" w="2222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0.46875</cdr:x>
      <cdr:y>0.55007</cdr:y>
    </cdr:from>
    <cdr:to>
      <cdr:x>0.5656</cdr:x>
      <cdr:y>0.71298</cdr:y>
    </cdr:to>
    <cdr:cxnSp macro="">
      <cdr:nvCxnSpPr>
        <cdr:cNvPr id="8" name="Straight Connector 7"/>
        <cdr:cNvCxnSpPr/>
      </cdr:nvCxnSpPr>
      <cdr:spPr>
        <a:xfrm xmlns:a="http://schemas.openxmlformats.org/drawingml/2006/main" flipH="1">
          <a:off x="2246662" y="1995047"/>
          <a:ext cx="464234" cy="590843"/>
        </a:xfrm>
        <a:prstGeom xmlns:a="http://schemas.openxmlformats.org/drawingml/2006/main" prst="line">
          <a:avLst/>
        </a:prstGeom>
        <a:ln xmlns:a="http://schemas.openxmlformats.org/drawingml/2006/main" w="2222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7C0B48A-616F-490C-AFAD-239C34D1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11636</TotalTime>
  <Pages>1</Pages>
  <Words>17877</Words>
  <Characters>101900</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IUSE: EHR Proposal.docx</vt:lpstr>
    </vt:vector>
  </TitlesOfParts>
  <Company>Microsoft</Company>
  <LinksUpToDate>false</LinksUpToDate>
  <CharactersWithSpaces>119538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IUSE: EHR Proposal.docx</dc:title>
  <dc:creator>kafura</dc:creator>
  <cp:lastModifiedBy>acbart</cp:lastModifiedBy>
  <cp:revision>6</cp:revision>
  <dcterms:created xsi:type="dcterms:W3CDTF">2015-11-21T13:05:00Z</dcterms:created>
  <dcterms:modified xsi:type="dcterms:W3CDTF">2015-12-10T00:31:00Z</dcterms:modified>
</cp:coreProperties>
</file>