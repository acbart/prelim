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6430E3" w14:textId="77777777" w:rsidR="00051665" w:rsidRPr="004638C5" w:rsidRDefault="00E3519A" w:rsidP="001D64FD">
      <w:pPr>
        <w:pStyle w:val="NSFParagraph"/>
        <w:ind w:firstLine="0"/>
        <w:rPr>
          <w:b/>
        </w:rPr>
      </w:pPr>
      <w:r w:rsidRPr="004638C5">
        <w:rPr>
          <w:b/>
        </w:rPr>
        <w:t>Engaged Student Learning (Design and Development I)</w:t>
      </w:r>
    </w:p>
    <w:p w14:paraId="69B4496E" w14:textId="77777777" w:rsidR="00822E85" w:rsidRDefault="004B27BD" w:rsidP="00727C25">
      <w:pPr>
        <w:pStyle w:val="NSFHeading1"/>
      </w:pPr>
      <w:r w:rsidRPr="00C23943">
        <w:t xml:space="preserve">Introduction </w:t>
      </w:r>
    </w:p>
    <w:p w14:paraId="4472006A" w14:textId="046F244F" w:rsidR="00A16593" w:rsidRDefault="003E71ED" w:rsidP="00A16593">
      <w:pPr>
        <w:pStyle w:val="NSFParagraph"/>
      </w:pPr>
      <w:r>
        <w:t>W</w:t>
      </w:r>
      <w:r w:rsidR="004B27BD">
        <w:t xml:space="preserve">e propose to </w:t>
      </w:r>
      <w:r w:rsidR="00EC3F97">
        <w:t xml:space="preserve">enhance the motivation and learning gains </w:t>
      </w:r>
      <w:r w:rsidR="006741C0">
        <w:t>for</w:t>
      </w:r>
      <w:r w:rsidR="00EC3F97">
        <w:t xml:space="preserve"> diverse students in diverse STEM majors in their </w:t>
      </w:r>
      <w:r w:rsidR="002104A6">
        <w:t xml:space="preserve">initial college-level </w:t>
      </w:r>
      <w:r w:rsidR="008513C1">
        <w:t xml:space="preserve">learning </w:t>
      </w:r>
      <w:r w:rsidR="002104A6">
        <w:t>experience</w:t>
      </w:r>
      <w:r w:rsidR="008513C1">
        <w:t xml:space="preserve"> with computing</w:t>
      </w:r>
      <w:r w:rsidR="00951BA9">
        <w:t>.</w:t>
      </w:r>
      <w:r w:rsidR="00B54F6A">
        <w:t xml:space="preserve"> </w:t>
      </w:r>
      <w:r w:rsidR="00EC3F97">
        <w:t>While improving learning gains is clearly desired</w:t>
      </w:r>
      <w:ins w:id="0" w:author="Cliff" w:date="2015-12-21T13:57:00Z">
        <w:r w:rsidR="006741C0">
          <w:t>,</w:t>
        </w:r>
      </w:ins>
      <w:r w:rsidR="00EC3F97">
        <w:t xml:space="preserve"> concern for motivation is</w:t>
      </w:r>
      <w:r w:rsidR="00CF3EBB">
        <w:t xml:space="preserve"> </w:t>
      </w:r>
      <w:r w:rsidR="00B54F6A">
        <w:t xml:space="preserve">critical for several reasons. First, learning core computing concepts often poses </w:t>
      </w:r>
      <w:r w:rsidR="000D2356">
        <w:t xml:space="preserve">significant </w:t>
      </w:r>
      <w:r w:rsidR="00B54F6A">
        <w:t>cognitive challenges for students in non-computing majors.</w:t>
      </w:r>
      <w:r w:rsidR="000D2356">
        <w:t xml:space="preserve"> They are asked to learn a new vocabulary and developed new mental frameworks. </w:t>
      </w:r>
      <w:r w:rsidR="00EC3F97">
        <w:t xml:space="preserve"> Second</w:t>
      </w:r>
      <w:r w:rsidR="00B54F6A">
        <w:t>, these students have no commitment to the computing discipline</w:t>
      </w:r>
      <w:ins w:id="1" w:author="Cliff" w:date="2015-12-21T13:58:00Z">
        <w:r w:rsidR="006741C0">
          <w:t>,</w:t>
        </w:r>
      </w:ins>
      <w:r w:rsidR="00B54F6A">
        <w:t xml:space="preserve"> and are often uncertain</w:t>
      </w:r>
      <w:r w:rsidR="008B0D47">
        <w:t xml:space="preserve"> </w:t>
      </w:r>
      <w:r w:rsidR="006741C0">
        <w:t>or</w:t>
      </w:r>
      <w:r w:rsidR="00B54F6A">
        <w:t xml:space="preserve"> fearful</w:t>
      </w:r>
      <w:r w:rsidR="008B0D47">
        <w:t xml:space="preserve"> about</w:t>
      </w:r>
      <w:del w:id="2" w:author="Cliff" w:date="2015-12-21T13:58:00Z">
        <w:r w:rsidR="00B54F6A" w:rsidDel="006741C0">
          <w:delText>,</w:delText>
        </w:r>
      </w:del>
      <w:r w:rsidR="00B54F6A">
        <w:t xml:space="preserve"> their ability to succeed. </w:t>
      </w:r>
      <w:r w:rsidR="000D2356">
        <w:t xml:space="preserve">While they use computing-enabled devices daily, their image of computing is </w:t>
      </w:r>
      <w:r w:rsidR="006741C0">
        <w:t xml:space="preserve">something </w:t>
      </w:r>
      <w:r w:rsidR="000D2356">
        <w:t xml:space="preserve">of a deeply mysterious and technical nature. </w:t>
      </w:r>
      <w:r w:rsidR="00B54F6A">
        <w:t xml:space="preserve">Developing and sustaining a high level of motivation and engagement is critical to learning </w:t>
      </w:r>
      <w:r w:rsidR="006741C0">
        <w:t>for</w:t>
      </w:r>
      <w:r w:rsidR="00B54F6A">
        <w:t xml:space="preserve"> this student population. </w:t>
      </w:r>
      <w:r w:rsidR="00EC3F97">
        <w:t>Third, e</w:t>
      </w:r>
      <w:r w:rsidR="008B0D47">
        <w:t>ven for computer sci</w:t>
      </w:r>
      <w:r w:rsidR="00EC3F97">
        <w:t>ence majors, motivation is</w:t>
      </w:r>
      <w:r w:rsidR="008B0D47">
        <w:t xml:space="preserve"> important for retaining students with </w:t>
      </w:r>
      <w:r w:rsidR="000D2356">
        <w:t>uncertain</w:t>
      </w:r>
      <w:r w:rsidR="008B0D47">
        <w:t xml:space="preserve"> commitment to the discipline,</w:t>
      </w:r>
      <w:r w:rsidR="00B54F6A">
        <w:t xml:space="preserve"> especially students from under-represented populations in computing.</w:t>
      </w:r>
      <w:r w:rsidR="009E4D52">
        <w:t xml:space="preserve"> Figure 1 summarize</w:t>
      </w:r>
      <w:r w:rsidR="006741C0">
        <w:t xml:space="preserve">s the </w:t>
      </w:r>
      <w:del w:id="3" w:author="kafura" w:date="2015-12-28T11:30:00Z">
        <w:r w:rsidR="006741C0" w:rsidDel="00C965DD">
          <w:delText xml:space="preserve">technical and </w:delText>
        </w:r>
      </w:del>
      <w:r w:rsidR="006741C0">
        <w:t xml:space="preserve">pedagogical </w:t>
      </w:r>
      <w:ins w:id="4" w:author="kafura" w:date="2015-12-28T11:30:00Z">
        <w:r w:rsidR="00C965DD">
          <w:t xml:space="preserve">principles and technology </w:t>
        </w:r>
      </w:ins>
      <w:del w:id="5" w:author="kafura" w:date="2015-12-28T11:30:00Z">
        <w:r w:rsidR="006741C0" w:rsidDel="00C965DD">
          <w:delText xml:space="preserve">aspects </w:delText>
        </w:r>
      </w:del>
      <w:r w:rsidR="006741C0">
        <w:t xml:space="preserve">that we bring to bear </w:t>
      </w:r>
      <w:ins w:id="6" w:author="kafura" w:date="2015-12-28T11:31:00Z">
        <w:r w:rsidR="00C965DD">
          <w:t>on</w:t>
        </w:r>
      </w:ins>
      <w:bookmarkStart w:id="7" w:name="_GoBack"/>
      <w:bookmarkEnd w:id="7"/>
      <w:del w:id="8" w:author="kafura" w:date="2015-12-28T11:31:00Z">
        <w:r w:rsidR="006741C0" w:rsidDel="00C965DD">
          <w:delText>to address</w:delText>
        </w:r>
      </w:del>
      <w:r w:rsidR="006741C0">
        <w:t xml:space="preserve"> these issues</w:t>
      </w:r>
      <w:r w:rsidR="009E4D52">
        <w:t>.</w:t>
      </w:r>
    </w:p>
    <w:p w14:paraId="6486BB39" w14:textId="63E5AE9A" w:rsidR="006A164A" w:rsidRDefault="00C965DD" w:rsidP="008B0D47">
      <w:pPr>
        <w:pStyle w:val="NSFParagraph"/>
      </w:pPr>
      <w:r>
        <w:rPr>
          <w:noProof/>
        </w:rPr>
        <mc:AlternateContent>
          <mc:Choice Requires="wps">
            <w:drawing>
              <wp:anchor distT="0" distB="0" distL="114300" distR="114300" simplePos="0" relativeHeight="251663360" behindDoc="0" locked="0" layoutInCell="1" allowOverlap="1" wp14:anchorId="114C79B2" wp14:editId="43A588CB">
                <wp:simplePos x="0" y="0"/>
                <wp:positionH relativeFrom="column">
                  <wp:posOffset>2903220</wp:posOffset>
                </wp:positionH>
                <wp:positionV relativeFrom="paragraph">
                  <wp:posOffset>2579370</wp:posOffset>
                </wp:positionV>
                <wp:extent cx="3463290" cy="217170"/>
                <wp:effectExtent l="0" t="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3290" cy="217170"/>
                        </a:xfrm>
                        <a:prstGeom prst="rect">
                          <a:avLst/>
                        </a:prstGeom>
                        <a:solidFill>
                          <a:prstClr val="white"/>
                        </a:solidFill>
                        <a:ln>
                          <a:noFill/>
                        </a:ln>
                        <a:effectLst/>
                      </wps:spPr>
                      <wps:txbx>
                        <w:txbxContent>
                          <w:p w14:paraId="76EA51D7" w14:textId="77777777" w:rsidR="00266F23" w:rsidRPr="00247FE4" w:rsidRDefault="00266F23"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4C79B2" id="_x0000_t202" coordsize="21600,21600" o:spt="202" path="m,l,21600r21600,l21600,xe">
                <v:stroke joinstyle="miter"/>
                <v:path gradientshapeok="t" o:connecttype="rect"/>
              </v:shapetype>
              <v:shape id="Text Box 4" o:spid="_x0000_s1026" type="#_x0000_t202" style="position:absolute;left:0;text-align:left;margin-left:228.6pt;margin-top:203.1pt;width:272.7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" stroked="f">
                <v:path arrowok="t"/>
                <v:textbox inset="0,0,0,0">
                  <w:txbxContent>
                    <w:p w14:paraId="76EA51D7" w14:textId="77777777" w:rsidR="00266F23" w:rsidRPr="00247FE4" w:rsidRDefault="00266F23" w:rsidP="00D3274D">
                      <w:pPr>
                        <w:pStyle w:val="Caption"/>
                        <w:jc w:val="center"/>
                        <w:rPr>
                          <w:rFonts w:ascii="Times New Roman" w:eastAsia="Times New Roman" w:hAnsi="Times New Roman" w:cs="Times New Roman"/>
                          <w:noProof/>
                          <w:color w:val="000000" w:themeColor="text1"/>
                          <w:shd w:val="clear" w:color="auto" w:fill="FFFFFF"/>
                        </w:rPr>
                      </w:pPr>
                      <w:r w:rsidRPr="00247FE4">
                        <w:rPr>
                          <w:color w:val="000000" w:themeColor="text1"/>
                        </w:rPr>
                        <w:t xml:space="preserve">Figure </w:t>
                      </w:r>
                      <w:r w:rsidRPr="00247FE4">
                        <w:rPr>
                          <w:color w:val="000000" w:themeColor="text1"/>
                        </w:rPr>
                        <w:fldChar w:fldCharType="begin"/>
                      </w:r>
                      <w:r w:rsidRPr="00247FE4">
                        <w:rPr>
                          <w:color w:val="000000" w:themeColor="text1"/>
                        </w:rPr>
                        <w:instrText xml:space="preserve"> SEQ Figure \* ARABIC </w:instrText>
                      </w:r>
                      <w:r w:rsidRPr="00247FE4">
                        <w:rPr>
                          <w:color w:val="000000" w:themeColor="text1"/>
                        </w:rPr>
                        <w:fldChar w:fldCharType="separate"/>
                      </w:r>
                      <w:r w:rsidRPr="00247FE4">
                        <w:rPr>
                          <w:noProof/>
                          <w:color w:val="000000" w:themeColor="text1"/>
                        </w:rPr>
                        <w:t>1</w:t>
                      </w:r>
                      <w:r w:rsidRPr="00247FE4">
                        <w:rPr>
                          <w:color w:val="000000" w:themeColor="text1"/>
                        </w:rPr>
                        <w:fldChar w:fldCharType="end"/>
                      </w:r>
                      <w:r w:rsidRPr="00247FE4">
                        <w:rPr>
                          <w:color w:val="000000" w:themeColor="text1"/>
                        </w:rPr>
                        <w:t>: Research Approach</w:t>
                      </w:r>
                    </w:p>
                  </w:txbxContent>
                </v:textbox>
                <w10:wrap type="square"/>
              </v:shape>
            </w:pict>
          </mc:Fallback>
        </mc:AlternateContent>
      </w:r>
      <w:ins w:id="9" w:author="kafura" w:date="2015-12-28T11:28:00Z">
        <w:r>
          <w:rPr>
            <w:noProof/>
          </w:rPr>
          <w:drawing>
            <wp:anchor distT="0" distB="0" distL="114300" distR="114300" simplePos="0" relativeHeight="251665408" behindDoc="0" locked="0" layoutInCell="1" allowOverlap="1" wp14:anchorId="562E3ED0" wp14:editId="7D683264">
              <wp:simplePos x="0" y="0"/>
              <wp:positionH relativeFrom="margin">
                <wp:align>right</wp:align>
              </wp:positionH>
              <wp:positionV relativeFrom="paragraph">
                <wp:posOffset>83820</wp:posOffset>
              </wp:positionV>
              <wp:extent cx="3585845" cy="24174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S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5845" cy="2417445"/>
                      </a:xfrm>
                      <a:prstGeom prst="rect">
                        <a:avLst/>
                      </a:prstGeom>
                    </pic:spPr>
                  </pic:pic>
                </a:graphicData>
              </a:graphic>
              <wp14:sizeRelH relativeFrom="page">
                <wp14:pctWidth>0</wp14:pctWidth>
              </wp14:sizeRelH>
              <wp14:sizeRelV relativeFrom="page">
                <wp14:pctHeight>0</wp14:pctHeight>
              </wp14:sizeRelV>
            </wp:anchor>
          </w:drawing>
        </w:r>
      </w:ins>
      <w:del w:id="10" w:author="kafura" w:date="2015-12-28T11:28:00Z">
        <w:r w:rsidR="00A16593" w:rsidDel="00C965DD">
          <w:rPr>
            <w:noProof/>
            <w:shd w:val="clear" w:color="auto" w:fill="auto"/>
          </w:rPr>
          <w:drawing>
            <wp:anchor distT="0" distB="0" distL="114300" distR="114300" simplePos="0" relativeHeight="251664384" behindDoc="0" locked="0" layoutInCell="1" allowOverlap="1" wp14:anchorId="60D55B65" wp14:editId="7B47F035">
              <wp:simplePos x="0" y="0"/>
              <wp:positionH relativeFrom="column">
                <wp:posOffset>3295650</wp:posOffset>
              </wp:positionH>
              <wp:positionV relativeFrom="paragraph">
                <wp:posOffset>62865</wp:posOffset>
              </wp:positionV>
              <wp:extent cx="3020695" cy="2038350"/>
              <wp:effectExtent l="19050" t="0" r="8255" b="0"/>
              <wp:wrapSquare wrapText="bothSides"/>
              <wp:docPr id="6" name="Picture 5" descr="IUS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E-Figure-1.png"/>
                      <pic:cNvPicPr/>
                    </pic:nvPicPr>
                    <pic:blipFill>
                      <a:blip r:embed="rId9" cstate="print"/>
                      <a:stretch>
                        <a:fillRect/>
                      </a:stretch>
                    </pic:blipFill>
                    <pic:spPr>
                      <a:xfrm>
                        <a:off x="0" y="0"/>
                        <a:ext cx="3020695" cy="2038350"/>
                      </a:xfrm>
                      <a:prstGeom prst="rect">
                        <a:avLst/>
                      </a:prstGeom>
                    </pic:spPr>
                  </pic:pic>
                </a:graphicData>
              </a:graphic>
            </wp:anchor>
          </w:drawing>
        </w:r>
      </w:del>
      <w:r w:rsidR="00CF3EBB">
        <w:t xml:space="preserve">Our approach </w:t>
      </w:r>
      <w:r w:rsidR="00094208">
        <w:t xml:space="preserve">is </w:t>
      </w:r>
      <w:r w:rsidR="00CF3EBB">
        <w:t>to improv</w:t>
      </w:r>
      <w:r w:rsidR="00094208">
        <w:t>e</w:t>
      </w:r>
      <w:r w:rsidR="00CF3EBB">
        <w:t xml:space="preserve"> m</w:t>
      </w:r>
      <w:r w:rsidR="00EC3F97">
        <w:t xml:space="preserve">otivation </w:t>
      </w:r>
      <w:r w:rsidR="00094208">
        <w:t xml:space="preserve">by </w:t>
      </w:r>
      <w:r w:rsidR="00482755">
        <w:t>rais</w:t>
      </w:r>
      <w:r w:rsidR="00094208">
        <w:t>ing</w:t>
      </w:r>
      <w:r w:rsidR="00CF3EBB">
        <w:t xml:space="preserve"> the students’ appreciation of the </w:t>
      </w:r>
      <w:r w:rsidR="00EC3F97" w:rsidRPr="00D3274D">
        <w:rPr>
          <w:i/>
        </w:rPr>
        <w:t>usefulness</w:t>
      </w:r>
      <w:r w:rsidR="00EC3F97">
        <w:t xml:space="preserve"> </w:t>
      </w:r>
      <w:r w:rsidR="00CF3EBB">
        <w:t>of their learning</w:t>
      </w:r>
      <w:ins w:id="11" w:author="Cliff" w:date="2015-12-21T14:24:00Z">
        <w:r w:rsidR="00094208">
          <w:t>,</w:t>
        </w:r>
      </w:ins>
      <w:r w:rsidR="00CF3EBB">
        <w:t xml:space="preserve"> </w:t>
      </w:r>
      <w:r w:rsidR="00EC3F97">
        <w:t xml:space="preserve">and </w:t>
      </w:r>
      <w:r w:rsidR="00094208">
        <w:t xml:space="preserve">to </w:t>
      </w:r>
      <w:r w:rsidR="00482755">
        <w:t xml:space="preserve">heighten </w:t>
      </w:r>
      <w:r w:rsidR="00CF3EBB">
        <w:t xml:space="preserve">their sense of </w:t>
      </w:r>
      <w:r w:rsidR="00EC3F97" w:rsidRPr="00D3274D">
        <w:rPr>
          <w:i/>
        </w:rPr>
        <w:t>self-efficacy</w:t>
      </w:r>
      <w:r w:rsidR="00CF3EBB">
        <w:t>.</w:t>
      </w:r>
      <w:r w:rsidR="00482755">
        <w:t xml:space="preserve"> U</w:t>
      </w:r>
      <w:r w:rsidR="00CF3EBB">
        <w:t>sefulness means that students</w:t>
      </w:r>
      <w:del w:id="12" w:author="Cliff" w:date="2015-12-21T14:24:00Z">
        <w:r w:rsidR="00CF3EBB" w:rsidDel="00094208">
          <w:delText>’</w:delText>
        </w:r>
      </w:del>
      <w:r w:rsidR="00CF3EBB">
        <w:t xml:space="preserve"> perceive that what they are learning has relevance and importance to something they value. </w:t>
      </w:r>
      <w:r w:rsidR="00482755">
        <w:t>What is</w:t>
      </w:r>
      <w:r w:rsidR="00CF3EBB">
        <w:t xml:space="preserve"> value</w:t>
      </w:r>
      <w:r w:rsidR="00482755">
        <w:t>d</w:t>
      </w:r>
      <w:r w:rsidR="00CF3EBB">
        <w:t xml:space="preserve"> might relate to their professional or disciplinary objectives (</w:t>
      </w:r>
      <w:r w:rsidR="00094208">
        <w:t>“T</w:t>
      </w:r>
      <w:r w:rsidR="00CF3EBB">
        <w:t>his learning will help me in</w:t>
      </w:r>
      <w:r w:rsidR="00482755">
        <w:t xml:space="preserve"> my field of work or study</w:t>
      </w:r>
      <w:r w:rsidR="00094208">
        <w:t>”</w:t>
      </w:r>
      <w:r w:rsidR="00482755">
        <w:t xml:space="preserve">) or </w:t>
      </w:r>
      <w:r w:rsidR="00CF3EBB">
        <w:t>to their personal interests (</w:t>
      </w:r>
      <w:r w:rsidR="00094208">
        <w:t>“T</w:t>
      </w:r>
      <w:r w:rsidR="00CF3EBB">
        <w:t>his learning gives me a deeper understanding of an activity that I care about</w:t>
      </w:r>
      <w:r w:rsidR="00094208">
        <w:t>”</w:t>
      </w:r>
      <w:r w:rsidR="00CF3EBB">
        <w:t xml:space="preserve">). </w:t>
      </w:r>
      <w:r w:rsidR="00AB7B61">
        <w:t xml:space="preserve">The sense of self-efficacy arises when students believe that they are capable of achieving success in their learning. A common barrier to self-efficacy is that the material or tools </w:t>
      </w:r>
      <w:ins w:id="13" w:author="kafura" w:date="2015-12-26T09:22:00Z">
        <w:r w:rsidR="00543D9D">
          <w:t>have too steep a learning curve</w:t>
        </w:r>
      </w:ins>
      <w:del w:id="14" w:author="kafura" w:date="2015-12-26T09:23:00Z">
        <w:r w:rsidR="00AB7B61" w:rsidDel="00543D9D">
          <w:delText>involved in the learning have a gradient that is too steep</w:delText>
        </w:r>
      </w:del>
      <w:r w:rsidR="00AB7B61">
        <w:t xml:space="preserve">, causing the students to lose confidence in </w:t>
      </w:r>
      <w:r w:rsidR="00482755">
        <w:t xml:space="preserve">their </w:t>
      </w:r>
      <w:r w:rsidR="00AB7B61">
        <w:t xml:space="preserve">ability to succeed. </w:t>
      </w:r>
    </w:p>
    <w:p w14:paraId="1FC955F2" w14:textId="629F97C1" w:rsidR="009E4D52" w:rsidRDefault="007A3D49" w:rsidP="00D3274D">
      <w:pPr>
        <w:pStyle w:val="NSFParagraph"/>
      </w:pPr>
      <w:ins w:id="15" w:author="kafura" w:date="2015-12-26T09:33:00Z">
        <w:r>
          <w:t>In addition to the positi</w:t>
        </w:r>
        <w:r w:rsidR="006770F6">
          <w:t>ve effects of better motivation</w:t>
        </w:r>
      </w:ins>
      <w:del w:id="16" w:author="kafura" w:date="2015-12-26T09:34:00Z">
        <w:r w:rsidR="00AB7B61" w:rsidDel="007A3D49">
          <w:delText>Improvements in</w:delText>
        </w:r>
      </w:del>
      <w:r w:rsidR="00AB7B61">
        <w:t xml:space="preserve"> l</w:t>
      </w:r>
      <w:r w:rsidR="00EC3F97">
        <w:t>earning gains</w:t>
      </w:r>
      <w:del w:id="17" w:author="kafura" w:date="2015-12-26T09:34:00Z">
        <w:r w:rsidR="00AB7B61" w:rsidDel="007A3D49">
          <w:delText>, the gold standard for all education research,</w:delText>
        </w:r>
      </w:del>
      <w:r w:rsidR="00EC3F97">
        <w:t xml:space="preserve"> will be improved by </w:t>
      </w:r>
      <w:r w:rsidR="009E4D52">
        <w:t>better</w:t>
      </w:r>
      <w:del w:id="18" w:author="kafura" w:date="2015-12-26T09:34:00Z">
        <w:r w:rsidR="009E4D52" w:rsidDel="007A3D49">
          <w:delText xml:space="preserve"> </w:delText>
        </w:r>
      </w:del>
      <w:ins w:id="19" w:author="Cliff" w:date="2015-12-21T14:28:00Z">
        <w:del w:id="20" w:author="kafura" w:date="2015-12-26T09:34:00Z">
          <w:r w:rsidR="008F2505" w:rsidDel="007A3D49">
            <w:delText>motivation, better</w:delText>
          </w:r>
        </w:del>
        <w:r w:rsidR="008F2505">
          <w:t xml:space="preserve"> </w:t>
        </w:r>
      </w:ins>
      <w:r w:rsidR="009E4D52">
        <w:t>means for</w:t>
      </w:r>
      <w:r w:rsidR="00AB7B61">
        <w:t xml:space="preserve"> sustaining </w:t>
      </w:r>
      <w:r w:rsidR="00EC3F97" w:rsidRPr="00D3274D">
        <w:rPr>
          <w:i/>
        </w:rPr>
        <w:t>attention</w:t>
      </w:r>
      <w:ins w:id="21" w:author="Cliff" w:date="2015-12-21T14:28:00Z">
        <w:r w:rsidR="008F2505">
          <w:t>,</w:t>
        </w:r>
      </w:ins>
      <w:r w:rsidR="00EC3F97">
        <w:t xml:space="preserve"> and </w:t>
      </w:r>
      <w:r w:rsidR="00AB7B61">
        <w:t xml:space="preserve">the provision of better </w:t>
      </w:r>
      <w:r w:rsidR="00EC3F97" w:rsidRPr="00D3274D">
        <w:rPr>
          <w:i/>
        </w:rPr>
        <w:t>feedback</w:t>
      </w:r>
      <w:r w:rsidR="00AB7B61">
        <w:t xml:space="preserve">. The </w:t>
      </w:r>
      <w:r w:rsidR="00482755">
        <w:t>e</w:t>
      </w:r>
      <w:r w:rsidR="008F2505">
        <w:t>B</w:t>
      </w:r>
      <w:r w:rsidR="00482755">
        <w:t>ook</w:t>
      </w:r>
      <w:r w:rsidR="00AB7B61">
        <w:t xml:space="preserve"> </w:t>
      </w:r>
      <w:r w:rsidR="008F2505">
        <w:t xml:space="preserve">infrastructure </w:t>
      </w:r>
      <w:r w:rsidR="00AB7B61">
        <w:t xml:space="preserve">that we developed for </w:t>
      </w:r>
      <w:del w:id="22" w:author="kafura" w:date="2015-12-26T09:35:00Z">
        <w:r w:rsidR="00AB7B61" w:rsidDel="007A3D49">
          <w:delText xml:space="preserve">the </w:delText>
        </w:r>
      </w:del>
      <w:ins w:id="23" w:author="kafura" w:date="2015-12-26T09:35:00Z">
        <w:r>
          <w:t xml:space="preserve">a </w:t>
        </w:r>
      </w:ins>
      <w:r w:rsidR="00AB7B61">
        <w:t>computational thinking course allow</w:t>
      </w:r>
      <w:ins w:id="24" w:author="kafura" w:date="2015-12-26T09:36:00Z">
        <w:r>
          <w:t>ed</w:t>
        </w:r>
      </w:ins>
      <w:del w:id="25" w:author="kafura" w:date="2015-12-26T09:36:00Z">
        <w:r w:rsidR="00AB7B61" w:rsidDel="007A3D49">
          <w:delText>s</w:delText>
        </w:r>
      </w:del>
      <w:r w:rsidR="00AB7B61">
        <w:t xml:space="preserve"> us </w:t>
      </w:r>
      <w:ins w:id="26" w:author="Cliff" w:date="2015-12-21T14:29:00Z">
        <w:r w:rsidR="008F2505">
          <w:t xml:space="preserve">to </w:t>
        </w:r>
      </w:ins>
      <w:r w:rsidR="00AB7B61">
        <w:t xml:space="preserve">analyze the students’ use of the book text. It is clear that </w:t>
      </w:r>
      <w:del w:id="27" w:author="kafura" w:date="2015-12-26T09:36:00Z">
        <w:r w:rsidR="00AB7B61" w:rsidDel="007A3D49">
          <w:delText xml:space="preserve">the </w:delText>
        </w:r>
      </w:del>
      <w:r w:rsidR="00AB7B61">
        <w:t>students, especially those who are struggling, d</w:t>
      </w:r>
      <w:ins w:id="28" w:author="kafura" w:date="2015-12-26T09:36:00Z">
        <w:r>
          <w:t>id</w:t>
        </w:r>
      </w:ins>
      <w:del w:id="29" w:author="kafura" w:date="2015-12-26T09:36:00Z">
        <w:r w:rsidR="00AB7B61" w:rsidDel="007A3D49">
          <w:delText>o</w:delText>
        </w:r>
      </w:del>
      <w:r w:rsidR="00AB7B61">
        <w:t xml:space="preserve"> not focus attention sufficiently on the text</w:t>
      </w:r>
      <w:del w:id="30" w:author="kafura" w:date="2015-12-26T09:37:00Z">
        <w:r w:rsidR="00AB7B61" w:rsidDel="007A3D49">
          <w:delText xml:space="preserve"> </w:delText>
        </w:r>
      </w:del>
      <w:del w:id="31" w:author="kafura" w:date="2015-12-26T09:36:00Z">
        <w:r w:rsidR="00AB7B61" w:rsidDel="007A3D49">
          <w:delText>and images provided</w:delText>
        </w:r>
      </w:del>
      <w:r w:rsidR="00AB7B61">
        <w:t>. Our end</w:t>
      </w:r>
      <w:r w:rsidR="008F2505">
        <w:t>-</w:t>
      </w:r>
      <w:r w:rsidR="00AB7B61">
        <w:t>of</w:t>
      </w:r>
      <w:r w:rsidR="008F2505">
        <w:t>-</w:t>
      </w:r>
      <w:r w:rsidR="00AB7B61">
        <w:t xml:space="preserve">term dialog with </w:t>
      </w:r>
      <w:del w:id="32" w:author="kafura" w:date="2015-12-26T09:37:00Z">
        <w:r w:rsidR="00AB7B61" w:rsidDel="007A3D49">
          <w:delText xml:space="preserve">the </w:delText>
        </w:r>
      </w:del>
      <w:r w:rsidR="00AB7B61">
        <w:t xml:space="preserve">students </w:t>
      </w:r>
      <w:del w:id="33" w:author="kafura" w:date="2015-12-26T09:38:00Z">
        <w:r w:rsidR="00AB7B61" w:rsidDel="007A3D49">
          <w:delText xml:space="preserve">has </w:delText>
        </w:r>
      </w:del>
      <w:r w:rsidR="00AB7B61">
        <w:t>also provi</w:t>
      </w:r>
      <w:r w:rsidR="00474D6D">
        <w:t xml:space="preserve">ded anecdotal evidence that </w:t>
      </w:r>
      <w:ins w:id="34" w:author="kafura" w:date="2015-12-26T09:38:00Z">
        <w:r>
          <w:t xml:space="preserve">the limited </w:t>
        </w:r>
      </w:ins>
      <w:r w:rsidR="00474D6D">
        <w:t>feedback on programming problems</w:t>
      </w:r>
      <w:ins w:id="35" w:author="kafura" w:date="2015-12-26T09:38:00Z">
        <w:r>
          <w:t xml:space="preserve"> currently</w:t>
        </w:r>
        <w:r w:rsidR="00160991">
          <w:t xml:space="preserve"> provided </w:t>
        </w:r>
      </w:ins>
      <w:del w:id="36" w:author="kafura" w:date="2015-12-26T09:39:00Z">
        <w:r w:rsidR="00474D6D" w:rsidDel="00160991">
          <w:delText xml:space="preserve"> is highly valued and </w:delText>
        </w:r>
      </w:del>
      <w:ins w:id="37" w:author="kafura" w:date="2015-12-26T09:39:00Z">
        <w:r w:rsidR="00160991">
          <w:t>was</w:t>
        </w:r>
      </w:ins>
      <w:del w:id="38" w:author="kafura" w:date="2015-12-26T09:39:00Z">
        <w:r w:rsidR="00474D6D" w:rsidDel="00160991">
          <w:delText>is</w:delText>
        </w:r>
      </w:del>
      <w:r w:rsidR="00474D6D">
        <w:t xml:space="preserve"> often a stimulus for continued engagement with the problem</w:t>
      </w:r>
      <w:ins w:id="39" w:author="kafura" w:date="2015-12-26T09:40:00Z">
        <w:r w:rsidR="00160991">
          <w:t xml:space="preserve"> and that additional feedback would be highly valued.</w:t>
        </w:r>
      </w:ins>
      <w:del w:id="40" w:author="kafura" w:date="2015-12-26T09:40:00Z">
        <w:r w:rsidR="00474D6D" w:rsidDel="00160991">
          <w:delText xml:space="preserve">. </w:delText>
        </w:r>
      </w:del>
    </w:p>
    <w:p w14:paraId="09F2EF65" w14:textId="19050DF4" w:rsidR="00474D6D" w:rsidRDefault="00482755" w:rsidP="00D3274D">
      <w:pPr>
        <w:pStyle w:val="NSFParagraph"/>
      </w:pPr>
      <w:r>
        <w:t xml:space="preserve">Our approach to creating a sense of usefulness is </w:t>
      </w:r>
      <w:r w:rsidR="008F2505">
        <w:t>to</w:t>
      </w:r>
      <w:r>
        <w:t xml:space="preserve"> provid</w:t>
      </w:r>
      <w:r w:rsidR="008F2505">
        <w:t>e</w:t>
      </w:r>
      <w:r>
        <w:t xml:space="preserve"> </w:t>
      </w:r>
      <w:r w:rsidR="00474D6D" w:rsidRPr="00D909CF">
        <w:t>authentic, real-world learning experiences</w:t>
      </w:r>
      <w:r>
        <w:t xml:space="preserve"> based on intrinsically realistic data. </w:t>
      </w:r>
      <w:r w:rsidRPr="00487CA4">
        <w:rPr>
          <w:rFonts w:eastAsiaTheme="minorHAnsi"/>
        </w:rPr>
        <w:t>Data is intrinsically realistic if it concerns real-world events (e.g., scientific, economic</w:t>
      </w:r>
      <w:r w:rsidR="008F2505">
        <w:rPr>
          <w:rFonts w:eastAsiaTheme="minorHAnsi"/>
        </w:rPr>
        <w:t>,</w:t>
      </w:r>
      <w:r w:rsidRPr="00487CA4">
        <w:rPr>
          <w:rFonts w:eastAsiaTheme="minorHAnsi"/>
        </w:rPr>
        <w:t xml:space="preserve"> or social), is from authoritative sources (e.g., government agencies, social media), and is of genuine scale and complexity (not a “toy” version). We use data that is big, real time, and/or geo-located. Intrinsically realistic data raises the level of student motivation by engaging students in authentic experiences </w:t>
      </w:r>
      <w:r w:rsidR="009F4D5E" w:rsidRPr="004638C5">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 </w:instrText>
      </w:r>
      <w:r w:rsidR="0012280A">
        <w:rPr>
          <w:rFonts w:eastAsiaTheme="minorHAnsi"/>
        </w:rPr>
        <w:fldChar w:fldCharType="begin">
          <w:fldData xml:space="preserve">PEVuZE5vdGU+PENpdGU+PEF1dGhvcj5BbmRlcnNvbjwvQXV0aG9yPjxZZWFyPjIwMTQ8L1llYXI+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</w:fldData>
        </w:fldChar>
      </w:r>
      <w:r w:rsidR="0012280A">
        <w:rPr>
          <w:rFonts w:eastAsiaTheme="minorHAnsi"/>
        </w:rPr>
        <w:instrText xml:space="preserve"> ADDIN EN.CITE.DATA </w:instrText>
      </w:r>
      <w:r w:rsidR="0012280A">
        <w:rPr>
          <w:rFonts w:eastAsiaTheme="minorHAnsi"/>
        </w:rPr>
      </w:r>
      <w:r w:rsidR="0012280A">
        <w:rPr>
          <w:rFonts w:eastAsiaTheme="minorHAnsi"/>
        </w:rPr>
        <w:fldChar w:fldCharType="end"/>
      </w:r>
      <w:r w:rsidR="009F4D5E" w:rsidRPr="004638C5">
        <w:rPr>
          <w:rFonts w:eastAsiaTheme="minorHAnsi"/>
        </w:rPr>
        <w:fldChar w:fldCharType="separate"/>
      </w:r>
      <w:r w:rsidR="002D1498">
        <w:rPr>
          <w:rFonts w:eastAsiaTheme="minorHAnsi"/>
          <w:noProof/>
        </w:rPr>
        <w:t>[</w:t>
      </w:r>
      <w:hyperlink w:anchor="_ENREF_1" w:tooltip="Anderson, 2014 #85" w:history="1">
        <w:r w:rsidR="006B6ECF">
          <w:rPr>
            <w:rFonts w:eastAsiaTheme="minorHAnsi"/>
            <w:noProof/>
          </w:rPr>
          <w:t>1-3</w:t>
        </w:r>
      </w:hyperlink>
      <w:r w:rsidR="002D1498">
        <w:rPr>
          <w:rFonts w:eastAsiaTheme="minorHAnsi"/>
          <w:noProof/>
        </w:rPr>
        <w:t>]</w:t>
      </w:r>
      <w:r w:rsidR="009F4D5E" w:rsidRPr="004638C5">
        <w:rPr>
          <w:rFonts w:eastAsiaTheme="minorHAnsi"/>
        </w:rPr>
        <w:fldChar w:fldCharType="end"/>
      </w:r>
      <w:r w:rsidRPr="00487CA4">
        <w:rPr>
          <w:rFonts w:eastAsiaTheme="minorHAnsi"/>
        </w:rPr>
        <w:t>.</w:t>
      </w:r>
      <w:r w:rsidR="009E4D52">
        <w:t xml:space="preserve"> </w:t>
      </w:r>
      <w:ins w:id="41" w:author="kafura" w:date="2015-12-26T09:46:00Z">
        <w:r w:rsidR="00792478">
          <w:t>P</w:t>
        </w:r>
      </w:ins>
      <w:del w:id="42" w:author="kafura" w:date="2015-12-26T09:46:00Z">
        <w:r w:rsidR="008F2505" w:rsidDel="00792478">
          <w:delText>A p</w:delText>
        </w:r>
      </w:del>
      <w:r w:rsidR="008F2505">
        <w:t>otential problem</w:t>
      </w:r>
      <w:ins w:id="43" w:author="kafura" w:date="2015-12-26T09:46:00Z">
        <w:r w:rsidR="00792478">
          <w:t>s</w:t>
        </w:r>
      </w:ins>
      <w:r w:rsidR="008F2505">
        <w:t xml:space="preserve"> with this approach </w:t>
      </w:r>
      <w:ins w:id="44" w:author="kafura" w:date="2015-12-26T09:46:00Z">
        <w:r w:rsidR="00792478">
          <w:t>are</w:t>
        </w:r>
      </w:ins>
      <w:del w:id="45" w:author="kafura" w:date="2015-12-26T09:46:00Z">
        <w:r w:rsidR="008F2505" w:rsidDel="00792478">
          <w:delText>is</w:delText>
        </w:r>
      </w:del>
      <w:r w:rsidR="008F2505">
        <w:t xml:space="preserve"> the difficult</w:t>
      </w:r>
      <w:ins w:id="46" w:author="kafura" w:date="2015-12-26T09:47:00Z">
        <w:r w:rsidR="00792478">
          <w:t>ies</w:t>
        </w:r>
      </w:ins>
      <w:del w:id="47" w:author="kafura" w:date="2015-12-26T09:46:00Z">
        <w:r w:rsidR="008F2505" w:rsidDel="00792478">
          <w:delText>y</w:delText>
        </w:r>
      </w:del>
      <w:r w:rsidR="008F2505">
        <w:t xml:space="preserve"> </w:t>
      </w:r>
      <w:ins w:id="48" w:author="kafura" w:date="2015-12-26T09:47:00Z">
        <w:r w:rsidR="00792478">
          <w:t xml:space="preserve">of scale and complexity of </w:t>
        </w:r>
      </w:ins>
      <w:del w:id="49" w:author="kafura" w:date="2015-12-26T09:47:00Z">
        <w:r w:rsidR="008F2505" w:rsidDel="00792478">
          <w:delText xml:space="preserve">that is typically encountered when handling </w:delText>
        </w:r>
      </w:del>
      <w:r w:rsidR="008F2505">
        <w:t xml:space="preserve">such data. </w:t>
      </w:r>
      <w:ins w:id="50" w:author="kafura" w:date="2015-12-26T09:48:00Z">
        <w:r w:rsidR="00792478">
          <w:t>To address these difficulties we propose to</w:t>
        </w:r>
      </w:ins>
      <w:del w:id="51" w:author="kafura" w:date="2015-12-26T09:48:00Z">
        <w:r w:rsidR="00474D6D" w:rsidRPr="00B24A8D" w:rsidDel="00792478">
          <w:delText>This work</w:delText>
        </w:r>
      </w:del>
      <w:r w:rsidR="00474D6D" w:rsidRPr="00B24A8D">
        <w:t xml:space="preserve"> extend</w:t>
      </w:r>
      <w:del w:id="52" w:author="kafura" w:date="2015-12-26T09:49:00Z">
        <w:r w:rsidR="00474D6D" w:rsidRPr="00B24A8D" w:rsidDel="00792478">
          <w:delText>s</w:delText>
        </w:r>
      </w:del>
      <w:r w:rsidR="00474D6D" w:rsidRPr="00B24A8D">
        <w:t xml:space="preserve"> an existing framework, Corgis [REF</w:t>
      </w:r>
      <w:del w:id="53" w:author="kafura" w:date="2015-12-26T09:50:00Z">
        <w:r w:rsidR="00474D6D" w:rsidRPr="00B24A8D" w:rsidDel="00BC6C1B">
          <w:delText xml:space="preserve">] </w:delText>
        </w:r>
      </w:del>
      <w:ins w:id="54" w:author="Cliff" w:date="2015-12-21T14:31:00Z">
        <w:del w:id="55" w:author="kafura" w:date="2015-12-26T09:50:00Z">
          <w:r w:rsidR="008F2505" w:rsidDel="00BC6C1B">
            <w:delText>that</w:delText>
          </w:r>
        </w:del>
      </w:ins>
      <w:ins w:id="56" w:author="kafura" w:date="2015-12-26T09:50:00Z">
        <w:r w:rsidR="00BC6C1B" w:rsidRPr="00B24A8D">
          <w:t>]</w:t>
        </w:r>
        <w:r w:rsidR="00BC6C1B">
          <w:t>,</w:t>
        </w:r>
        <w:r w:rsidR="00BC6C1B" w:rsidRPr="00B24A8D">
          <w:t xml:space="preserve"> </w:t>
        </w:r>
        <w:r w:rsidR="00BC6C1B">
          <w:t>which</w:t>
        </w:r>
      </w:ins>
      <w:ins w:id="57" w:author="Cliff" w:date="2015-12-21T14:31:00Z">
        <w:r w:rsidR="008F2505">
          <w:t xml:space="preserve"> </w:t>
        </w:r>
      </w:ins>
      <w:r w:rsidR="00474D6D" w:rsidRPr="00B24A8D">
        <w:t xml:space="preserve">we have created for </w:t>
      </w:r>
      <w:r w:rsidR="008F2505">
        <w:t xml:space="preserve">scaffolding </w:t>
      </w:r>
      <w:r w:rsidR="00474D6D" w:rsidRPr="00B24A8D">
        <w:t xml:space="preserve">big data and real-time data </w:t>
      </w:r>
      <w:r w:rsidR="008F2505">
        <w:t>access</w:t>
      </w:r>
      <w:ins w:id="58" w:author="kafura" w:date="2015-12-26T09:49:00Z">
        <w:r w:rsidR="00BC6C1B">
          <w:t>. The extensions</w:t>
        </w:r>
      </w:ins>
      <w:ins w:id="59" w:author="Cliff" w:date="2015-12-21T14:33:00Z">
        <w:del w:id="60" w:author="kafura" w:date="2015-12-26T09:49:00Z">
          <w:r w:rsidR="008F2505" w:rsidDel="00BC6C1B">
            <w:delText xml:space="preserve">, so as </w:delText>
          </w:r>
        </w:del>
      </w:ins>
      <w:del w:id="61" w:author="kafura" w:date="2015-12-26T09:49:00Z">
        <w:r w:rsidR="00474D6D" w:rsidRPr="00B24A8D" w:rsidDel="00BC6C1B">
          <w:delText>to</w:delText>
        </w:r>
      </w:del>
      <w:r w:rsidR="00474D6D" w:rsidRPr="00B24A8D">
        <w:t xml:space="preserve"> allow easier generation and curation of data resources by teachers, and </w:t>
      </w:r>
      <w:r w:rsidR="008F2505">
        <w:t>eas</w:t>
      </w:r>
      <w:ins w:id="62" w:author="kafura" w:date="2015-12-26T09:50:00Z">
        <w:r w:rsidR="00BC6C1B">
          <w:t>ier</w:t>
        </w:r>
      </w:ins>
      <w:ins w:id="63" w:author="Cliff" w:date="2015-12-21T14:33:00Z">
        <w:del w:id="64" w:author="kafura" w:date="2015-12-26T09:50:00Z">
          <w:r w:rsidR="008F2505" w:rsidDel="00BC6C1B">
            <w:delText>y</w:delText>
          </w:r>
        </w:del>
      </w:ins>
      <w:r w:rsidR="00474D6D" w:rsidRPr="00B24A8D">
        <w:t xml:space="preserve"> us</w:t>
      </w:r>
      <w:r w:rsidR="008F2505">
        <w:t>e</w:t>
      </w:r>
      <w:r w:rsidR="00474D6D" w:rsidRPr="00B24A8D">
        <w:t xml:space="preserve"> </w:t>
      </w:r>
      <w:del w:id="65" w:author="kafura" w:date="2015-12-26T09:50:00Z">
        <w:r w:rsidR="00474D6D" w:rsidRPr="00B24A8D" w:rsidDel="00BC6C1B">
          <w:delText xml:space="preserve">for </w:delText>
        </w:r>
      </w:del>
      <w:ins w:id="66" w:author="kafura" w:date="2015-12-26T09:50:00Z">
        <w:r w:rsidR="00BC6C1B">
          <w:t>by</w:t>
        </w:r>
        <w:r w:rsidR="00BC6C1B" w:rsidRPr="00B24A8D">
          <w:t xml:space="preserve"> </w:t>
        </w:r>
      </w:ins>
      <w:r w:rsidR="00474D6D" w:rsidRPr="00B24A8D">
        <w:t xml:space="preserve">learners. </w:t>
      </w:r>
      <w:r w:rsidR="008F2505">
        <w:rPr>
          <w:rFonts w:eastAsiaTheme="minorHAnsi"/>
        </w:rPr>
        <w:t xml:space="preserve">While we are not the first to </w:t>
      </w:r>
      <w:r w:rsidR="00A43FFE" w:rsidRPr="00487CA4">
        <w:rPr>
          <w:rFonts w:eastAsiaTheme="minorHAnsi"/>
        </w:rPr>
        <w:t xml:space="preserve">use realistic data to increase student motivation </w:t>
      </w:r>
      <w:r w:rsidR="009F4D5E" w:rsidRPr="004638C5">
        <w:rPr>
          <w:rFonts w:eastAsiaTheme="minorHAnsi"/>
        </w:rPr>
        <w:fldChar w:fldCharType="begin"/>
      </w:r>
      <w:r w:rsidR="0012280A">
        <w:rPr>
          <w:rFonts w:eastAsiaTheme="minorHAnsi"/>
        </w:rPr>
        <w:instrText xml:space="preserve"> ADDIN EN.CITE &lt;EndNote&gt;&lt;Cite&gt;&lt;Author&gt;Anderson&lt;/Author&gt;&lt;Year&gt;2014&lt;/Year&gt;&lt;RecNum&gt;85&lt;/RecNum&gt;&lt;DisplayText&gt;[1, 4]&lt;/DisplayText&gt;&lt;record&gt;&lt;rec-number&gt;85&lt;/rec-number&gt;&lt;foreign-keys&gt;&lt;key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 timestamp="1419610051"&gt;109&lt;/key&gt;&lt;/foreign-keys&gt;&lt;ref-type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9F4D5E" w:rsidRPr="004638C5">
        <w:rPr>
          <w:rFonts w:eastAsiaTheme="minorHAnsi"/>
        </w:rPr>
        <w:fldChar w:fldCharType="separate"/>
      </w:r>
      <w:r w:rsidR="002D1498">
        <w:rPr>
          <w:rFonts w:eastAsiaTheme="minorHAnsi"/>
          <w:noProof/>
        </w:rPr>
        <w:t>[</w:t>
      </w:r>
      <w:hyperlink w:anchor="_ENREF_1" w:tooltip="Anderson, 2014 #85" w:history="1">
        <w:r w:rsidR="006B6ECF">
          <w:rPr>
            <w:rFonts w:eastAsiaTheme="minorHAnsi"/>
            <w:noProof/>
          </w:rPr>
          <w:t>1</w:t>
        </w:r>
      </w:hyperlink>
      <w:r w:rsidR="002D1498">
        <w:rPr>
          <w:rFonts w:eastAsiaTheme="minorHAnsi"/>
          <w:noProof/>
        </w:rPr>
        <w:t xml:space="preserve">, </w:t>
      </w:r>
      <w:hyperlink w:anchor="_ENREF_4" w:tooltip="Yuen, 2014 #109" w:history="1">
        <w:r w:rsidR="006B6ECF">
          <w:rPr>
            <w:rFonts w:eastAsiaTheme="minorHAnsi"/>
            <w:noProof/>
          </w:rPr>
          <w:t>4</w:t>
        </w:r>
      </w:hyperlink>
      <w:r w:rsidR="002D1498">
        <w:rPr>
          <w:rFonts w:eastAsiaTheme="minorHAnsi"/>
          <w:noProof/>
        </w:rPr>
        <w:t>]</w:t>
      </w:r>
      <w:r w:rsidR="009F4D5E" w:rsidRPr="004638C5">
        <w:rPr>
          <w:rFonts w:eastAsiaTheme="minorHAnsi"/>
        </w:rPr>
        <w:fldChar w:fldCharType="end"/>
      </w:r>
      <w:r w:rsidR="008F2505">
        <w:rPr>
          <w:rFonts w:eastAsiaTheme="minorHAnsi"/>
        </w:rPr>
        <w:t>, Corgis is unique in its ability to provide such real data experiences at the introductory level</w:t>
      </w:r>
      <w:r w:rsidR="00A43FFE" w:rsidRPr="00487CA4">
        <w:rPr>
          <w:rFonts w:eastAsiaTheme="minorHAnsi"/>
        </w:rPr>
        <w:t>.</w:t>
      </w:r>
    </w:p>
    <w:p w14:paraId="47D6BE4C" w14:textId="37403B81" w:rsidR="00474D6D" w:rsidRPr="0044601B" w:rsidRDefault="00A43FFE" w:rsidP="00BC6C1B">
      <w:pPr>
        <w:pStyle w:val="NSFParagraph"/>
        <w:pPrChange w:id="67" w:author="kafura" w:date="2015-12-26T09:52:00Z">
          <w:pPr>
            <w:pStyle w:val="NSFParagraph"/>
            <w:ind w:firstLine="0"/>
          </w:pPr>
        </w:pPrChange>
      </w:pPr>
      <w:r w:rsidRPr="00BC6C1B">
        <w:lastRenderedPageBreak/>
        <w:t xml:space="preserve">The student’s self-efficacy is addressed by providing carefully scaffolded systems that allow incremental exposure of more challenging aspects of the subject matter. Scaffolding is provided in two ways. First, the Corgis framework </w:t>
      </w:r>
      <w:r w:rsidRPr="00BC6C1B">
        <w:rPr>
          <w:rFonts w:eastAsiaTheme="minorHAnsi"/>
        </w:rPr>
        <w:t>uses layering. Our own experience has shown that "big data", while highly motivational, is too complex for early assignment where the student’s skill set is still limited. Layering allows the student to work with data at varying levels of complexity as their knowledge and skill increases.  Second, we are developing BlockPy [REFS], a programming environment with mu</w:t>
      </w:r>
      <w:r w:rsidRPr="006E6A36">
        <w:rPr>
          <w:rFonts w:eastAsiaTheme="minorHAnsi"/>
        </w:rPr>
        <w:t>tual translation between a visual block-based language</w:t>
      </w:r>
      <w:ins w:id="68" w:author="kafura" w:date="2015-12-28T10:59:00Z">
        <w:r w:rsidR="001A70CF">
          <w:rPr>
            <w:rFonts w:eastAsiaTheme="minorHAnsi"/>
          </w:rPr>
          <w:t xml:space="preserve">, </w:t>
        </w:r>
      </w:ins>
      <w:ins w:id="69" w:author="Cliff" w:date="2015-12-21T14:37:00Z">
        <w:del w:id="70" w:author="kafura" w:date="2015-12-28T10:59:00Z">
          <w:r w:rsidR="008F2505" w:rsidRPr="006E6A36" w:rsidDel="001A70CF">
            <w:rPr>
              <w:rFonts w:eastAsiaTheme="minorHAnsi"/>
            </w:rPr>
            <w:delText>---</w:delText>
          </w:r>
        </w:del>
      </w:ins>
      <w:del w:id="71" w:author="Cliff" w:date="2015-12-21T14:37:00Z">
        <w:r w:rsidRPr="006E6A36" w:rsidDel="008F2505">
          <w:rPr>
            <w:rFonts w:eastAsiaTheme="minorHAnsi"/>
          </w:rPr>
          <w:delText>,</w:delText>
        </w:r>
      </w:del>
      <w:del w:id="72" w:author="Cliff" w:date="2015-12-21T14:36:00Z">
        <w:r w:rsidRPr="006E6A36" w:rsidDel="008F2505">
          <w:rPr>
            <w:rFonts w:eastAsiaTheme="minorHAnsi"/>
          </w:rPr>
          <w:delText xml:space="preserve"> </w:delText>
        </w:r>
      </w:del>
      <w:r w:rsidRPr="006E6A36">
        <w:rPr>
          <w:rFonts w:eastAsiaTheme="minorHAnsi"/>
        </w:rPr>
        <w:t>Blockly [REF]</w:t>
      </w:r>
      <w:ins w:id="73" w:author="kafura" w:date="2015-12-28T10:59:00Z">
        <w:r w:rsidR="001A70CF">
          <w:rPr>
            <w:rFonts w:eastAsiaTheme="minorHAnsi"/>
          </w:rPr>
          <w:t xml:space="preserve">, </w:t>
        </w:r>
      </w:ins>
      <w:ins w:id="74" w:author="Cliff" w:date="2015-12-21T14:37:00Z">
        <w:del w:id="75" w:author="kafura" w:date="2015-12-28T10:59:00Z">
          <w:r w:rsidR="008F2505" w:rsidRPr="006E6A36" w:rsidDel="001A70CF">
            <w:rPr>
              <w:rFonts w:eastAsiaTheme="minorHAnsi"/>
            </w:rPr>
            <w:delText>---</w:delText>
          </w:r>
        </w:del>
      </w:ins>
      <w:del w:id="76" w:author="Cliff" w:date="2015-12-21T14:37:00Z">
        <w:r w:rsidRPr="006E6A36" w:rsidDel="008F2505">
          <w:rPr>
            <w:rFonts w:eastAsiaTheme="minorHAnsi"/>
          </w:rPr>
          <w:delText xml:space="preserve">, </w:delText>
        </w:r>
      </w:del>
      <w:r w:rsidRPr="006E6A36">
        <w:rPr>
          <w:rFonts w:eastAsiaTheme="minorHAnsi"/>
        </w:rPr>
        <w:t>and text programming in Python. Students</w:t>
      </w:r>
      <w:del w:id="77" w:author="Cliff" w:date="2015-12-21T14:37:00Z">
        <w:r w:rsidRPr="006E6A36" w:rsidDel="008F2505">
          <w:rPr>
            <w:rFonts w:eastAsiaTheme="minorHAnsi"/>
          </w:rPr>
          <w:delText>’</w:delText>
        </w:r>
      </w:del>
      <w:r w:rsidRPr="006E6A36">
        <w:rPr>
          <w:rFonts w:eastAsiaTheme="minorHAnsi"/>
        </w:rPr>
        <w:t xml:space="preserve"> initially develop algorithms in Blockly and, as their skill and knowledge increases, gradually begin viewing and creating their algorithms in both forms until they are ready to advance to programming purely in Python. </w:t>
      </w:r>
      <w:r w:rsidRPr="00793607">
        <w:t>This scaffolded environment allows students to follow the use-modify-create sequence with successively more technical and challenging aspects of computation being exposed at each step (i.e., moving from a point-and-click interface</w:t>
      </w:r>
      <w:r w:rsidR="008F2505" w:rsidRPr="0044601B">
        <w:t>,</w:t>
      </w:r>
      <w:r w:rsidRPr="0044601B">
        <w:t xml:space="preserve"> to block-based programming</w:t>
      </w:r>
      <w:ins w:id="78" w:author="Cliff" w:date="2015-12-21T14:38:00Z">
        <w:r w:rsidR="008F2505" w:rsidRPr="0044601B">
          <w:t>,</w:t>
        </w:r>
      </w:ins>
      <w:r w:rsidRPr="0044601B">
        <w:t xml:space="preserve"> to textual programming).</w:t>
      </w:r>
    </w:p>
    <w:p w14:paraId="144F43D3" w14:textId="339EA9C4" w:rsidR="00474D6D" w:rsidRDefault="00A43FFE" w:rsidP="00474D6D">
      <w:pPr>
        <w:pStyle w:val="NSFParagraph"/>
      </w:pPr>
      <w:r>
        <w:t xml:space="preserve">We address the aspect of attention through interactive </w:t>
      </w:r>
      <w:r w:rsidR="00474D6D" w:rsidRPr="00C23943">
        <w:t>visualizations</w:t>
      </w:r>
      <w:r>
        <w:t>. These interactive elements</w:t>
      </w:r>
      <w:r w:rsidR="00474D6D" w:rsidRPr="00C23943">
        <w:t xml:space="preserve"> allow</w:t>
      </w:r>
      <w:del w:id="79" w:author="Cliff" w:date="2015-12-21T14:38:00Z">
        <w:r w:rsidR="00474D6D" w:rsidRPr="00C23943" w:rsidDel="008F2505">
          <w:delText>s</w:delText>
        </w:r>
      </w:del>
      <w:r w:rsidR="00474D6D" w:rsidRPr="00C23943">
        <w:t xml:space="preserve"> a student to gain insight into the dynamics of algorithms and the manipulation of </w:t>
      </w:r>
      <w:r>
        <w:t>data</w:t>
      </w:r>
      <w:r w:rsidR="00474D6D" w:rsidRPr="00C23943">
        <w:t xml:space="preserve">. </w:t>
      </w:r>
      <w:r w:rsidR="00474D6D">
        <w:t>We have developed</w:t>
      </w:r>
      <w:r w:rsidR="00474D6D" w:rsidRPr="00C23943">
        <w:t xml:space="preserve"> a significant collection of such visualizations </w:t>
      </w:r>
      <w:r w:rsidR="008F2505">
        <w:t>for</w:t>
      </w:r>
      <w:r w:rsidR="00474D6D">
        <w:t xml:space="preserve"> our OpenDSA </w:t>
      </w:r>
      <w:r w:rsidR="008F2505">
        <w:t>project</w:t>
      </w:r>
      <w:r w:rsidR="00474D6D">
        <w:t xml:space="preserve"> [61]</w:t>
      </w:r>
      <w:r w:rsidR="00474D6D" w:rsidRPr="00C23943">
        <w:t>. We propose to develop corresponding visualizations appropriate for big data</w:t>
      </w:r>
      <w:r w:rsidR="00474D6D">
        <w:t xml:space="preserve"> (our primary form of realistic data)</w:t>
      </w:r>
      <w:r w:rsidR="00474D6D" w:rsidRPr="00C23943">
        <w:t xml:space="preserve">. For example, a visualization that shows operations on a list of ten elements is not sufficient for a big data stream with thousands of elements. </w:t>
      </w:r>
      <w:ins w:id="80" w:author="kafura" w:date="2015-12-26T10:04:00Z">
        <w:r w:rsidR="006E6A36">
          <w:t>Also, the visualizations should help st</w:t>
        </w:r>
      </w:ins>
      <w:ins w:id="81" w:author="kafura" w:date="2015-12-26T10:06:00Z">
        <w:r w:rsidR="006E6A36">
          <w:t xml:space="preserve">udents </w:t>
        </w:r>
      </w:ins>
      <w:ins w:id="82" w:author="kafura" w:date="2015-12-26T10:07:00Z">
        <w:r w:rsidR="006E6A36">
          <w:t xml:space="preserve">maintain attention while coping with the structural complexity of the data. </w:t>
        </w:r>
      </w:ins>
      <w:del w:id="83" w:author="kafura" w:date="2015-12-26T10:04:00Z">
        <w:r w:rsidR="00474D6D" w:rsidDel="006E6A36">
          <w:delText>W</w:delText>
        </w:r>
        <w:r w:rsidR="00474D6D" w:rsidRPr="00C23943" w:rsidDel="006E6A36">
          <w:delText xml:space="preserve">e </w:delText>
        </w:r>
      </w:del>
      <w:ins w:id="84" w:author="Cliff" w:date="2015-12-21T14:40:00Z">
        <w:del w:id="85" w:author="kafura" w:date="2015-12-26T10:04:00Z">
          <w:r w:rsidR="008F2505" w:rsidDel="006E6A36">
            <w:delText>will</w:delText>
          </w:r>
        </w:del>
      </w:ins>
      <w:del w:id="86" w:author="kafura" w:date="2015-12-26T10:04:00Z">
        <w:r w:rsidR="00474D6D" w:rsidRPr="00C23943" w:rsidDel="006E6A36">
          <w:delText>also address the challenge of incorporat</w:delText>
        </w:r>
      </w:del>
      <w:ins w:id="87" w:author="Cliff" w:date="2015-12-21T14:40:00Z">
        <w:del w:id="88" w:author="kafura" w:date="2015-12-26T10:04:00Z">
          <w:r w:rsidR="008F2505" w:rsidDel="006E6A36">
            <w:delText>e</w:delText>
          </w:r>
        </w:del>
      </w:ins>
      <w:del w:id="89" w:author="kafura" w:date="2015-12-26T10:04:00Z">
        <w:r w:rsidR="00474D6D" w:rsidRPr="00C23943" w:rsidDel="006E6A36">
          <w:delText>ing visualization capabilities into the block-based language</w:delText>
        </w:r>
        <w:r w:rsidDel="006E6A36">
          <w:delText xml:space="preserve"> </w:delText>
        </w:r>
        <w:r w:rsidR="002810A5" w:rsidDel="006E6A36">
          <w:delText>environment</w:delText>
        </w:r>
        <w:r w:rsidR="00474D6D" w:rsidRPr="00C23943" w:rsidDel="006E6A36">
          <w:delText xml:space="preserve"> (Block</w:delText>
        </w:r>
        <w:r w:rsidDel="006E6A36">
          <w:delText>Py</w:delText>
        </w:r>
        <w:r w:rsidR="00474D6D" w:rsidRPr="00C23943" w:rsidDel="006E6A36">
          <w:delText>).</w:delText>
        </w:r>
      </w:del>
    </w:p>
    <w:p w14:paraId="3FE9C3CE" w14:textId="16362271" w:rsidR="00474D6D" w:rsidRDefault="00474D6D" w:rsidP="00474D6D">
      <w:pPr>
        <w:pStyle w:val="NSFParagraph"/>
      </w:pPr>
      <w:r>
        <w:t>Immediate feedback is important to improved learning. Many e</w:t>
      </w:r>
      <w:r w:rsidR="008F2505">
        <w:t>B</w:t>
      </w:r>
      <w:r>
        <w:t xml:space="preserve">ook platforms, our own included, provide immediate feedback on questions with highly structured answers (true/false, multiple choice) or on program output (by comparison to hidden correct answers). However, feedback on algorithm design is usually done manually by instructors with the resulting loss of immediacy and degradation of the learning opportunity. </w:t>
      </w:r>
      <w:commentRangeStart w:id="90"/>
      <w:commentRangeStart w:id="91"/>
      <w:ins w:id="92" w:author="kafura" w:date="2015-12-26T10:25:00Z">
        <w:r w:rsidR="00793607">
          <w:t xml:space="preserve">We will develop a mechanism for analyzing </w:t>
        </w:r>
      </w:ins>
      <w:ins w:id="93" w:author="kafura" w:date="2015-12-26T10:28:00Z">
        <w:r w:rsidR="00793607">
          <w:t xml:space="preserve">and providing immediate </w:t>
        </w:r>
      </w:ins>
      <w:ins w:id="94" w:author="kafura" w:date="2015-12-27T16:08:00Z">
        <w:r w:rsidR="00877A1C">
          <w:t>guidance</w:t>
        </w:r>
      </w:ins>
      <w:ins w:id="95" w:author="kafura" w:date="2015-12-26T10:29:00Z">
        <w:r w:rsidR="00793607">
          <w:t xml:space="preserve"> on code</w:t>
        </w:r>
      </w:ins>
      <w:ins w:id="96" w:author="kafura" w:date="2015-12-26T10:25:00Z">
        <w:r w:rsidR="00793607">
          <w:t xml:space="preserve"> </w:t>
        </w:r>
      </w:ins>
      <w:ins w:id="97" w:author="kafura" w:date="2015-12-26T10:28:00Z">
        <w:r w:rsidR="00793607">
          <w:t>created</w:t>
        </w:r>
      </w:ins>
      <w:ins w:id="98" w:author="kafura" w:date="2015-12-26T10:25:00Z">
        <w:r w:rsidR="00793607">
          <w:t xml:space="preserve"> by students </w:t>
        </w:r>
      </w:ins>
      <w:ins w:id="99" w:author="kafura" w:date="2015-12-26T10:29:00Z">
        <w:r w:rsidR="00793607">
          <w:t>for small programming exercises</w:t>
        </w:r>
      </w:ins>
      <w:ins w:id="100" w:author="kafura" w:date="2015-12-26T10:25:00Z">
        <w:r w:rsidR="00793607">
          <w:t xml:space="preserve"> (e.g., "Write an algorithm that...").</w:t>
        </w:r>
        <w:commentRangeEnd w:id="90"/>
        <w:r w:rsidR="00793607">
          <w:rPr>
            <w:rStyle w:val="CommentReference"/>
            <w:rFonts w:ascii="Arial" w:eastAsia="Arial" w:hAnsi="Arial" w:cs="Arial"/>
            <w:shd w:val="clear" w:color="auto" w:fill="auto"/>
          </w:rPr>
          <w:commentReference w:id="90"/>
        </w:r>
      </w:ins>
      <w:commentRangeEnd w:id="91"/>
      <w:ins w:id="101" w:author="kafura" w:date="2015-12-26T10:37:00Z">
        <w:r w:rsidR="0044601B">
          <w:rPr>
            <w:rStyle w:val="CommentReference"/>
            <w:rFonts w:ascii="Arial" w:eastAsia="Arial" w:hAnsi="Arial" w:cs="Arial"/>
            <w:shd w:val="clear" w:color="auto" w:fill="auto"/>
          </w:rPr>
          <w:commentReference w:id="91"/>
        </w:r>
      </w:ins>
      <w:ins w:id="102" w:author="kafura" w:date="2015-12-26T10:25:00Z">
        <w:r w:rsidR="00793607">
          <w:t xml:space="preserve"> </w:t>
        </w:r>
      </w:ins>
      <w:ins w:id="103" w:author="kafura" w:date="2015-12-27T16:09:00Z">
        <w:r w:rsidR="00877A1C">
          <w:t xml:space="preserve">By guidance we mean feedback that identifies both problems that the student should focus on correcting as well as feedback that identifies </w:t>
        </w:r>
      </w:ins>
      <w:ins w:id="104" w:author="kafura" w:date="2015-12-27T16:11:00Z">
        <w:r w:rsidR="00877A1C">
          <w:t>desirable aspects of the solution</w:t>
        </w:r>
      </w:ins>
      <w:ins w:id="105" w:author="kafura" w:date="2015-12-27T16:12:00Z">
        <w:r w:rsidR="00877A1C">
          <w:t xml:space="preserve"> that the student should maintain.</w:t>
        </w:r>
      </w:ins>
      <w:ins w:id="106" w:author="kafura" w:date="2015-12-27T16:11:00Z">
        <w:r w:rsidR="00877A1C">
          <w:t xml:space="preserve"> </w:t>
        </w:r>
      </w:ins>
      <w:del w:id="107" w:author="kafura" w:date="2015-12-27T16:13:00Z">
        <w:r w:rsidDel="00877A1C">
          <w:delText xml:space="preserve">We propose to incorporate </w:delText>
        </w:r>
      </w:del>
      <w:del w:id="108" w:author="kafura" w:date="2015-12-26T10:30:00Z">
        <w:r w:rsidDel="00793607">
          <w:delText xml:space="preserve">program </w:delText>
        </w:r>
      </w:del>
      <w:del w:id="109" w:author="kafura" w:date="2015-12-27T16:13:00Z">
        <w:r w:rsidDel="00877A1C">
          <w:delText xml:space="preserve">analysis into </w:delText>
        </w:r>
        <w:r w:rsidR="008F2505" w:rsidDel="00877A1C">
          <w:delText>the</w:delText>
        </w:r>
      </w:del>
      <w:del w:id="110" w:author="Cliff" w:date="2015-12-21T14:41:00Z">
        <w:r w:rsidDel="008F2505">
          <w:delText>an</w:delText>
        </w:r>
      </w:del>
      <w:del w:id="111" w:author="kafura" w:date="2015-12-26T10:23:00Z">
        <w:r w:rsidDel="00793607">
          <w:delText xml:space="preserve"> </w:delText>
        </w:r>
      </w:del>
      <w:del w:id="112" w:author="kafura" w:date="2015-12-26T10:22:00Z">
        <w:r w:rsidDel="00793607">
          <w:delText>e</w:delText>
        </w:r>
      </w:del>
      <w:ins w:id="113" w:author="Cliff" w:date="2015-12-21T14:41:00Z">
        <w:del w:id="114" w:author="kafura" w:date="2015-12-26T10:22:00Z">
          <w:r w:rsidR="008F2505" w:rsidDel="00793607">
            <w:delText>B</w:delText>
          </w:r>
        </w:del>
      </w:ins>
      <w:del w:id="115" w:author="Cliff" w:date="2015-12-21T14:41:00Z">
        <w:r w:rsidR="00A43FFE" w:rsidDel="008F2505">
          <w:delText>-b</w:delText>
        </w:r>
      </w:del>
      <w:del w:id="116" w:author="kafura" w:date="2015-12-26T10:22:00Z">
        <w:r w:rsidDel="00793607">
          <w:delText>ook platform</w:delText>
        </w:r>
      </w:del>
      <w:del w:id="117" w:author="kafura" w:date="2015-12-26T10:23:00Z">
        <w:r w:rsidDel="00793607">
          <w:delText xml:space="preserve"> </w:delText>
        </w:r>
      </w:del>
      <w:del w:id="118" w:author="kafura" w:date="2015-12-26T10:31:00Z">
        <w:r w:rsidDel="00793607">
          <w:delText xml:space="preserve">so that immediate feedback </w:delText>
        </w:r>
        <w:r w:rsidR="00A43FFE" w:rsidDel="00793607">
          <w:delText>on</w:delText>
        </w:r>
        <w:r w:rsidDel="00793607">
          <w:delText xml:space="preserve"> small programing exercises can be provided. </w:delText>
        </w:r>
      </w:del>
      <w:del w:id="119" w:author="kafura" w:date="2015-12-26T10:25:00Z">
        <w:r w:rsidDel="00793607">
          <w:delText xml:space="preserve">We will develop a mechanism for analyzing </w:delText>
        </w:r>
      </w:del>
      <w:del w:id="120" w:author="kafura" w:date="2015-12-26T10:24:00Z">
        <w:r w:rsidDel="00793607">
          <w:delText xml:space="preserve">targeted </w:delText>
        </w:r>
      </w:del>
      <w:del w:id="121" w:author="kafura" w:date="2015-12-26T10:25:00Z">
        <w:r w:rsidDel="00793607">
          <w:delText xml:space="preserve">code that is developed by students as an answer to posed questions (e.g., "Write an algorithm that..."). </w:delText>
        </w:r>
      </w:del>
      <w:r>
        <w:t xml:space="preserve">An important challenge in this work is to develop an authoring tool </w:t>
      </w:r>
      <w:ins w:id="122" w:author="kafura" w:date="2015-12-26T10:20:00Z">
        <w:r w:rsidR="00655B02">
          <w:t xml:space="preserve">for instructors </w:t>
        </w:r>
      </w:ins>
      <w:r>
        <w:t xml:space="preserve">that allows salient features of </w:t>
      </w:r>
      <w:del w:id="123" w:author="kafura" w:date="2015-12-26T10:32:00Z">
        <w:r w:rsidDel="0044601B">
          <w:delText xml:space="preserve">the </w:delText>
        </w:r>
      </w:del>
      <w:ins w:id="124" w:author="kafura" w:date="2015-12-26T10:32:00Z">
        <w:r w:rsidR="0044601B">
          <w:t xml:space="preserve">correct and incorrect </w:t>
        </w:r>
      </w:ins>
      <w:r>
        <w:t xml:space="preserve">code to be described and related to </w:t>
      </w:r>
      <w:del w:id="125" w:author="kafura" w:date="2015-12-26T10:32:00Z">
        <w:r w:rsidDel="0044601B">
          <w:delText xml:space="preserve">varying </w:delText>
        </w:r>
      </w:del>
      <w:ins w:id="126" w:author="kafura" w:date="2015-12-26T10:32:00Z">
        <w:r w:rsidR="0044601B">
          <w:t>appropriate</w:t>
        </w:r>
      </w:ins>
      <w:del w:id="127" w:author="kafura" w:date="2015-12-26T11:16:00Z">
        <w:r w:rsidDel="009F06F0">
          <w:delText>forms of</w:delText>
        </w:r>
      </w:del>
      <w:r>
        <w:t xml:space="preserve"> feedback. The </w:t>
      </w:r>
      <w:del w:id="128" w:author="kafura" w:date="2015-12-26T10:32:00Z">
        <w:r w:rsidDel="0044601B">
          <w:delText xml:space="preserve">provided </w:delText>
        </w:r>
      </w:del>
      <w:r>
        <w:t xml:space="preserve">feedback should be accessible both to the student and to instructors for additional comments. </w:t>
      </w:r>
      <w:ins w:id="129" w:author="kafura" w:date="2015-12-27T16:13:00Z">
        <w:r w:rsidR="00877A1C">
          <w:t xml:space="preserve">We propose to incorporate the analysis and feedback into the BlockPy environment [REF]. </w:t>
        </w:r>
      </w:ins>
      <w:del w:id="130" w:author="kafura" w:date="2015-12-26T10:33:00Z">
        <w:r w:rsidDel="0044601B">
          <w:delText>We will make this capability available within the BlockPy environment which, through LTI, can be incorporated into Canvas.</w:delText>
        </w:r>
      </w:del>
    </w:p>
    <w:p w14:paraId="06097AA0" w14:textId="5BD86BFC" w:rsidR="00AB7B61" w:rsidRDefault="00474D6D" w:rsidP="00D3274D">
      <w:pPr>
        <w:pStyle w:val="NSFParagraph"/>
      </w:pPr>
      <w:r>
        <w:t xml:space="preserve">Finally, </w:t>
      </w:r>
      <w:r w:rsidR="004E748D">
        <w:t xml:space="preserve">we use </w:t>
      </w:r>
      <w:r w:rsidR="00BB6BC9">
        <w:t>the Dick an</w:t>
      </w:r>
      <w:ins w:id="131" w:author="kafura" w:date="2015-12-26T10:33:00Z">
        <w:r w:rsidR="0044601B">
          <w:t>d</w:t>
        </w:r>
      </w:ins>
      <w:r w:rsidR="00BB6BC9">
        <w:t xml:space="preserve"> Cheney </w:t>
      </w:r>
      <w:ins w:id="132" w:author="kafura" w:date="2015-12-26T10:33:00Z">
        <w:r w:rsidR="0044601B">
          <w:t xml:space="preserve">instructional </w:t>
        </w:r>
      </w:ins>
      <w:r w:rsidR="00BB6BC9">
        <w:t>design method</w:t>
      </w:r>
      <w:ins w:id="133" w:author="kafura" w:date="2015-12-26T10:33:00Z">
        <w:r w:rsidR="0044601B">
          <w:t xml:space="preserve"> </w:t>
        </w:r>
      </w:ins>
      <w:r w:rsidR="00BB6BC9">
        <w:t xml:space="preserve">[REF] </w:t>
      </w:r>
      <w:r w:rsidR="00E8729D">
        <w:t xml:space="preserve">to create a </w:t>
      </w:r>
      <w:r w:rsidRPr="00D3274D">
        <w:t xml:space="preserve">principled </w:t>
      </w:r>
      <w:r w:rsidR="00E8729D">
        <w:t xml:space="preserve">curriculum </w:t>
      </w:r>
      <w:r w:rsidR="00E8729D" w:rsidRPr="00D3274D">
        <w:t>design</w:t>
      </w:r>
      <w:r w:rsidRPr="00D3274D">
        <w:t xml:space="preserve"> for </w:t>
      </w:r>
      <w:r w:rsidR="00E8729D">
        <w:t xml:space="preserve">the </w:t>
      </w:r>
      <w:r w:rsidRPr="00D3274D">
        <w:t xml:space="preserve">core computing concepts </w:t>
      </w:r>
      <w:del w:id="134" w:author="kafura" w:date="2015-12-26T11:08:00Z">
        <w:r w:rsidR="00E8729D" w:rsidDel="009F06F0">
          <w:delText xml:space="preserve">being </w:delText>
        </w:r>
      </w:del>
      <w:r w:rsidR="00E8729D">
        <w:t xml:space="preserve">taught in our </w:t>
      </w:r>
      <w:ins w:id="135" w:author="kafura" w:date="2015-12-26T11:08:00Z">
        <w:r w:rsidR="009F06F0">
          <w:t>Introduction to C</w:t>
        </w:r>
      </w:ins>
      <w:del w:id="136" w:author="kafura" w:date="2015-12-26T11:08:00Z">
        <w:r w:rsidR="00E8729D" w:rsidDel="009F06F0">
          <w:delText>c</w:delText>
        </w:r>
      </w:del>
      <w:r w:rsidR="00E8729D">
        <w:t xml:space="preserve">omputational </w:t>
      </w:r>
      <w:ins w:id="137" w:author="kafura" w:date="2015-12-26T11:08:00Z">
        <w:r w:rsidR="009F06F0">
          <w:t>T</w:t>
        </w:r>
      </w:ins>
      <w:del w:id="138" w:author="kafura" w:date="2015-12-26T11:08:00Z">
        <w:r w:rsidR="00E8729D" w:rsidDel="009F06F0">
          <w:delText>t</w:delText>
        </w:r>
      </w:del>
      <w:r w:rsidR="00E8729D">
        <w:t>hinking course (described next).  U</w:t>
      </w:r>
      <w:r>
        <w:t xml:space="preserve">sing  </w:t>
      </w:r>
      <w:r w:rsidR="00BB6BC9">
        <w:t xml:space="preserve">the Dick and Cheney method </w:t>
      </w:r>
      <w:r w:rsidR="004E748D">
        <w:t xml:space="preserve">both </w:t>
      </w:r>
      <w:r>
        <w:t>improve</w:t>
      </w:r>
      <w:r w:rsidR="004E748D">
        <w:t>s</w:t>
      </w:r>
      <w:r>
        <w:t xml:space="preserve"> the curriculum we </w:t>
      </w:r>
      <w:r w:rsidR="004E748D">
        <w:t>are</w:t>
      </w:r>
      <w:r>
        <w:t xml:space="preserve"> develop</w:t>
      </w:r>
      <w:r w:rsidR="004E748D">
        <w:t>ing,</w:t>
      </w:r>
      <w:r>
        <w:t xml:space="preserve"> </w:t>
      </w:r>
      <w:r w:rsidR="00E8729D">
        <w:t>and also provide</w:t>
      </w:r>
      <w:r w:rsidR="004E748D">
        <w:t>s</w:t>
      </w:r>
      <w:r>
        <w:t xml:space="preserve"> a guide for how elements of this curriculum could be adopted by others [REF] who are teaching a similar class or an introductory computer science class.</w:t>
      </w:r>
      <w:ins w:id="139" w:author="kafura" w:date="2015-12-26T10:42:00Z">
        <w:r w:rsidR="00AA0AB5">
          <w:t xml:space="preserve"> </w:t>
        </w:r>
      </w:ins>
      <w:ins w:id="140" w:author="kafura" w:date="2015-12-26T12:27:00Z">
        <w:r w:rsidR="008D7E78" w:rsidRPr="001B7734">
          <w:t xml:space="preserve">A common problem with course dissemination is that the curriculum developers usually only share the course materials (e.g., PowerPoint slides, handouts, project write-ups, etc.) rather than a high-level instructional strategy, learning objectives, and other key resources. The formal methods of </w:t>
        </w:r>
        <w:r w:rsidR="008D7E78">
          <w:t>ID</w:t>
        </w:r>
        <w:r w:rsidR="008D7E78" w:rsidRPr="001B7734">
          <w:t xml:space="preserve"> are self-documenting at every phase, so that curriculum adopters are given materials with the context and justifications of </w:t>
        </w:r>
        <w:r w:rsidR="008D7E78">
          <w:t xml:space="preserve">the </w:t>
        </w:r>
        <w:r w:rsidR="008D7E78" w:rsidRPr="001B7734">
          <w:t>materials.</w:t>
        </w:r>
        <w:r w:rsidR="008D7E78">
          <w:t xml:space="preserve"> </w:t>
        </w:r>
      </w:ins>
      <w:ins w:id="141" w:author="kafura" w:date="2015-12-26T11:09:00Z">
        <w:r w:rsidR="009F06F0">
          <w:t xml:space="preserve">Within the project, instructional design </w:t>
        </w:r>
      </w:ins>
      <w:ins w:id="142" w:author="kafura" w:date="2015-12-26T11:13:00Z">
        <w:r w:rsidR="009F06F0">
          <w:t xml:space="preserve">helps to </w:t>
        </w:r>
      </w:ins>
      <w:ins w:id="143" w:author="kafura" w:date="2015-12-26T11:10:00Z">
        <w:r w:rsidR="009F06F0">
          <w:t xml:space="preserve">identify </w:t>
        </w:r>
      </w:ins>
      <w:ins w:id="144" w:author="kafura" w:date="2015-12-26T11:13:00Z">
        <w:r w:rsidR="009F06F0">
          <w:t>targets</w:t>
        </w:r>
      </w:ins>
      <w:ins w:id="145" w:author="kafura" w:date="2015-12-26T11:10:00Z">
        <w:r w:rsidR="009F06F0">
          <w:t xml:space="preserve"> </w:t>
        </w:r>
      </w:ins>
      <w:ins w:id="146" w:author="kafura" w:date="2015-12-26T11:12:00Z">
        <w:r w:rsidR="009F06F0">
          <w:t xml:space="preserve">and requirements </w:t>
        </w:r>
      </w:ins>
      <w:ins w:id="147" w:author="kafura" w:date="2015-12-26T11:10:00Z">
        <w:r w:rsidR="009F06F0">
          <w:t xml:space="preserve">for </w:t>
        </w:r>
      </w:ins>
      <w:ins w:id="148" w:author="kafura" w:date="2015-12-26T11:14:00Z">
        <w:r w:rsidR="009F06F0">
          <w:t xml:space="preserve">interactive </w:t>
        </w:r>
      </w:ins>
      <w:ins w:id="149" w:author="kafura" w:date="2015-12-26T11:10:00Z">
        <w:r w:rsidR="009F06F0">
          <w:t>visualization</w:t>
        </w:r>
      </w:ins>
      <w:ins w:id="150" w:author="kafura" w:date="2015-12-26T11:14:00Z">
        <w:r w:rsidR="009F06F0">
          <w:t>s and immediate feedback on programming exercises.</w:t>
        </w:r>
      </w:ins>
    </w:p>
    <w:p w14:paraId="34B1F5DC" w14:textId="5B0A0C60" w:rsidR="006A164A" w:rsidRDefault="002104A6" w:rsidP="008513C1">
      <w:pPr>
        <w:pStyle w:val="NSFParagraph"/>
      </w:pPr>
      <w:r>
        <w:t xml:space="preserve">Our primary curriculum target is </w:t>
      </w:r>
      <w:ins w:id="151" w:author="kafura" w:date="2015-12-26T10:51:00Z">
        <w:r w:rsidR="009767FC">
          <w:t xml:space="preserve">an Introduction to Computational Thinking </w:t>
        </w:r>
      </w:ins>
      <w:ins w:id="152" w:author="kafura" w:date="2015-12-26T10:55:00Z">
        <w:r w:rsidR="008D4C28">
          <w:t xml:space="preserve">(ICT) </w:t>
        </w:r>
      </w:ins>
      <w:ins w:id="153" w:author="kafura" w:date="2015-12-26T10:51:00Z">
        <w:r w:rsidR="009767FC">
          <w:t>c</w:t>
        </w:r>
        <w:r w:rsidR="008D4C28">
          <w:t xml:space="preserve">ourse developed with NSF EAGER support. </w:t>
        </w:r>
      </w:ins>
      <w:del w:id="154" w:author="kafura" w:date="2015-12-26T10:53:00Z">
        <w:r w:rsidDel="008D4C28">
          <w:delText>a recently developed course in computational thinking</w:delText>
        </w:r>
      </w:del>
      <w:ins w:id="155" w:author="kafura" w:date="2015-12-26T10:53:00Z">
        <w:r w:rsidR="008D4C28">
          <w:t>The first three offerings of the course</w:t>
        </w:r>
      </w:ins>
      <w:r>
        <w:t xml:space="preserve"> </w:t>
      </w:r>
      <w:del w:id="156" w:author="kafura" w:date="2015-12-26T10:53:00Z">
        <w:r w:rsidDel="008D4C28">
          <w:delText xml:space="preserve">that </w:delText>
        </w:r>
      </w:del>
      <w:del w:id="157" w:author="kafura" w:date="2015-12-26T11:03:00Z">
        <w:r w:rsidDel="009F06F0">
          <w:delText>has</w:delText>
        </w:r>
      </w:del>
      <w:ins w:id="158" w:author="kafura" w:date="2015-12-26T11:03:00Z">
        <w:r w:rsidR="009F06F0">
          <w:t>have</w:t>
        </w:r>
      </w:ins>
      <w:r>
        <w:t xml:space="preserve"> </w:t>
      </w:r>
      <w:r w:rsidR="002769EF">
        <w:t>served</w:t>
      </w:r>
      <w:r>
        <w:t xml:space="preserve"> students from over thirty different majors</w:t>
      </w:r>
      <w:r w:rsidR="00A62F8D">
        <w:t xml:space="preserve"> and </w:t>
      </w:r>
      <w:del w:id="159" w:author="kafura" w:date="2015-12-26T10:53:00Z">
        <w:r w:rsidR="00E8729D" w:rsidDel="008D4C28">
          <w:delText>with</w:delText>
        </w:r>
        <w:r w:rsidR="008B0D47" w:rsidDel="008D4C28">
          <w:delText xml:space="preserve"> </w:delText>
        </w:r>
      </w:del>
      <w:ins w:id="160" w:author="kafura" w:date="2015-12-26T10:53:00Z">
        <w:r w:rsidR="008D4C28">
          <w:t>h</w:t>
        </w:r>
        <w:r w:rsidR="009F06F0">
          <w:t>ave had</w:t>
        </w:r>
        <w:r w:rsidR="008D4C28">
          <w:t xml:space="preserve"> </w:t>
        </w:r>
      </w:ins>
      <w:r w:rsidR="00A62F8D">
        <w:t>strong gender diversity</w:t>
      </w:r>
      <w:r>
        <w:t xml:space="preserve">. </w:t>
      </w:r>
      <w:r w:rsidR="000D2356">
        <w:t xml:space="preserve">This course is a general education course </w:t>
      </w:r>
      <w:r w:rsidR="004E748D">
        <w:t>with</w:t>
      </w:r>
      <w:r w:rsidR="000D2356">
        <w:t xml:space="preserve"> no prerequisites</w:t>
      </w:r>
      <w:r w:rsidR="004E748D">
        <w:t>,</w:t>
      </w:r>
      <w:r w:rsidR="000D2356">
        <w:t xml:space="preserve"> and </w:t>
      </w:r>
      <w:r w:rsidR="004E748D">
        <w:t xml:space="preserve">it </w:t>
      </w:r>
      <w:r w:rsidR="000D2356">
        <w:t>mak</w:t>
      </w:r>
      <w:r w:rsidR="004E748D">
        <w:t>es</w:t>
      </w:r>
      <w:r w:rsidR="000D2356">
        <w:t xml:space="preserve"> no assumptions about prior computer science or programming experience.</w:t>
      </w:r>
      <w:r w:rsidR="006A164A">
        <w:t xml:space="preserve"> </w:t>
      </w:r>
      <w:r w:rsidR="00E8729D">
        <w:t>This</w:t>
      </w:r>
      <w:r w:rsidR="006A164A">
        <w:t xml:space="preserve"> course </w:t>
      </w:r>
      <w:r w:rsidR="00E8729D">
        <w:t xml:space="preserve">defines </w:t>
      </w:r>
      <w:r w:rsidR="006A164A">
        <w:t>co</w:t>
      </w:r>
      <w:r w:rsidR="00E8729D">
        <w:t xml:space="preserve">mputational thinking </w:t>
      </w:r>
      <w:r w:rsidR="006A164A">
        <w:t>as:</w:t>
      </w:r>
    </w:p>
    <w:p w14:paraId="2A31D96E" w14:textId="77777777" w:rsidR="006A164A" w:rsidRPr="00D3274D" w:rsidRDefault="006A164A" w:rsidP="00D3274D">
      <w:pPr>
        <w:pStyle w:val="NSFParagraph"/>
        <w:jc w:val="center"/>
        <w:rPr>
          <w:i/>
        </w:rPr>
      </w:pPr>
      <w:r w:rsidRPr="00D3274D">
        <w:rPr>
          <w:i/>
        </w:rPr>
        <w:t>Computational Thinking = Abstraction + Algorithms</w:t>
      </w:r>
    </w:p>
    <w:p w14:paraId="556F2900" w14:textId="27D9C0B4" w:rsidR="006A164A" w:rsidRDefault="006A164A" w:rsidP="00D3274D">
      <w:pPr>
        <w:pStyle w:val="NSFParagraph"/>
        <w:ind w:firstLine="0"/>
      </w:pPr>
      <w:r>
        <w:t xml:space="preserve">Students learn about these core computing concepts using active learning in peer-learning groups. The groups are assigned to maximize the diversity of majors within each group </w:t>
      </w:r>
      <w:r w:rsidR="004E748D">
        <w:t xml:space="preserve">so as </w:t>
      </w:r>
      <w:r>
        <w:t>to pr</w:t>
      </w:r>
      <w:r w:rsidR="002810A5">
        <w:t>omote learning across contexts. Students are gradually introduced to programming through the BlockPy environment</w:t>
      </w:r>
      <w:ins w:id="161" w:author="kafura" w:date="2015-12-26T09:28:00Z">
        <w:r w:rsidR="00543D9D">
          <w:t xml:space="preserve"> [REF]</w:t>
        </w:r>
      </w:ins>
      <w:r w:rsidR="002810A5">
        <w:t>. Each student defines and completes a major project in Python using the “big data” resources in the Corgis library</w:t>
      </w:r>
      <w:ins w:id="162" w:author="kafura" w:date="2015-12-26T10:53:00Z">
        <w:r w:rsidR="008D4C28">
          <w:t xml:space="preserve"> [REF]</w:t>
        </w:r>
      </w:ins>
      <w:r w:rsidR="002810A5">
        <w:t xml:space="preserve">. Preliminary </w:t>
      </w:r>
      <w:r w:rsidR="002810A5">
        <w:lastRenderedPageBreak/>
        <w:t>assessment of the course is given in Section 2.4.</w:t>
      </w:r>
      <w:r w:rsidR="008B2C1E">
        <w:t xml:space="preserve"> The complete materials for our course can be found at </w:t>
      </w:r>
      <w:r w:rsidR="008B2C1E" w:rsidRPr="004E748D">
        <w:rPr>
          <w:rFonts w:ascii="Lucida Sans Typewriter" w:hAnsi="Lucida Sans Typewriter" w:cs="Courier New"/>
          <w:sz w:val="18"/>
          <w:szCs w:val="18"/>
          <w:rPrChange w:id="163" w:author="Cliff" w:date="2015-12-21T14:55:00Z">
            <w:rPr/>
          </w:rPrChange>
        </w:rPr>
        <w:t>think.cs.vt.edu/book</w:t>
      </w:r>
      <w:r w:rsidR="008B2C1E">
        <w:t xml:space="preserve"> (choose the “browse as guest” option on the login page).</w:t>
      </w:r>
    </w:p>
    <w:p w14:paraId="2484CF40" w14:textId="1F8DA3E0" w:rsidR="004F3A73" w:rsidRPr="00C23943" w:rsidRDefault="004F3A73">
      <w:pPr>
        <w:pStyle w:val="NSFParagraph"/>
      </w:pPr>
      <w:r>
        <w:t xml:space="preserve">Extensive </w:t>
      </w:r>
      <w:r w:rsidRPr="008F65F2">
        <w:rPr>
          <w:rPrChange w:id="164" w:author="Cliff" w:date="2015-12-23T13:33:00Z">
            <w:rPr>
              <w:i/>
            </w:rPr>
          </w:rPrChange>
        </w:rPr>
        <w:t>multi-methods assessment</w:t>
      </w:r>
      <w:r w:rsidRPr="008F65F2">
        <w:t xml:space="preserve"> </w:t>
      </w:r>
      <w:r>
        <w:t>of our work will involve two distinct student populations at Virginia Tech</w:t>
      </w:r>
      <w:ins w:id="165" w:author="Cliff" w:date="2015-12-21T14:56:00Z">
        <w:r w:rsidR="004E748D">
          <w:t>,</w:t>
        </w:r>
      </w:ins>
      <w:r>
        <w:t xml:space="preserve"> and</w:t>
      </w:r>
      <w:ins w:id="166" w:author="Cliff" w:date="2015-12-21T14:57:00Z">
        <w:r w:rsidR="004E748D">
          <w:t xml:space="preserve"> </w:t>
        </w:r>
      </w:ins>
      <w:r>
        <w:t>student</w:t>
      </w:r>
      <w:ins w:id="167" w:author="Cliff" w:date="2015-12-21T14:56:00Z">
        <w:r w:rsidR="004E748D">
          <w:t>s</w:t>
        </w:r>
      </w:ins>
      <w:r>
        <w:t xml:space="preserve"> at four other U.S. institutions and two international universities.  At Virginia Tech we will involve: (1) students in </w:t>
      </w:r>
      <w:ins w:id="168" w:author="kafura" w:date="2015-12-26T10:54:00Z">
        <w:r w:rsidR="008D4C28">
          <w:t>the</w:t>
        </w:r>
      </w:ins>
      <w:del w:id="169" w:author="kafura" w:date="2015-12-26T10:54:00Z">
        <w:r w:rsidDel="008D4C28">
          <w:delText>a newly created</w:delText>
        </w:r>
      </w:del>
      <w:r>
        <w:t xml:space="preserve"> Introduction to Computational Thinking</w:t>
      </w:r>
      <w:del w:id="170" w:author="kafura" w:date="2015-12-26T10:55:00Z">
        <w:r w:rsidDel="008D4C28">
          <w:delText xml:space="preserve"> </w:delText>
        </w:r>
      </w:del>
      <w:del w:id="171" w:author="kafura" w:date="2015-12-26T10:54:00Z">
        <w:r w:rsidDel="008D4C28">
          <w:delText>(CT)</w:delText>
        </w:r>
      </w:del>
      <w:r>
        <w:t xml:space="preserve"> class that is open to all majors, including majors in all STEM fields and (2) more advanced computer science majors confronting the conceptual and practical intricacies of algorithms and data structures (CS3). These later students are relatively committed to the field but need help in seeing the application of the techniques they are learning to real-world situations</w:t>
      </w:r>
      <w:r w:rsidR="008F65F2">
        <w:t>,</w:t>
      </w:r>
      <w:r>
        <w:t xml:space="preserve"> and </w:t>
      </w:r>
      <w:r w:rsidR="008F65F2">
        <w:t xml:space="preserve">they </w:t>
      </w:r>
      <w:r>
        <w:t>need better help coping with the more challenging cognitive dimensions of the material they are learning. Each course is offered each semester with enrollments ranging from 30 to 80 students. PI Kafura will teach the CT course each semester during the project. Co-PI Shaffer will teach CS3 at least once per year during the project. Also involved in the assessment are four other U.S. institutions (Lehigh University, Virginia Military Institute, University of Texas El Paso, and University of Delaware) and two international institution</w:t>
      </w:r>
      <w:ins w:id="172" w:author="Cliff" w:date="2015-12-23T13:34:00Z">
        <w:r w:rsidR="008F65F2">
          <w:t>s</w:t>
        </w:r>
      </w:ins>
      <w:r>
        <w:t xml:space="preserve"> (Korea University and Escuela Superior Politécnica del Litoral in Ecuador). Support letters from these institutions are provided in the Supplementary Materials. </w:t>
      </w:r>
      <w:r w:rsidR="00B24A8D" w:rsidRPr="00C23943">
        <w:t xml:space="preserve">All of the </w:t>
      </w:r>
      <w:r w:rsidR="00B24A8D">
        <w:t xml:space="preserve">Virginia Tech </w:t>
      </w:r>
      <w:r w:rsidR="00B24A8D" w:rsidRPr="00C23943">
        <w:t xml:space="preserve">researchers have experience with human subject research assessment and </w:t>
      </w:r>
      <w:r w:rsidR="00B24A8D">
        <w:t>are</w:t>
      </w:r>
      <w:del w:id="173" w:author="Cliff" w:date="2015-12-23T13:35:00Z">
        <w:r w:rsidR="00B24A8D" w:rsidDel="008F65F2">
          <w:delText>a</w:delText>
        </w:r>
      </w:del>
      <w:r w:rsidR="00B24A8D">
        <w:t xml:space="preserve"> currently doing IRB approved research. O</w:t>
      </w:r>
      <w:r w:rsidR="00B24A8D" w:rsidRPr="00C23943">
        <w:t xml:space="preserve">ur team </w:t>
      </w:r>
      <w:r w:rsidR="00B24A8D">
        <w:t xml:space="preserve">also </w:t>
      </w:r>
      <w:r w:rsidR="00B24A8D" w:rsidRPr="00C23943">
        <w:t>include</w:t>
      </w:r>
      <w:r w:rsidR="00B24A8D">
        <w:t xml:space="preserve">s </w:t>
      </w:r>
      <w:r w:rsidR="00B24A8D" w:rsidRPr="00C23943">
        <w:t>e</w:t>
      </w:r>
      <w:r w:rsidR="00B24A8D">
        <w:t xml:space="preserve">xperts in educational assessment and in instructional design, both from </w:t>
      </w:r>
      <w:r w:rsidR="008F65F2">
        <w:t>VT’s</w:t>
      </w:r>
      <w:r w:rsidR="00B24A8D">
        <w:t xml:space="preserve"> School of Education.</w:t>
      </w:r>
    </w:p>
    <w:p w14:paraId="160F9375" w14:textId="39C0CDA8" w:rsidR="0066612B" w:rsidRDefault="004F3A73" w:rsidP="007C7776">
      <w:pPr>
        <w:pStyle w:val="NSFParagraph"/>
      </w:pPr>
      <w:r>
        <w:t>Our</w:t>
      </w:r>
      <w:r w:rsidR="00863214">
        <w:t xml:space="preserve"> resources </w:t>
      </w:r>
      <w:r>
        <w:t xml:space="preserve">will be </w:t>
      </w:r>
      <w:r w:rsidR="00863214">
        <w:t xml:space="preserve">available </w:t>
      </w:r>
      <w:r w:rsidR="008F65F2">
        <w:t>through</w:t>
      </w:r>
      <w:r w:rsidR="00863214">
        <w:t xml:space="preserve"> the </w:t>
      </w:r>
      <w:r w:rsidR="00487CA4">
        <w:t>Canvas</w:t>
      </w:r>
      <w:r w:rsidR="00863214">
        <w:t xml:space="preserve"> learning platform. </w:t>
      </w:r>
      <w:r w:rsidR="008F65F2">
        <w:t>This</w:t>
      </w:r>
      <w:r w:rsidR="00863214">
        <w:t xml:space="preserve"> is a stable</w:t>
      </w:r>
      <w:r w:rsidR="008F65F2">
        <w:t>,</w:t>
      </w:r>
      <w:r w:rsidR="00863214">
        <w:t xml:space="preserve"> open platform with a large user community and significant developer support. It has a </w:t>
      </w:r>
      <w:r w:rsidR="00487CA4">
        <w:t>wide variety of pluggable components that can be added through the standard LTI interface.</w:t>
      </w:r>
      <w:del w:id="174" w:author="Cliff" w:date="2015-12-23T13:36:00Z">
        <w:r w:rsidR="00487CA4" w:rsidDel="008F65F2">
          <w:delText xml:space="preserve"> </w:delText>
        </w:r>
        <w:r w:rsidR="00863214" w:rsidDel="008F65F2">
          <w:delText xml:space="preserve"> </w:delText>
        </w:r>
      </w:del>
    </w:p>
    <w:p w14:paraId="6E98B4BC" w14:textId="77777777" w:rsidR="004677F5" w:rsidRPr="004638C5" w:rsidRDefault="004B27BD" w:rsidP="00F935AF">
      <w:pPr>
        <w:pStyle w:val="NSFParagraph"/>
        <w:ind w:firstLine="0"/>
        <w:rPr>
          <w:b/>
        </w:rPr>
      </w:pPr>
      <w:r w:rsidRPr="004638C5">
        <w:rPr>
          <w:b/>
        </w:rPr>
        <w:t>Broader Impacts</w:t>
      </w:r>
    </w:p>
    <w:p w14:paraId="735A8A34" w14:textId="5CB7F3DF" w:rsidR="00F935AF" w:rsidRDefault="00A04752" w:rsidP="007C7776">
      <w:pPr>
        <w:pStyle w:val="NSFParagraph"/>
      </w:pPr>
      <w:r w:rsidRPr="00C23943">
        <w:t>E</w:t>
      </w:r>
      <w:r w:rsidR="004B27BD" w:rsidRPr="00C23943">
        <w:t>xposure of students to big data provides the "data literacy" described in the National Research Council Workshop Report on "Training Student to Extract Value from Big Data"</w:t>
      </w:r>
      <w:ins w:id="175" w:author="kafura" w:date="2015-12-26T11:19:00Z">
        <w:r w:rsidR="009F06F0">
          <w:t xml:space="preserve"> [REF]</w:t>
        </w:r>
      </w:ins>
      <w:r w:rsidR="004B27BD" w:rsidRPr="00C23943">
        <w:t xml:space="preserve">. This form of literacy informs both future </w:t>
      </w:r>
      <w:r w:rsidR="00E54187">
        <w:t>c</w:t>
      </w:r>
      <w:r w:rsidR="004B27BD" w:rsidRPr="00C23943">
        <w:t xml:space="preserve">omputer scientists and future domain specialists. </w:t>
      </w:r>
      <w:r w:rsidR="008B2C1E">
        <w:t>As the report notes</w:t>
      </w:r>
      <w:r w:rsidR="004B27BD" w:rsidRPr="00C23943">
        <w:t>: "Students often do not recognize that big data techniques can be used to solve problems that address societal good, such as those in education, health, and public policy". We believe that the use of real world data and its related social impacts, while advantageous for all students, are especially engaging for students in populations currently under-represented in the computing community. Commenting on a number of studies</w:t>
      </w:r>
      <w:r w:rsidR="00E06458">
        <w:t xml:space="preserve"> </w:t>
      </w:r>
      <w:r w:rsidR="009F4D5E">
        <w:fldChar w:fldCharType="begin">
          <w:fldData xml:space="preserve">PEVuZE5vdGU+PENpdGU+PEF1dGhvcj5CYXJrZXI8L0F1dGhvcj48WWVhcj4yMDA5PC9ZZWFyPjxS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</w:fldData>
        </w:fldChar>
      </w:r>
      <w:r w:rsidR="0012280A">
        <w:instrText xml:space="preserve"> ADDIN EN.CITE </w:instrText>
      </w:r>
      <w:r w:rsidR="0012280A">
        <w:fldChar w:fldCharType="begin">
          <w:fldData xml:space="preserve">PEVuZE5vdGU+PENpdGU+PEF1dGhvcj5CYXJrZXI8L0F1dGhvcj48WWVhcj4yMDA5PC9ZZWFyPjxS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</w:fldData>
        </w:fldChar>
      </w:r>
      <w:r w:rsidR="0012280A">
        <w:instrText xml:space="preserve"> ADDIN EN.CITE.DATA </w:instrText>
      </w:r>
      <w:r w:rsidR="0012280A">
        <w:fldChar w:fldCharType="end"/>
      </w:r>
      <w:r w:rsidR="009F4D5E">
        <w:fldChar w:fldCharType="separate"/>
      </w:r>
      <w:r w:rsidR="002D1498">
        <w:rPr>
          <w:noProof/>
        </w:rPr>
        <w:t>[</w:t>
      </w:r>
      <w:hyperlink w:anchor="_ENREF_5" w:tooltip="Barker, 2009 #128" w:history="1">
        <w:r w:rsidR="006B6ECF">
          <w:rPr>
            <w:noProof/>
          </w:rPr>
          <w:t>5-8</w:t>
        </w:r>
      </w:hyperlink>
      <w:r w:rsidR="002D1498">
        <w:rPr>
          <w:noProof/>
        </w:rPr>
        <w:t>]</w:t>
      </w:r>
      <w:r w:rsidR="009F4D5E">
        <w:fldChar w:fldCharType="end"/>
      </w:r>
      <w:r w:rsidR="004B27BD" w:rsidRPr="00C23943">
        <w:t>, Goldweber et.al. write that “there is some evidence to suggest that success in broadening participation may be improved when computing is shown to connect with students’ values rather than their more superficial interests.”</w:t>
      </w:r>
      <w:r w:rsidR="00E06458">
        <w:t xml:space="preserve"> </w:t>
      </w:r>
      <w:r w:rsidR="009F4D5E">
        <w:fldChar w:fldCharType="begin"/>
      </w:r>
      <w:r w:rsidR="0012280A">
        <w:instrText xml:space="preserve"> ADDIN EN.CITE &lt;EndNote&gt;&lt;Cite&gt;&lt;Author&gt;Goldweber&lt;/Author&gt;&lt;Year&gt;2013&lt;/Year&gt;&lt;RecNum&gt;102&lt;/RecNum&gt;&lt;DisplayText&gt;[9]&lt;/DisplayText&gt;&lt;record&gt;&lt;rec-number&gt;102&lt;/rec-number&gt;&lt;foreign-keys&gt;&lt;key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2D1498">
        <w:rPr>
          <w:noProof/>
        </w:rPr>
        <w:t>[</w:t>
      </w:r>
      <w:hyperlink w:anchor="_ENREF_9" w:tooltip="Goldweber, 2013 #102" w:history="1">
        <w:r w:rsidR="006B6ECF">
          <w:rPr>
            <w:noProof/>
          </w:rPr>
          <w:t>9</w:t>
        </w:r>
      </w:hyperlink>
      <w:r w:rsidR="002D1498">
        <w:rPr>
          <w:noProof/>
        </w:rPr>
        <w:t>]</w:t>
      </w:r>
      <w:r w:rsidR="009F4D5E">
        <w:fldChar w:fldCharType="end"/>
      </w:r>
      <w:r w:rsidR="004B27BD" w:rsidRPr="00C23943">
        <w:t xml:space="preserve">. </w:t>
      </w:r>
    </w:p>
    <w:p w14:paraId="7374DB1B" w14:textId="24BECDE4" w:rsidR="00A92B35" w:rsidRPr="00A86704" w:rsidRDefault="00C60F45" w:rsidP="00A86704">
      <w:pPr>
        <w:pStyle w:val="NSFParagraph"/>
      </w:pPr>
      <w:commentRangeStart w:id="176"/>
      <w:commentRangeStart w:id="177"/>
      <w:r w:rsidRPr="00A86704">
        <w:t>O</w:t>
      </w:r>
      <w:r w:rsidR="004B27BD" w:rsidRPr="00A86704">
        <w:t>ur</w:t>
      </w:r>
      <w:r w:rsidRPr="00A86704">
        <w:t xml:space="preserve"> </w:t>
      </w:r>
      <w:r w:rsidR="004B27BD" w:rsidRPr="00A86704">
        <w:t xml:space="preserve">dissemination </w:t>
      </w:r>
      <w:r w:rsidR="00F935AF" w:rsidRPr="00A86704">
        <w:t xml:space="preserve">and assessment work </w:t>
      </w:r>
      <w:r w:rsidR="004B27BD" w:rsidRPr="00A86704">
        <w:t xml:space="preserve">will </w:t>
      </w:r>
      <w:r w:rsidRPr="00A86704">
        <w:t xml:space="preserve">include </w:t>
      </w:r>
      <w:r w:rsidR="00F935AF" w:rsidRPr="00A86704">
        <w:t xml:space="preserve">use of our curriculum and technology at </w:t>
      </w:r>
      <w:r w:rsidR="00B24A8D" w:rsidRPr="00A86704">
        <w:t xml:space="preserve">six </w:t>
      </w:r>
      <w:r w:rsidR="00F935AF" w:rsidRPr="00A86704">
        <w:t>other sites</w:t>
      </w:r>
      <w:ins w:id="178" w:author="Cliff" w:date="2015-12-23T13:38:00Z">
        <w:r w:rsidR="008F65F2">
          <w:t>,</w:t>
        </w:r>
      </w:ins>
      <w:r w:rsidR="00F935AF" w:rsidRPr="00A86704">
        <w:t xml:space="preserve"> where faculty have agreed to be engaged with us (see supporting letters) as participants</w:t>
      </w:r>
      <w:r w:rsidR="00B24A8D" w:rsidRPr="00A86704">
        <w:t xml:space="preserve">. </w:t>
      </w:r>
      <w:commentRangeEnd w:id="176"/>
      <w:r w:rsidR="008F65F2">
        <w:rPr>
          <w:rStyle w:val="CommentReference"/>
          <w:rFonts w:ascii="Arial" w:eastAsia="Arial" w:hAnsi="Arial" w:cs="Arial"/>
          <w:shd w:val="clear" w:color="auto" w:fill="auto"/>
        </w:rPr>
        <w:commentReference w:id="176"/>
      </w:r>
      <w:commentRangeEnd w:id="177"/>
      <w:r w:rsidR="009F06F0">
        <w:rPr>
          <w:rStyle w:val="CommentReference"/>
          <w:rFonts w:ascii="Arial" w:eastAsia="Arial" w:hAnsi="Arial" w:cs="Arial"/>
          <w:shd w:val="clear" w:color="auto" w:fill="auto"/>
        </w:rPr>
        <w:commentReference w:id="177"/>
      </w:r>
      <w:r w:rsidR="00F935AF" w:rsidRPr="00A86704">
        <w:t>The variety of contexts, courses, and student populations across these collaborating universities will provide a rich assessment and indicate how further dissemination can be elevated. Local to our institution, w</w:t>
      </w:r>
      <w:r w:rsidR="004B27BD" w:rsidRPr="00A86704">
        <w:t xml:space="preserve">e will use tailored big-data activities in a </w:t>
      </w:r>
      <w:r w:rsidR="008B2C1E" w:rsidRPr="00A86704">
        <w:t xml:space="preserve">Women </w:t>
      </w:r>
      <w:r w:rsidR="004B27BD" w:rsidRPr="00A86704">
        <w:t xml:space="preserve">in Computing Day </w:t>
      </w:r>
      <w:r w:rsidR="008B2C1E" w:rsidRPr="00A86704">
        <w:t xml:space="preserve">for K-12 students </w:t>
      </w:r>
      <w:r w:rsidR="004B27BD" w:rsidRPr="00A86704">
        <w:t xml:space="preserve">sponsored annually by our department to help inspire young girls toward computing and STEM study and career choices. </w:t>
      </w:r>
    </w:p>
    <w:p w14:paraId="6506A280" w14:textId="06D7B940" w:rsidR="00A92B35" w:rsidRPr="002317BE" w:rsidRDefault="004B27BD" w:rsidP="002317BE">
      <w:pPr>
        <w:pStyle w:val="NSFParagraph"/>
      </w:pPr>
      <w:commentRangeStart w:id="179"/>
      <w:commentRangeStart w:id="180"/>
      <w:r w:rsidRPr="002317BE">
        <w:t>Another impact comes from the access to big data streams through a</w:t>
      </w:r>
      <w:r w:rsidR="00E75A55" w:rsidRPr="002317BE">
        <w:t xml:space="preserve"> programming environment </w:t>
      </w:r>
      <w:ins w:id="181" w:author="Cliff" w:date="2015-12-23T13:40:00Z">
        <w:r w:rsidR="008F65F2">
          <w:t xml:space="preserve">that </w:t>
        </w:r>
      </w:ins>
      <w:r w:rsidR="00E75A55" w:rsidRPr="002317BE">
        <w:t>integrat</w:t>
      </w:r>
      <w:ins w:id="182" w:author="Cliff" w:date="2015-12-23T13:40:00Z">
        <w:r w:rsidR="008F65F2">
          <w:t>es a</w:t>
        </w:r>
      </w:ins>
      <w:del w:id="183" w:author="Cliff" w:date="2015-12-23T13:40:00Z">
        <w:r w:rsidR="00E75A55" w:rsidRPr="002317BE" w:rsidDel="008F65F2">
          <w:delText>ing</w:delText>
        </w:r>
      </w:del>
      <w:r w:rsidRPr="002317BE">
        <w:t xml:space="preserve"> block-based programming language</w:t>
      </w:r>
      <w:r w:rsidR="00E75A55" w:rsidRPr="00213319">
        <w:t xml:space="preserve"> with mutual translation to Python</w:t>
      </w:r>
      <w:r w:rsidRPr="00213319">
        <w:t xml:space="preserve">. This work adds value to instructors using </w:t>
      </w:r>
      <w:r w:rsidR="00E75A55" w:rsidRPr="00A4346A">
        <w:t>block-based languages</w:t>
      </w:r>
      <w:r w:rsidRPr="00A4346A">
        <w:t>, allowing them to</w:t>
      </w:r>
      <w:r w:rsidRPr="002317BE">
        <w:t xml:space="preserve"> incorporate more realistic and motivating assignment</w:t>
      </w:r>
      <w:ins w:id="184" w:author="Cliff" w:date="2015-12-23T13:40:00Z">
        <w:r w:rsidR="008F65F2">
          <w:t>s</w:t>
        </w:r>
      </w:ins>
      <w:r w:rsidRPr="002317BE">
        <w:t xml:space="preserve"> and projects.</w:t>
      </w:r>
      <w:commentRangeEnd w:id="179"/>
      <w:r w:rsidR="008F65F2">
        <w:rPr>
          <w:rStyle w:val="CommentReference"/>
          <w:rFonts w:ascii="Arial" w:eastAsia="Arial" w:hAnsi="Arial" w:cs="Arial"/>
          <w:shd w:val="clear" w:color="auto" w:fill="auto"/>
        </w:rPr>
        <w:commentReference w:id="179"/>
      </w:r>
      <w:commentRangeEnd w:id="180"/>
      <w:r w:rsidR="009F06F0">
        <w:rPr>
          <w:rStyle w:val="CommentReference"/>
          <w:rFonts w:ascii="Arial" w:eastAsia="Arial" w:hAnsi="Arial" w:cs="Arial"/>
          <w:shd w:val="clear" w:color="auto" w:fill="auto"/>
        </w:rPr>
        <w:commentReference w:id="180"/>
      </w:r>
    </w:p>
    <w:p w14:paraId="4A9506E7" w14:textId="6249066D" w:rsidR="0066612B" w:rsidRDefault="004B27BD" w:rsidP="007C7776">
      <w:pPr>
        <w:pStyle w:val="NSFParagraph"/>
      </w:pPr>
      <w:r w:rsidRPr="00C23943">
        <w:t xml:space="preserve">Our technology work </w:t>
      </w:r>
      <w:r w:rsidR="008F65F2">
        <w:t>contributes</w:t>
      </w:r>
      <w:r w:rsidRPr="00C23943">
        <w:t xml:space="preserve"> to the </w:t>
      </w:r>
      <w:r w:rsidR="00487CA4">
        <w:t>Canvas</w:t>
      </w:r>
      <w:r w:rsidRPr="00C23943">
        <w:t xml:space="preserve"> community. </w:t>
      </w:r>
      <w:r w:rsidR="008F65F2">
        <w:t>Integrating the</w:t>
      </w:r>
      <w:r w:rsidRPr="00C23943">
        <w:t xml:space="preserve"> algorithm and data visualization capabilities developed in OpenDSA </w:t>
      </w:r>
      <w:r w:rsidR="008F65F2">
        <w:t xml:space="preserve">into Canvas </w:t>
      </w:r>
      <w:r w:rsidRPr="00C23943">
        <w:t xml:space="preserve">adds a new tool for constructing dynamic and engaging content. </w:t>
      </w:r>
      <w:r w:rsidR="008F65F2">
        <w:t>T</w:t>
      </w:r>
      <w:r w:rsidRPr="00C23943">
        <w:t>he provision of program analysis and related authoring tool</w:t>
      </w:r>
      <w:r w:rsidR="008F65F2">
        <w:t>s</w:t>
      </w:r>
      <w:r w:rsidRPr="00C23943">
        <w:t xml:space="preserve"> adds a powerful new </w:t>
      </w:r>
      <w:del w:id="185" w:author="kafura" w:date="2015-12-26T11:22:00Z">
        <w:r w:rsidRPr="00C23943" w:rsidDel="009F06F0">
          <w:delText xml:space="preserve">tool </w:delText>
        </w:r>
      </w:del>
      <w:ins w:id="186" w:author="kafura" w:date="2015-12-26T11:22:00Z">
        <w:r w:rsidR="009F06F0">
          <w:t>capability</w:t>
        </w:r>
        <w:r w:rsidR="009F06F0" w:rsidRPr="00C23943">
          <w:t xml:space="preserve"> </w:t>
        </w:r>
      </w:ins>
      <w:r w:rsidRPr="00C23943">
        <w:t xml:space="preserve">for instructors to develop better instructional resources. Finally, the data streams and the visualization tools developed for programming big data are useful not only for those using big data in introductory courses but are also useful to instructors in data science courses.  </w:t>
      </w:r>
    </w:p>
    <w:p w14:paraId="5236B62A" w14:textId="77777777" w:rsidR="0066612B" w:rsidRDefault="004B27BD">
      <w:pPr>
        <w:pStyle w:val="NSFHeading1"/>
      </w:pPr>
      <w:r w:rsidRPr="003E2F7C">
        <w:t>Background – Related and Preliminary Work</w:t>
      </w:r>
    </w:p>
    <w:p w14:paraId="17F758D4" w14:textId="171827FB" w:rsidR="0066612B" w:rsidRDefault="00DA4A3F" w:rsidP="007C7776">
      <w:pPr>
        <w:pStyle w:val="NSFHeading2"/>
      </w:pPr>
      <w:r>
        <w:lastRenderedPageBreak/>
        <w:t>2.</w:t>
      </w:r>
      <w:r w:rsidR="002317BE">
        <w:t>1</w:t>
      </w:r>
      <w:r>
        <w:t xml:space="preserve"> </w:t>
      </w:r>
      <w:r w:rsidR="00247FE4">
        <w:t xml:space="preserve">Improving </w:t>
      </w:r>
      <w:r w:rsidR="00213319">
        <w:t xml:space="preserve">Motivation </w:t>
      </w:r>
      <w:del w:id="187" w:author="kafura" w:date="2015-12-28T11:00:00Z">
        <w:r w:rsidR="00247FE4" w:rsidDel="001A70CF">
          <w:delText>Through</w:delText>
        </w:r>
      </w:del>
      <w:ins w:id="188" w:author="kafura" w:date="2015-12-28T11:00:00Z">
        <w:r w:rsidR="001A70CF">
          <w:t>through</w:t>
        </w:r>
      </w:ins>
      <w:r w:rsidR="00213319">
        <w:t xml:space="preserve"> Big Data</w:t>
      </w:r>
    </w:p>
    <w:p w14:paraId="522D1FAB" w14:textId="18B396C3" w:rsidR="00802B18" w:rsidRDefault="007B75D9" w:rsidP="0003028B">
      <w:pPr>
        <w:pStyle w:val="NSFParagraph"/>
        <w:rPr>
          <w:ins w:id="189" w:author="kafura" w:date="2015-12-26T11:57:00Z"/>
        </w:rPr>
      </w:pPr>
      <w:r>
        <w:t>Our work</w:t>
      </w:r>
      <w:r w:rsidR="001934A1">
        <w:t xml:space="preserve"> to create</w:t>
      </w:r>
      <w:r>
        <w:t xml:space="preserve"> </w:t>
      </w:r>
      <w:r w:rsidR="001934A1" w:rsidRPr="004638C5">
        <w:rPr>
          <w:i/>
        </w:rPr>
        <w:t>authentic, real-world learning experiences</w:t>
      </w:r>
      <w:r w:rsidR="001934A1" w:rsidRPr="007C5A70">
        <w:t xml:space="preserve"> </w:t>
      </w:r>
      <w:r>
        <w:t>is</w:t>
      </w:r>
      <w:r w:rsidR="004B27BD">
        <w:t xml:space="preserve"> grounded in </w:t>
      </w:r>
      <w:ins w:id="190" w:author="kafura" w:date="2015-12-26T11:56:00Z">
        <w:r w:rsidR="00802B18">
          <w:t xml:space="preserve">the </w:t>
        </w:r>
      </w:ins>
      <w:r w:rsidR="004B27BD">
        <w:t>well-researched educational theor</w:t>
      </w:r>
      <w:ins w:id="191" w:author="kafura" w:date="2015-12-26T11:57:00Z">
        <w:r w:rsidR="00802B18">
          <w:t>y</w:t>
        </w:r>
      </w:ins>
      <w:del w:id="192" w:author="kafura" w:date="2015-12-26T11:57:00Z">
        <w:r w:rsidR="004B27BD" w:rsidDel="00802B18">
          <w:delText>ies</w:delText>
        </w:r>
      </w:del>
      <w:r>
        <w:t xml:space="preserve"> of</w:t>
      </w:r>
      <w:r w:rsidR="004B27BD">
        <w:t xml:space="preserve"> </w:t>
      </w:r>
      <w:del w:id="193" w:author="kafura" w:date="2015-12-26T11:57:00Z">
        <w:r w:rsidR="004B27BD" w:rsidDel="00802B18">
          <w:delText xml:space="preserve">cognitive and motivational concerns. We leverage </w:delText>
        </w:r>
      </w:del>
      <w:r w:rsidR="004B27BD">
        <w:t>Socio-Constructivism</w:t>
      </w:r>
      <w:ins w:id="194" w:author="kafura" w:date="2015-12-26T11:57:00Z">
        <w:r w:rsidR="00802B18">
          <w:t>.</w:t>
        </w:r>
      </w:ins>
      <w:r w:rsidR="004B27BD">
        <w:t xml:space="preserve"> </w:t>
      </w:r>
      <w:del w:id="195" w:author="kafura" w:date="2015-12-26T11:57:00Z">
        <w:r w:rsidR="004B27BD" w:rsidDel="00802B18">
          <w:delText>theories of knowledge for the former, but the latter is more complicated. We hypothesize that introductory students begin with holistic motivational problems and end with more specific self-regulation problems</w:delText>
        </w:r>
        <w:r w:rsidR="00C60F45" w:rsidDel="00802B18">
          <w:delText>. A</w:delText>
        </w:r>
        <w:r w:rsidR="004B27BD" w:rsidDel="00802B18">
          <w:delText>s student</w:delText>
        </w:r>
        <w:r w:rsidR="00487CA4" w:rsidDel="00802B18">
          <w:delText>’</w:delText>
        </w:r>
        <w:r w:rsidR="004B27BD" w:rsidDel="00802B18">
          <w:delText>s progress through a discipline</w:delText>
        </w:r>
      </w:del>
      <w:ins w:id="196" w:author="Cliff" w:date="2015-12-23T13:46:00Z">
        <w:del w:id="197" w:author="kafura" w:date="2015-12-26T11:57:00Z">
          <w:r w:rsidR="008F65F2" w:rsidDel="00802B18">
            <w:delText>,</w:delText>
          </w:r>
        </w:del>
      </w:ins>
      <w:del w:id="198" w:author="kafura" w:date="2015-12-26T11:57:00Z">
        <w:r w:rsidR="004B27BD" w:rsidDel="00802B18">
          <w:delText xml:space="preserve"> they become more naturally engaged with the material</w:delText>
        </w:r>
      </w:del>
      <w:ins w:id="199" w:author="Cliff" w:date="2015-12-23T13:46:00Z">
        <w:del w:id="200" w:author="kafura" w:date="2015-12-26T11:57:00Z">
          <w:r w:rsidR="008F65F2" w:rsidDel="00802B18">
            <w:delText>.</w:delText>
          </w:r>
        </w:del>
      </w:ins>
      <w:del w:id="201" w:author="kafura" w:date="2015-12-26T11:57:00Z">
        <w:r w:rsidR="004B27BD" w:rsidDel="00802B18">
          <w:delText xml:space="preserve">, </w:delText>
        </w:r>
      </w:del>
      <w:ins w:id="202" w:author="Cliff" w:date="2015-12-23T13:46:00Z">
        <w:del w:id="203" w:author="kafura" w:date="2015-12-26T11:57:00Z">
          <w:r w:rsidR="008F65F2" w:rsidDel="00802B18">
            <w:delText>B</w:delText>
          </w:r>
        </w:del>
      </w:ins>
      <w:del w:id="204" w:author="kafura" w:date="2015-12-26T11:57:00Z">
        <w:r w:rsidR="004B27BD" w:rsidDel="00802B18">
          <w:delText xml:space="preserve">but </w:delText>
        </w:r>
      </w:del>
      <w:ins w:id="205" w:author="Cliff" w:date="2015-12-23T13:46:00Z">
        <w:del w:id="206" w:author="kafura" w:date="2015-12-26T11:57:00Z">
          <w:r w:rsidR="008F65F2" w:rsidDel="00802B18">
            <w:delText xml:space="preserve">they </w:delText>
          </w:r>
        </w:del>
      </w:ins>
      <w:del w:id="207" w:author="kafura" w:date="2015-12-26T11:57:00Z">
        <w:r w:rsidR="004B27BD" w:rsidDel="00802B18">
          <w:delText>still have</w:delText>
        </w:r>
      </w:del>
      <w:ins w:id="208" w:author="Cliff" w:date="2015-12-23T13:46:00Z">
        <w:del w:id="209" w:author="kafura" w:date="2015-12-26T11:57:00Z">
          <w:r w:rsidR="008F65F2" w:rsidDel="00802B18">
            <w:delText xml:space="preserve"> </w:delText>
          </w:r>
        </w:del>
      </w:ins>
      <w:del w:id="210" w:author="kafura" w:date="2015-12-26T11:57:00Z">
        <w:r w:rsidR="004B27BD" w:rsidDel="00802B18">
          <w:delText>n</w:delText>
        </w:r>
      </w:del>
      <w:ins w:id="211" w:author="Cliff" w:date="2015-12-23T13:47:00Z">
        <w:del w:id="212" w:author="kafura" w:date="2015-12-26T11:57:00Z">
          <w:r w:rsidR="008F65F2" w:rsidDel="00802B18">
            <w:delText>o</w:delText>
          </w:r>
        </w:del>
      </w:ins>
      <w:del w:id="213" w:author="kafura" w:date="2015-12-26T11:57:00Z">
        <w:r w:rsidR="004B27BD" w:rsidDel="00802B18">
          <w:delText xml:space="preserve">'t fully developed the </w:delText>
        </w:r>
        <w:r w:rsidDel="00802B18">
          <w:delText xml:space="preserve">needed </w:delText>
        </w:r>
        <w:r w:rsidR="004B27BD" w:rsidDel="00802B18">
          <w:delText xml:space="preserve">metacognitive tools. </w:delText>
        </w:r>
      </w:del>
      <w:ins w:id="214" w:author="kafura" w:date="2015-12-26T11:59:00Z">
        <w:r w:rsidR="00802B18">
          <w:t xml:space="preserve">Socio-Constructivism is an evolution of Constructivist learning theory that emphasizes the role of context in learning. Constructivism, which has already seen some application within Computer Science Education </w:t>
        </w:r>
        <w:r w:rsidR="00802B18">
          <w:fldChar w:fldCharType="begin"/>
        </w:r>
      </w:ins>
      <w:r w:rsidR="00802B18">
        <w:instrText xml:space="preserve"> ADDIN EN.CITE &lt;EndNote&gt;&lt;Cite&gt;&lt;Author&gt;Ben-Ari&lt;/Author&gt;&lt;Year&gt;2001&lt;/Year&gt;&lt;RecNum&gt;168&lt;/RecNum&gt;&lt;DisplayText&gt;[10]&lt;/DisplayText&gt;&lt;record&gt;&lt;rec-number&gt;168&lt;/rec-number&gt;&lt;foreign-keys&gt;&lt;key app="EN" db-id="azd2zvr90evsr4ew95hxep9sss9af0r9epvz" timestamp="1420399673"&gt;168&lt;/key&gt;&lt;/foreign-keys&gt;&lt;ref-type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ins w:id="215" w:author="kafura" w:date="2015-12-26T11:59:00Z">
        <w:r w:rsidR="00802B18">
          <w:fldChar w:fldCharType="separate"/>
        </w:r>
      </w:ins>
      <w:r w:rsidR="00802B18">
        <w:rPr>
          <w:noProof/>
        </w:rPr>
        <w:t>[</w:t>
      </w:r>
      <w:hyperlink w:anchor="_ENREF_10" w:tooltip="Ben-Ari, 2001 #168" w:history="1">
        <w:r w:rsidR="006B6ECF">
          <w:rPr>
            <w:noProof/>
          </w:rPr>
          <w:t>10</w:t>
        </w:r>
      </w:hyperlink>
      <w:r w:rsidR="00802B18">
        <w:rPr>
          <w:noProof/>
        </w:rPr>
        <w:t>]</w:t>
      </w:r>
      <w:ins w:id="216" w:author="kafura" w:date="2015-12-26T11:59:00Z">
        <w:r w:rsidR="00802B18">
          <w:fldChar w:fldCharType="end"/>
        </w:r>
        <w:r w:rsidR="00802B18">
          <w:t>, posits that knowledge is actively and recursively constructed from prior knowledge rather than being passively absorbed through direct instruction and textbook readings. Although both theories suggest the use of Active Learning techniques with rapid feedback and enhanced agency by the student, Socio-Constructivism emphasizes the value of culture within the learning process. One way that this culture is made concrete within the learning environment is Anchored Instruction, in which a problem is embedded within a frame story (the anchor). Instead of decontextualized, abstract experiences, students must think critically within realistic scenarios that are easier to construct their knowledge upon.</w:t>
        </w:r>
      </w:ins>
    </w:p>
    <w:p w14:paraId="07178241" w14:textId="44320228" w:rsidR="00A92B35" w:rsidDel="0088462B" w:rsidRDefault="004B27BD" w:rsidP="007C7776">
      <w:pPr>
        <w:pStyle w:val="NSFParagraph"/>
        <w:rPr>
          <w:del w:id="217" w:author="kafura" w:date="2015-12-26T12:05:00Z"/>
        </w:rPr>
      </w:pPr>
      <w:del w:id="218" w:author="kafura" w:date="2015-12-26T12:01:00Z">
        <w:r w:rsidDel="00802B18">
          <w:delText>Therefore, we</w:delText>
        </w:r>
      </w:del>
      <w:ins w:id="219" w:author="kafura" w:date="2015-12-26T12:01:00Z">
        <w:r w:rsidR="0088462B">
          <w:t>T</w:t>
        </w:r>
      </w:ins>
      <w:ins w:id="220" w:author="kafura" w:date="2015-12-26T12:04:00Z">
        <w:r w:rsidR="0088462B">
          <w:t>he</w:t>
        </w:r>
      </w:ins>
      <w:del w:id="221" w:author="kafura" w:date="2015-12-26T12:02:00Z">
        <w:r w:rsidDel="00802B18">
          <w:delText xml:space="preserve"> use the</w:delText>
        </w:r>
      </w:del>
      <w:r>
        <w:t xml:space="preserve"> MUSIC Model of Academic Motivation </w:t>
      </w:r>
      <w:r w:rsidR="009F4D5E">
        <w:fldChar w:fldCharType="begin"/>
      </w:r>
      <w:r w:rsidR="00802B18">
        <w:instrText xml:space="preserve"> ADDIN EN.CITE &lt;EndNote&gt;&lt;Cite&gt;&lt;Author&gt;Jones&lt;/Author&gt;&lt;Year&gt;2009&lt;/Year&gt;&lt;RecNum&gt;170&lt;/RecNum&gt;&lt;DisplayText&gt;[11]&lt;/DisplayText&gt;&lt;record&gt;&lt;rec-number&gt;170&lt;/rec-number&gt;&lt;foreign-keys&gt;&lt;key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802B18">
        <w:rPr>
          <w:noProof/>
        </w:rPr>
        <w:t>[</w:t>
      </w:r>
      <w:hyperlink w:anchor="_ENREF_11" w:tooltip="Jones, 2009 #170" w:history="1">
        <w:r w:rsidR="006B6ECF">
          <w:rPr>
            <w:noProof/>
          </w:rPr>
          <w:t>11</w:t>
        </w:r>
      </w:hyperlink>
      <w:r w:rsidR="00802B18">
        <w:rPr>
          <w:noProof/>
        </w:rPr>
        <w:t>]</w:t>
      </w:r>
      <w:r w:rsidR="009F4D5E">
        <w:fldChar w:fldCharType="end"/>
      </w:r>
      <w:r w:rsidR="00E153D8">
        <w:t xml:space="preserve"> </w:t>
      </w:r>
      <w:ins w:id="222" w:author="Cliff" w:date="2015-12-23T13:47:00Z">
        <w:del w:id="223" w:author="kafura" w:date="2015-12-26T12:04:00Z">
          <w:r w:rsidR="008F65F2" w:rsidDel="0088462B">
            <w:rPr>
              <w:color w:val="auto"/>
            </w:rPr>
            <w:delText>to</w:delText>
          </w:r>
        </w:del>
      </w:ins>
      <w:del w:id="224" w:author="Cliff" w:date="2015-12-23T13:47:00Z">
        <w:r w:rsidDel="008F65F2">
          <w:delText xml:space="preserve">and </w:delText>
        </w:r>
        <w:r w:rsidR="00E153D8" w:rsidDel="008F65F2">
          <w:rPr>
            <w:color w:val="auto"/>
          </w:rPr>
          <w:delText>as the</w:delText>
        </w:r>
      </w:del>
      <w:del w:id="225" w:author="kafura" w:date="2015-12-26T12:04:00Z">
        <w:r w:rsidR="00E153D8" w:rsidDel="0088462B">
          <w:rPr>
            <w:color w:val="auto"/>
          </w:rPr>
          <w:delText xml:space="preserve"> </w:delText>
        </w:r>
      </w:del>
      <w:r w:rsidR="00E153D8">
        <w:rPr>
          <w:color w:val="auto"/>
        </w:rPr>
        <w:t>underpin</w:t>
      </w:r>
      <w:ins w:id="226" w:author="kafura" w:date="2015-12-26T12:05:00Z">
        <w:r w:rsidR="0088462B">
          <w:rPr>
            <w:color w:val="auto"/>
          </w:rPr>
          <w:t>s</w:t>
        </w:r>
      </w:ins>
      <w:del w:id="227" w:author="Cliff" w:date="2015-12-23T13:47:00Z">
        <w:r w:rsidR="00E153D8" w:rsidDel="008F65F2">
          <w:rPr>
            <w:color w:val="auto"/>
          </w:rPr>
          <w:delText>ning for</w:delText>
        </w:r>
      </w:del>
      <w:r w:rsidR="00E153D8" w:rsidRPr="00FC565B">
        <w:rPr>
          <w:color w:val="auto"/>
        </w:rPr>
        <w:t xml:space="preserve"> our work</w:t>
      </w:r>
      <w:ins w:id="228" w:author="kafura" w:date="2015-12-26T12:05:00Z">
        <w:r w:rsidR="0088462B">
          <w:rPr>
            <w:color w:val="auto"/>
          </w:rPr>
          <w:t xml:space="preserve"> on student motivation. This</w:t>
        </w:r>
      </w:ins>
      <w:del w:id="229" w:author="kafura" w:date="2015-12-26T12:05:00Z">
        <w:r w:rsidR="00E153D8" w:rsidRPr="00FC565B" w:rsidDel="0088462B">
          <w:rPr>
            <w:color w:val="auto"/>
          </w:rPr>
          <w:delText>.</w:delText>
        </w:r>
      </w:del>
      <w:ins w:id="230" w:author="kafura" w:date="2015-12-26T12:05:00Z">
        <w:r w:rsidR="0088462B">
          <w:t xml:space="preserve"> model </w:t>
        </w:r>
      </w:ins>
    </w:p>
    <w:p w14:paraId="2BECA4CC" w14:textId="2A40166C" w:rsidR="00A92B35" w:rsidDel="00802B18" w:rsidRDefault="004B27BD" w:rsidP="007C7776">
      <w:pPr>
        <w:pStyle w:val="NSFParagraph"/>
        <w:rPr>
          <w:del w:id="231" w:author="kafura" w:date="2015-12-26T12:01:00Z"/>
        </w:rPr>
      </w:pPr>
      <w:del w:id="232" w:author="kafura" w:date="2015-12-26T11:59:00Z">
        <w:r w:rsidDel="00802B18">
          <w:delText xml:space="preserve">Socio-Constructivism is an evolution of Constructivist learning theory that emphasizes the role of context in learning. Constructivism, which has already seen some application within Computer Science Education </w:delText>
        </w:r>
        <w:r w:rsidR="009F4D5E" w:rsidDel="00802B18">
          <w:fldChar w:fldCharType="begin"/>
        </w:r>
      </w:del>
      <w:del w:id="233" w:author="kafura" w:date="2015-12-26T12:01:00Z">
        <w:r w:rsidR="00802B18" w:rsidDel="00802B18">
          <w:delInstrText xml:space="preserve"> ADDIN EN.CITE &lt;EndNote&gt;&lt;Cite&gt;&lt;Author&gt;Ben-Ari&lt;/Author&gt;&lt;Year&gt;2001&lt;/Year&gt;&lt;RecNum&gt;168&lt;/RecNum&gt;&lt;DisplayText&gt;[10]&lt;/DisplayText&gt;&lt;record&gt;&lt;rec-number&gt;168&lt;/rec-number&gt;&lt;foreign-keys&gt;&lt;key app="EN" db-id="azd2zvr90evsr4ew95hxep9sss9af0r9epvz" timestamp="1420399673"&gt;168&lt;/key&gt;&lt;/foreign-keys&gt;&lt;ref-type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delInstrText>
        </w:r>
      </w:del>
      <w:del w:id="234" w:author="kafura" w:date="2015-12-26T11:59:00Z">
        <w:r w:rsidR="009F4D5E" w:rsidDel="00802B18">
          <w:fldChar w:fldCharType="separate"/>
        </w:r>
      </w:del>
      <w:del w:id="235" w:author="kafura" w:date="2015-12-26T12:01:00Z">
        <w:r w:rsidR="00802B18" w:rsidDel="00802B18">
          <w:rPr>
            <w:noProof/>
          </w:rPr>
          <w:delText>[</w:delText>
        </w:r>
      </w:del>
      <w:r w:rsidR="006B6ECF">
        <w:rPr>
          <w:noProof/>
        </w:rPr>
        <w:fldChar w:fldCharType="begin"/>
      </w:r>
      <w:r w:rsidR="006B6ECF">
        <w:rPr>
          <w:noProof/>
        </w:rPr>
        <w:instrText xml:space="preserve"> HYPERLINK \l "_ENREF_10" \o "Ben-Ari, 2001 #168" </w:instrText>
      </w:r>
      <w:r w:rsidR="006B6ECF">
        <w:rPr>
          <w:noProof/>
        </w:rPr>
      </w:r>
      <w:r w:rsidR="006B6ECF">
        <w:rPr>
          <w:noProof/>
        </w:rPr>
        <w:fldChar w:fldCharType="separate"/>
      </w:r>
      <w:del w:id="236" w:author="kafura" w:date="2015-12-26T12:01:00Z">
        <w:r w:rsidR="006B6ECF" w:rsidDel="00802B18">
          <w:rPr>
            <w:noProof/>
          </w:rPr>
          <w:delText>10</w:delText>
        </w:r>
      </w:del>
      <w:r w:rsidR="006B6ECF">
        <w:rPr>
          <w:noProof/>
        </w:rPr>
        <w:fldChar w:fldCharType="end"/>
      </w:r>
      <w:del w:id="237" w:author="kafura" w:date="2015-12-26T12:01:00Z">
        <w:r w:rsidR="00802B18" w:rsidDel="00802B18">
          <w:rPr>
            <w:noProof/>
          </w:rPr>
          <w:delText>]</w:delText>
        </w:r>
      </w:del>
      <w:del w:id="238" w:author="kafura" w:date="2015-12-26T11:59:00Z">
        <w:r w:rsidR="009F4D5E" w:rsidDel="00802B18">
          <w:fldChar w:fldCharType="end"/>
        </w:r>
        <w:r w:rsidDel="00802B18">
          <w:delText>, posits that knowledge is actively and recursively constructed from prior knowledge rather than being passively absorbed through direct instruction and textbook readings</w:delText>
        </w:r>
        <w:r w:rsidR="00CE1E89" w:rsidDel="00802B18">
          <w:delText>.</w:delText>
        </w:r>
        <w:r w:rsidDel="00802B18">
          <w:delText xml:space="preserve"> Although both theories suggest the use of Active Learning techniques with rapid feedback and enhanced agency </w:delText>
        </w:r>
      </w:del>
      <w:ins w:id="239" w:author="Cliff" w:date="2015-12-23T13:48:00Z">
        <w:del w:id="240" w:author="kafura" w:date="2015-12-26T11:59:00Z">
          <w:r w:rsidR="008F65F2" w:rsidDel="00802B18">
            <w:delText>by</w:delText>
          </w:r>
        </w:del>
      </w:ins>
      <w:del w:id="241" w:author="kafura" w:date="2015-12-26T11:59:00Z">
        <w:r w:rsidDel="00802B18">
          <w:delText xml:space="preserve">of the student, Socio-Constructivism emphasizes the value of culture within the learning process. This culture can come from the instructor (as both a guiding presence and a source of direct instruction), the classmates (who share the learners inexperience but bring their own skills, history, and understanding to the table), and society at large (with its generations of resources, impetuses, and conventions). One way that this culture is made concrete within the learning environment is Anchored Instruction, </w:delText>
        </w:r>
      </w:del>
      <w:ins w:id="242" w:author="Cliff" w:date="2015-12-23T13:48:00Z">
        <w:del w:id="243" w:author="kafura" w:date="2015-12-26T11:59:00Z">
          <w:r w:rsidR="008F65F2" w:rsidDel="00802B18">
            <w:delText>in which</w:delText>
          </w:r>
        </w:del>
      </w:ins>
      <w:del w:id="244" w:author="kafura" w:date="2015-12-26T11:59:00Z">
        <w:r w:rsidDel="00802B18">
          <w:delText xml:space="preserve">an approach where a problem is embedded within a frame story (the anchor). Instead of decontextualized, abstract experiences, students must think critically within realistic scenarios that are easier to construct their knowledge upon. </w:delText>
        </w:r>
      </w:del>
      <w:del w:id="245" w:author="kafura" w:date="2015-12-26T12:01:00Z">
        <w:r w:rsidDel="00802B18">
          <w:delText>Socio-Constructivism is applied within this proposal to suggest the value of Social Impacts and strongly influences the technology to be developed.</w:delText>
        </w:r>
      </w:del>
    </w:p>
    <w:p w14:paraId="307AEDE4" w14:textId="4339E52F" w:rsidR="00A92B35" w:rsidRDefault="007B75D9" w:rsidP="006B6ECF">
      <w:pPr>
        <w:pStyle w:val="NSFParagraph"/>
      </w:pPr>
      <w:del w:id="246" w:author="kafura" w:date="2015-12-26T12:05:00Z">
        <w:r w:rsidDel="0088462B">
          <w:delText>The</w:delText>
        </w:r>
        <w:r w:rsidR="004B27BD" w:rsidDel="0088462B">
          <w:delText xml:space="preserve"> MUSIC Mod</w:delText>
        </w:r>
        <w:r w:rsidR="00EA3E72" w:rsidDel="0088462B">
          <w:delText xml:space="preserve">el </w:delText>
        </w:r>
        <w:r w:rsidR="004B27BD" w:rsidDel="0088462B">
          <w:delText xml:space="preserve">of Academic </w:delText>
        </w:r>
        <w:r w:rsidR="00F1668B" w:rsidDel="0088462B">
          <w:delText xml:space="preserve">Motivation </w:delText>
        </w:r>
      </w:del>
      <w:r w:rsidR="00714AE3">
        <w:t>is</w:t>
      </w:r>
      <w:r w:rsidR="004B27BD">
        <w:t xml:space="preserve"> specifically designed to explain engagement in education, setting it apart from more domain-unspecific motivational frameworks. Derived from a meta-analysis of other motivational theories, the model is meant for both design and evaluation </w:t>
      </w:r>
      <w:r w:rsidR="00714AE3">
        <w:t xml:space="preserve">and </w:t>
      </w:r>
      <w:r w:rsidR="004B27BD">
        <w:t>has been extensively validated</w:t>
      </w:r>
      <w:del w:id="247" w:author="Cliff" w:date="2015-12-23T13:53:00Z">
        <w:r w:rsidR="004B27BD" w:rsidDel="008F65F2">
          <w:delText>, making it a reliable device</w:delText>
        </w:r>
      </w:del>
      <w:r w:rsidR="003A4713">
        <w:t xml:space="preserve"> </w:t>
      </w:r>
      <w:r w:rsidR="009F4D5E">
        <w:fldChar w:fldCharType="begin"/>
      </w:r>
      <w:r w:rsidR="0012280A">
        <w:instrText xml:space="preserve"> ADDIN EN.CITE &lt;EndNote&gt;&lt;Cite&gt;&lt;Author&gt;Jones&lt;/Author&gt;&lt;Year&gt;2012&lt;/Year&gt;&lt;RecNum&gt;169&lt;/RecNum&gt;&lt;DisplayText&gt;[12]&lt;/DisplayText&gt;&lt;record&gt;&lt;rec-number&gt;169&lt;/rec-number&gt;&lt;foreign-keys&gt;&lt;key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fldChar w:fldCharType="separate"/>
      </w:r>
      <w:r w:rsidR="002D1498">
        <w:rPr>
          <w:noProof/>
        </w:rPr>
        <w:t>[</w:t>
      </w:r>
      <w:hyperlink w:anchor="_ENREF_12" w:tooltip="Jones, 2012 #169" w:history="1">
        <w:r w:rsidR="006B6ECF">
          <w:rPr>
            <w:noProof/>
          </w:rPr>
          <w:t>12</w:t>
        </w:r>
      </w:hyperlink>
      <w:r w:rsidR="002D1498">
        <w:rPr>
          <w:noProof/>
        </w:rPr>
        <w:t>]</w:t>
      </w:r>
      <w:r w:rsidR="009F4D5E">
        <w:fldChar w:fldCharType="end"/>
      </w:r>
      <w:r w:rsidR="004B27BD">
        <w:t>. The MUSIC model identifies five key constructs</w:t>
      </w:r>
      <w:r w:rsidR="003A4713">
        <w:t xml:space="preserve"> </w:t>
      </w:r>
      <w:r w:rsidR="009F4D5E">
        <w:fldChar w:fldCharType="begin"/>
      </w:r>
      <w:r w:rsidR="00802B18">
        <w:instrText xml:space="preserve"> ADDIN EN.CITE &lt;EndNote&gt;&lt;Cite&gt;&lt;Author&gt;Jones&lt;/Author&gt;&lt;Year&gt;2009&lt;/Year&gt;&lt;RecNum&gt;170&lt;/RecNum&gt;&lt;DisplayText&gt;[11]&lt;/DisplayText&gt;&lt;record&gt;&lt;rec-number&gt;170&lt;/rec-number&gt;&lt;foreign-keys&gt;&lt;key app="EN" db-id="azd2zvr90evsr4ew95hxep9sss9af0r9epvz" timestamp="1420399964"&gt;170&lt;/key&gt;&lt;/foreign-keys&gt;&lt;ref-type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9F4D5E">
        <w:fldChar w:fldCharType="separate"/>
      </w:r>
      <w:r w:rsidR="00802B18">
        <w:rPr>
          <w:noProof/>
        </w:rPr>
        <w:t>[</w:t>
      </w:r>
      <w:hyperlink w:anchor="_ENREF_11" w:tooltip="Jones, 2009 #170" w:history="1">
        <w:r w:rsidR="006B6ECF">
          <w:rPr>
            <w:noProof/>
          </w:rPr>
          <w:t>11</w:t>
        </w:r>
      </w:hyperlink>
      <w:r w:rsidR="00802B18">
        <w:rPr>
          <w:noProof/>
        </w:rPr>
        <w:t>]</w:t>
      </w:r>
      <w:r w:rsidR="009F4D5E">
        <w:fldChar w:fldCharType="end"/>
      </w:r>
      <w:r w:rsidR="00714AE3">
        <w:t>:</w:t>
      </w:r>
    </w:p>
    <w:p w14:paraId="77051E1D" w14:textId="77777777" w:rsidR="00A92B35" w:rsidRDefault="004B27BD" w:rsidP="00F1668B">
      <w:pPr>
        <w:pStyle w:val="NSFBulletList"/>
        <w:spacing w:after="80"/>
        <w:ind w:left="720"/>
      </w:pPr>
      <w:r>
        <w:t>Empowerment: The amount of control that a student feels that they have over their learning</w:t>
      </w:r>
      <w:r w:rsidR="00714AE3">
        <w:t>.</w:t>
      </w:r>
    </w:p>
    <w:p w14:paraId="1A613A05" w14:textId="77777777" w:rsidR="00714AE3" w:rsidRDefault="004B27BD" w:rsidP="00F1668B">
      <w:pPr>
        <w:pStyle w:val="NSFBulletList"/>
        <w:spacing w:after="80"/>
        <w:ind w:left="720"/>
      </w:pPr>
      <w:r>
        <w:t xml:space="preserve">Usefulness: The expectation of the student that the material they are learning will be valuable to their short </w:t>
      </w:r>
      <w:r w:rsidR="00714AE3">
        <w:t xml:space="preserve">(tactical) </w:t>
      </w:r>
      <w:r>
        <w:t>and long term</w:t>
      </w:r>
      <w:r w:rsidR="00714AE3">
        <w:t xml:space="preserve"> (strategic)</w:t>
      </w:r>
      <w:r>
        <w:t xml:space="preserve"> goals. </w:t>
      </w:r>
    </w:p>
    <w:p w14:paraId="1EFB927B" w14:textId="77777777"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14:paraId="342F4928" w14:textId="77777777" w:rsidR="00892FC0" w:rsidRDefault="004B27BD" w:rsidP="00F1668B">
      <w:pPr>
        <w:pStyle w:val="NSFBulletList"/>
        <w:spacing w:after="80"/>
        <w:ind w:left="720"/>
      </w:pPr>
      <w:r>
        <w:t xml:space="preserve">Interest: The student's perception of how the assignment appeals to situational or long-term interests. </w:t>
      </w:r>
    </w:p>
    <w:p w14:paraId="15166085" w14:textId="77777777"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14:paraId="168191C1" w14:textId="51E8CAB4" w:rsidR="0066612B" w:rsidRDefault="004B27BD" w:rsidP="007C7776">
      <w:pPr>
        <w:pStyle w:val="NSFParagraph"/>
      </w:pPr>
      <w:r w:rsidRPr="0054233B">
        <w:t>Students are motivated when one or more of these constructs is sufficiently activated. Students' subjective perception of these constructs is more important than objective reality. The MUSIC Model of Academic Motivation Inventory (MMAMI</w:t>
      </w:r>
      <w:del w:id="248" w:author="kafura" w:date="2015-12-26T11:50:00Z">
        <w:r w:rsidRPr="0054233B" w:rsidDel="00F77E31">
          <w:delText>)</w:delText>
        </w:r>
      </w:del>
      <w:ins w:id="249" w:author="Cliff" w:date="2015-12-23T13:55:00Z">
        <w:del w:id="250" w:author="kafura" w:date="2015-12-26T11:50:00Z">
          <w:r w:rsidR="0020365C" w:rsidDel="00F77E31">
            <w:delText xml:space="preserve"> </w:delText>
          </w:r>
        </w:del>
      </w:ins>
      <w:del w:id="251" w:author="kafura" w:date="2015-12-26T11:50:00Z">
        <w:r w:rsidRPr="0054233B" w:rsidDel="00F77E31">
          <w:delText>,</w:delText>
        </w:r>
      </w:del>
      <w:ins w:id="252" w:author="kafura" w:date="2015-12-26T11:50:00Z">
        <w:r w:rsidR="00F77E31" w:rsidRPr="0054233B">
          <w:t>)</w:t>
        </w:r>
        <w:r w:rsidR="00F77E31">
          <w:t>,</w:t>
        </w:r>
      </w:ins>
      <w:r w:rsidRPr="0054233B">
        <w:t xml:space="preserve"> a well-validated instrument, is used to measure engagement through the</w:t>
      </w:r>
      <w:r w:rsidR="00F1668B">
        <w:t>se</w:t>
      </w:r>
      <w:r w:rsidRPr="0054233B">
        <w:t xml:space="preserve"> five aspects.</w:t>
      </w:r>
    </w:p>
    <w:p w14:paraId="03C15EE0" w14:textId="32BE55C2" w:rsidR="0066612B" w:rsidRDefault="002C116A" w:rsidP="007C7776">
      <w:pPr>
        <w:pStyle w:val="NSFHeading2"/>
      </w:pPr>
      <w:r w:rsidRPr="003E2F7C">
        <w:t>2.</w:t>
      </w:r>
      <w:r w:rsidR="002317BE">
        <w:t>2</w:t>
      </w:r>
      <w:r w:rsidR="004B27BD" w:rsidRPr="003E2F7C">
        <w:t xml:space="preserve">. </w:t>
      </w:r>
      <w:r w:rsidR="00442201" w:rsidRPr="003E2F7C">
        <w:t>I</w:t>
      </w:r>
      <w:r w:rsidR="004B27BD" w:rsidRPr="003E2F7C">
        <w:t xml:space="preserve">nteractive </w:t>
      </w:r>
      <w:r w:rsidR="00442201" w:rsidRPr="003E2F7C">
        <w:t>V</w:t>
      </w:r>
      <w:r w:rsidR="004B27BD" w:rsidRPr="003E2F7C">
        <w:t>isualization</w:t>
      </w:r>
      <w:ins w:id="253" w:author="Cliff" w:date="2015-12-23T13:56:00Z">
        <w:r w:rsidR="0020365C">
          <w:t xml:space="preserve"> and Automatic Feedback</w:t>
        </w:r>
      </w:ins>
    </w:p>
    <w:p w14:paraId="2C616EF9" w14:textId="30FE24E9" w:rsidR="00C410E1" w:rsidRDefault="00013176" w:rsidP="007C7776">
      <w:pPr>
        <w:pStyle w:val="NSFParagraph"/>
      </w:pPr>
      <w:r>
        <w:t>A d</w:t>
      </w:r>
      <w:r w:rsidR="004B27BD">
        <w:t xml:space="preserve">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understanding these explanations at a detailed level or cannot reproduce the intermediate steps to get to the final result. Another difficulty </w:t>
      </w:r>
      <w:ins w:id="254" w:author="Cliff" w:date="2015-12-23T13:57:00Z">
        <w:r w:rsidR="0020365C">
          <w:t xml:space="preserve">they face </w:t>
        </w:r>
      </w:ins>
      <w:r w:rsidR="004B27BD">
        <w:t xml:space="preserve">is lack of practice with problems and exercises. Since the best types of problems </w:t>
      </w:r>
      <w:del w:id="255" w:author="Cliff" w:date="2015-12-23T13:58:00Z">
        <w:r w:rsidR="004B27BD" w:rsidDel="0020365C">
          <w:delText xml:space="preserve">for such courses </w:delText>
        </w:r>
      </w:del>
      <w:r w:rsidR="004B27BD">
        <w:t xml:space="preserve">are </w:t>
      </w:r>
      <w:ins w:id="256" w:author="Cliff" w:date="2015-12-23T13:58:00Z">
        <w:r w:rsidR="0020365C">
          <w:t xml:space="preserve">often </w:t>
        </w:r>
      </w:ins>
      <w:r w:rsidR="004B27BD">
        <w:t xml:space="preserve">hard to grade by hand, students normally experience only a small number of homework and test problems, whose results come only long after the student gives an answer. The dearth of feedback to students regarding whether they understand the material compounds the difficulty of teaching and learning </w:t>
      </w:r>
      <w:r w:rsidR="00EC2E76">
        <w:t>c</w:t>
      </w:r>
      <w:r w:rsidR="00526643">
        <w:t xml:space="preserve">omputer </w:t>
      </w:r>
      <w:r w:rsidR="00EC2E76">
        <w:t>s</w:t>
      </w:r>
      <w:r w:rsidR="00526643">
        <w:t>cience</w:t>
      </w:r>
      <w:r w:rsidR="004B27BD">
        <w:t>.</w:t>
      </w:r>
    </w:p>
    <w:p w14:paraId="30EB17C1" w14:textId="7A19B38C" w:rsidR="00A16593" w:rsidRPr="00A16593" w:rsidDel="0020365C" w:rsidRDefault="00A16593" w:rsidP="00A16593">
      <w:pPr>
        <w:pStyle w:val="NSFParagraph"/>
        <w:ind w:firstLine="0"/>
        <w:rPr>
          <w:del w:id="257" w:author="Cliff" w:date="2015-12-23T13:57:00Z"/>
          <w:b/>
        </w:rPr>
      </w:pPr>
      <w:del w:id="258" w:author="Cliff" w:date="2015-12-23T13:57:00Z">
        <w:r w:rsidRPr="00A16593" w:rsidDel="0020365C">
          <w:rPr>
            <w:b/>
          </w:rPr>
          <w:delText>2.</w:delText>
        </w:r>
        <w:r w:rsidDel="0020365C">
          <w:rPr>
            <w:b/>
          </w:rPr>
          <w:delText>3</w:delText>
        </w:r>
        <w:r w:rsidRPr="00A16593" w:rsidDel="0020365C">
          <w:rPr>
            <w:b/>
          </w:rPr>
          <w:delText xml:space="preserve">. Automatic Feedback </w:delText>
        </w:r>
      </w:del>
    </w:p>
    <w:p w14:paraId="45FB2406" w14:textId="308B70D8" w:rsidR="00A92B35" w:rsidRDefault="004B27BD" w:rsidP="007C7776">
      <w:pPr>
        <w:pStyle w:val="NSFParagraph"/>
      </w:pPr>
      <w:r>
        <w:t xml:space="preserve">For this project, we will build </w:t>
      </w:r>
      <w:r w:rsidR="00526643">
        <w:t xml:space="preserve">several content </w:t>
      </w:r>
      <w:r>
        <w:t>modules</w:t>
      </w:r>
      <w:r w:rsidR="00526643">
        <w:t xml:space="preserve"> related to big data</w:t>
      </w:r>
      <w:r>
        <w:t xml:space="preserve"> using OpenDSA technology</w:t>
      </w:r>
      <w:r w:rsidR="00526643">
        <w:t xml:space="preserve"> [61]</w:t>
      </w:r>
      <w:r>
        <w:t>. OpenDSA modules combine content in the form of text, visualizations, and simulations with a rich variety of exercises and assessment questions. Since OpenDSA modules are complete units of instruction, they are easy for instructors to use as replacements for their existing coverage of topics (similar to adopting a new textbook</w:t>
      </w:r>
      <w:r w:rsidR="00526643">
        <w:t>)</w:t>
      </w:r>
      <w:r>
        <w:t xml:space="preserve">. Since OpenDSA’s exercises are immediately assessed, with problem instances generated at random, students gain far more practice than is possible with normal paper textbooks. Since the content is highly visual and interactive, students not only get to see the dynamic aspects of the processes under study, they also get to manipulate these dynamic aspects themselves. Emphasizing student engagement with the material conforms to the best 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9F4D5E">
        <w:fldChar w:fldCharType="begin">
          <w:fldData xml:space="preserve">PEVuZE5vdGU+PENpdGU+PEF1dGhvcj5Lb3Job25lbjwvQXV0aG9yPjxZZWFyPjIwMTM8L1llYXI+
PFJlY051bT4xNTE8L1JlY051bT48RGlzcGxheVRleHQ+WzEzLTE1XTwvRGlzcGxheVRleHQ+PHJl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12280A">
        <w:instrText xml:space="preserve"> ADDIN EN.CITE </w:instrText>
      </w:r>
      <w:r w:rsidR="0012280A">
        <w:fldChar w:fldCharType="begin">
          <w:fldData xml:space="preserve">PEVuZE5vdGU+PENpdGU+PEF1dGhvcj5Lb3Job25lbjwvQXV0aG9yPjxZZWFyPjIwMTM8L1llYXI+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</w:fldData>
        </w:fldChar>
      </w:r>
      <w:r w:rsidR="0012280A">
        <w:instrText xml:space="preserve"> ADDIN EN.CITE.DATA </w:instrText>
      </w:r>
      <w:r w:rsidR="0012280A">
        <w:fldChar w:fldCharType="end"/>
      </w:r>
      <w:r w:rsidR="009F4D5E">
        <w:fldChar w:fldCharType="separate"/>
      </w:r>
      <w:r w:rsidR="002D1498">
        <w:rPr>
          <w:noProof/>
        </w:rPr>
        <w:t>[</w:t>
      </w:r>
      <w:hyperlink w:anchor="_ENREF_13" w:tooltip="Korhonen, 2013 #151" w:history="1">
        <w:r w:rsidR="006B6ECF">
          <w:rPr>
            <w:noProof/>
          </w:rPr>
          <w:t>13-15</w:t>
        </w:r>
      </w:hyperlink>
      <w:r w:rsidR="002D1498">
        <w:rPr>
          <w:noProof/>
        </w:rPr>
        <w:t>]</w:t>
      </w:r>
      <w:r w:rsidR="009F4D5E">
        <w:fldChar w:fldCharType="end"/>
      </w:r>
      <w:r>
        <w:t>.</w:t>
      </w:r>
    </w:p>
    <w:p w14:paraId="306BBCC0" w14:textId="77777777" w:rsidR="006A34C3" w:rsidRDefault="004B27BD" w:rsidP="00561BC2">
      <w:pPr>
        <w:pStyle w:val="NSFParagraph"/>
        <w:rPr>
          <w:ins w:id="259" w:author="kafura" w:date="2015-12-27T15:34:00Z"/>
        </w:rPr>
      </w:pPr>
      <w:r>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9F4D5E">
        <w:fldChar w:fldCharType="begin"/>
      </w:r>
      <w:r w:rsidR="0012280A">
        <w:instrText xml:space="preserve"> ADDIN EN.CITE &lt;EndNote&gt;&lt;Cite&gt;&lt;Author&gt;McMillan&lt;/Author&gt;&lt;Year&gt;2008&lt;/Year&gt;&lt;RecNum&gt;152&lt;/RecNum&gt;&lt;DisplayText&gt;[16, 17]&lt;/DisplayText&gt;&lt;record&gt;&lt;rec-number&gt;152&lt;/rec-number&gt;&lt;foreign-keys&gt;&lt;key app="EN" db-id="azd2zvr90evsr4ew95hxep9sss9af0r9epvz" timestamp="1420315935"&gt;152&lt;/key&gt;&lt;/foreign-keys&gt;&lt;ref-type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 timestamp="1420316067"&gt;153&lt;/key&gt;&lt;/foreign-keys&gt;&lt;ref-type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9F4D5E">
        <w:fldChar w:fldCharType="separate"/>
      </w:r>
      <w:r w:rsidR="002D1498">
        <w:rPr>
          <w:noProof/>
        </w:rPr>
        <w:t>[</w:t>
      </w:r>
      <w:hyperlink w:anchor="_ENREF_16" w:tooltip="McMillan, 2008 #152" w:history="1">
        <w:r w:rsidR="006B6ECF">
          <w:rPr>
            <w:noProof/>
          </w:rPr>
          <w:t>16</w:t>
        </w:r>
      </w:hyperlink>
      <w:r w:rsidR="002D1498">
        <w:rPr>
          <w:noProof/>
        </w:rPr>
        <w:t xml:space="preserve">, </w:t>
      </w:r>
      <w:hyperlink w:anchor="_ENREF_17" w:tooltip="Andrade, 2009 #153" w:history="1">
        <w:r w:rsidR="006B6ECF">
          <w:rPr>
            <w:noProof/>
          </w:rPr>
          <w:t>17</w:t>
        </w:r>
      </w:hyperlink>
      <w:r w:rsidR="002D1498">
        <w:rPr>
          <w:noProof/>
        </w:rPr>
        <w:t>]</w:t>
      </w:r>
      <w:r w:rsidR="009F4D5E">
        <w:fldChar w:fldCharType="end"/>
      </w:r>
      <w:r>
        <w:t xml:space="preserve">. We do make use of simple multiple </w:t>
      </w:r>
      <w:r>
        <w:lastRenderedPageBreak/>
        <w:t xml:space="preserve">choice and give-a-number style questions. </w:t>
      </w:r>
      <w:r w:rsidR="00526643">
        <w:t>But w</w:t>
      </w:r>
      <w:r>
        <w:t xml:space="preserve">e also include many interactive exercises. </w:t>
      </w:r>
      <w:del w:id="260" w:author="Cliff" w:date="2015-12-23T13:59:00Z">
        <w:r w:rsidDel="0020365C">
          <w:delText xml:space="preserve">We </w:delText>
        </w:r>
      </w:del>
      <w:ins w:id="261" w:author="Cliff" w:date="2015-12-23T13:59:00Z">
        <w:r w:rsidR="0020365C">
          <w:t>OpenDSA gives practice on algorithm understanding through</w:t>
        </w:r>
      </w:ins>
      <w:del w:id="262" w:author="Cliff" w:date="2015-12-23T14:00:00Z">
        <w:r w:rsidDel="0020365C">
          <w:delText>make ex</w:delText>
        </w:r>
      </w:del>
      <w:del w:id="263" w:author="Cliff" w:date="2015-12-23T13:59:00Z">
        <w:r w:rsidDel="0020365C">
          <w:delText>tensive</w:delText>
        </w:r>
      </w:del>
      <w:r>
        <w:t xml:space="preserve"> use of “algorithm simulation” or “proficiency” exercises, as pioneered by the TRAKLA2 project</w:t>
      </w:r>
      <w:r w:rsidR="00AD3254">
        <w:t xml:space="preserve"> </w:t>
      </w:r>
      <w:r w:rsidR="009F4D5E">
        <w:fldChar w:fldCharType="begin"/>
      </w:r>
      <w:r w:rsidR="0012280A">
        <w:instrText xml:space="preserve"> ADDIN EN.CITE &lt;EndNote&gt;&lt;Cite&gt;&lt;Author&gt;Malmi&lt;/Author&gt;&lt;Year&gt;2004&lt;/Year&gt;&lt;RecNum&gt;155&lt;/RecNum&gt;&lt;DisplayText&gt;[18]&lt;/DisplayText&gt;&lt;record&gt;&lt;rec-number&gt;155&lt;/rec-number&gt;&lt;foreign-keys&gt;&lt;key app="EN" db-id="azd2zvr90evsr4ew95hxep9sss9af0r9epvz" timestamp="1420316437"&gt;155&lt;/key&gt;&lt;/foreign-keys&gt;&lt;ref-type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9F4D5E">
        <w:fldChar w:fldCharType="separate"/>
      </w:r>
      <w:r w:rsidR="002D1498">
        <w:rPr>
          <w:noProof/>
        </w:rPr>
        <w:t>[</w:t>
      </w:r>
      <w:hyperlink w:anchor="_ENREF_18" w:tooltip="Malmi, 2004 #155" w:history="1">
        <w:r w:rsidR="006B6ECF">
          <w:rPr>
            <w:noProof/>
          </w:rPr>
          <w:t>18</w:t>
        </w:r>
      </w:hyperlink>
      <w:r w:rsidR="002D1498">
        <w:rPr>
          <w:noProof/>
        </w:rPr>
        <w:t>]</w:t>
      </w:r>
      <w:r w:rsidR="009F4D5E">
        <w:fldChar w:fldCharType="end"/>
      </w:r>
      <w:r>
        <w:t xml:space="preserve">. </w:t>
      </w:r>
      <w:del w:id="264" w:author="Cliff" w:date="2015-12-23T14:00:00Z">
        <w:r w:rsidDel="0020365C">
          <w:delText>(</w:delText>
        </w:r>
        <w:r w:rsidR="00526643" w:rsidDel="0020365C">
          <w:delText xml:space="preserve">The </w:delText>
        </w:r>
        <w:r w:rsidDel="0020365C">
          <w:delText>TRAKLA2 developers from Aalto University in Helsinki are active participants in OpenDSA, having developed the JSAV graphics library</w:delText>
        </w:r>
        <w:r w:rsidR="00AD3254" w:rsidDel="0020365C">
          <w:delText xml:space="preserve"> </w:delText>
        </w:r>
        <w:r w:rsidR="009F4D5E" w:rsidDel="0020365C">
          <w:fldChar w:fldCharType="begin"/>
        </w:r>
      </w:del>
      <w:r w:rsidR="0012280A">
        <w:instrText xml:space="preserve"> ADDIN EN.CITE &lt;EndNote&gt;&lt;Cite&gt;&lt;Author&gt;Karavirta&lt;/Author&gt;&lt;Year&gt;2013&lt;/Year&gt;&lt;RecNum&gt;156&lt;/RecNum&gt;&lt;DisplayText&gt;[19, 20]&lt;/DisplayText&gt;&lt;record&gt;&lt;rec-number&gt;156&lt;/rec-number&gt;&lt;foreign-keys&gt;&lt;key app="EN" db-id="azd2zvr90evsr4ew95hxep9sss9af0r9epvz" timestamp="1420316754"&gt;156&lt;/key&gt;&lt;/foreign-keys&gt;&lt;ref-type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Cite&gt;&lt;Author&gt;Karavirta&lt;/Author&gt;&lt;Year&gt;2013&lt;/Year&gt;&lt;RecNum&gt;157&lt;/RecNum&gt;&lt;record&gt;&lt;rec-number&gt;157&lt;/rec-number&gt;&lt;foreign-keys&gt;&lt;key app="EN" db-id="azd2zvr90evsr4ew95hxep9sss9af0r9epvz" timestamp="1420316886"&gt;157&lt;/key&gt;&lt;/foreign-keys&gt;&lt;ref-type name="Web Page"&gt;12&lt;/ref-type&gt;&lt;contributors&gt;&lt;authors&gt;&lt;author&gt;Karavirta, V.&lt;/author&gt;&lt;/authors&gt;&lt;/contributors&gt;&lt;titles&gt;&lt;title&gt;JSAV github repository&lt;/title&gt;&lt;/titles&gt;&lt;dates&gt;&lt;year&gt;2013&lt;/year&gt;&lt;/dates&gt;&lt;urls&gt;&lt;related-urls&gt;&lt;url&gt;github.com/vkaravir/JSAV&lt;/url&gt;&lt;/related-urls&gt;&lt;/urls&gt;&lt;/record&gt;&lt;/Cite&gt;&lt;/EndNote&gt;</w:instrText>
      </w:r>
      <w:del w:id="265" w:author="Cliff" w:date="2015-12-23T14:00:00Z">
        <w:r w:rsidR="009F4D5E" w:rsidDel="0020365C">
          <w:fldChar w:fldCharType="separate"/>
        </w:r>
        <w:r w:rsidR="002D1498" w:rsidDel="0020365C">
          <w:rPr>
            <w:noProof/>
          </w:rPr>
          <w:delText>[</w:delText>
        </w:r>
      </w:del>
      <w:r w:rsidR="006B6ECF">
        <w:rPr>
          <w:noProof/>
        </w:rPr>
        <w:fldChar w:fldCharType="begin"/>
      </w:r>
      <w:r w:rsidR="006B6ECF">
        <w:rPr>
          <w:noProof/>
        </w:rPr>
        <w:instrText xml:space="preserve"> HYPERLINK \l "_ENREF_19" \o "Karavirta, 2013 #156" </w:instrText>
      </w:r>
      <w:r w:rsidR="006B6ECF">
        <w:rPr>
          <w:noProof/>
        </w:rPr>
      </w:r>
      <w:r w:rsidR="006B6ECF">
        <w:rPr>
          <w:noProof/>
        </w:rPr>
        <w:fldChar w:fldCharType="separate"/>
      </w:r>
      <w:del w:id="266" w:author="Cliff" w:date="2015-12-23T14:00:00Z">
        <w:r w:rsidR="006B6ECF" w:rsidDel="0020365C">
          <w:rPr>
            <w:noProof/>
          </w:rPr>
          <w:delText>19</w:delText>
        </w:r>
      </w:del>
      <w:r w:rsidR="006B6ECF">
        <w:rPr>
          <w:noProof/>
        </w:rPr>
        <w:fldChar w:fldCharType="end"/>
      </w:r>
      <w:del w:id="267" w:author="Cliff" w:date="2015-12-23T14:00:00Z">
        <w:r w:rsidR="002D1498" w:rsidDel="0020365C">
          <w:rPr>
            <w:noProof/>
          </w:rPr>
          <w:delText xml:space="preserve">, </w:delText>
        </w:r>
      </w:del>
      <w:r w:rsidR="006B6ECF">
        <w:rPr>
          <w:noProof/>
        </w:rPr>
        <w:fldChar w:fldCharType="begin"/>
      </w:r>
      <w:r w:rsidR="006B6ECF">
        <w:rPr>
          <w:noProof/>
        </w:rPr>
        <w:instrText xml:space="preserve"> HYPERLINK \l "_ENREF_20" \o "Karavirta, 2013 #157" </w:instrText>
      </w:r>
      <w:r w:rsidR="006B6ECF">
        <w:rPr>
          <w:noProof/>
        </w:rPr>
      </w:r>
      <w:r w:rsidR="006B6ECF">
        <w:rPr>
          <w:noProof/>
        </w:rPr>
        <w:fldChar w:fldCharType="separate"/>
      </w:r>
      <w:del w:id="268" w:author="Cliff" w:date="2015-12-23T14:00:00Z">
        <w:r w:rsidR="006B6ECF" w:rsidDel="0020365C">
          <w:rPr>
            <w:noProof/>
          </w:rPr>
          <w:delText>20</w:delText>
        </w:r>
      </w:del>
      <w:r w:rsidR="006B6ECF">
        <w:rPr>
          <w:noProof/>
        </w:rPr>
        <w:fldChar w:fldCharType="end"/>
      </w:r>
      <w:del w:id="269" w:author="Cliff" w:date="2015-12-23T14:00:00Z">
        <w:r w:rsidR="002D1498" w:rsidDel="0020365C">
          <w:rPr>
            <w:noProof/>
          </w:rPr>
          <w:delText>]</w:delText>
        </w:r>
        <w:r w:rsidR="009F4D5E" w:rsidDel="0020365C">
          <w:fldChar w:fldCharType="end"/>
        </w:r>
        <w:r w:rsidDel="0020365C">
          <w:delText xml:space="preserve"> and several OpenDSA exercises</w:delText>
        </w:r>
        <w:r w:rsidR="00526643" w:rsidDel="0020365C">
          <w:delText>.</w:delText>
        </w:r>
        <w:r w:rsidDel="0020365C">
          <w:delText>)</w:delText>
        </w:r>
        <w:r w:rsidR="00526643" w:rsidDel="0020365C">
          <w:delText xml:space="preserve"> </w:delText>
        </w:r>
      </w:del>
      <w:r>
        <w:t xml:space="preserve">In algorithm proficiency exercises, students are shown a data structure in a graphical interface, and must manipulate it to demonstrate knowledge of an algorithmic process. For example, they might show the swap operations that a given sorting algorithm uses. Or they might show the changes that take place when a new element is inserted into a tree structure. Other OpenDSA exercises make use of small simulations for algorithms or mathematical equations to let students see the effects that result from changing the input parameters. </w:t>
      </w:r>
    </w:p>
    <w:p w14:paraId="2B9635D9" w14:textId="75FCE71E" w:rsidR="006A34C3" w:rsidRDefault="006A34C3" w:rsidP="006A34C3">
      <w:pPr>
        <w:pStyle w:val="NSFHeading2"/>
        <w:rPr>
          <w:ins w:id="270" w:author="kafura" w:date="2015-12-27T15:34:00Z"/>
        </w:rPr>
      </w:pPr>
      <w:ins w:id="271" w:author="kafura" w:date="2015-12-27T15:34:00Z">
        <w:r w:rsidRPr="003E2F7C">
          <w:t>2.</w:t>
        </w:r>
        <w:r>
          <w:t>3</w:t>
        </w:r>
        <w:r w:rsidRPr="003E2F7C">
          <w:t xml:space="preserve">. </w:t>
        </w:r>
        <w:r>
          <w:t>Immediate Code Guidance</w:t>
        </w:r>
      </w:ins>
    </w:p>
    <w:p w14:paraId="65310E35" w14:textId="45B74741" w:rsidR="006A34C3" w:rsidRPr="0029284B" w:rsidRDefault="006A34C3" w:rsidP="006A34C3">
      <w:pPr>
        <w:pStyle w:val="NSFParagraph"/>
        <w:rPr>
          <w:ins w:id="272" w:author="kafura" w:date="2015-12-27T15:37:00Z"/>
        </w:rPr>
      </w:pPr>
      <w:ins w:id="273" w:author="kafura" w:date="2015-12-27T15:37:00Z">
        <w:r w:rsidRPr="0029284B">
          <w:t xml:space="preserve">In a classroom of many students and minimal instructors, it is a challenge to keep students supported with timely feedback and </w:t>
        </w:r>
        <w:r>
          <w:t>engaging content</w:t>
        </w:r>
        <w:r w:rsidRPr="0029284B">
          <w:t xml:space="preserve"> as they work. Most students lack the programming knowledge to identify their own errors, let alone diagnose and fix them. </w:t>
        </w:r>
        <w:r>
          <w:t xml:space="preserve">Further, they often disengage with static material such as textual prose. </w:t>
        </w:r>
        <w:r w:rsidRPr="0029284B">
          <w:t>For many kinds of student problems</w:t>
        </w:r>
        <w:r>
          <w:t xml:space="preserve"> and learning resources</w:t>
        </w:r>
        <w:r w:rsidRPr="0029284B">
          <w:t xml:space="preserve">, </w:t>
        </w:r>
        <w:r>
          <w:t>automated feedback on practice exercises can reach the effectiveness of one-on-one human tutoring [REF].</w:t>
        </w:r>
      </w:ins>
    </w:p>
    <w:p w14:paraId="76F18C09" w14:textId="2609EDE5" w:rsidR="006A34C3" w:rsidRDefault="006A34C3" w:rsidP="006770F6">
      <w:pPr>
        <w:pStyle w:val="NSFParagraph"/>
        <w:rPr>
          <w:ins w:id="274" w:author="kafura" w:date="2015-12-27T15:34:00Z"/>
        </w:rPr>
      </w:pPr>
      <w:ins w:id="275" w:author="kafura" w:date="2015-12-27T15:37:00Z">
        <w:r w:rsidRPr="0029284B">
          <w:t>There is considerable work on automated assessment of programming exercises via testing [51-53]. Most take the student's solution to a "sandbox" where the solution is compiled and executed. A standard approach is to use something equivalent to unit tests to make sure that the student's solution has the correct behavior. WebCAT [18] is a well-known tool for solving this problem – it uses style checks and unit testing to identify mistakes and make suggestions to the student. A limitation of systems like WebCAT is that they often depend on a highly restrictive code shape: usually, they operate over explicit function contracts. They are also unable to collect data about the internals of the students' code, treating the program as a simple black box.</w:t>
        </w:r>
      </w:ins>
    </w:p>
    <w:p w14:paraId="4EA1DD02" w14:textId="3034DC3B" w:rsidR="00220D01" w:rsidRDefault="00526643" w:rsidP="00561BC2">
      <w:pPr>
        <w:pStyle w:val="NSFParagraph"/>
        <w:rPr>
          <w:ins w:id="276" w:author="kafura" w:date="2015-12-27T15:42:00Z"/>
        </w:rPr>
      </w:pPr>
      <w:r>
        <w:t>We have experience with s</w:t>
      </w:r>
      <w:r w:rsidR="004B27BD">
        <w:t xml:space="preserve">mall-scale programming exercises </w:t>
      </w:r>
      <w:r>
        <w:t xml:space="preserve">that </w:t>
      </w:r>
      <w:r w:rsidR="004B27BD">
        <w:t>are automatically assessed for correctness. These problems are similar to small homework problems traditionally given in such a course, but which have been hard to grade.</w:t>
      </w:r>
    </w:p>
    <w:p w14:paraId="7F522E7D" w14:textId="77777777" w:rsidR="00A956B3" w:rsidRPr="0029284B" w:rsidDel="00A956B3" w:rsidRDefault="00A956B3" w:rsidP="00A956B3">
      <w:pPr>
        <w:pStyle w:val="NSFParagraph"/>
        <w:rPr>
          <w:del w:id="277" w:author="kafura" w:date="2015-12-27T15:42:00Z"/>
          <w:moveTo w:id="278" w:author="kafura" w:date="2015-12-27T15:42:00Z"/>
        </w:rPr>
      </w:pPr>
      <w:moveToRangeStart w:id="279" w:author="kafura" w:date="2015-12-27T15:42:00Z" w:name="move438994287"/>
      <w:moveTo w:id="280" w:author="kafura" w:date="2015-12-27T15:42:00Z">
        <w:r w:rsidRPr="0029284B">
          <w:t>We have found that it is also helpful to give students incremental feedback on much more ad-hoc programs, beyond writing functions against a contract. For example, consider tasking students to average a list of numbers through iteration: students should know to use certain constructs including an external variable, a loop, and mathematical division. In such a problem, static analysis heuristics could be given by an instructor that specify those constructs must be present – if the student tries to compile their program without it, they are directed to “just-in-time” instructional materials regarding the constructs. OpenDSA and BlockPy both already have limited support for static analysis heuristics of this nature.</w:t>
        </w:r>
      </w:moveTo>
    </w:p>
    <w:moveToRangeEnd w:id="279"/>
    <w:p w14:paraId="3E773C54" w14:textId="77777777" w:rsidR="00A956B3" w:rsidRDefault="00A956B3" w:rsidP="006770F6">
      <w:pPr>
        <w:pStyle w:val="NSFParagraph"/>
      </w:pPr>
    </w:p>
    <w:p w14:paraId="32A885F8" w14:textId="77777777" w:rsidR="009D1371" w:rsidRDefault="002317BE" w:rsidP="00D3274D">
      <w:pPr>
        <w:pStyle w:val="NSFHeading2"/>
      </w:pPr>
      <w:r w:rsidRPr="003E2F7C">
        <w:t>2.</w:t>
      </w:r>
      <w:r w:rsidR="00A16593">
        <w:t>4</w:t>
      </w:r>
      <w:r w:rsidRPr="003E2F7C">
        <w:t xml:space="preserve"> </w:t>
      </w:r>
      <w:r>
        <w:t>Instructional Design</w:t>
      </w:r>
    </w:p>
    <w:p w14:paraId="062858AF" w14:textId="67762DB8" w:rsidR="0038067B" w:rsidRPr="0038067B" w:rsidDel="008D7E78" w:rsidRDefault="0020365C" w:rsidP="0038067B">
      <w:pPr>
        <w:pStyle w:val="NSFParagraph"/>
        <w:rPr>
          <w:del w:id="281" w:author="kafura" w:date="2015-12-26T12:28:00Z"/>
        </w:rPr>
      </w:pPr>
      <w:ins w:id="282" w:author="Cliff" w:date="2015-12-23T14:02:00Z">
        <w:r>
          <w:t>We</w:t>
        </w:r>
      </w:ins>
      <w:del w:id="283" w:author="Cliff" w:date="2015-12-23T14:02:00Z">
        <w:r w:rsidR="0038067B" w:rsidRPr="0038067B" w:rsidDel="0020365C">
          <w:delText>The</w:delText>
        </w:r>
      </w:del>
      <w:r w:rsidR="0038067B" w:rsidRPr="0038067B">
        <w:t xml:space="preserve"> use </w:t>
      </w:r>
      <w:del w:id="284" w:author="Cliff" w:date="2015-12-23T14:02:00Z">
        <w:r w:rsidR="0038067B" w:rsidRPr="0038067B" w:rsidDel="0020365C">
          <w:delText xml:space="preserve">of </w:delText>
        </w:r>
      </w:del>
      <w:r w:rsidR="0038067B" w:rsidRPr="0038067B">
        <w:t>well</w:t>
      </w:r>
      <w:ins w:id="285" w:author="Cliff" w:date="2015-12-23T14:02:00Z">
        <w:r>
          <w:t xml:space="preserve"> </w:t>
        </w:r>
      </w:ins>
      <w:del w:id="286" w:author="Cliff" w:date="2015-12-23T14:02:00Z">
        <w:r w:rsidR="0038067B" w:rsidRPr="0038067B" w:rsidDel="0020365C">
          <w:delText>-</w:delText>
        </w:r>
      </w:del>
      <w:r w:rsidR="0038067B" w:rsidRPr="0038067B">
        <w:t xml:space="preserve">established </w:t>
      </w:r>
      <w:ins w:id="287" w:author="kafura" w:date="2015-12-26T12:15:00Z">
        <w:r w:rsidR="006B6ECF">
          <w:t>I</w:t>
        </w:r>
      </w:ins>
      <w:del w:id="288" w:author="kafura" w:date="2015-12-26T12:15:00Z">
        <w:r w:rsidR="0038067B" w:rsidRPr="0038067B" w:rsidDel="006B6ECF">
          <w:delText>i</w:delText>
        </w:r>
      </w:del>
      <w:r w:rsidR="0038067B" w:rsidRPr="0038067B">
        <w:t xml:space="preserve">nstructional </w:t>
      </w:r>
      <w:ins w:id="289" w:author="kafura" w:date="2015-12-26T12:15:00Z">
        <w:r w:rsidR="006B6ECF">
          <w:t>D</w:t>
        </w:r>
      </w:ins>
      <w:del w:id="290" w:author="kafura" w:date="2015-12-26T12:15:00Z">
        <w:r w:rsidR="0038067B" w:rsidRPr="0038067B" w:rsidDel="006B6ECF">
          <w:delText>d</w:delText>
        </w:r>
      </w:del>
      <w:r w:rsidR="0038067B" w:rsidRPr="0038067B">
        <w:t>esign</w:t>
      </w:r>
      <w:ins w:id="291" w:author="kafura" w:date="2015-12-26T12:17:00Z">
        <w:r w:rsidR="006B6ECF">
          <w:t xml:space="preserve"> </w:t>
        </w:r>
      </w:ins>
      <w:ins w:id="292" w:author="kafura" w:date="2015-12-26T12:15:00Z">
        <w:r w:rsidR="006B6ECF">
          <w:t>(ID)</w:t>
        </w:r>
      </w:ins>
      <w:r w:rsidR="0038067B" w:rsidRPr="0038067B">
        <w:t xml:space="preserve"> approaches </w:t>
      </w:r>
      <w:del w:id="293" w:author="Cliff" w:date="2015-12-23T14:03:00Z">
        <w:r w:rsidR="0038067B" w:rsidRPr="0038067B" w:rsidDel="0020365C">
          <w:delText>is motivated by two observations. First, computer science education has taken advantage of constructivist theories of education that underlie such pedagogical practices as peer learning</w:delText>
        </w:r>
      </w:del>
      <w:ins w:id="294" w:author="Cliff" w:date="2015-12-23T14:03:00Z">
        <w:r>
          <w:t>during course development</w:t>
        </w:r>
      </w:ins>
      <w:r w:rsidR="008B2C1E">
        <w:t>.</w:t>
      </w:r>
      <w:r w:rsidR="0038067B" w:rsidRPr="0038067B">
        <w:t xml:space="preserve"> </w:t>
      </w:r>
      <w:del w:id="295" w:author="Cliff" w:date="2015-12-23T14:03:00Z">
        <w:r w:rsidR="0038067B" w:rsidRPr="0038067B" w:rsidDel="0020365C">
          <w:delText>We proposed to take advantage of instructional design methods to similarly improve computer science education. Second, j</w:delText>
        </w:r>
      </w:del>
      <w:ins w:id="296" w:author="Cliff" w:date="2015-12-23T14:03:00Z">
        <w:r>
          <w:t>J</w:t>
        </w:r>
      </w:ins>
      <w:r w:rsidR="0038067B" w:rsidRPr="0038067B">
        <w:t>ust as quality software is produced through rigorous software engineering practices</w:t>
      </w:r>
      <w:ins w:id="297" w:author="Cliff" w:date="2015-12-23T14:03:00Z">
        <w:r>
          <w:t>,</w:t>
        </w:r>
      </w:ins>
      <w:r w:rsidR="0038067B" w:rsidRPr="0038067B">
        <w:t xml:space="preserve"> we believe that quality learning environments are produced through rigorous “curriculum engineering” provided by instructional design. Prevailing well intentioned and sometimes successful, but ad-hoc, curriculum design can be dramatically improved by systematically applying known instructional design methods. </w:t>
      </w:r>
      <w:ins w:id="298" w:author="Cliff" w:date="2015-12-23T14:05:00Z">
        <w:del w:id="299" w:author="kafura" w:date="2015-12-26T12:16:00Z">
          <w:r w:rsidDel="006B6ECF">
            <w:delText>A</w:delText>
          </w:r>
        </w:del>
      </w:ins>
      <w:del w:id="300" w:author="kafura" w:date="2015-12-26T12:16:00Z">
        <w:r w:rsidR="0038067B" w:rsidRPr="0038067B" w:rsidDel="006B6ECF">
          <w:delText>Just as s</w:delText>
        </w:r>
      </w:del>
      <w:ins w:id="301" w:author="Cliff" w:date="2015-12-23T14:05:00Z">
        <w:del w:id="302" w:author="kafura" w:date="2015-12-26T12:16:00Z">
          <w:r w:rsidDel="006B6ECF">
            <w:delText>s</w:delText>
          </w:r>
        </w:del>
      </w:ins>
      <w:del w:id="303" w:author="kafura" w:date="2015-12-26T12:16:00Z">
        <w:r w:rsidR="0038067B" w:rsidRPr="0038067B" w:rsidDel="006B6ECF">
          <w:delText xml:space="preserve">oftware developers </w:delText>
        </w:r>
      </w:del>
      <w:ins w:id="304" w:author="Cliff" w:date="2015-12-23T14:05:00Z">
        <w:del w:id="305" w:author="kafura" w:date="2015-12-26T12:16:00Z">
          <w:r w:rsidDel="006B6ECF">
            <w:delText xml:space="preserve">we </w:delText>
          </w:r>
        </w:del>
      </w:ins>
      <w:del w:id="306" w:author="kafura" w:date="2015-12-26T12:16:00Z">
        <w:r w:rsidR="0038067B" w:rsidRPr="0038067B" w:rsidDel="006B6ECF">
          <w:delText>use methods of analysis, specification, design, implementation, and testing</w:delText>
        </w:r>
      </w:del>
      <w:ins w:id="307" w:author="Cliff" w:date="2015-12-23T14:05:00Z">
        <w:del w:id="308" w:author="kafura" w:date="2015-12-26T12:16:00Z">
          <w:r w:rsidDel="006B6ECF">
            <w:delText>. As</w:delText>
          </w:r>
        </w:del>
      </w:ins>
      <w:del w:id="309" w:author="kafura" w:date="2015-12-26T12:16:00Z">
        <w:r w:rsidR="0038067B" w:rsidRPr="0038067B" w:rsidDel="006B6ECF">
          <w:delText>, curriculum developers</w:delText>
        </w:r>
      </w:del>
      <w:ins w:id="310" w:author="Cliff" w:date="2015-12-23T14:05:00Z">
        <w:del w:id="311" w:author="kafura" w:date="2015-12-26T12:16:00Z">
          <w:r w:rsidDel="006B6ECF">
            <w:delText>, we</w:delText>
          </w:r>
        </w:del>
      </w:ins>
      <w:del w:id="312" w:author="kafura" w:date="2015-12-26T12:16:00Z">
        <w:r w:rsidR="0038067B" w:rsidRPr="0038067B" w:rsidDel="006B6ECF">
          <w:delText xml:space="preserve"> should use parallel methods: defining instructional goals and analyzing learners and their context (analysis), creating performance objectives (specification) developing instructional strategies and assessment (design), creating instructional materials (implementation), and conducting assessments (testing). Just as with the software engineering life-cycle has iterative improvement based on feedback from later stages, instructional design also has a “life-cycle” that improves curriculum based on assessment of its use in the classroom</w:delText>
        </w:r>
      </w:del>
      <w:ins w:id="313" w:author="Cliff" w:date="2015-12-23T14:06:00Z">
        <w:del w:id="314" w:author="kafura" w:date="2015-12-26T12:16:00Z">
          <w:r w:rsidDel="006B6ECF">
            <w:delText>.</w:delText>
          </w:r>
        </w:del>
      </w:ins>
    </w:p>
    <w:p w14:paraId="54DEE007" w14:textId="59DF52BE" w:rsidR="001B7734" w:rsidRDefault="009D1371" w:rsidP="0003028B">
      <w:pPr>
        <w:pStyle w:val="NSFParagraph"/>
      </w:pPr>
      <w:r w:rsidRPr="001B7734">
        <w:t xml:space="preserve">Instructional Design </w:t>
      </w:r>
      <w:ins w:id="315" w:author="Cliff" w:date="2015-12-23T14:20:00Z">
        <w:r w:rsidR="00BB6BC9">
          <w:t xml:space="preserve">(ID) </w:t>
        </w:r>
      </w:ins>
      <w:r w:rsidRPr="001B7734">
        <w:t xml:space="preserve">is a subfield of education concerned with the systematic design of learning experiences that give measurable results by following a well-defined process. Although </w:t>
      </w:r>
      <w:del w:id="316" w:author="Cliff" w:date="2015-12-23T14:20:00Z">
        <w:r w:rsidRPr="001B7734" w:rsidDel="00BB6BC9">
          <w:delText>Instructional Design</w:delText>
        </w:r>
      </w:del>
      <w:ins w:id="317" w:author="Cliff" w:date="2015-12-23T14:20:00Z">
        <w:r w:rsidR="00BB6BC9">
          <w:t>ID</w:t>
        </w:r>
      </w:ins>
      <w:r w:rsidRPr="001B7734">
        <w:t xml:space="preserve"> has existed for decades and is popular in other domains, </w:t>
      </w:r>
      <w:ins w:id="318" w:author="kafura" w:date="2015-12-26T12:16:00Z">
        <w:r w:rsidR="006B6ECF">
          <w:t>a</w:t>
        </w:r>
        <w:r w:rsidR="006B6ECF" w:rsidRPr="001B7734">
          <w:t xml:space="preserve"> survey of the literature has revealed no prior, formal attempts at applying</w:t>
        </w:r>
        <w:r w:rsidR="006B6ECF">
          <w:t xml:space="preserve"> this technique to CS Education</w:t>
        </w:r>
      </w:ins>
      <w:del w:id="319" w:author="kafura" w:date="2015-12-26T12:16:00Z">
        <w:r w:rsidRPr="001B7734" w:rsidDel="006B6ECF">
          <w:delText>it has seen extremely limited application in Computer Science</w:delText>
        </w:r>
      </w:del>
      <w:r w:rsidRPr="001B7734">
        <w:t xml:space="preserve">. </w:t>
      </w:r>
      <w:ins w:id="320" w:author="kafura" w:date="2015-12-26T12:17:00Z">
        <w:r w:rsidR="006B6ECF">
          <w:t>Ex</w:t>
        </w:r>
      </w:ins>
      <w:del w:id="321" w:author="Cliff" w:date="2015-12-23T14:07:00Z">
        <w:r w:rsidRPr="001B7734" w:rsidDel="0020365C">
          <w:delText xml:space="preserve">Much of this </w:delText>
        </w:r>
      </w:del>
      <w:ins w:id="322" w:author="Cliff" w:date="2015-12-23T14:07:00Z">
        <w:del w:id="323" w:author="kafura" w:date="2015-12-26T12:16:00Z">
          <w:r w:rsidR="0020365C" w:rsidDel="006B6ECF">
            <w:delText>E</w:delText>
          </w:r>
        </w:del>
      </w:ins>
      <w:del w:id="324" w:author="Cliff" w:date="2015-12-23T14:07:00Z">
        <w:r w:rsidRPr="001B7734" w:rsidDel="0020365C">
          <w:delText>e</w:delText>
        </w:r>
      </w:del>
      <w:del w:id="325" w:author="kafura" w:date="2015-12-26T12:16:00Z">
        <w:r w:rsidRPr="001B7734" w:rsidDel="006B6ECF">
          <w:delText>x</w:delText>
        </w:r>
      </w:del>
      <w:r w:rsidRPr="001B7734">
        <w:t>isting research ironically</w:t>
      </w:r>
      <w:del w:id="326" w:author="Cliff" w:date="2015-12-23T14:07:00Z">
        <w:r w:rsidRPr="001B7734" w:rsidDel="0020365C">
          <w:delText xml:space="preserve"> only</w:delText>
        </w:r>
      </w:del>
      <w:r w:rsidRPr="001B7734">
        <w:t xml:space="preserve"> suggests how </w:t>
      </w:r>
      <w:ins w:id="327" w:author="kafura" w:date="2015-12-26T12:17:00Z">
        <w:r w:rsidR="006B6ECF">
          <w:t>s</w:t>
        </w:r>
      </w:ins>
      <w:del w:id="328" w:author="kafura" w:date="2015-12-26T12:17:00Z">
        <w:r w:rsidRPr="001B7734" w:rsidDel="006B6ECF">
          <w:delText>S</w:delText>
        </w:r>
      </w:del>
      <w:r w:rsidRPr="001B7734">
        <w:t xml:space="preserve">oftware </w:t>
      </w:r>
      <w:ins w:id="329" w:author="kafura" w:date="2015-12-26T12:17:00Z">
        <w:r w:rsidR="006B6ECF">
          <w:t>e</w:t>
        </w:r>
      </w:ins>
      <w:del w:id="330" w:author="kafura" w:date="2015-12-26T12:17:00Z">
        <w:r w:rsidRPr="001B7734" w:rsidDel="006B6ECF">
          <w:delText>E</w:delText>
        </w:r>
      </w:del>
      <w:r w:rsidRPr="001B7734">
        <w:t xml:space="preserve">ngineering techniques can be applied to </w:t>
      </w:r>
      <w:del w:id="331" w:author="Cliff" w:date="2015-12-23T14:20:00Z">
        <w:r w:rsidRPr="001B7734" w:rsidDel="00BB6BC9">
          <w:delText>Instructional Design</w:delText>
        </w:r>
      </w:del>
      <w:ins w:id="332" w:author="Cliff" w:date="2015-12-23T14:20:00Z">
        <w:r w:rsidR="00BB6BC9">
          <w:t>ID</w:t>
        </w:r>
      </w:ins>
      <w:r w:rsidRPr="001B7734">
        <w:t xml:space="preserve"> [3, 4, 7]</w:t>
      </w:r>
      <w:del w:id="333" w:author="Cliff" w:date="2015-12-23T14:08:00Z">
        <w:r w:rsidRPr="001B7734" w:rsidDel="0020365C">
          <w:delText>, while the remainder approaches the subfield by focusing on pedagogical tactics [1, 6] rather than holistic, cohesive processes</w:delText>
        </w:r>
      </w:del>
      <w:r w:rsidRPr="001B7734">
        <w:t>.</w:t>
      </w:r>
    </w:p>
    <w:p w14:paraId="05455E10" w14:textId="7C9D52F0" w:rsidR="001B7734" w:rsidRDefault="006B6ECF">
      <w:pPr>
        <w:pStyle w:val="NSFParagraph"/>
      </w:pPr>
      <w:ins w:id="334" w:author="kafura" w:date="2015-12-26T12:17:00Z">
        <w:r>
          <w:t>We use the Dick and Car</w:t>
        </w:r>
      </w:ins>
      <w:ins w:id="335" w:author="kafura" w:date="2015-12-26T12:18:00Z">
        <w:r>
          <w:t xml:space="preserve">ey [REF] </w:t>
        </w:r>
      </w:ins>
      <w:del w:id="336" w:author="kafura" w:date="2015-12-26T12:18:00Z">
        <w:r w:rsidR="009D1371" w:rsidRPr="001B7734" w:rsidDel="006B6ECF">
          <w:delText xml:space="preserve">Similar to the diverse methods in Software Engineering, there are many </w:delText>
        </w:r>
      </w:del>
      <w:r w:rsidR="009D1371" w:rsidRPr="001B7734">
        <w:t>model</w:t>
      </w:r>
      <w:ins w:id="337" w:author="kafura" w:date="2015-12-26T12:19:00Z">
        <w:r>
          <w:t xml:space="preserve"> of ID </w:t>
        </w:r>
      </w:ins>
      <w:del w:id="338" w:author="kafura" w:date="2015-12-26T12:19:00Z">
        <w:r w:rsidR="009D1371" w:rsidRPr="001B7734" w:rsidDel="006B6ECF">
          <w:delText xml:space="preserve">s of Instructional Design. The Dick and Carey model is a popular </w:delText>
        </w:r>
      </w:del>
      <w:del w:id="339" w:author="Cliff" w:date="2015-12-23T14:09:00Z">
        <w:r w:rsidR="009D1371" w:rsidRPr="001B7734" w:rsidDel="0020365C">
          <w:delText xml:space="preserve">model for introductory Instructional Designers </w:delText>
        </w:r>
      </w:del>
      <w:r w:rsidR="009D1371" w:rsidRPr="001B7734">
        <w:t xml:space="preserve">because of its rigorous structure [2]. This model consists of 9 major phases. The first three phases require the designer to analyze and formally specify the instructional goal, the learners, and the context of the learning environment. The next two phases have the designer precisely identify each of the composite performance objectives their learners must achieve, and then develop assessment instruments to concretely measure those objectives (these instruments are used as pretests, practice material, and posttests). Only then can the designer plan out the high level instructional strategy and develop their instructional materials in the sixth and seventh phases. The Dick and Carey model suggests using Gange's Nine Learning Events </w:t>
      </w:r>
      <w:ins w:id="340" w:author="kafura" w:date="2015-12-26T12:22:00Z">
        <w:r>
          <w:t xml:space="preserve">[REF] </w:t>
        </w:r>
      </w:ins>
      <w:r w:rsidR="009D1371" w:rsidRPr="001B7734">
        <w:t xml:space="preserve">as a systematic guide to developing these materials, gracefully synthesizing presentation, practice, and </w:t>
      </w:r>
      <w:r w:rsidR="009D1371" w:rsidRPr="001B7734">
        <w:lastRenderedPageBreak/>
        <w:t>feedback; however, there are a wide range of learning and motivational theories that are applicable in this phase. Finally, the last two phases guide the developer in evaluating their materials formatively and then summatively, emphasizing the iterative nature of this process.</w:t>
      </w:r>
    </w:p>
    <w:p w14:paraId="51364668" w14:textId="1886DCD9" w:rsidR="0038067B" w:rsidDel="008D7E78" w:rsidRDefault="009D1371">
      <w:pPr>
        <w:pStyle w:val="NSFParagraph"/>
        <w:rPr>
          <w:del w:id="341" w:author="kafura" w:date="2015-12-26T12:25:00Z"/>
        </w:rPr>
      </w:pPr>
      <w:r w:rsidRPr="001B7734">
        <w:t xml:space="preserve">The PIs have previously applied </w:t>
      </w:r>
      <w:ins w:id="342" w:author="Cliff" w:date="2015-12-23T14:15:00Z">
        <w:r w:rsidR="00BB6BC9">
          <w:t>ID methods</w:t>
        </w:r>
      </w:ins>
      <w:del w:id="343" w:author="Cliff" w:date="2015-12-23T14:15:00Z">
        <w:r w:rsidRPr="001B7734" w:rsidDel="00BB6BC9">
          <w:delText>Instructional Design in two trial interventions with excellent results: (1)</w:delText>
        </w:r>
      </w:del>
      <w:ins w:id="344" w:author="Cliff" w:date="2015-12-23T14:15:00Z">
        <w:del w:id="345" w:author="kafura" w:date="2015-12-28T11:01:00Z">
          <w:r w:rsidR="00BB6BC9" w:rsidDel="001A70CF">
            <w:delText xml:space="preserve"> </w:delText>
          </w:r>
        </w:del>
      </w:ins>
      <w:r w:rsidRPr="001B7734">
        <w:t xml:space="preserve"> to create a new unit of </w:t>
      </w:r>
      <w:ins w:id="346" w:author="kafura" w:date="2015-12-26T12:20:00Z">
        <w:r w:rsidR="006A34C3">
          <w:t>the</w:t>
        </w:r>
      </w:ins>
      <w:del w:id="347" w:author="kafura" w:date="2015-12-26T12:20:00Z">
        <w:r w:rsidRPr="001B7734" w:rsidDel="006B6ECF">
          <w:delText>an existing</w:delText>
        </w:r>
      </w:del>
      <w:r w:rsidRPr="001B7734">
        <w:t xml:space="preserve"> Computational Thinking </w:t>
      </w:r>
      <w:del w:id="348" w:author="kafura" w:date="2015-12-26T12:20:00Z">
        <w:r w:rsidRPr="001B7734" w:rsidDel="006B6ECF">
          <w:delText>cours</w:delText>
        </w:r>
      </w:del>
      <w:ins w:id="349" w:author="kafura" w:date="2015-12-26T12:25:00Z">
        <w:r w:rsidR="008D7E78">
          <w:t>course</w:t>
        </w:r>
      </w:ins>
      <w:del w:id="350" w:author="kafura" w:date="2015-12-26T12:20:00Z">
        <w:r w:rsidRPr="001B7734" w:rsidDel="006B6ECF">
          <w:delText>e for non-CS major undergraduates</w:delText>
        </w:r>
      </w:del>
      <w:r w:rsidRPr="001B7734">
        <w:t xml:space="preserve">, and </w:t>
      </w:r>
      <w:ins w:id="351" w:author="Cliff" w:date="2015-12-23T14:16:00Z">
        <w:r w:rsidR="00BB6BC9">
          <w:t>also</w:t>
        </w:r>
      </w:ins>
      <w:del w:id="352" w:author="Cliff" w:date="2015-12-23T14:16:00Z">
        <w:r w:rsidRPr="001B7734" w:rsidDel="00BB6BC9">
          <w:delText>(2)</w:delText>
        </w:r>
      </w:del>
      <w:r w:rsidRPr="001B7734">
        <w:t xml:space="preserve"> to create a </w:t>
      </w:r>
      <w:del w:id="353" w:author="kafura" w:date="2015-12-26T12:20:00Z">
        <w:r w:rsidRPr="001B7734" w:rsidDel="006B6ECF">
          <w:delText xml:space="preserve">new </w:delText>
        </w:r>
      </w:del>
      <w:r w:rsidRPr="001B7734">
        <w:t>five-day introductory workshop on Computer Science for high school</w:t>
      </w:r>
      <w:ins w:id="354" w:author="kafura" w:date="2015-12-26T12:07:00Z">
        <w:r w:rsidR="0088462B">
          <w:t xml:space="preserve"> students</w:t>
        </w:r>
      </w:ins>
      <w:del w:id="355" w:author="kafura" w:date="2015-12-26T12:07:00Z">
        <w:r w:rsidRPr="001B7734" w:rsidDel="0088462B">
          <w:delText>ers</w:delText>
        </w:r>
      </w:del>
      <w:r w:rsidRPr="001B7734">
        <w:t xml:space="preserve">. In the former </w:t>
      </w:r>
      <w:del w:id="356" w:author="kafura" w:date="2015-12-26T12:25:00Z">
        <w:r w:rsidRPr="001B7734" w:rsidDel="008D7E78">
          <w:delText>setting</w:delText>
        </w:r>
      </w:del>
      <w:ins w:id="357" w:author="kafura" w:date="2015-12-26T12:25:00Z">
        <w:r w:rsidR="008D7E78">
          <w:t>case</w:t>
        </w:r>
      </w:ins>
      <w:r w:rsidRPr="001B7734">
        <w:t>, the</w:t>
      </w:r>
      <w:ins w:id="358" w:author="Cliff" w:date="2015-12-23T14:16:00Z">
        <w:r w:rsidR="00BB6BC9">
          <w:t xml:space="preserve"> ID</w:t>
        </w:r>
      </w:ins>
      <w:r w:rsidRPr="001B7734">
        <w:t xml:space="preserve"> model was applied rigorously to correct a perceived gap in students' learning</w:t>
      </w:r>
      <w:ins w:id="359" w:author="Cliff" w:date="2015-12-23T14:16:00Z">
        <w:r w:rsidR="00BB6BC9">
          <w:t>. I</w:t>
        </w:r>
      </w:ins>
      <w:del w:id="360" w:author="Cliff" w:date="2015-12-23T14:16:00Z">
        <w:r w:rsidRPr="001B7734" w:rsidDel="00BB6BC9">
          <w:delText>; i</w:delText>
        </w:r>
      </w:del>
      <w:r w:rsidRPr="001B7734">
        <w:t xml:space="preserve">n the latter </w:t>
      </w:r>
      <w:del w:id="361" w:author="kafura" w:date="2015-12-26T12:25:00Z">
        <w:r w:rsidRPr="001B7734" w:rsidDel="008D7E78">
          <w:delText>setting</w:delText>
        </w:r>
      </w:del>
      <w:ins w:id="362" w:author="kafura" w:date="2015-12-26T12:25:00Z">
        <w:r w:rsidR="008D7E78">
          <w:t>case</w:t>
        </w:r>
      </w:ins>
      <w:r w:rsidRPr="001B7734">
        <w:t xml:space="preserve">, the model was applied loosely to create a new instructional </w:t>
      </w:r>
      <w:ins w:id="363" w:author="kafura" w:date="2015-12-28T11:06:00Z">
        <w:r w:rsidR="00A720F0">
          <w:t>unit</w:t>
        </w:r>
      </w:ins>
      <w:del w:id="364" w:author="kafura" w:date="2015-12-28T11:06:00Z">
        <w:r w:rsidRPr="001B7734" w:rsidDel="00A720F0">
          <w:delText>experience from scratch</w:delText>
        </w:r>
      </w:del>
      <w:ins w:id="365" w:author="kafura" w:date="2015-12-26T12:25:00Z">
        <w:r w:rsidR="008D7E78">
          <w:t>.</w:t>
        </w:r>
      </w:ins>
      <w:del w:id="366" w:author="kafura" w:date="2015-12-26T12:08:00Z">
        <w:r w:rsidRPr="001B7734" w:rsidDel="0088462B">
          <w:delText>. This differentiation represents the degree to which the model can be adapted to the constraints of the instructor.</w:delText>
        </w:r>
      </w:del>
      <w:r w:rsidRPr="001B7734">
        <w:t xml:space="preserve"> </w:t>
      </w:r>
      <w:del w:id="367" w:author="kafura" w:date="2015-12-26T12:16:00Z">
        <w:r w:rsidRPr="001B7734" w:rsidDel="006B6ECF">
          <w:delText>A survey of the literature has revealed no prior, formal attempts at applying this technique to CS Education.</w:delText>
        </w:r>
      </w:del>
    </w:p>
    <w:p w14:paraId="2A37DF45" w14:textId="55A64BC2" w:rsidR="0038067B" w:rsidRDefault="009D1371" w:rsidP="0003028B">
      <w:pPr>
        <w:pStyle w:val="NSFParagraph"/>
      </w:pPr>
      <w:del w:id="368" w:author="kafura" w:date="2015-12-26T12:24:00Z">
        <w:r w:rsidRPr="001B7734" w:rsidDel="008D7E78">
          <w:delText>Instructional Design</w:delText>
        </w:r>
      </w:del>
      <w:ins w:id="369" w:author="Cliff" w:date="2015-12-23T14:17:00Z">
        <w:del w:id="370" w:author="kafura" w:date="2015-12-26T12:24:00Z">
          <w:r w:rsidR="00BB6BC9" w:rsidDel="008D7E78">
            <w:delText>ID</w:delText>
          </w:r>
        </w:del>
      </w:ins>
      <w:del w:id="371" w:author="kafura" w:date="2015-12-26T12:24:00Z">
        <w:r w:rsidRPr="001B7734" w:rsidDel="008D7E78">
          <w:delText xml:space="preserve"> methods not only lead to tight, focused instruction to the benefit of the learners, but also gives</w:delText>
        </w:r>
      </w:del>
      <w:ins w:id="372" w:author="Cliff" w:date="2015-12-23T14:17:00Z">
        <w:del w:id="373" w:author="kafura" w:date="2015-12-26T12:24:00Z">
          <w:r w:rsidR="00BB6BC9" w:rsidDel="008D7E78">
            <w:delText>yield</w:delText>
          </w:r>
        </w:del>
      </w:ins>
      <w:del w:id="374" w:author="kafura" w:date="2015-12-26T12:24:00Z">
        <w:r w:rsidRPr="001B7734" w:rsidDel="008D7E78">
          <w:delText xml:space="preserve"> detailed metrics on the impact of the course materials. Formative Evaluation is a crucial component of Instructional Design</w:delText>
        </w:r>
      </w:del>
      <w:ins w:id="375" w:author="Cliff" w:date="2015-12-23T14:18:00Z">
        <w:del w:id="376" w:author="kafura" w:date="2015-12-26T12:24:00Z">
          <w:r w:rsidR="00BB6BC9" w:rsidDel="008D7E78">
            <w:delText>ID</w:delText>
          </w:r>
        </w:del>
      </w:ins>
      <w:del w:id="377" w:author="kafura" w:date="2015-12-26T12:24:00Z">
        <w:r w:rsidRPr="001B7734" w:rsidDel="008D7E78">
          <w:delText xml:space="preserve">, required at multiple levels using a pre- and post- assessments. </w:delText>
        </w:r>
      </w:del>
      <w:r w:rsidRPr="001B7734">
        <w:t xml:space="preserve">In </w:t>
      </w:r>
      <w:del w:id="378" w:author="kafura" w:date="2015-12-26T12:25:00Z">
        <w:r w:rsidRPr="001B7734" w:rsidDel="008D7E78">
          <w:delText>the two case studies</w:delText>
        </w:r>
      </w:del>
      <w:ins w:id="379" w:author="kafura" w:date="2015-12-26T12:25:00Z">
        <w:r w:rsidR="008D7E78">
          <w:t>both cases</w:t>
        </w:r>
      </w:ins>
      <w:r w:rsidRPr="001B7734">
        <w:t>, small group and field trials were conducted with real learners to gather data that demonstrates the students had significant learning gains with an average improvement of up to 46% in some areas. However, even more crucially, the thorough planning identified a number of inadequacies that would not have been accounted for otherwise</w:t>
      </w:r>
      <w:ins w:id="380" w:author="kafura" w:date="2015-12-26T12:26:00Z">
        <w:r w:rsidR="008D7E78">
          <w:t>.</w:t>
        </w:r>
      </w:ins>
      <w:del w:id="381" w:author="kafura" w:date="2015-12-26T12:26:00Z">
        <w:r w:rsidRPr="001B7734" w:rsidDel="008D7E78">
          <w:delText>, before developing instructional materials.</w:delText>
        </w:r>
      </w:del>
    </w:p>
    <w:p w14:paraId="3C7D2B97" w14:textId="3CAB861D" w:rsidR="002317BE" w:rsidDel="008D7E78" w:rsidRDefault="009D1371">
      <w:pPr>
        <w:pStyle w:val="NSFParagraph"/>
        <w:rPr>
          <w:del w:id="382" w:author="kafura" w:date="2015-12-26T12:28:00Z"/>
        </w:rPr>
      </w:pPr>
      <w:del w:id="383" w:author="kafura" w:date="2015-12-26T12:26:00Z">
        <w:r w:rsidRPr="001B7734" w:rsidDel="008D7E78">
          <w:delText>A common problem with course dissemination is that the curriculum developers usually only share the course materials (e.g., PowerPoint slides, handouts, project write-ups, etc.) rather than a high-level instructional strategy, learning objectives, and other key resources. The formal methods of Instructional Design</w:delText>
        </w:r>
      </w:del>
      <w:ins w:id="384" w:author="Cliff" w:date="2015-12-23T14:19:00Z">
        <w:del w:id="385" w:author="kafura" w:date="2015-12-26T12:26:00Z">
          <w:r w:rsidR="00BB6BC9" w:rsidDel="008D7E78">
            <w:delText>I</w:delText>
          </w:r>
        </w:del>
      </w:ins>
      <w:del w:id="386" w:author="kafura" w:date="2015-12-26T12:26:00Z">
        <w:r w:rsidRPr="001B7734" w:rsidDel="008D7E78">
          <w:delText xml:space="preserve"> are self-documenting at every phase, so that curriculum adopters are given materials with the context and justifications of </w:delText>
        </w:r>
        <w:r w:rsidR="007C6758" w:rsidDel="008D7E78">
          <w:delText xml:space="preserve">the </w:delText>
        </w:r>
        <w:r w:rsidRPr="001B7734" w:rsidDel="008D7E78">
          <w:delText xml:space="preserve">materials. </w:delText>
        </w:r>
      </w:del>
      <w:del w:id="387" w:author="kafura" w:date="2015-12-26T12:28:00Z">
        <w:r w:rsidRPr="001B7734" w:rsidDel="008D7E78">
          <w:delText> </w:delText>
        </w:r>
      </w:del>
    </w:p>
    <w:p w14:paraId="28FE0B4F" w14:textId="57261EBA" w:rsidR="00A92B35" w:rsidRDefault="00FF0D35" w:rsidP="007C7776">
      <w:pPr>
        <w:pStyle w:val="NSFHeading2"/>
      </w:pPr>
      <w:r w:rsidRPr="003E2F7C">
        <w:t>2.</w:t>
      </w:r>
      <w:ins w:id="388" w:author="kafura" w:date="2015-12-27T15:36:00Z">
        <w:r w:rsidR="006A34C3">
          <w:t>5</w:t>
        </w:r>
      </w:ins>
      <w:del w:id="389" w:author="kafura" w:date="2015-12-27T15:36:00Z">
        <w:r w:rsidR="00A16593" w:rsidDel="006A34C3">
          <w:delText>6</w:delText>
        </w:r>
      </w:del>
      <w:r w:rsidR="004B27BD" w:rsidRPr="003E2F7C">
        <w:t xml:space="preserve">. </w:t>
      </w:r>
      <w:del w:id="390" w:author="kafura" w:date="2015-12-27T16:15:00Z">
        <w:r w:rsidR="004B27BD" w:rsidRPr="003E2F7C" w:rsidDel="00877A1C">
          <w:delText>Prelimina</w:delText>
        </w:r>
      </w:del>
      <w:del w:id="391" w:author="kafura" w:date="2015-12-27T16:14:00Z">
        <w:r w:rsidR="004B27BD" w:rsidRPr="003E2F7C" w:rsidDel="00877A1C">
          <w:delText xml:space="preserve">ry Results from </w:delText>
        </w:r>
        <w:r w:rsidR="002810A5" w:rsidDel="00877A1C">
          <w:delText xml:space="preserve">the </w:delText>
        </w:r>
      </w:del>
      <w:r w:rsidR="002810A5">
        <w:t>Computational Thinking</w:t>
      </w:r>
      <w:r w:rsidR="004B27BD" w:rsidRPr="003E2F7C">
        <w:t xml:space="preserve"> </w:t>
      </w:r>
      <w:ins w:id="392" w:author="kafura" w:date="2015-12-27T12:43:00Z">
        <w:r w:rsidR="006A34C3">
          <w:t>(</w:t>
        </w:r>
        <w:r w:rsidR="00715356">
          <w:t xml:space="preserve">CT) </w:t>
        </w:r>
      </w:ins>
      <w:ins w:id="393" w:author="kafura" w:date="2015-12-27T12:44:00Z">
        <w:r w:rsidR="00715356">
          <w:t>C</w:t>
        </w:r>
      </w:ins>
      <w:del w:id="394" w:author="kafura" w:date="2015-12-27T12:44:00Z">
        <w:r w:rsidR="004B27BD" w:rsidRPr="003E2F7C" w:rsidDel="00715356">
          <w:delText>c</w:delText>
        </w:r>
      </w:del>
      <w:r w:rsidR="004B27BD" w:rsidRPr="003E2F7C">
        <w:t>lass</w:t>
      </w:r>
    </w:p>
    <w:p w14:paraId="3504AC2B" w14:textId="11AFCAD6" w:rsidR="00D23319" w:rsidRPr="00D3274D" w:rsidRDefault="0027113E">
      <w:pPr>
        <w:pStyle w:val="NSFParagraph"/>
      </w:pPr>
      <w:ins w:id="395" w:author="kafura" w:date="2015-12-28T10:03:00Z">
        <w:r>
          <w:t xml:space="preserve">A Computational Thinking (CT) class was developed with support from an IUSE Eager award. </w:t>
        </w:r>
      </w:ins>
      <w:ins w:id="396" w:author="Cliff" w:date="2015-12-23T14:22:00Z">
        <w:r w:rsidR="008C4317">
          <w:t>P</w:t>
        </w:r>
      </w:ins>
      <w:del w:id="397" w:author="Cliff" w:date="2015-12-23T14:22:00Z">
        <w:r w:rsidR="00D23319" w:rsidRPr="00D23319" w:rsidDel="008C4317">
          <w:delText>The p</w:delText>
        </w:r>
      </w:del>
      <w:r w:rsidR="00D23319" w:rsidRPr="00D23319">
        <w:t xml:space="preserve">reliminary results from the first </w:t>
      </w:r>
      <w:r w:rsidR="00140BAC">
        <w:t xml:space="preserve">two </w:t>
      </w:r>
      <w:r w:rsidR="00D23319" w:rsidRPr="00D23319">
        <w:t>offering</w:t>
      </w:r>
      <w:r w:rsidR="00140BAC">
        <w:t>s</w:t>
      </w:r>
      <w:r w:rsidR="00D23319" w:rsidRPr="00D23319">
        <w:t xml:space="preserve"> of the </w:t>
      </w:r>
      <w:ins w:id="398" w:author="Cliff" w:date="2015-12-23T14:22:00Z">
        <w:r w:rsidR="008C4317">
          <w:t xml:space="preserve">CT </w:t>
        </w:r>
      </w:ins>
      <w:r w:rsidR="00D23319" w:rsidRPr="00D23319">
        <w:t xml:space="preserve">class </w:t>
      </w:r>
      <w:ins w:id="399" w:author="kafura" w:date="2015-12-28T10:04:00Z">
        <w:r>
          <w:t>(</w:t>
        </w:r>
      </w:ins>
      <w:del w:id="400" w:author="kafura" w:date="2015-12-28T10:04:00Z">
        <w:r w:rsidR="00D23319" w:rsidRPr="00D23319" w:rsidDel="0027113E">
          <w:delText>in</w:delText>
        </w:r>
      </w:del>
      <w:del w:id="401" w:author="Cliff" w:date="2015-12-23T14:22:00Z">
        <w:r w:rsidR="00D23319" w:rsidRPr="00D23319" w:rsidDel="008C4317">
          <w:delText xml:space="preserve"> the</w:delText>
        </w:r>
      </w:del>
      <w:del w:id="402" w:author="kafura" w:date="2015-12-28T10:04:00Z">
        <w:r w:rsidR="00D23319" w:rsidRPr="00D23319" w:rsidDel="0027113E">
          <w:delText xml:space="preserve"> </w:delText>
        </w:r>
      </w:del>
      <w:r w:rsidR="00D23319" w:rsidRPr="00D23319">
        <w:t xml:space="preserve">Fall 2014 </w:t>
      </w:r>
      <w:r w:rsidR="00140BAC">
        <w:t>and Spring 2015</w:t>
      </w:r>
      <w:ins w:id="403" w:author="kafura" w:date="2015-12-28T10:04:00Z">
        <w:r>
          <w:t>)</w:t>
        </w:r>
      </w:ins>
      <w:del w:id="404" w:author="Cliff" w:date="2015-12-23T14:22:00Z">
        <w:r w:rsidR="00140BAC" w:rsidDel="008C4317">
          <w:delText xml:space="preserve"> </w:delText>
        </w:r>
        <w:r w:rsidR="00D23319" w:rsidRPr="00D23319" w:rsidDel="008C4317">
          <w:delText>semester</w:delText>
        </w:r>
        <w:r w:rsidR="00140BAC" w:rsidDel="008C4317">
          <w:delText>s</w:delText>
        </w:r>
      </w:del>
      <w:r w:rsidR="00D23319" w:rsidRPr="00D23319">
        <w:t xml:space="preserve"> include an analysis of student motivation and the use of </w:t>
      </w:r>
      <w:ins w:id="405" w:author="kafura" w:date="2015-12-28T10:04:00Z">
        <w:r>
          <w:t>group-based “</w:t>
        </w:r>
      </w:ins>
      <w:r w:rsidR="00D23319" w:rsidRPr="00D23319">
        <w:t>cohorts</w:t>
      </w:r>
      <w:ins w:id="406" w:author="kafura" w:date="2015-12-28T10:04:00Z">
        <w:r>
          <w:t>”</w:t>
        </w:r>
      </w:ins>
      <w:r w:rsidR="00D23319" w:rsidRPr="00D23319">
        <w:t xml:space="preserve">. </w:t>
      </w:r>
      <w:ins w:id="407" w:author="kafura" w:date="2015-12-28T10:05:00Z">
        <w:r>
          <w:t>There were</w:t>
        </w:r>
      </w:ins>
      <w:del w:id="408" w:author="kafura" w:date="2015-12-28T10:05:00Z">
        <w:r w:rsidR="00140BAC" w:rsidDel="0027113E">
          <w:delText>Survey results are from</w:delText>
        </w:r>
      </w:del>
      <w:r w:rsidR="00140BAC">
        <w:t xml:space="preserve"> </w:t>
      </w:r>
      <w:ins w:id="409" w:author="kafura" w:date="2015-12-28T10:06:00Z">
        <w:r w:rsidR="002F0A86">
          <w:t>65</w:t>
        </w:r>
      </w:ins>
      <w:del w:id="410" w:author="kafura" w:date="2015-12-28T10:06:00Z">
        <w:r w:rsidR="00140BAC" w:rsidDel="002F0A86">
          <w:delText>XX</w:delText>
        </w:r>
      </w:del>
      <w:r w:rsidR="00D23319" w:rsidRPr="00D23319">
        <w:t xml:space="preserve"> students in the</w:t>
      </w:r>
      <w:r w:rsidR="00140BAC">
        <w:t xml:space="preserve"> </w:t>
      </w:r>
      <w:ins w:id="411" w:author="kafura" w:date="2015-12-28T10:05:00Z">
        <w:r>
          <w:t xml:space="preserve">two </w:t>
        </w:r>
      </w:ins>
      <w:r w:rsidR="00140BAC">
        <w:t>class</w:t>
      </w:r>
      <w:ins w:id="412" w:author="kafura" w:date="2015-12-28T10:05:00Z">
        <w:r>
          <w:t>es</w:t>
        </w:r>
      </w:ins>
      <w:r w:rsidR="00140BAC">
        <w:t xml:space="preserve">, </w:t>
      </w:r>
      <w:ins w:id="413" w:author="kafura" w:date="2015-12-28T10:07:00Z">
        <w:r w:rsidR="002F0A86">
          <w:t>43</w:t>
        </w:r>
      </w:ins>
      <w:del w:id="414" w:author="kafura" w:date="2015-12-28T10:07:00Z">
        <w:r w:rsidR="00140BAC" w:rsidDel="002F0A86">
          <w:delText>AA</w:delText>
        </w:r>
      </w:del>
      <w:r w:rsidR="00140BAC">
        <w:t xml:space="preserve">% female and </w:t>
      </w:r>
      <w:ins w:id="415" w:author="kafura" w:date="2015-12-28T10:07:00Z">
        <w:r w:rsidR="002F0A86">
          <w:t>57</w:t>
        </w:r>
      </w:ins>
      <w:del w:id="416" w:author="kafura" w:date="2015-12-28T10:07:00Z">
        <w:r w:rsidR="00140BAC" w:rsidDel="002F0A86">
          <w:delText>BB</w:delText>
        </w:r>
      </w:del>
      <w:r w:rsidR="00D23319" w:rsidRPr="00D23319">
        <w:t xml:space="preserve">% male. There was </w:t>
      </w:r>
      <w:r w:rsidR="00140BAC">
        <w:t xml:space="preserve">a wide variety </w:t>
      </w:r>
      <w:ins w:id="417" w:author="Cliff" w:date="2015-12-23T14:23:00Z">
        <w:r w:rsidR="008C4317">
          <w:t>of</w:t>
        </w:r>
      </w:ins>
      <w:del w:id="418" w:author="Cliff" w:date="2015-12-23T14:23:00Z">
        <w:r w:rsidR="00140BAC" w:rsidDel="008C4317">
          <w:delText>among</w:delText>
        </w:r>
      </w:del>
      <w:r w:rsidR="00D23319" w:rsidRPr="00D23319">
        <w:t xml:space="preserve"> majors, with students in psychology, </w:t>
      </w:r>
      <w:r w:rsidR="00140BAC">
        <w:t>political</w:t>
      </w:r>
      <w:r w:rsidR="00D23319" w:rsidRPr="00D23319">
        <w:t xml:space="preserve"> </w:t>
      </w:r>
      <w:r w:rsidR="00140BAC">
        <w:t>science, English</w:t>
      </w:r>
      <w:r w:rsidR="00D23319" w:rsidRPr="00D23319">
        <w:t>, mathematics, theatre, university studies, and other disciplines. To assess the motivational impact of our pedagogical approaches and technological innovations, we surveyed students with the MUSIC Model of Academic Motivation Inventory (MMAMI)</w:t>
      </w:r>
      <w:del w:id="419" w:author="Cliff" w:date="2015-12-23T14:24:00Z">
        <w:r w:rsidR="00D23319" w:rsidRPr="00D23319" w:rsidDel="008C4317">
          <w:delText>. MMAMI is a validated instrument for measuring students’ beliefs related to the five key components of the MUSIC model</w:delText>
        </w:r>
      </w:del>
      <w:r w:rsidR="00D23319" w:rsidRPr="00D23319">
        <w:t xml:space="preserve"> </w:t>
      </w:r>
      <w:r w:rsidR="009F4D5E" w:rsidRPr="00D23319">
        <w:fldChar w:fldCharType="begin"/>
      </w:r>
      <w:r w:rsidR="0012280A">
        <w:instrText xml:space="preserve"> ADDIN EN.CITE &lt;EndNote&gt;&lt;Cite&gt;&lt;Author&gt;Jones&lt;/Author&gt;&lt;Year&gt;2012&lt;/Year&gt;&lt;RecNum&gt;169&lt;/RecNum&gt;&lt;DisplayText&gt;[12]&lt;/DisplayText&gt;&lt;record&gt;&lt;rec-number&gt;169&lt;/rec-number&gt;&lt;foreign-keys&gt;&lt;key app="EN" db-id="azd2zvr90evsr4ew95hxep9sss9af0r9epvz" timestamp="1420399908"&gt;169&lt;/key&gt;&lt;/foreign-keys&gt;&lt;ref-type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9F4D5E" w:rsidRPr="00D23319">
        <w:fldChar w:fldCharType="separate"/>
      </w:r>
      <w:r w:rsidR="002D1498">
        <w:rPr>
          <w:noProof/>
        </w:rPr>
        <w:t>[</w:t>
      </w:r>
      <w:hyperlink w:anchor="_ENREF_12" w:tooltip="Jones, 2012 #169" w:history="1">
        <w:r w:rsidR="006B6ECF">
          <w:rPr>
            <w:noProof/>
          </w:rPr>
          <w:t>12</w:t>
        </w:r>
      </w:hyperlink>
      <w:r w:rsidR="002D1498">
        <w:rPr>
          <w:noProof/>
        </w:rPr>
        <w:t>]</w:t>
      </w:r>
      <w:r w:rsidR="009F4D5E" w:rsidRPr="00D23319">
        <w:fldChar w:fldCharType="end"/>
      </w:r>
      <w:r w:rsidR="00D23319" w:rsidRPr="00D23319">
        <w:t>. The version used in our course consists of 26 statements that students responded to on a 6-point Likert scale (ranging from “Strong Disagreement” to “Strong Agreement”). The responses are then averaged into subscales relating to each of the components of the MUSIC model – eMpowerment, Usefulness, Success, Interest, and Caring. Exam</w:t>
      </w:r>
      <w:r w:rsidR="00EE277B">
        <w:t xml:space="preserve">ples of the statements </w:t>
      </w:r>
      <w:del w:id="420" w:author="kafura" w:date="2015-12-27T16:15:00Z">
        <w:r w:rsidR="00EE277B" w:rsidDel="00877A1C">
          <w:delText>include:</w:delText>
        </w:r>
        <w:r w:rsidR="00D23319" w:rsidRPr="00D23319" w:rsidDel="00877A1C">
          <w:rPr>
            <w:i/>
          </w:rPr>
          <w:delText>“The</w:delText>
        </w:r>
      </w:del>
      <w:ins w:id="421" w:author="kafura" w:date="2015-12-27T16:15:00Z">
        <w:r w:rsidR="00877A1C">
          <w:t>include:</w:t>
        </w:r>
        <w:r w:rsidR="00877A1C" w:rsidRPr="00D23319">
          <w:rPr>
            <w:i/>
          </w:rPr>
          <w:t xml:space="preserve"> “The</w:t>
        </w:r>
      </w:ins>
      <w:r w:rsidR="00D23319" w:rsidRPr="00D23319">
        <w:rPr>
          <w:i/>
        </w:rPr>
        <w:t xml:space="preserve"> knowledge I gain in this course is important for my future</w:t>
      </w:r>
      <w:del w:id="422" w:author="kafura" w:date="2015-12-27T16:16:00Z">
        <w:r w:rsidR="00D23319" w:rsidRPr="00D23319" w:rsidDel="00877A1C">
          <w:rPr>
            <w:i/>
          </w:rPr>
          <w:delText>.</w:delText>
        </w:r>
      </w:del>
      <w:r w:rsidR="00D23319" w:rsidRPr="00D23319">
        <w:rPr>
          <w:i/>
        </w:rPr>
        <w:t>”</w:t>
      </w:r>
      <w:del w:id="423" w:author="kafura" w:date="2015-12-27T16:16:00Z">
        <w:r w:rsidR="00D23319" w:rsidRPr="00D23319" w:rsidDel="00877A1C">
          <w:rPr>
            <w:i/>
          </w:rPr>
          <w:delText xml:space="preserve"> </w:delText>
        </w:r>
      </w:del>
      <w:r w:rsidR="00EE277B">
        <w:t xml:space="preserve"> </w:t>
      </w:r>
      <w:ins w:id="424" w:author="kafura" w:date="2015-12-27T16:16:00Z">
        <w:r w:rsidR="00877A1C">
          <w:t>and</w:t>
        </w:r>
      </w:ins>
      <w:del w:id="425" w:author="kafura" w:date="2015-12-27T16:15:00Z">
        <w:r w:rsidR="008C4317" w:rsidDel="00877A1C">
          <w:delText>A</w:delText>
        </w:r>
      </w:del>
      <w:del w:id="426" w:author="kafura" w:date="2015-12-27T16:16:00Z">
        <w:r w:rsidR="00EE277B" w:rsidDel="00877A1C">
          <w:delText>nd</w:delText>
        </w:r>
      </w:del>
      <w:ins w:id="427" w:author="Cliff" w:date="2015-12-23T14:24:00Z">
        <w:r w:rsidR="008C4317">
          <w:t xml:space="preserve"> </w:t>
        </w:r>
      </w:ins>
      <w:r w:rsidR="00D23319" w:rsidRPr="00D23319">
        <w:rPr>
          <w:i/>
        </w:rPr>
        <w:t>“I enjoy completing the coursework</w:t>
      </w:r>
      <w:del w:id="428" w:author="kafura" w:date="2015-12-27T16:16:00Z">
        <w:r w:rsidR="00D23319" w:rsidRPr="00D23319" w:rsidDel="00877A1C">
          <w:rPr>
            <w:i/>
          </w:rPr>
          <w:delText>.</w:delText>
        </w:r>
      </w:del>
      <w:r w:rsidR="00D23319" w:rsidRPr="00D23319">
        <w:rPr>
          <w:i/>
        </w:rPr>
        <w:t>”</w:t>
      </w:r>
    </w:p>
    <w:p w14:paraId="0F4DB8A1" w14:textId="77777777" w:rsidR="00140BAC" w:rsidRDefault="00140BAC" w:rsidP="00140BAC">
      <w:pPr>
        <w:pStyle w:val="NSFParagraph"/>
      </w:pPr>
      <w:r w:rsidRPr="00140BAC">
        <w:t>As a baseline measure of success, the results from the MUSIC inventory suggest that students were overall motivated in this course. Students reported high average scores in all five areas of the MUSIC model, with no strong standard deviation</w:t>
      </w:r>
      <w:r w:rsidR="00EE277B">
        <w:t>. The results, shown in Figure 2</w:t>
      </w:r>
      <w:r w:rsidRPr="00140BAC">
        <w:t xml:space="preserve">, indicate that students “Agreed” in the belief that they were empowered, able to succeed, cared for, and that the course was interesting and useful. Our interpretation of </w:t>
      </w:r>
      <w:r w:rsidR="004D4FD7">
        <w:rPr>
          <w:noProof/>
        </w:rPr>
        <w:drawing>
          <wp:anchor distT="0" distB="0" distL="114300" distR="114300" simplePos="0" relativeHeight="251658240" behindDoc="0" locked="0" layoutInCell="1" allowOverlap="1" wp14:anchorId="3DE55B22" wp14:editId="22E60D68">
            <wp:simplePos x="0" y="0"/>
            <wp:positionH relativeFrom="margin">
              <wp:align>right</wp:align>
            </wp:positionH>
            <wp:positionV relativeFrom="paragraph">
              <wp:posOffset>373380</wp:posOffset>
            </wp:positionV>
            <wp:extent cx="3283585" cy="2441575"/>
            <wp:effectExtent l="19050" t="19050" r="12065" b="158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3585" cy="2441575"/>
                    </a:xfrm>
                    <a:prstGeom prst="rect">
                      <a:avLst/>
                    </a:prstGeom>
                    <a:ln>
                      <a:solidFill>
                        <a:schemeClr val="tx1"/>
                      </a:solidFill>
                    </a:ln>
                  </pic:spPr>
                </pic:pic>
              </a:graphicData>
            </a:graphic>
          </wp:anchor>
        </w:drawing>
      </w:r>
      <w:r w:rsidRPr="00140BAC">
        <w:t xml:space="preserve">this data is that, at a minimum, this course was successful in engaging students. </w:t>
      </w:r>
    </w:p>
    <w:p w14:paraId="33B0A526" w14:textId="0F2D2E16" w:rsidR="004D4FD7" w:rsidRPr="00EE277B" w:rsidDel="0003028B" w:rsidRDefault="009E69E8" w:rsidP="0003028B">
      <w:pPr>
        <w:pStyle w:val="NSFParagraph"/>
        <w:rPr>
          <w:del w:id="429" w:author="kafura" w:date="2015-12-26T12:31:00Z"/>
        </w:rPr>
      </w:pPr>
      <w:r>
        <w:rPr>
          <w:noProof/>
        </w:rPr>
        <mc:AlternateContent>
          <mc:Choice Requires="wps">
            <w:drawing>
              <wp:anchor distT="0" distB="0" distL="114300" distR="114300" simplePos="0" relativeHeight="251660288" behindDoc="0" locked="0" layoutInCell="1" allowOverlap="1" wp14:anchorId="6E9D1164" wp14:editId="7C379BA4">
                <wp:simplePos x="0" y="0"/>
                <wp:positionH relativeFrom="column">
                  <wp:posOffset>3398520</wp:posOffset>
                </wp:positionH>
                <wp:positionV relativeFrom="paragraph">
                  <wp:posOffset>1557655</wp:posOffset>
                </wp:positionV>
                <wp:extent cx="2609850" cy="258445"/>
                <wp:effectExtent l="0" t="0" r="0" b="82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9850" cy="258445"/>
                        </a:xfrm>
                        <a:prstGeom prst="rect">
                          <a:avLst/>
                        </a:prstGeom>
                        <a:solidFill>
                          <a:prstClr val="white"/>
                        </a:solidFill>
                        <a:ln>
                          <a:noFill/>
                        </a:ln>
                        <a:effectLst/>
                      </wps:spPr>
                      <wps:txbx>
                        <w:txbxContent>
                          <w:p w14:paraId="7B1E1F22" w14:textId="77777777" w:rsidR="00266F23" w:rsidRPr="00D3274D" w:rsidRDefault="00266F23" w:rsidP="00D3274D">
                            <w:pPr>
                              <w:pStyle w:val="Caption"/>
                              <w:jc w:val="center"/>
                              <w:rPr>
                                <w:noProof/>
                                <w:color w:val="000000" w:themeColor="text1"/>
                              </w:rPr>
                            </w:pPr>
                            <w:r w:rsidRPr="00D3274D">
                              <w:rPr>
                                <w:color w:val="000000" w:themeColor="text1"/>
                              </w:rPr>
                              <w:t>Figure 2 Motivational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9D1164" id="Text Box 1" o:spid="_x0000_s1027" type="#_x0000_t202" style="position:absolute;left:0;text-align:left;margin-left:267.6pt;margin-top:122.65pt;width:205.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" stroked="f">
                <v:path arrowok="t"/>
                <v:textbox style="mso-fit-shape-to-text:t" inset="0,0,0,0">
                  <w:txbxContent>
                    <w:p w14:paraId="7B1E1F22" w14:textId="77777777" w:rsidR="00266F23" w:rsidRPr="00D3274D" w:rsidRDefault="00266F23" w:rsidP="00D3274D">
                      <w:pPr>
                        <w:pStyle w:val="Caption"/>
                        <w:jc w:val="center"/>
                        <w:rPr>
                          <w:noProof/>
                          <w:color w:val="000000" w:themeColor="text1"/>
                        </w:rPr>
                      </w:pPr>
                      <w:r w:rsidRPr="00D3274D">
                        <w:rPr>
                          <w:color w:val="000000" w:themeColor="text1"/>
                        </w:rPr>
                        <w:t>Figure 2 Motivational Data</w:t>
                      </w:r>
                    </w:p>
                  </w:txbxContent>
                </v:textbox>
                <w10:wrap type="square"/>
              </v:shape>
            </w:pict>
          </mc:Fallback>
        </mc:AlternateContent>
      </w:r>
      <w:r w:rsidR="004D4FD7" w:rsidRPr="00EE277B">
        <w:t>To better understand the quantitative data, qualitative data about the class was also collected by observing students working in cohorts during class time and by interviewing 9 students of the class at the end of semester. Group observations (13 hours) and interviews with students (9 students) suggest that working in a cohort was beneficial. While some class activities were designed to be collaborative, students in their cohort usually worked on individual problems. If a student got stuck with a problem</w:t>
      </w:r>
      <w:r w:rsidR="008C4317">
        <w:t>,</w:t>
      </w:r>
      <w:r w:rsidR="004D4FD7" w:rsidRPr="00EE277B">
        <w:t xml:space="preserve"> s/he would ask other members in their cohort for help. In some cohorts a more active student would inquire if other members were stuck with a problem. </w:t>
      </w:r>
      <w:del w:id="430" w:author="kafura" w:date="2015-12-26T12:31:00Z">
        <w:r w:rsidR="004D4FD7" w:rsidRPr="00EE277B" w:rsidDel="0003028B">
          <w:delText>Students felt it was easier to ask help from peer members because they were at the same level of learning.</w:delText>
        </w:r>
      </w:del>
    </w:p>
    <w:p w14:paraId="1ABC602C" w14:textId="517CF227" w:rsidR="004D4FD7" w:rsidRPr="004D4FD7" w:rsidDel="0003028B" w:rsidRDefault="004D4FD7" w:rsidP="00815214">
      <w:pPr>
        <w:pStyle w:val="NSFParagraph"/>
        <w:rPr>
          <w:del w:id="431" w:author="kafura" w:date="2015-12-26T12:31:00Z"/>
          <w:i/>
        </w:rPr>
      </w:pPr>
      <w:del w:id="432" w:author="kafura" w:date="2015-12-26T12:31:00Z">
        <w:r w:rsidRPr="004D4FD7" w:rsidDel="0003028B">
          <w:rPr>
            <w:i/>
          </w:rPr>
          <w:delText>“It’s nice to have other people that are in a similar level of learning to you so you can bounce ideas off each other as opposed to get an explanation from someone who already know the materials and is trying remember what it is like not know the material. So it’s getting a better explanation from someone that is closer to where you are… “(Student1)</w:delText>
        </w:r>
      </w:del>
    </w:p>
    <w:p w14:paraId="47C248C2" w14:textId="416292F1" w:rsidR="004D4FD7" w:rsidRPr="004D4FD7" w:rsidDel="0003028B" w:rsidRDefault="004D4FD7" w:rsidP="006770F6">
      <w:pPr>
        <w:pStyle w:val="NSFParagraph"/>
        <w:rPr>
          <w:del w:id="433" w:author="kafura" w:date="2015-12-26T12:31:00Z"/>
        </w:rPr>
      </w:pPr>
      <w:del w:id="434" w:author="kafura" w:date="2015-12-26T12:31:00Z">
        <w:r w:rsidRPr="004D4FD7" w:rsidDel="0003028B">
          <w:delText xml:space="preserve">Help usually was offered in the form of explanation instead of providing the answer. </w:delText>
        </w:r>
      </w:del>
    </w:p>
    <w:p w14:paraId="036E0CFA" w14:textId="458FEF1B" w:rsidR="004D4FD7" w:rsidRPr="004D4FD7" w:rsidRDefault="004D4FD7" w:rsidP="0027113E">
      <w:pPr>
        <w:pStyle w:val="NSFParagraph"/>
        <w:rPr>
          <w:i/>
        </w:rPr>
      </w:pPr>
      <w:del w:id="435" w:author="kafura" w:date="2015-12-26T12:31:00Z">
        <w:r w:rsidRPr="004D4FD7" w:rsidDel="0003028B">
          <w:rPr>
            <w:i/>
          </w:rPr>
          <w:delText>“If we are doing individual work we usually break off and solve the problems. If we have difficulty we ask the other members. Usually if we get an explanation that is more about the concept as opposed to the individual problem we had. So say if we got a problem with ‘if’ statement, we get an explanation on why our ‘if’ statement wasn’t working as opposed to the right way to write that individual ‘if’ statement. There is more learning the ‘whys’ as opposed to the ‘what’ I guess”(Student 1)</w:delText>
        </w:r>
      </w:del>
    </w:p>
    <w:p w14:paraId="2FF485C6" w14:textId="6A7CFCBE" w:rsidR="004D4FD7" w:rsidRPr="004D4FD7" w:rsidDel="001A70CF" w:rsidRDefault="004D4FD7" w:rsidP="004D4FD7">
      <w:pPr>
        <w:pStyle w:val="NSFParagraph"/>
        <w:rPr>
          <w:del w:id="436" w:author="kafura" w:date="2015-12-28T11:01:00Z"/>
        </w:rPr>
      </w:pPr>
      <w:r w:rsidRPr="004D4FD7">
        <w:t>Forming cohorts with students from different disciplines allowed students to better understand the application and implications of CT across disciplines</w:t>
      </w:r>
      <w:ins w:id="437" w:author="kafura" w:date="2015-12-28T11:01:00Z">
        <w:r w:rsidR="001A70CF">
          <w:t xml:space="preserve">: </w:t>
        </w:r>
      </w:ins>
      <w:del w:id="438" w:author="kafura" w:date="2015-12-28T11:01:00Z">
        <w:r w:rsidRPr="004D4FD7" w:rsidDel="001A70CF">
          <w:delText>.</w:delText>
        </w:r>
      </w:del>
    </w:p>
    <w:p w14:paraId="52BCC430" w14:textId="66B4140A" w:rsidR="004D4FD7" w:rsidRPr="004D4FD7" w:rsidDel="0003028B" w:rsidRDefault="004D4FD7" w:rsidP="001A70CF">
      <w:pPr>
        <w:pStyle w:val="NSFParagraph"/>
        <w:ind w:firstLine="0"/>
        <w:rPr>
          <w:del w:id="439" w:author="kafura" w:date="2015-12-26T12:31:00Z"/>
        </w:rPr>
        <w:pPrChange w:id="440" w:author="kafura" w:date="2015-12-28T11:01:00Z">
          <w:pPr>
            <w:pStyle w:val="NSFParagraph"/>
          </w:pPr>
        </w:pPrChange>
      </w:pPr>
      <w:del w:id="441" w:author="kafura" w:date="2015-12-26T12:31:00Z">
        <w:r w:rsidRPr="004D4FD7" w:rsidDel="0003028B">
          <w:rPr>
            <w:i/>
          </w:rPr>
          <w:delText>“It offered different perspectives. When we were working with Netlogo and how we chose a view point, like a program that we can relate to our major. I know the biology major did one on AIDS and how it spreads and the other two on voting and voting habits. And I did something on networking… it was good to open up and see different perspectives and how programs can be applied to different focuse” (Student 7)</w:delText>
        </w:r>
      </w:del>
    </w:p>
    <w:p w14:paraId="2EBF3550" w14:textId="77777777" w:rsidR="004D4FD7" w:rsidRPr="004D4FD7" w:rsidRDefault="004D4FD7" w:rsidP="001A70CF">
      <w:pPr>
        <w:pStyle w:val="NSFParagraph"/>
        <w:rPr>
          <w:i/>
        </w:rPr>
      </w:pPr>
      <w:r w:rsidRPr="004D4FD7">
        <w:rPr>
          <w:i/>
        </w:rPr>
        <w:t>“Since we all are working on different projects it is kind of interesting to see what we can do with the data. So like while my one is working on voting habits and government, I think one of the other guys is comparing literature and it is just like how you can approach problems in different ways…” (Student 4)</w:t>
      </w:r>
    </w:p>
    <w:p w14:paraId="786D09A9" w14:textId="7453894A" w:rsidR="004D4FD7" w:rsidRPr="004D4FD7" w:rsidDel="001A70CF" w:rsidRDefault="004D4FD7" w:rsidP="004D4FD7">
      <w:pPr>
        <w:pStyle w:val="NSFParagraph"/>
        <w:rPr>
          <w:del w:id="442" w:author="kafura" w:date="2015-12-28T11:02:00Z"/>
        </w:rPr>
      </w:pPr>
      <w:r w:rsidRPr="004D4FD7">
        <w:lastRenderedPageBreak/>
        <w:t xml:space="preserve">Apart from understanding concepts, students also found cohort members useful in locating technical resources or explaining how to use certain features of a course </w:t>
      </w:r>
      <w:del w:id="443" w:author="kafura" w:date="2015-12-28T11:07:00Z">
        <w:r w:rsidRPr="004D4FD7" w:rsidDel="00A720F0">
          <w:delText>resource</w:delText>
        </w:r>
      </w:del>
      <w:del w:id="444" w:author="kafura" w:date="2015-12-28T11:02:00Z">
        <w:r w:rsidRPr="004D4FD7" w:rsidDel="001A70CF">
          <w:delText xml:space="preserve">. </w:delText>
        </w:r>
      </w:del>
    </w:p>
    <w:p w14:paraId="0A18A32A" w14:textId="43C6D2DE" w:rsidR="004D4FD7" w:rsidRPr="004D4FD7" w:rsidRDefault="004D4FD7" w:rsidP="001A70CF">
      <w:pPr>
        <w:pStyle w:val="NSFParagraph"/>
        <w:rPr>
          <w:i/>
        </w:rPr>
      </w:pPr>
      <w:del w:id="445" w:author="kafura" w:date="2015-12-28T11:07:00Z">
        <w:r w:rsidRPr="004D4FD7" w:rsidDel="00A720F0">
          <w:rPr>
            <w:i/>
          </w:rPr>
          <w:delText>“In</w:delText>
        </w:r>
      </w:del>
      <w:ins w:id="446" w:author="kafura" w:date="2015-12-28T11:07:00Z">
        <w:r w:rsidR="00A720F0" w:rsidRPr="004D4FD7">
          <w:t>resource</w:t>
        </w:r>
        <w:r w:rsidR="00A720F0">
          <w:t>:</w:t>
        </w:r>
        <w:r w:rsidR="00A720F0" w:rsidRPr="004D4FD7">
          <w:rPr>
            <w:i/>
          </w:rPr>
          <w:t xml:space="preserve"> “In</w:t>
        </w:r>
      </w:ins>
      <w:r w:rsidRPr="004D4FD7">
        <w:rPr>
          <w:i/>
        </w:rPr>
        <w:t xml:space="preserve"> the beginning of the Blockly program, the airplane, the diagram, all of that – I really did not know how to do it. It was easy, but I really did not know how to start it. So I asked my team member how to start. He explained to me how to start and after that I was able to do it easily.</w:t>
      </w:r>
      <w:del w:id="447" w:author="Cliff" w:date="2015-12-23T14:30:00Z">
        <w:r w:rsidRPr="004D4FD7" w:rsidDel="008C4317">
          <w:rPr>
            <w:i/>
          </w:rPr>
          <w:delText xml:space="preserve"> So it was basically getting to know the basics of how to start the program and then I was able to do it.</w:delText>
        </w:r>
      </w:del>
      <w:r w:rsidRPr="004D4FD7">
        <w:rPr>
          <w:i/>
        </w:rPr>
        <w:t>” (Student 5)</w:t>
      </w:r>
    </w:p>
    <w:p w14:paraId="6E384504" w14:textId="2722D1DE" w:rsidR="004D4FD7" w:rsidRPr="004D4FD7" w:rsidDel="001A70CF" w:rsidRDefault="004D4FD7" w:rsidP="004D4FD7">
      <w:pPr>
        <w:pStyle w:val="NSFParagraph"/>
        <w:rPr>
          <w:del w:id="448" w:author="kafura" w:date="2015-12-28T11:02:00Z"/>
        </w:rPr>
      </w:pPr>
      <w:r w:rsidRPr="004D4FD7">
        <w:t xml:space="preserve">Students of this class stated that taking this CT class has helped them realize the role of computation in their </w:t>
      </w:r>
      <w:del w:id="449" w:author="kafura" w:date="2015-12-28T11:07:00Z">
        <w:r w:rsidRPr="004D4FD7" w:rsidDel="00A720F0">
          <w:delText>major</w:delText>
        </w:r>
      </w:del>
      <w:del w:id="450" w:author="kafura" w:date="2015-12-28T11:02:00Z">
        <w:r w:rsidRPr="004D4FD7" w:rsidDel="001A70CF">
          <w:delText>.</w:delText>
        </w:r>
      </w:del>
    </w:p>
    <w:p w14:paraId="7FBCA495" w14:textId="7DD9EC77" w:rsidR="00D23319" w:rsidRPr="00D3274D" w:rsidRDefault="004D4FD7" w:rsidP="001A70CF">
      <w:pPr>
        <w:pStyle w:val="NSFParagraph"/>
        <w:rPr>
          <w:i/>
        </w:rPr>
      </w:pPr>
      <w:del w:id="451" w:author="kafura" w:date="2015-12-28T11:07:00Z">
        <w:r w:rsidRPr="004D4FD7" w:rsidDel="00A720F0">
          <w:rPr>
            <w:i/>
          </w:rPr>
          <w:delText>“Taking</w:delText>
        </w:r>
      </w:del>
      <w:ins w:id="452" w:author="kafura" w:date="2015-12-28T11:07:00Z">
        <w:r w:rsidR="00A720F0" w:rsidRPr="004D4FD7">
          <w:t>major</w:t>
        </w:r>
        <w:r w:rsidR="00A720F0">
          <w:t>:</w:t>
        </w:r>
        <w:r w:rsidR="00A720F0" w:rsidRPr="004D4FD7">
          <w:rPr>
            <w:i/>
          </w:rPr>
          <w:t xml:space="preserve"> “Taking</w:t>
        </w:r>
      </w:ins>
      <w:r w:rsidRPr="004D4FD7">
        <w:rPr>
          <w:i/>
        </w:rPr>
        <w:t xml:space="preserve"> this course I now realize how much the modeling that we do in python is being used by people in my major and is seen as a valuable skill to employers …I did not know </w:t>
      </w:r>
      <w:del w:id="453" w:author="Cliff" w:date="2015-12-23T14:30:00Z">
        <w:r w:rsidRPr="004D4FD7" w:rsidDel="008C4317">
          <w:rPr>
            <w:i/>
          </w:rPr>
          <w:delText xml:space="preserve">(before taking this course) </w:delText>
        </w:r>
      </w:del>
      <w:r w:rsidRPr="004D4FD7">
        <w:rPr>
          <w:i/>
        </w:rPr>
        <w:t>how thorough and how much it would tie into my major until I took the class…”(Student 3)</w:t>
      </w:r>
    </w:p>
    <w:p w14:paraId="0302EB55" w14:textId="532FFA23" w:rsidR="0066612B" w:rsidRDefault="00725341" w:rsidP="007C7776">
      <w:pPr>
        <w:pStyle w:val="NSFHeading2"/>
      </w:pPr>
      <w:r>
        <w:t>2.</w:t>
      </w:r>
      <w:ins w:id="454" w:author="kafura" w:date="2015-12-28T11:19:00Z">
        <w:r w:rsidR="00C965DD">
          <w:t>6</w:t>
        </w:r>
      </w:ins>
      <w:del w:id="455" w:author="kafura" w:date="2015-12-28T11:19:00Z">
        <w:r w:rsidR="00A16593" w:rsidDel="00C965DD">
          <w:delText>7</w:delText>
        </w:r>
      </w:del>
      <w:r>
        <w:t xml:space="preserve"> </w:t>
      </w:r>
      <w:r w:rsidR="00A16593">
        <w:t xml:space="preserve">Other </w:t>
      </w:r>
      <w:r>
        <w:t xml:space="preserve">Related </w:t>
      </w:r>
      <w:ins w:id="456" w:author="kafura" w:date="2015-12-28T11:02:00Z">
        <w:r w:rsidR="001A70CF">
          <w:t>W</w:t>
        </w:r>
      </w:ins>
      <w:del w:id="457" w:author="kafura" w:date="2015-12-28T11:02:00Z">
        <w:r w:rsidDel="001A70CF">
          <w:delText>w</w:delText>
        </w:r>
      </w:del>
      <w:r>
        <w:t>ork</w:t>
      </w:r>
    </w:p>
    <w:p w14:paraId="220AD174" w14:textId="59ACD3C0" w:rsidR="000051D6" w:rsidRDefault="004B27BD" w:rsidP="007C7776">
      <w:pPr>
        <w:pStyle w:val="NSFParagraph"/>
      </w:pPr>
      <w:r>
        <w:t xml:space="preserve">We share with the </w:t>
      </w:r>
      <w:r w:rsidR="00526643">
        <w:t>M</w:t>
      </w:r>
      <w:r>
        <w:t xml:space="preserve">edia </w:t>
      </w:r>
      <w:r w:rsidR="00526643">
        <w:t>C</w:t>
      </w:r>
      <w:r>
        <w:t>omputation approach</w:t>
      </w:r>
      <w:r w:rsidR="001551FE">
        <w:t xml:space="preserve"> </w:t>
      </w:r>
      <w:r w:rsidR="009F4D5E">
        <w:fldChar w:fldCharType="begin"/>
      </w:r>
      <w:r w:rsidR="006B6ECF">
        <w:instrText xml:space="preserve"> ADDIN EN.CITE &lt;EndNote&gt;&lt;Cite&gt;&lt;Author&gt;Guzdial&lt;/Author&gt;&lt;Year&gt;2003&lt;/Year&gt;&lt;RecNum&gt;96&lt;/RecNum&gt;&lt;DisplayText&gt;[19]&lt;/DisplayText&gt;&lt;record&gt;&lt;rec-number&gt;96&lt;/rec-number&gt;&lt;foreign-keys&gt;&lt;key app="EN" db-id="azd2zvr90evsr4ew95hxep9sss9af0r9epvz" timestamp="1417448432"&gt;96&lt;/key&gt;&lt;/foreign-keys&gt;&lt;ref-type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9F4D5E">
        <w:fldChar w:fldCharType="separate"/>
      </w:r>
      <w:r w:rsidR="006B6ECF">
        <w:rPr>
          <w:noProof/>
        </w:rPr>
        <w:t>[</w:t>
      </w:r>
      <w:hyperlink w:anchor="_ENREF_19" w:tooltip="Guzdial, 2003 #96" w:history="1">
        <w:r w:rsidR="006B6ECF">
          <w:rPr>
            <w:noProof/>
          </w:rPr>
          <w:t>19</w:t>
        </w:r>
      </w:hyperlink>
      <w:r w:rsidR="006B6ECF">
        <w:rPr>
          <w:noProof/>
        </w:rPr>
        <w:t>]</w:t>
      </w:r>
      <w:r w:rsidR="009F4D5E">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 xml:space="preserve">“interesting” </w:t>
      </w:r>
      <w:r w:rsidR="009F4D5E">
        <w:fldChar w:fldCharType="begin"/>
      </w:r>
      <w:r w:rsidR="006B6ECF">
        <w:instrText xml:space="preserve"> ADDIN EN.CITE &lt;EndNote&gt;&lt;Cite&gt;&lt;Author&gt;Guzdial&lt;/Author&gt;&lt;Year&gt;2006&lt;/Year&gt;&lt;RecNum&gt;97&lt;/RecNum&gt;&lt;DisplayText&gt;[20]&lt;/DisplayText&gt;&lt;record&gt;&lt;rec-number&gt;97&lt;/rec-number&gt;&lt;foreign-keys&gt;&lt;key app="EN" db-id="azd2zvr90evsr4ew95hxep9sss9af0r9epvz" timestamp="1417448450"&gt;97&lt;/key&gt;&lt;/foreign-keys&gt;&lt;ref-type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9F4D5E">
        <w:fldChar w:fldCharType="separate"/>
      </w:r>
      <w:r w:rsidR="006B6ECF">
        <w:rPr>
          <w:noProof/>
        </w:rPr>
        <w:t>[</w:t>
      </w:r>
      <w:hyperlink w:anchor="_ENREF_20" w:tooltip="Guzdial, 2006 #97" w:history="1">
        <w:r w:rsidR="006B6ECF">
          <w:rPr>
            <w:noProof/>
          </w:rPr>
          <w:t>20</w:t>
        </w:r>
      </w:hyperlink>
      <w:r w:rsidR="006B6ECF">
        <w:rPr>
          <w:noProof/>
        </w:rPr>
        <w:t>]</w:t>
      </w:r>
      <w:r w:rsidR="009F4D5E">
        <w:fldChar w:fldCharType="end"/>
      </w:r>
      <w:r>
        <w:t>.</w:t>
      </w:r>
      <w:r w:rsidR="00F3369C">
        <w:t xml:space="preserve"> </w:t>
      </w:r>
      <w:r>
        <w:t>We share a common goal with courses that use real-world data for motivational purposes. Examples include using on-line data</w:t>
      </w:r>
      <w:r w:rsidR="001551FE">
        <w:t xml:space="preserve"> </w:t>
      </w:r>
      <w:r w:rsidR="009F4D5E">
        <w:fldChar w:fldCharType="begin"/>
      </w:r>
      <w:r w:rsidR="006B6ECF">
        <w:instrText xml:space="preserve"> ADDIN EN.CITE &lt;EndNote&gt;&lt;Cite&gt;&lt;Author&gt;DePasquale&lt;/Author&gt;&lt;Year&gt;2006&lt;/Year&gt;&lt;RecNum&gt;101&lt;/RecNum&gt;&lt;DisplayText&gt;[21]&lt;/DisplayText&gt;&lt;record&gt;&lt;rec-number&gt;101&lt;/rec-number&gt;&lt;foreign-keys&gt;&lt;key app="EN" db-id="azd2zvr90evsr4ew95hxep9sss9af0r9epvz" timestamp="1418310789"&gt;101&lt;/key&gt;&lt;/foreign-keys&gt;&lt;ref-type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9F4D5E">
        <w:fldChar w:fldCharType="separate"/>
      </w:r>
      <w:r w:rsidR="006B6ECF">
        <w:rPr>
          <w:noProof/>
        </w:rPr>
        <w:t>[</w:t>
      </w:r>
      <w:hyperlink w:anchor="_ENREF_21" w:tooltip="DePasquale, 2006 #101" w:history="1">
        <w:r w:rsidR="006B6ECF">
          <w:rPr>
            <w:noProof/>
          </w:rPr>
          <w:t>21</w:t>
        </w:r>
      </w:hyperlink>
      <w:r w:rsidR="006B6ECF">
        <w:rPr>
          <w:noProof/>
        </w:rPr>
        <w:t>]</w:t>
      </w:r>
      <w:r w:rsidR="009F4D5E">
        <w:fldChar w:fldCharType="end"/>
      </w:r>
      <w:r>
        <w:t xml:space="preserve"> and assignment</w:t>
      </w:r>
      <w:r w:rsidR="001551FE">
        <w:t>s</w:t>
      </w:r>
      <w:r>
        <w:t xml:space="preserve"> that produce useful tools</w:t>
      </w:r>
      <w:r w:rsidR="00E00543">
        <w:t xml:space="preserve"> </w:t>
      </w:r>
      <w:r w:rsidR="009F4D5E">
        <w:fldChar w:fldCharType="begin"/>
      </w:r>
      <w:r w:rsidR="006B6ECF">
        <w:instrText xml:space="preserve"> ADDIN EN.CITE &lt;EndNote&gt;&lt;Cite&gt;&lt;Author&gt;Stevenson&lt;/Author&gt;&lt;Year&gt;2005&lt;/Year&gt;&lt;RecNum&gt;147&lt;/RecNum&gt;&lt;DisplayText&gt;[22, 23]&lt;/DisplayText&gt;&lt;record&gt;&lt;rec-number&gt;147&lt;/rec-number&gt;&lt;foreign-keys&gt;&lt;key app="EN" db-id="azd2zvr90evsr4ew95hxep9sss9af0r9epvz" timestamp="1420312035"&gt;147&lt;/key&gt;&lt;/foreign-keys&gt;&lt;ref-type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 timestamp="1420311943"&gt;146&lt;/key&gt;&lt;/foreign-keys&gt;&lt;ref-type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9F4D5E">
        <w:fldChar w:fldCharType="separate"/>
      </w:r>
      <w:r w:rsidR="006B6ECF">
        <w:rPr>
          <w:noProof/>
        </w:rPr>
        <w:t>[</w:t>
      </w:r>
      <w:hyperlink w:anchor="_ENREF_22" w:tooltip="Stevenson, 2005 #147" w:history="1">
        <w:r w:rsidR="006B6ECF">
          <w:rPr>
            <w:noProof/>
          </w:rPr>
          <w:t>22</w:t>
        </w:r>
      </w:hyperlink>
      <w:r w:rsidR="006B6ECF">
        <w:rPr>
          <w:noProof/>
        </w:rPr>
        <w:t xml:space="preserve">, </w:t>
      </w:r>
      <w:hyperlink w:anchor="_ENREF_23" w:tooltip="Stevenson, 2006 #146" w:history="1">
        <w:r w:rsidR="006B6ECF">
          <w:rPr>
            <w:noProof/>
          </w:rPr>
          <w:t>23</w:t>
        </w:r>
      </w:hyperlink>
      <w:r w:rsidR="006B6ECF">
        <w:rPr>
          <w:noProof/>
        </w:rPr>
        <w:t>]</w:t>
      </w:r>
      <w:r w:rsidR="009F4D5E">
        <w:fldChar w:fldCharType="end"/>
      </w:r>
      <w:r>
        <w:t xml:space="preserve">. We also </w:t>
      </w:r>
      <w:del w:id="458" w:author="Cliff" w:date="2015-12-23T14:35:00Z">
        <w:r w:rsidDel="003425C8">
          <w:delText>share a concern for using</w:delText>
        </w:r>
      </w:del>
      <w:ins w:id="459" w:author="Cliff" w:date="2015-12-23T14:35:00Z">
        <w:r w:rsidR="003425C8">
          <w:t>use</w:t>
        </w:r>
      </w:ins>
      <w:r>
        <w:t xml:space="preserve"> resources that relate </w:t>
      </w:r>
      <w:ins w:id="460" w:author="Cliff" w:date="2015-12-23T14:35:00Z">
        <w:r w:rsidR="003425C8">
          <w:t xml:space="preserve">to </w:t>
        </w:r>
      </w:ins>
      <w:r>
        <w:t>social impacts.</w:t>
      </w:r>
      <w:ins w:id="461" w:author="kafura" w:date="2015-12-27T12:45:00Z">
        <w:r w:rsidR="00A01FE7">
          <w:t xml:space="preserve"> Other work uses a values-oriented approach</w:t>
        </w:r>
      </w:ins>
      <w:r>
        <w:t xml:space="preserve"> </w:t>
      </w:r>
      <w:del w:id="462" w:author="Cliff" w:date="2015-12-23T14:35:00Z">
        <w:r w:rsidDel="003425C8">
          <w:delText xml:space="preserve">Among this work is </w:delText>
        </w:r>
      </w:del>
      <w:r w:rsidR="009F4D5E">
        <w:fldChar w:fldCharType="begin"/>
      </w:r>
      <w:r w:rsidR="0012280A">
        <w:instrText xml:space="preserve"> ADDIN EN.CITE &lt;EndNote&gt;&lt;Cite&gt;&lt;Author&gt;Goldweber&lt;/Author&gt;&lt;Year&gt;2013&lt;/Year&gt;&lt;RecNum&gt;102&lt;/RecNum&gt;&lt;DisplayText&gt;[9]&lt;/DisplayText&gt;&lt;record&gt;&lt;rec-number&gt;102&lt;/rec-number&gt;&lt;foreign-keys&gt;&lt;key app="EN" db-id="azd2zvr90evsr4ew95hxep9sss9af0r9epvz" timestamp="1418311165"&gt;102&lt;/key&gt;&lt;/foreign-keys&gt;&lt;ref-type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9F4D5E">
        <w:fldChar w:fldCharType="separate"/>
      </w:r>
      <w:r w:rsidR="002D1498">
        <w:rPr>
          <w:noProof/>
        </w:rPr>
        <w:t>[</w:t>
      </w:r>
      <w:hyperlink w:anchor="_ENREF_9" w:tooltip="Goldweber, 2013 #102" w:history="1">
        <w:r w:rsidR="006B6ECF">
          <w:rPr>
            <w:noProof/>
          </w:rPr>
          <w:t>9</w:t>
        </w:r>
      </w:hyperlink>
      <w:r w:rsidR="002D1498">
        <w:rPr>
          <w:noProof/>
        </w:rPr>
        <w:t>]</w:t>
      </w:r>
      <w:r w:rsidR="009F4D5E">
        <w:fldChar w:fldCharType="end"/>
      </w:r>
      <w:r>
        <w:t xml:space="preserve"> </w:t>
      </w:r>
      <w:del w:id="463" w:author="Cliff" w:date="2015-12-23T14:35:00Z">
        <w:r w:rsidDel="003425C8">
          <w:delText xml:space="preserve">that </w:delText>
        </w:r>
      </w:del>
      <w:del w:id="464" w:author="kafura" w:date="2015-12-27T12:46:00Z">
        <w:r w:rsidDel="00A01FE7">
          <w:delText xml:space="preserve">uses a values-oriented approach  </w:delText>
        </w:r>
      </w:del>
      <w:r>
        <w:t xml:space="preserve">to exploring the social implications in various computational </w:t>
      </w:r>
      <w:r w:rsidR="0007209C">
        <w:t>modeling</w:t>
      </w:r>
      <w:r>
        <w:t xml:space="preserve"> assignment</w:t>
      </w:r>
      <w:ins w:id="465" w:author="Cliff" w:date="2015-12-23T14:35:00Z">
        <w:r w:rsidR="003425C8">
          <w:t>s,</w:t>
        </w:r>
      </w:ins>
      <w:r>
        <w:t xml:space="preserve"> and</w:t>
      </w:r>
      <w:r w:rsidR="001551FE">
        <w:t xml:space="preserve"> </w:t>
      </w:r>
      <w:r w:rsidR="009F4D5E">
        <w:fldChar w:fldCharType="begin"/>
      </w:r>
      <w:r w:rsidR="006B6ECF">
        <w:instrText xml:space="preserve"> ADDIN EN.CITE &lt;EndNote&gt;&lt;Cite&gt;&lt;Author&gt;Erkan&lt;/Author&gt;&lt;Year&gt;2012&lt;/Year&gt;&lt;RecNum&gt;104&lt;/RecNum&gt;&lt;DisplayText&gt;[24]&lt;/DisplayText&gt;&lt;record&gt;&lt;rec-number&gt;104&lt;/rec-number&gt;&lt;foreign-keys&gt;&lt;key app="EN" db-id="azd2zvr90evsr4ew95hxep9sss9af0r9epvz" timestamp="1418312639"&gt;104&lt;/key&gt;&lt;/foreign-keys&gt;&lt;ref-type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9F4D5E">
        <w:fldChar w:fldCharType="separate"/>
      </w:r>
      <w:r w:rsidR="006B6ECF">
        <w:rPr>
          <w:noProof/>
        </w:rPr>
        <w:t>[</w:t>
      </w:r>
      <w:hyperlink w:anchor="_ENREF_24" w:tooltip="Erkan, 2012 #104" w:history="1">
        <w:r w:rsidR="006B6ECF">
          <w:rPr>
            <w:noProof/>
          </w:rPr>
          <w:t>24</w:t>
        </w:r>
      </w:hyperlink>
      <w:r w:rsidR="006B6ECF">
        <w:rPr>
          <w:noProof/>
        </w:rPr>
        <w:t>]</w:t>
      </w:r>
      <w:r w:rsidR="009F4D5E">
        <w:fldChar w:fldCharType="end"/>
      </w:r>
      <w:del w:id="466" w:author="Cliff" w:date="2015-12-23T14:36:00Z">
        <w:r w:rsidDel="003425C8">
          <w:delText xml:space="preserve"> </w:delText>
        </w:r>
      </w:del>
      <w:del w:id="467" w:author="Cliff" w:date="2015-12-23T14:35:00Z">
        <w:r w:rsidDel="003425C8">
          <w:delText>that</w:delText>
        </w:r>
      </w:del>
      <w:r>
        <w:t xml:space="preserve"> uses sustainability issues to frame problems used in a data structures and algorithms class. We differ from these</w:t>
      </w:r>
      <w:del w:id="468" w:author="Cliff" w:date="2015-12-23T14:36:00Z">
        <w:r w:rsidDel="003425C8">
          <w:delText xml:space="preserve"> approach</w:delText>
        </w:r>
      </w:del>
      <w:r>
        <w:t xml:space="preserve">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9F4D5E">
        <w:fldChar w:fldCharType="begin"/>
      </w:r>
      <w:r w:rsidR="0012280A">
        <w:instrText xml:space="preserve"> ADDIN EN.CITE &lt;EndNote&gt;&lt;Cite&gt;&lt;Author&gt;Anderson&lt;/Author&gt;&lt;Year&gt;2014&lt;/Year&gt;&lt;RecNum&gt;85&lt;/RecNum&gt;&lt;DisplayText&gt;[1]&lt;/DisplayText&gt;&lt;record&gt;&lt;rec-number&gt;85&lt;/rec-number&gt;&lt;foreign-keys&gt;&lt;key app="EN" db-id="azd2zvr90evsr4ew95hxep9sss9af0r9epvz" timestamp="1417188149"&gt;85&lt;/key&gt;&lt;/foreign-keys&gt;&lt;ref-type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9F4D5E">
        <w:fldChar w:fldCharType="separate"/>
      </w:r>
      <w:r w:rsidR="002D1498">
        <w:rPr>
          <w:noProof/>
        </w:rPr>
        <w:t>[</w:t>
      </w:r>
      <w:hyperlink w:anchor="_ENREF_1" w:tooltip="Anderson, 2014 #85" w:history="1">
        <w:r w:rsidR="006B6ECF">
          <w:rPr>
            <w:noProof/>
          </w:rPr>
          <w:t>1</w:t>
        </w:r>
      </w:hyperlink>
      <w:r w:rsidR="002D1498">
        <w:rPr>
          <w:noProof/>
        </w:rPr>
        <w:t>]</w:t>
      </w:r>
      <w:r w:rsidR="009F4D5E">
        <w:fldChar w:fldCharType="end"/>
      </w:r>
      <w:r>
        <w:t xml:space="preserve"> that also uses big data in such areas as life sciences, political science, </w:t>
      </w:r>
      <w:r w:rsidR="00892FC0">
        <w:t xml:space="preserve">and </w:t>
      </w:r>
      <w:r>
        <w:t xml:space="preserve">social media. Like us, they have also explored allowing students to choose the data for a major project. </w:t>
      </w:r>
      <w:r w:rsidR="00277031">
        <w:t xml:space="preserve">In two of our courses we also have a shared view with courses that used block-based programming (Snap!, Scratch, or App Inventor). </w:t>
      </w:r>
    </w:p>
    <w:p w14:paraId="1412241D" w14:textId="0E523CA4" w:rsidR="0066612B" w:rsidRDefault="004B27BD" w:rsidP="007C7776">
      <w:pPr>
        <w:pStyle w:val="NSFParagraph"/>
      </w:pPr>
      <w:r>
        <w:t xml:space="preserve">We propose to extend </w:t>
      </w:r>
      <w:r w:rsidR="00526643">
        <w:t>prior</w:t>
      </w:r>
      <w:r>
        <w:t xml:space="preserve"> work in a number of ways</w:t>
      </w:r>
      <w:r w:rsidR="00277031">
        <w:t xml:space="preserve">. </w:t>
      </w:r>
      <w:del w:id="469" w:author="Cliff" w:date="2015-12-23T14:37:00Z">
        <w:r w:rsidDel="003425C8">
          <w:delText>Our proposed work</w:delText>
        </w:r>
      </w:del>
      <w:ins w:id="470" w:author="Cliff" w:date="2015-12-23T14:37:00Z">
        <w:r w:rsidR="003425C8">
          <w:t>We will</w:t>
        </w:r>
      </w:ins>
      <w:r>
        <w:t xml:space="preserve"> integrate</w:t>
      </w:r>
      <w:del w:id="471" w:author="Cliff" w:date="2015-12-23T14:37:00Z">
        <w:r w:rsidDel="003425C8">
          <w:delText>s</w:delText>
        </w:r>
      </w:del>
      <w:r>
        <w:t xml:space="preserve"> and extend</w:t>
      </w:r>
      <w:del w:id="472" w:author="Cliff" w:date="2015-12-23T14:37:00Z">
        <w:r w:rsidDel="003425C8">
          <w:delText>s</w:delText>
        </w:r>
      </w:del>
      <w:r>
        <w:t xml:space="preserve"> these concerns for engagement, realism, social </w:t>
      </w:r>
      <w:r w:rsidR="00277031">
        <w:t>impact,</w:t>
      </w:r>
      <w:r>
        <w:t xml:space="preserve"> and big data. </w:t>
      </w:r>
      <w:ins w:id="473" w:author="Cliff" w:date="2015-12-23T14:37:00Z">
        <w:r w:rsidR="003425C8">
          <w:t>I</w:t>
        </w:r>
      </w:ins>
      <w:del w:id="474" w:author="Cliff" w:date="2015-12-23T14:37:00Z">
        <w:r w:rsidDel="003425C8">
          <w:delText>The i</w:delText>
        </w:r>
      </w:del>
      <w:r>
        <w:t>ntegration is achieved by extending the "raw" bi</w:t>
      </w:r>
      <w:r w:rsidR="00526643">
        <w:t>g</w:t>
      </w:r>
      <w:r>
        <w:t xml:space="preserve"> data streams with elements connected to a model of social impacts. </w:t>
      </w:r>
      <w:ins w:id="475" w:author="Cliff" w:date="2015-12-23T14:37:00Z">
        <w:r w:rsidR="003425C8">
          <w:t>E</w:t>
        </w:r>
      </w:ins>
      <w:del w:id="476" w:author="Cliff" w:date="2015-12-23T14:37:00Z">
        <w:r w:rsidDel="003425C8">
          <w:delText>The e</w:delText>
        </w:r>
      </w:del>
      <w:r>
        <w:t>xtension</w:t>
      </w:r>
      <w:ins w:id="477" w:author="Cliff" w:date="2015-12-23T14:37:00Z">
        <w:r w:rsidR="003425C8">
          <w:t>s</w:t>
        </w:r>
      </w:ins>
      <w:r>
        <w:t xml:space="preserve"> </w:t>
      </w:r>
      <w:ins w:id="478" w:author="Cliff" w:date="2015-12-23T14:38:00Z">
        <w:r w:rsidR="003425C8">
          <w:t>include</w:t>
        </w:r>
      </w:ins>
      <w:del w:id="479" w:author="Cliff" w:date="2015-12-23T14:38:00Z">
        <w:r w:rsidDel="003425C8">
          <w:delText>involves</w:delText>
        </w:r>
      </w:del>
      <w:r>
        <w:t xml:space="preserve"> </w:t>
      </w:r>
      <w:del w:id="480" w:author="Cliff" w:date="2015-12-23T14:38:00Z">
        <w:r w:rsidDel="003425C8">
          <w:delText xml:space="preserve">the </w:delText>
        </w:r>
      </w:del>
      <w:r>
        <w:t>develop</w:t>
      </w:r>
      <w:ins w:id="481" w:author="Cliff" w:date="2015-12-23T14:38:00Z">
        <w:r w:rsidR="003425C8">
          <w:t>ing</w:t>
        </w:r>
      </w:ins>
      <w:del w:id="482" w:author="Cliff" w:date="2015-12-23T14:38:00Z">
        <w:r w:rsidDel="003425C8">
          <w:delText>ment</w:delText>
        </w:r>
      </w:del>
      <w:r>
        <w:t xml:space="preserve"> </w:t>
      </w:r>
      <w:del w:id="483" w:author="Cliff" w:date="2015-12-23T14:38:00Z">
        <w:r w:rsidDel="003425C8">
          <w:delText xml:space="preserve">of </w:delText>
        </w:r>
      </w:del>
      <w:r>
        <w:t>interactive visualizations, static analysis for immediacy of feedback,</w:t>
      </w:r>
      <w:del w:id="484" w:author="Cliff" w:date="2015-12-23T14:38:00Z">
        <w:r w:rsidDel="003425C8">
          <w:delText xml:space="preserve"> the</w:delText>
        </w:r>
      </w:del>
      <w:r>
        <w:t xml:space="preserve"> access to big data through two different block-based programming languages, and other supporting technology. We also </w:t>
      </w:r>
      <w:del w:id="485" w:author="Cliff" w:date="2015-12-23T14:39:00Z">
        <w:r w:rsidDel="003425C8">
          <w:delText>extend the application of this approach</w:delText>
        </w:r>
      </w:del>
      <w:ins w:id="486" w:author="Cliff" w:date="2015-12-23T14:39:00Z">
        <w:r w:rsidR="003425C8">
          <w:t>go</w:t>
        </w:r>
      </w:ins>
      <w:r>
        <w:t xml:space="preserve"> outside of mainstream </w:t>
      </w:r>
      <w:r w:rsidR="00526643">
        <w:t>C</w:t>
      </w:r>
      <w:r>
        <w:t xml:space="preserve">omputer </w:t>
      </w:r>
      <w:r w:rsidR="00526643">
        <w:t>S</w:t>
      </w:r>
      <w:r>
        <w:t xml:space="preserve">cience education to the general university student population via </w:t>
      </w:r>
      <w:ins w:id="487" w:author="kafura" w:date="2015-12-27T12:45:00Z">
        <w:r w:rsidR="00A01FE7">
          <w:t xml:space="preserve">the Introduction to </w:t>
        </w:r>
      </w:ins>
      <w:del w:id="488" w:author="kafura" w:date="2015-12-27T12:45:00Z">
        <w:r w:rsidDel="00A01FE7">
          <w:delText xml:space="preserve">a </w:delText>
        </w:r>
      </w:del>
      <w:r w:rsidR="0047183C">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limits of the big data approach.</w:t>
      </w:r>
      <w:r w:rsidR="00277031">
        <w:t xml:space="preserve"> We add to a block-based programming approach</w:t>
      </w:r>
      <w:r w:rsidR="00526643">
        <w:t xml:space="preserve"> </w:t>
      </w:r>
      <w:r w:rsidR="00277031">
        <w:t>the connection to realistic big data sources and the ability to embed</w:t>
      </w:r>
      <w:del w:id="489" w:author="Cliff" w:date="2015-12-23T14:40:00Z">
        <w:r w:rsidR="00277031" w:rsidDel="003425C8">
          <w:delText xml:space="preserve"> the</w:delText>
        </w:r>
      </w:del>
      <w:r w:rsidR="00277031">
        <w:t xml:space="preserve"> programming</w:t>
      </w:r>
      <w:ins w:id="490" w:author="Cliff" w:date="2015-12-23T14:40:00Z">
        <w:r w:rsidR="003425C8">
          <w:t xml:space="preserve"> exercises</w:t>
        </w:r>
      </w:ins>
      <w:r w:rsidR="00277031">
        <w:t xml:space="preserve"> </w:t>
      </w:r>
      <w:ins w:id="491" w:author="Cliff" w:date="2015-12-23T14:40:00Z">
        <w:r w:rsidR="003425C8">
          <w:t>with</w:t>
        </w:r>
      </w:ins>
      <w:r w:rsidR="00277031">
        <w:t>in a “book” form</w:t>
      </w:r>
      <w:ins w:id="492" w:author="Cliff" w:date="2015-12-23T14:40:00Z">
        <w:r w:rsidR="003425C8">
          <w:t>at</w:t>
        </w:r>
      </w:ins>
      <w:r w:rsidR="00277031">
        <w:t xml:space="preserve"> to better integrate learning materials (see Section 4).</w:t>
      </w:r>
    </w:p>
    <w:p w14:paraId="17003644" w14:textId="77777777" w:rsidR="00853EA8" w:rsidRDefault="00725341" w:rsidP="00D3274D">
      <w:pPr>
        <w:pStyle w:val="NSFHeading1"/>
      </w:pPr>
      <w:r>
        <w:t>Proposed Work</w:t>
      </w:r>
    </w:p>
    <w:p w14:paraId="7E2E9E59" w14:textId="0BAF3468" w:rsidR="00D6797D" w:rsidRPr="00D6797D" w:rsidRDefault="00152E1C" w:rsidP="00D3274D">
      <w:pPr>
        <w:pStyle w:val="NSFHeading2"/>
      </w:pPr>
      <w:r w:rsidRPr="00E926C6">
        <w:t>3.</w:t>
      </w:r>
      <w:commentRangeStart w:id="493"/>
      <w:r w:rsidR="00213319">
        <w:t>1</w:t>
      </w:r>
      <w:r w:rsidRPr="004638C5">
        <w:t xml:space="preserve"> </w:t>
      </w:r>
      <w:del w:id="494" w:author="Cliff" w:date="2015-12-23T14:43:00Z">
        <w:r w:rsidR="00D6797D" w:rsidRPr="007C7776" w:rsidDel="00E9221F">
          <w:delText>Enhanced Architecture</w:delText>
        </w:r>
      </w:del>
      <w:ins w:id="495" w:author="Cliff" w:date="2015-12-23T14:43:00Z">
        <w:r w:rsidR="00E9221F">
          <w:t>CORGIS</w:t>
        </w:r>
      </w:ins>
      <w:r w:rsidR="00D6797D" w:rsidRPr="007C7776">
        <w:t xml:space="preserve"> for Realistic Data</w:t>
      </w:r>
      <w:commentRangeEnd w:id="493"/>
      <w:r w:rsidR="00266F23">
        <w:rPr>
          <w:rStyle w:val="CommentReference"/>
          <w:rFonts w:ascii="Arial" w:eastAsia="Arial" w:hAnsi="Arial" w:cs="Arial"/>
          <w:b w:val="0"/>
          <w:shd w:val="clear" w:color="auto" w:fill="auto"/>
        </w:rPr>
        <w:commentReference w:id="493"/>
      </w:r>
    </w:p>
    <w:p w14:paraId="79DC7F17" w14:textId="20B69FB8" w:rsidR="00FB4EDE" w:rsidRDefault="00D6797D" w:rsidP="00FB4EDE">
      <w:pPr>
        <w:pStyle w:val="NSFParagraph"/>
        <w:rPr>
          <w:ins w:id="496" w:author="kafura" w:date="2015-12-27T11:20:00Z"/>
        </w:rPr>
        <w:pPrChange w:id="497" w:author="kafura" w:date="2015-12-27T11:32:00Z">
          <w:pPr>
            <w:pStyle w:val="NSFParagraph"/>
            <w:numPr>
              <w:numId w:val="25"/>
            </w:numPr>
            <w:ind w:left="720" w:hanging="360"/>
          </w:pPr>
        </w:pPrChange>
      </w:pPr>
      <w:del w:id="498" w:author="kafura" w:date="2015-12-27T11:13:00Z">
        <w:r w:rsidRPr="00D6797D" w:rsidDel="009A58DF">
          <w:delText>Data Science is a non-trivial</w:delText>
        </w:r>
      </w:del>
      <w:ins w:id="499" w:author="Cliff" w:date="2015-12-23T14:43:00Z">
        <w:del w:id="500" w:author="kafura" w:date="2015-12-27T11:13:00Z">
          <w:r w:rsidR="00E9221F" w:rsidDel="009A58DF">
            <w:delText>complex</w:delText>
          </w:r>
        </w:del>
      </w:ins>
      <w:del w:id="501" w:author="kafura" w:date="2015-12-27T11:13:00Z">
        <w:r w:rsidRPr="00D6797D" w:rsidDel="009A58DF">
          <w:delText xml:space="preserve"> context for introductory learners, du</w:delText>
        </w:r>
        <w:r w:rsidDel="009A58DF">
          <w:delText>e to</w:delText>
        </w:r>
      </w:del>
      <w:ins w:id="502" w:author="kafura" w:date="2015-12-27T11:13:00Z">
        <w:r w:rsidR="009A58DF">
          <w:t>It is</w:t>
        </w:r>
      </w:ins>
      <w:del w:id="503" w:author="kafura" w:date="2015-12-27T11:13:00Z">
        <w:r w:rsidDel="009A58DF">
          <w:delText xml:space="preserve"> the</w:delText>
        </w:r>
      </w:del>
      <w:r>
        <w:t xml:space="preserve"> difficult</w:t>
      </w:r>
      <w:del w:id="504" w:author="kafura" w:date="2015-12-27T11:13:00Z">
        <w:r w:rsidDel="009A58DF">
          <w:delText>y</w:delText>
        </w:r>
      </w:del>
      <w:r>
        <w:t xml:space="preserve"> </w:t>
      </w:r>
      <w:ins w:id="505" w:author="kafura" w:date="2015-12-27T11:13:00Z">
        <w:r w:rsidR="009A58DF">
          <w:t>to</w:t>
        </w:r>
      </w:ins>
      <w:del w:id="506" w:author="kafura" w:date="2015-12-27T11:13:00Z">
        <w:r w:rsidDel="009A58DF">
          <w:delText>in</w:delText>
        </w:r>
      </w:del>
      <w:r>
        <w:t xml:space="preserve"> find</w:t>
      </w:r>
      <w:del w:id="507" w:author="kafura" w:date="2015-12-27T11:13:00Z">
        <w:r w:rsidDel="009A58DF">
          <w:delText>ing</w:delText>
        </w:r>
      </w:del>
      <w:r>
        <w:t xml:space="preserve">, </w:t>
      </w:r>
      <w:r w:rsidRPr="00D6797D">
        <w:t>prepar</w:t>
      </w:r>
      <w:ins w:id="508" w:author="kafura" w:date="2015-12-27T11:13:00Z">
        <w:r w:rsidR="009A58DF">
          <w:t>e</w:t>
        </w:r>
      </w:ins>
      <w:del w:id="509" w:author="kafura" w:date="2015-12-27T11:13:00Z">
        <w:r w:rsidRPr="00D6797D" w:rsidDel="009A58DF">
          <w:delText>ing</w:delText>
        </w:r>
      </w:del>
      <w:r w:rsidRPr="00D6797D">
        <w:t>, and deliver</w:t>
      </w:r>
      <w:del w:id="510" w:author="kafura" w:date="2015-12-27T11:13:00Z">
        <w:r w:rsidRPr="00D6797D" w:rsidDel="009A58DF">
          <w:delText>ing</w:delText>
        </w:r>
      </w:del>
      <w:r w:rsidRPr="00D6797D">
        <w:t xml:space="preserve"> </w:t>
      </w:r>
      <w:ins w:id="511" w:author="kafura" w:date="2015-12-27T11:13:00Z">
        <w:r w:rsidR="009A58DF">
          <w:t xml:space="preserve">realistic </w:t>
        </w:r>
      </w:ins>
      <w:r w:rsidRPr="00D6797D">
        <w:t xml:space="preserve">data to </w:t>
      </w:r>
      <w:ins w:id="512" w:author="kafura" w:date="2015-12-27T11:13:00Z">
        <w:r w:rsidR="009A58DF">
          <w:t xml:space="preserve">introductory </w:t>
        </w:r>
      </w:ins>
      <w:del w:id="513" w:author="kafura" w:date="2015-12-27T11:14:00Z">
        <w:r w:rsidRPr="00D6797D" w:rsidDel="009A58DF">
          <w:delText xml:space="preserve">students </w:delText>
        </w:r>
      </w:del>
      <w:ins w:id="514" w:author="kafura" w:date="2015-12-27T11:14:00Z">
        <w:r w:rsidR="009A58DF">
          <w:t>learners</w:t>
        </w:r>
        <w:r w:rsidR="009A58DF" w:rsidRPr="00D6797D">
          <w:t xml:space="preserve"> </w:t>
        </w:r>
      </w:ins>
      <w:r w:rsidRPr="00D6797D">
        <w:t>in a pedagogicall</w:t>
      </w:r>
      <w:r>
        <w:t xml:space="preserve">y suitable form. </w:t>
      </w:r>
      <w:ins w:id="515" w:author="kafura" w:date="2015-12-27T11:17:00Z">
        <w:r w:rsidR="00FB4EDE">
          <w:t xml:space="preserve">To address these difficulties </w:t>
        </w:r>
      </w:ins>
      <w:del w:id="516" w:author="Cliff" w:date="2015-12-23T14:44:00Z">
        <w:r w:rsidDel="00E9221F">
          <w:delText xml:space="preserve">Integrating it </w:delText>
        </w:r>
        <w:r w:rsidRPr="00D6797D" w:rsidDel="00E9221F">
          <w:delText xml:space="preserve">into a learning experience has already shown to be a tricky </w:delText>
        </w:r>
        <w:r w:rsidDel="00E9221F">
          <w:delText xml:space="preserve">experience. </w:delText>
        </w:r>
      </w:del>
      <w:ins w:id="517" w:author="kafura" w:date="2015-12-27T11:17:00Z">
        <w:r w:rsidR="00FB4EDE">
          <w:t>t</w:t>
        </w:r>
      </w:ins>
      <w:del w:id="518" w:author="kafura" w:date="2015-12-27T11:17:00Z">
        <w:r w:rsidR="0029284B" w:rsidDel="00FB4EDE">
          <w:delText>T</w:delText>
        </w:r>
      </w:del>
      <w:r w:rsidR="0029284B">
        <w:t>he</w:t>
      </w:r>
      <w:del w:id="519" w:author="kafura" w:date="2015-12-27T11:17:00Z">
        <w:r w:rsidR="0029284B" w:rsidDel="00FB4EDE">
          <w:delText xml:space="preserve"> previous work of the</w:delText>
        </w:r>
      </w:del>
      <w:r w:rsidR="0029284B">
        <w:t xml:space="preserve"> PIs </w:t>
      </w:r>
      <w:ins w:id="520" w:author="kafura" w:date="2015-12-27T11:17:00Z">
        <w:r w:rsidR="00FB4EDE">
          <w:t>developed</w:t>
        </w:r>
      </w:ins>
      <w:del w:id="521" w:author="kafura" w:date="2015-12-27T11:17:00Z">
        <w:r w:rsidR="0029284B" w:rsidDel="00FB4EDE">
          <w:delText>has led to the</w:delText>
        </w:r>
      </w:del>
      <w:r w:rsidR="0029284B">
        <w:t xml:space="preserve"> CORGIS</w:t>
      </w:r>
      <w:del w:id="522" w:author="kafura" w:date="2015-12-27T11:18:00Z">
        <w:r w:rsidR="0029284B" w:rsidDel="00FB4EDE">
          <w:delText xml:space="preserve"> project</w:delText>
        </w:r>
      </w:del>
      <w:r w:rsidR="0029284B">
        <w:t>,</w:t>
      </w:r>
      <w:r w:rsidR="006D63F8">
        <w:t xml:space="preserve"> a collection of highly scaffolded librar</w:t>
      </w:r>
      <w:ins w:id="523" w:author="kafura" w:date="2015-12-27T11:30:00Z">
        <w:r w:rsidR="00FB4EDE">
          <w:t xml:space="preserve">y of over 35 </w:t>
        </w:r>
      </w:ins>
      <w:del w:id="524" w:author="kafura" w:date="2015-12-27T11:30:00Z">
        <w:r w:rsidR="006D63F8" w:rsidDel="00FB4EDE">
          <w:delText xml:space="preserve">ies </w:delText>
        </w:r>
      </w:del>
      <w:del w:id="525" w:author="kafura" w:date="2015-12-27T11:31:00Z">
        <w:r w:rsidR="006D63F8" w:rsidDel="00FB4EDE">
          <w:delText>for a wide array of different</w:delText>
        </w:r>
      </w:del>
      <w:r w:rsidR="006D63F8">
        <w:t xml:space="preserve"> realistic data sources.</w:t>
      </w:r>
      <w:ins w:id="526" w:author="kafura" w:date="2015-12-27T11:18:00Z">
        <w:r w:rsidR="00FB4EDE">
          <w:t xml:space="preserve"> </w:t>
        </w:r>
      </w:ins>
      <w:ins w:id="527" w:author="kafura" w:date="2015-12-27T11:31:00Z">
        <w:r w:rsidR="00FB4EDE">
          <w:t>However, there is a</w:t>
        </w:r>
        <w:r w:rsidR="00FB4EDE" w:rsidRPr="00D6797D">
          <w:t xml:space="preserve"> burden on the developer to create these datasets, requir</w:t>
        </w:r>
        <w:r w:rsidR="00FB4EDE">
          <w:t xml:space="preserve">ing technical, pedagogical, and </w:t>
        </w:r>
        <w:r w:rsidR="00FB4EDE" w:rsidRPr="00D6797D">
          <w:t xml:space="preserve">domain proficiency. </w:t>
        </w:r>
        <w:r w:rsidR="00FB4EDE">
          <w:t>O</w:t>
        </w:r>
        <w:r w:rsidR="00FB4EDE" w:rsidRPr="00D6797D">
          <w:t xml:space="preserve">nce </w:t>
        </w:r>
        <w:r w:rsidR="00FB4EDE">
          <w:t>a dataset is</w:t>
        </w:r>
        <w:r w:rsidR="00FB4EDE" w:rsidRPr="00D6797D">
          <w:t xml:space="preserve"> developed, </w:t>
        </w:r>
        <w:r w:rsidR="00FB4EDE">
          <w:t xml:space="preserve">it must be maintained. Web-based </w:t>
        </w:r>
        <w:r w:rsidR="00FB4EDE" w:rsidRPr="00D6797D">
          <w:t>libraries need to stay current with their API, local l</w:t>
        </w:r>
        <w:r w:rsidR="00FB4EDE">
          <w:t xml:space="preserve">ibraries need to stay compliant </w:t>
        </w:r>
        <w:r w:rsidR="00FB4EDE" w:rsidRPr="00D6797D">
          <w:t>with new hardware</w:t>
        </w:r>
        <w:r w:rsidR="00FB4EDE">
          <w:t>, and every library must be amenable to bug fixes and refinements</w:t>
        </w:r>
        <w:r w:rsidR="00FB4EDE" w:rsidRPr="00D6797D">
          <w:t xml:space="preserve">. Finally, these </w:t>
        </w:r>
        <w:r w:rsidR="00FB4EDE">
          <w:t>datasets must</w:t>
        </w:r>
        <w:r w:rsidR="00FB4EDE" w:rsidRPr="00D6797D">
          <w:t xml:space="preserve"> be usable by student</w:t>
        </w:r>
        <w:r w:rsidR="00FB4EDE">
          <w:t xml:space="preserve">s no matter what </w:t>
        </w:r>
        <w:r w:rsidR="00FB4EDE" w:rsidRPr="00D6797D">
          <w:t>kind of hardware they have and whatever permissions they have on the machine.</w:t>
        </w:r>
      </w:ins>
      <w:ins w:id="528" w:author="kafura" w:date="2015-12-27T11:32:00Z">
        <w:r w:rsidR="00FB4EDE">
          <w:t xml:space="preserve"> We</w:t>
        </w:r>
      </w:ins>
      <w:ins w:id="529" w:author="kafura" w:date="2015-12-27T11:18:00Z">
        <w:r w:rsidR="00FB4EDE">
          <w:t xml:space="preserve"> propose to overcome</w:t>
        </w:r>
      </w:ins>
      <w:ins w:id="530" w:author="kafura" w:date="2015-12-27T11:19:00Z">
        <w:r w:rsidR="00FB4EDE">
          <w:t xml:space="preserve"> </w:t>
        </w:r>
      </w:ins>
      <w:ins w:id="531" w:author="kafura" w:date="2015-12-27T11:32:00Z">
        <w:r w:rsidR="00FB4EDE">
          <w:t xml:space="preserve">these limitations </w:t>
        </w:r>
      </w:ins>
      <w:ins w:id="532" w:author="kafura" w:date="2015-12-27T11:19:00Z">
        <w:r w:rsidR="00FB4EDE">
          <w:t>by four major extensions</w:t>
        </w:r>
      </w:ins>
      <w:ins w:id="533" w:author="kafura" w:date="2015-12-27T11:20:00Z">
        <w:r w:rsidR="00FB4EDE">
          <w:t xml:space="preserve">: </w:t>
        </w:r>
      </w:ins>
      <w:r w:rsidR="006D63F8">
        <w:t xml:space="preserve"> </w:t>
      </w:r>
    </w:p>
    <w:p w14:paraId="5D7DBFC1" w14:textId="1B04987C" w:rsidR="00D6797D" w:rsidRPr="00D6797D" w:rsidDel="00FB4EDE" w:rsidRDefault="00D6797D" w:rsidP="00FB4EDE">
      <w:pPr>
        <w:pStyle w:val="NSFBulletList"/>
        <w:rPr>
          <w:del w:id="534" w:author="kafura" w:date="2015-12-27T11:20:00Z"/>
        </w:rPr>
        <w:pPrChange w:id="535" w:author="kafura" w:date="2015-12-27T11:20:00Z">
          <w:pPr>
            <w:pStyle w:val="NSFParagraph"/>
          </w:pPr>
        </w:pPrChange>
      </w:pPr>
      <w:del w:id="536" w:author="kafura" w:date="2015-12-27T11:20:00Z">
        <w:r w:rsidDel="00FB4EDE">
          <w:delText xml:space="preserve">In this subsection, </w:delText>
        </w:r>
        <w:r w:rsidR="0029284B" w:rsidDel="00FB4EDE">
          <w:delText>we outline</w:delText>
        </w:r>
        <w:r w:rsidRPr="00D6797D" w:rsidDel="00FB4EDE">
          <w:delText xml:space="preserve"> three </w:delText>
        </w:r>
        <w:r w:rsidR="0029284B" w:rsidDel="00FB4EDE">
          <w:delText xml:space="preserve">challenges </w:delText>
        </w:r>
        <w:r w:rsidR="006D63F8" w:rsidDel="00FB4EDE">
          <w:delText>related to th</w:delText>
        </w:r>
      </w:del>
      <w:ins w:id="537" w:author="Cliff" w:date="2015-12-23T14:44:00Z">
        <w:del w:id="538" w:author="kafura" w:date="2015-12-27T11:20:00Z">
          <w:r w:rsidR="00E9221F" w:rsidDel="00FB4EDE">
            <w:delText>e use</w:delText>
          </w:r>
        </w:del>
      </w:ins>
      <w:del w:id="539" w:author="kafura" w:date="2015-12-27T11:20:00Z">
        <w:r w:rsidR="006D63F8" w:rsidDel="00FB4EDE">
          <w:delText xml:space="preserve">is approach of scaffolded datasets, </w:delText>
        </w:r>
        <w:r w:rsidR="0029284B" w:rsidDel="00FB4EDE">
          <w:delText xml:space="preserve">and the planned </w:delText>
        </w:r>
        <w:r w:rsidR="006D63F8" w:rsidDel="00FB4EDE">
          <w:delText xml:space="preserve">technology </w:delText>
        </w:r>
        <w:r w:rsidR="0029284B" w:rsidDel="00FB4EDE">
          <w:delText>to overcome them</w:delText>
        </w:r>
        <w:r w:rsidRPr="00D6797D" w:rsidDel="00FB4EDE">
          <w:delText>:</w:delText>
        </w:r>
      </w:del>
    </w:p>
    <w:p w14:paraId="3C324008" w14:textId="5F13F1B3" w:rsidR="00D6797D" w:rsidRPr="00D6797D" w:rsidRDefault="00D6797D" w:rsidP="00AB499D">
      <w:pPr>
        <w:pStyle w:val="NSFBulletList"/>
        <w:pPrChange w:id="540" w:author="kafura" w:date="2015-12-27T11:50:00Z">
          <w:pPr>
            <w:pStyle w:val="NSFParagraph"/>
            <w:numPr>
              <w:numId w:val="25"/>
            </w:numPr>
            <w:ind w:left="720" w:hanging="360"/>
          </w:pPr>
        </w:pPrChange>
      </w:pPr>
      <w:del w:id="541" w:author="kafura" w:date="2015-12-28T10:10:00Z">
        <w:r w:rsidRPr="00D6797D" w:rsidDel="00266F23">
          <w:delText>CORGIS Architecture</w:delText>
        </w:r>
      </w:del>
      <w:del w:id="542" w:author="kafura" w:date="2015-12-27T11:32:00Z">
        <w:r w:rsidR="006D63F8" w:rsidDel="00FB4EDE">
          <w:delText>:</w:delText>
        </w:r>
      </w:del>
      <w:del w:id="543" w:author="kafura" w:date="2015-12-28T10:10:00Z">
        <w:r w:rsidRPr="00D6797D" w:rsidDel="00266F23">
          <w:delText xml:space="preserve"> </w:delText>
        </w:r>
      </w:del>
      <w:del w:id="544" w:author="kafura" w:date="2015-12-27T11:21:00Z">
        <w:r w:rsidRPr="00D6797D" w:rsidDel="00FB4EDE">
          <w:delText xml:space="preserve">An evolution of the existing </w:delText>
        </w:r>
        <w:r w:rsidR="006D63F8" w:rsidDel="00FB4EDE">
          <w:delText xml:space="preserve">library </w:delText>
        </w:r>
        <w:r w:rsidDel="00FB4EDE">
          <w:delText xml:space="preserve">architecture that </w:delText>
        </w:r>
      </w:del>
      <w:del w:id="545" w:author="kafura" w:date="2015-12-27T11:24:00Z">
        <w:r w:rsidDel="00FB4EDE">
          <w:delText>handle</w:delText>
        </w:r>
      </w:del>
      <w:del w:id="546" w:author="kafura" w:date="2015-12-27T11:21:00Z">
        <w:r w:rsidDel="00FB4EDE">
          <w:delText>s</w:delText>
        </w:r>
      </w:del>
      <w:del w:id="547" w:author="kafura" w:date="2015-12-28T10:10:00Z">
        <w:r w:rsidDel="00266F23">
          <w:delText xml:space="preserve"> new </w:delText>
        </w:r>
        <w:r w:rsidRPr="00D6797D" w:rsidDel="00266F23">
          <w:delText>use cases and technical issues</w:delText>
        </w:r>
      </w:del>
      <w:ins w:id="548" w:author="kafura" w:date="2015-12-27T11:50:00Z">
        <w:r w:rsidR="00AB499D" w:rsidRPr="00D6797D">
          <w:t xml:space="preserve">CORGIS Builder </w:t>
        </w:r>
        <w:r w:rsidR="00AB499D">
          <w:t xml:space="preserve">to enable developers </w:t>
        </w:r>
        <w:r w:rsidR="00AB499D" w:rsidRPr="00D6797D">
          <w:t>to prepare data sources</w:t>
        </w:r>
        <w:r w:rsidR="00AB499D">
          <w:t xml:space="preserve"> efficiently, </w:t>
        </w:r>
      </w:ins>
      <w:del w:id="549" w:author="kafura" w:date="2015-12-27T11:21:00Z">
        <w:r w:rsidRPr="00D6797D" w:rsidDel="00FB4EDE">
          <w:delText>.</w:delText>
        </w:r>
      </w:del>
    </w:p>
    <w:p w14:paraId="1B2C36A6" w14:textId="77777777" w:rsidR="00266F23" w:rsidRDefault="00D6797D" w:rsidP="00FB4EDE">
      <w:pPr>
        <w:pStyle w:val="NSFBulletList"/>
        <w:rPr>
          <w:ins w:id="550" w:author="kafura" w:date="2015-12-28T10:10:00Z"/>
        </w:rPr>
        <w:pPrChange w:id="551" w:author="kafura" w:date="2015-12-27T11:20:00Z">
          <w:pPr>
            <w:pStyle w:val="NSFParagraph"/>
            <w:numPr>
              <w:numId w:val="25"/>
            </w:numPr>
            <w:ind w:left="720" w:hanging="360"/>
          </w:pPr>
        </w:pPrChange>
      </w:pPr>
      <w:r w:rsidRPr="00D6797D">
        <w:t>CORGIS Gallery</w:t>
      </w:r>
      <w:del w:id="552" w:author="kafura" w:date="2015-12-27T11:32:00Z">
        <w:r w:rsidR="006D63F8" w:rsidDel="00FB4EDE">
          <w:delText>:</w:delText>
        </w:r>
      </w:del>
      <w:r w:rsidRPr="00D6797D">
        <w:t xml:space="preserve"> </w:t>
      </w:r>
      <w:ins w:id="553" w:author="kafura" w:date="2015-12-27T11:21:00Z">
        <w:r w:rsidR="00FB4EDE">
          <w:t xml:space="preserve">to </w:t>
        </w:r>
      </w:ins>
      <w:ins w:id="554" w:author="kafura" w:date="2015-12-27T11:24:00Z">
        <w:r w:rsidR="00FB4EDE">
          <w:t xml:space="preserve">allow </w:t>
        </w:r>
      </w:ins>
      <w:del w:id="555" w:author="kafura" w:date="2015-12-27T11:21:00Z">
        <w:r w:rsidRPr="00D6797D" w:rsidDel="00FB4EDE">
          <w:delText xml:space="preserve">An evolution of the existing </w:delText>
        </w:r>
        <w:r w:rsidR="006D63F8" w:rsidDel="00FB4EDE">
          <w:delText xml:space="preserve">library </w:delText>
        </w:r>
        <w:r w:rsidRPr="00D6797D" w:rsidDel="00FB4EDE">
          <w:delText>gallery th</w:delText>
        </w:r>
        <w:r w:rsidDel="00FB4EDE">
          <w:delText xml:space="preserve">at </w:delText>
        </w:r>
      </w:del>
      <w:del w:id="556" w:author="kafura" w:date="2015-12-27T11:24:00Z">
        <w:r w:rsidDel="00FB4EDE">
          <w:delText>make</w:delText>
        </w:r>
      </w:del>
      <w:del w:id="557" w:author="kafura" w:date="2015-12-27T11:23:00Z">
        <w:r w:rsidDel="00FB4EDE">
          <w:delText>s</w:delText>
        </w:r>
      </w:del>
      <w:del w:id="558" w:author="kafura" w:date="2015-12-27T11:24:00Z">
        <w:r w:rsidDel="00FB4EDE">
          <w:delText xml:space="preserve"> it easier for </w:delText>
        </w:r>
      </w:del>
      <w:r>
        <w:t xml:space="preserve">students </w:t>
      </w:r>
      <w:r w:rsidRPr="00D6797D">
        <w:t>and instructors to find relevant datasets</w:t>
      </w:r>
      <w:ins w:id="559" w:author="kafura" w:date="2015-12-27T11:24:00Z">
        <w:r w:rsidR="00FB4EDE">
          <w:t xml:space="preserve"> easily</w:t>
        </w:r>
      </w:ins>
      <w:ins w:id="560" w:author="kafura" w:date="2015-12-27T11:21:00Z">
        <w:r w:rsidR="00FB4EDE">
          <w:t>,</w:t>
        </w:r>
      </w:ins>
      <w:ins w:id="561" w:author="kafura" w:date="2015-12-27T11:50:00Z">
        <w:r w:rsidR="00AB499D">
          <w:t xml:space="preserve"> </w:t>
        </w:r>
      </w:ins>
    </w:p>
    <w:p w14:paraId="6ECF427A" w14:textId="037D5DD7" w:rsidR="00D6797D" w:rsidRPr="00D6797D" w:rsidRDefault="00266F23" w:rsidP="00266F23">
      <w:pPr>
        <w:pStyle w:val="NSFBulletList"/>
        <w:pPrChange w:id="562" w:author="kafura" w:date="2015-12-28T10:10:00Z">
          <w:pPr>
            <w:pStyle w:val="NSFParagraph"/>
            <w:numPr>
              <w:numId w:val="25"/>
            </w:numPr>
            <w:ind w:left="720" w:hanging="360"/>
          </w:pPr>
        </w:pPrChange>
      </w:pPr>
      <w:ins w:id="563" w:author="kafura" w:date="2015-12-28T10:10:00Z">
        <w:r w:rsidRPr="00D6797D">
          <w:t xml:space="preserve">CORGIS Architecture </w:t>
        </w:r>
        <w:r>
          <w:t xml:space="preserve">to handle new </w:t>
        </w:r>
        <w:r w:rsidRPr="00D6797D">
          <w:t xml:space="preserve">use cases and </w:t>
        </w:r>
        <w:r>
          <w:t xml:space="preserve">resolve </w:t>
        </w:r>
        <w:r w:rsidRPr="00D6797D">
          <w:t>technical issues</w:t>
        </w:r>
        <w:r>
          <w:t xml:space="preserve">, </w:t>
        </w:r>
      </w:ins>
      <w:ins w:id="564" w:author="kafura" w:date="2015-12-27T11:50:00Z">
        <w:r w:rsidR="00AB499D">
          <w:t>and</w:t>
        </w:r>
      </w:ins>
      <w:del w:id="565" w:author="kafura" w:date="2015-12-27T11:21:00Z">
        <w:r w:rsidR="00D6797D" w:rsidRPr="00D6797D" w:rsidDel="00FB4EDE">
          <w:delText>.</w:delText>
        </w:r>
      </w:del>
    </w:p>
    <w:p w14:paraId="45D1843C" w14:textId="17165C7C" w:rsidR="00FB4EDE" w:rsidRDefault="00D6797D" w:rsidP="00FB4EDE">
      <w:pPr>
        <w:pStyle w:val="NSFBulletList"/>
        <w:rPr>
          <w:ins w:id="566" w:author="kafura" w:date="2015-12-27T12:47:00Z"/>
        </w:rPr>
        <w:pPrChange w:id="567" w:author="kafura" w:date="2015-12-27T11:33:00Z">
          <w:pPr>
            <w:pStyle w:val="NSFParagraph"/>
            <w:numPr>
              <w:numId w:val="25"/>
            </w:numPr>
            <w:ind w:left="720" w:hanging="360"/>
          </w:pPr>
        </w:pPrChange>
      </w:pPr>
      <w:del w:id="568" w:author="kafura" w:date="2015-12-27T11:50:00Z">
        <w:r w:rsidRPr="00D6797D" w:rsidDel="00AB499D">
          <w:delText>CORGIS Builder</w:delText>
        </w:r>
      </w:del>
      <w:del w:id="569" w:author="kafura" w:date="2015-12-27T11:32:00Z">
        <w:r w:rsidR="006D63F8" w:rsidDel="00FB4EDE">
          <w:delText>:</w:delText>
        </w:r>
      </w:del>
      <w:del w:id="570" w:author="kafura" w:date="2015-12-27T11:50:00Z">
        <w:r w:rsidRPr="00D6797D" w:rsidDel="00AB499D">
          <w:delText xml:space="preserve"> </w:delText>
        </w:r>
      </w:del>
      <w:del w:id="571" w:author="kafura" w:date="2015-12-27T11:21:00Z">
        <w:r w:rsidRPr="00D6797D" w:rsidDel="00FB4EDE">
          <w:delText xml:space="preserve">An evolution of the existing </w:delText>
        </w:r>
        <w:r w:rsidR="006D63F8" w:rsidDel="00FB4EDE">
          <w:delText xml:space="preserve">library </w:delText>
        </w:r>
        <w:r w:rsidRPr="00D6797D" w:rsidDel="00FB4EDE">
          <w:delText>builder that</w:delText>
        </w:r>
      </w:del>
      <w:del w:id="572" w:author="kafura" w:date="2015-12-27T11:23:00Z">
        <w:r w:rsidDel="00FB4EDE">
          <w:delText xml:space="preserve"> makes it easier for</w:delText>
        </w:r>
      </w:del>
      <w:del w:id="573" w:author="kafura" w:date="2015-12-27T11:50:00Z">
        <w:r w:rsidDel="00AB499D">
          <w:delText xml:space="preserve"> developers </w:delText>
        </w:r>
        <w:r w:rsidRPr="00D6797D" w:rsidDel="00AB499D">
          <w:delText>to prepare data sources</w:delText>
        </w:r>
      </w:del>
      <w:ins w:id="574" w:author="kafura" w:date="2015-12-27T11:22:00Z">
        <w:r w:rsidR="00FB4EDE">
          <w:t>CORGIS Explorer to allow learners to work with datasets in a highly sca</w:t>
        </w:r>
        <w:r w:rsidR="00A01FE7">
          <w:t>ffolded interactive environment</w:t>
        </w:r>
      </w:ins>
      <w:ins w:id="575" w:author="kafura" w:date="2015-12-27T12:47:00Z">
        <w:r w:rsidR="00A01FE7">
          <w:t>.</w:t>
        </w:r>
      </w:ins>
    </w:p>
    <w:p w14:paraId="3E59D392" w14:textId="77777777" w:rsidR="00A01FE7" w:rsidRPr="00A01FE7" w:rsidRDefault="00A01FE7" w:rsidP="00A01FE7">
      <w:pPr>
        <w:pStyle w:val="NSFBulletList"/>
        <w:numPr>
          <w:ilvl w:val="0"/>
          <w:numId w:val="0"/>
        </w:numPr>
        <w:ind w:left="360"/>
        <w:rPr>
          <w:ins w:id="576" w:author="kafura" w:date="2015-12-27T11:26:00Z"/>
          <w:sz w:val="12"/>
          <w:szCs w:val="12"/>
          <w:rPrChange w:id="577" w:author="kafura" w:date="2015-12-27T12:48:00Z">
            <w:rPr>
              <w:ins w:id="578" w:author="kafura" w:date="2015-12-27T11:26:00Z"/>
            </w:rPr>
          </w:rPrChange>
        </w:rPr>
        <w:pPrChange w:id="579" w:author="kafura" w:date="2015-12-27T12:47:00Z">
          <w:pPr>
            <w:pStyle w:val="NSFParagraph"/>
            <w:numPr>
              <w:numId w:val="25"/>
            </w:numPr>
            <w:ind w:left="720" w:hanging="360"/>
          </w:pPr>
        </w:pPrChange>
      </w:pPr>
    </w:p>
    <w:p w14:paraId="6203C873" w14:textId="77777777" w:rsidR="00266F23" w:rsidRDefault="00FB4EDE" w:rsidP="00266F23">
      <w:pPr>
        <w:pStyle w:val="NSFBulletList"/>
        <w:numPr>
          <w:ilvl w:val="0"/>
          <w:numId w:val="0"/>
        </w:numPr>
        <w:rPr>
          <w:ins w:id="580" w:author="kafura" w:date="2015-12-28T10:11:00Z"/>
        </w:rPr>
        <w:pPrChange w:id="581" w:author="kafura" w:date="2015-12-28T10:11:00Z">
          <w:pPr>
            <w:pStyle w:val="NSFParagraph"/>
            <w:ind w:firstLine="0"/>
          </w:pPr>
        </w:pPrChange>
      </w:pPr>
      <w:ins w:id="582" w:author="kafura" w:date="2015-12-27T11:26:00Z">
        <w:r>
          <w:t>Each extension is described in more detail in the remainder of this section.</w:t>
        </w:r>
      </w:ins>
    </w:p>
    <w:p w14:paraId="656295F6" w14:textId="77777777" w:rsidR="00266F23" w:rsidRDefault="00266F23" w:rsidP="00266F23">
      <w:pPr>
        <w:pStyle w:val="ListParagraph"/>
        <w:rPr>
          <w:ins w:id="583" w:author="kafura" w:date="2015-12-28T10:11:00Z"/>
        </w:rPr>
        <w:pPrChange w:id="584" w:author="kafura" w:date="2015-12-28T10:11:00Z">
          <w:pPr>
            <w:pStyle w:val="NSFBulletList"/>
          </w:pPr>
        </w:pPrChange>
      </w:pPr>
    </w:p>
    <w:p w14:paraId="20363EC7" w14:textId="462DC81B" w:rsidR="00DB3369" w:rsidDel="00266F23" w:rsidRDefault="00D6797D" w:rsidP="00266F23">
      <w:pPr>
        <w:pStyle w:val="NSFBulletList"/>
        <w:numPr>
          <w:ilvl w:val="0"/>
          <w:numId w:val="0"/>
        </w:numPr>
        <w:spacing w:before="120"/>
        <w:rPr>
          <w:del w:id="585" w:author="kafura" w:date="2015-12-28T10:10:00Z"/>
        </w:rPr>
        <w:pPrChange w:id="586" w:author="kafura" w:date="2015-12-28T10:11:00Z">
          <w:pPr>
            <w:pStyle w:val="NSFParagraph"/>
            <w:numPr>
              <w:numId w:val="25"/>
            </w:numPr>
            <w:ind w:left="720" w:hanging="360"/>
          </w:pPr>
        </w:pPrChange>
      </w:pPr>
      <w:del w:id="587" w:author="kafura" w:date="2015-12-27T11:21:00Z">
        <w:r w:rsidRPr="00D6797D" w:rsidDel="00FB4EDE">
          <w:lastRenderedPageBreak/>
          <w:delText>.</w:delText>
        </w:r>
      </w:del>
    </w:p>
    <w:p w14:paraId="5C1326E4" w14:textId="0292830E" w:rsidR="007224A7" w:rsidRPr="00D6797D" w:rsidDel="00FB4EDE" w:rsidRDefault="009F5197" w:rsidP="00266F23">
      <w:pPr>
        <w:pStyle w:val="NSFBulletList"/>
        <w:numPr>
          <w:ilvl w:val="0"/>
          <w:numId w:val="0"/>
        </w:numPr>
        <w:spacing w:before="120"/>
        <w:rPr>
          <w:del w:id="588" w:author="kafura" w:date="2015-12-27T11:36:00Z"/>
        </w:rPr>
        <w:pPrChange w:id="589" w:author="kafura" w:date="2015-12-28T10:11:00Z">
          <w:pPr>
            <w:pStyle w:val="NSFParagraph"/>
            <w:ind w:firstLine="0"/>
          </w:pPr>
        </w:pPrChange>
      </w:pPr>
      <w:del w:id="590" w:author="kafura" w:date="2015-12-27T11:27:00Z">
        <w:r w:rsidDel="00FB4EDE">
          <w:rPr>
            <w:b/>
          </w:rPr>
          <w:delText>Research Question 1</w:delText>
        </w:r>
        <w:r w:rsidR="00D6797D" w:rsidRPr="004638C5" w:rsidDel="00FB4EDE">
          <w:rPr>
            <w:b/>
          </w:rPr>
          <w:delText xml:space="preserve">: </w:delText>
        </w:r>
      </w:del>
      <w:del w:id="591" w:author="kafura" w:date="2015-12-28T10:10:00Z">
        <w:r w:rsidR="00D6797D" w:rsidRPr="004638C5" w:rsidDel="00266F23">
          <w:rPr>
            <w:b/>
          </w:rPr>
          <w:delText xml:space="preserve">CORGIS </w:delText>
        </w:r>
      </w:del>
      <w:del w:id="592" w:author="kafura" w:date="2015-12-27T11:33:00Z">
        <w:r w:rsidR="00D6797D" w:rsidRPr="004638C5" w:rsidDel="00FB4EDE">
          <w:rPr>
            <w:b/>
          </w:rPr>
          <w:delText xml:space="preserve">Library </w:delText>
        </w:r>
      </w:del>
      <w:del w:id="593" w:author="kafura" w:date="2015-12-28T10:10:00Z">
        <w:r w:rsidR="00D6797D" w:rsidRPr="004638C5" w:rsidDel="00266F23">
          <w:rPr>
            <w:b/>
          </w:rPr>
          <w:delText>Architecture</w:delText>
        </w:r>
        <w:r w:rsidR="00487CA4" w:rsidDel="00266F23">
          <w:delText xml:space="preserve">. </w:delText>
        </w:r>
      </w:del>
      <w:del w:id="594" w:author="kafura" w:date="2015-12-27T11:36:00Z">
        <w:r w:rsidR="00D6797D" w:rsidRPr="00D6797D" w:rsidDel="00FB4EDE">
          <w:delText>How can we build and maintain a plethora of diverg</w:delText>
        </w:r>
        <w:r w:rsidR="00D6797D" w:rsidDel="00FB4EDE">
          <w:delText>ent</w:delText>
        </w:r>
      </w:del>
      <w:ins w:id="595" w:author="Cliff" w:date="2015-12-25T09:32:00Z">
        <w:del w:id="596" w:author="kafura" w:date="2015-12-27T11:36:00Z">
          <w:r w:rsidR="001F427A" w:rsidDel="00FB4EDE">
            <w:delText>wide variety of</w:delText>
          </w:r>
        </w:del>
      </w:ins>
      <w:del w:id="597" w:author="kafura" w:date="2015-12-27T11:36:00Z">
        <w:r w:rsidR="00D6797D" w:rsidDel="00FB4EDE">
          <w:delText xml:space="preserve"> datasets, </w:delText>
        </w:r>
      </w:del>
      <w:ins w:id="598" w:author="Cliff" w:date="2015-12-25T09:32:00Z">
        <w:del w:id="599" w:author="kafura" w:date="2015-12-27T11:36:00Z">
          <w:r w:rsidR="001F427A" w:rsidDel="00FB4EDE">
            <w:delText>while</w:delText>
          </w:r>
        </w:del>
      </w:ins>
      <w:del w:id="600" w:author="kafura" w:date="2015-12-27T11:36:00Z">
        <w:r w:rsidR="00D6797D" w:rsidDel="00FB4EDE">
          <w:delText>that still ensur</w:delText>
        </w:r>
      </w:del>
      <w:ins w:id="601" w:author="Cliff" w:date="2015-12-25T09:32:00Z">
        <w:del w:id="602" w:author="kafura" w:date="2015-12-27T11:36:00Z">
          <w:r w:rsidR="001F427A" w:rsidDel="00FB4EDE">
            <w:delText>ing that</w:delText>
          </w:r>
        </w:del>
      </w:ins>
      <w:del w:id="603" w:author="kafura" w:date="2015-12-27T11:36:00Z">
        <w:r w:rsidR="00D6797D" w:rsidDel="00FB4EDE">
          <w:delText xml:space="preserve">e </w:delText>
        </w:r>
        <w:r w:rsidR="00D6797D" w:rsidRPr="00D6797D" w:rsidDel="00FB4EDE">
          <w:delText>students have a uniform experience working</w:delText>
        </w:r>
        <w:r w:rsidR="00D6797D" w:rsidDel="00FB4EDE">
          <w:delText xml:space="preserve"> with their dataset even in the </w:delText>
        </w:r>
        <w:r w:rsidR="00D6797D" w:rsidRPr="00D6797D" w:rsidDel="00FB4EDE">
          <w:delText>presence of divergent hardware and datasets?</w:delText>
        </w:r>
      </w:del>
    </w:p>
    <w:p w14:paraId="65C7E76C" w14:textId="49BA5E3E" w:rsidR="00CA489F" w:rsidRPr="00D6797D" w:rsidDel="00266F23" w:rsidRDefault="00D6797D" w:rsidP="00266F23">
      <w:pPr>
        <w:pStyle w:val="NSFBulletList"/>
        <w:numPr>
          <w:ilvl w:val="0"/>
          <w:numId w:val="0"/>
        </w:numPr>
        <w:rPr>
          <w:del w:id="604" w:author="kafura" w:date="2015-12-28T10:10:00Z"/>
        </w:rPr>
        <w:pPrChange w:id="605" w:author="kafura" w:date="2015-12-28T10:11:00Z">
          <w:pPr>
            <w:pStyle w:val="NSFParagraph"/>
          </w:pPr>
        </w:pPrChange>
      </w:pPr>
      <w:del w:id="606" w:author="kafura" w:date="2015-12-27T11:36:00Z">
        <w:r w:rsidRPr="00D6797D" w:rsidDel="00FB4EDE">
          <w:delText>The primary value of the CORGIS project lies in the diversity o</w:delText>
        </w:r>
        <w:r w:rsidDel="00FB4EDE">
          <w:delText xml:space="preserve">f its datasets, giving students </w:delText>
        </w:r>
        <w:r w:rsidRPr="00D6797D" w:rsidDel="00FB4EDE">
          <w:delText>an empowered opportunity to find a dataset that appeals t</w:delText>
        </w:r>
        <w:r w:rsidDel="00FB4EDE">
          <w:delText xml:space="preserve">o their interests and long-term </w:delText>
        </w:r>
        <w:r w:rsidRPr="00D6797D" w:rsidDel="00FB4EDE">
          <w:delText>goals. The CORGIS library currently has over 35 different datasets, including animal fe</w:delText>
        </w:r>
        <w:r w:rsidDel="00FB4EDE">
          <w:delText xml:space="preserve">ed </w:delText>
        </w:r>
        <w:r w:rsidRPr="00D6797D" w:rsidDel="00FB4EDE">
          <w:delText xml:space="preserve">data, weather reports, </w:delText>
        </w:r>
      </w:del>
      <w:ins w:id="607" w:author="Cliff" w:date="2015-12-25T09:33:00Z">
        <w:del w:id="608" w:author="kafura" w:date="2015-12-27T11:36:00Z">
          <w:r w:rsidR="001F427A" w:rsidDel="00FB4EDE">
            <w:delText xml:space="preserve">and </w:delText>
          </w:r>
        </w:del>
      </w:ins>
      <w:del w:id="609" w:author="kafura" w:date="2015-12-27T11:36:00Z">
        <w:r w:rsidRPr="00D6797D" w:rsidDel="00FB4EDE">
          <w:delText>historical disease tracking, and</w:delText>
        </w:r>
        <w:r w:rsidDel="00FB4EDE">
          <w:delText xml:space="preserve"> much more. </w:delText>
        </w:r>
      </w:del>
      <w:del w:id="610" w:author="kafura" w:date="2015-12-27T11:31:00Z">
        <w:r w:rsidDel="00FB4EDE">
          <w:delText xml:space="preserve">However, there is a </w:delText>
        </w:r>
        <w:r w:rsidRPr="00D6797D" w:rsidDel="00FB4EDE">
          <w:delText>large burden on the developer to create these datasets, requir</w:delText>
        </w:r>
        <w:r w:rsidDel="00FB4EDE">
          <w:delText xml:space="preserve">ing technical, pedagogical, and </w:delText>
        </w:r>
        <w:r w:rsidRPr="00D6797D" w:rsidDel="00FB4EDE">
          <w:delText xml:space="preserve">domain proficiency. </w:delText>
        </w:r>
      </w:del>
      <w:ins w:id="611" w:author="Cliff" w:date="2015-12-25T09:33:00Z">
        <w:del w:id="612" w:author="kafura" w:date="2015-12-27T11:31:00Z">
          <w:r w:rsidR="001F427A" w:rsidDel="00FB4EDE">
            <w:delText>O</w:delText>
          </w:r>
        </w:del>
      </w:ins>
      <w:del w:id="613" w:author="kafura" w:date="2015-12-27T11:31:00Z">
        <w:r w:rsidRPr="00D6797D" w:rsidDel="00FB4EDE">
          <w:delText xml:space="preserve">And once </w:delText>
        </w:r>
      </w:del>
      <w:ins w:id="614" w:author="Cliff" w:date="2015-12-25T09:34:00Z">
        <w:del w:id="615" w:author="kafura" w:date="2015-12-27T11:31:00Z">
          <w:r w:rsidR="001F427A" w:rsidDel="00FB4EDE">
            <w:delText>a dataset is</w:delText>
          </w:r>
        </w:del>
      </w:ins>
      <w:del w:id="616" w:author="kafura" w:date="2015-12-27T11:31:00Z">
        <w:r w:rsidRPr="00D6797D" w:rsidDel="00FB4EDE">
          <w:delText xml:space="preserve">these libraries are developed, </w:delText>
        </w:r>
      </w:del>
      <w:ins w:id="617" w:author="Cliff" w:date="2015-12-25T09:34:00Z">
        <w:del w:id="618" w:author="kafura" w:date="2015-12-27T11:31:00Z">
          <w:r w:rsidR="001F427A" w:rsidDel="00FB4EDE">
            <w:delText>it</w:delText>
          </w:r>
        </w:del>
      </w:ins>
      <w:del w:id="619" w:author="kafura" w:date="2015-12-27T11:31:00Z">
        <w:r w:rsidRPr="00D6797D" w:rsidDel="00FB4EDE">
          <w:delText>th</w:delText>
        </w:r>
        <w:r w:rsidDel="00FB4EDE">
          <w:delText>ey must be maintained</w:delText>
        </w:r>
      </w:del>
      <w:ins w:id="620" w:author="Cliff" w:date="2015-12-25T09:34:00Z">
        <w:del w:id="621" w:author="kafura" w:date="2015-12-27T11:31:00Z">
          <w:r w:rsidR="001F427A" w:rsidDel="00FB4EDE">
            <w:delText>.</w:delText>
          </w:r>
        </w:del>
      </w:ins>
      <w:del w:id="622" w:author="kafura" w:date="2015-12-27T11:31:00Z">
        <w:r w:rsidDel="00FB4EDE">
          <w:delText xml:space="preserve">: </w:delText>
        </w:r>
      </w:del>
      <w:ins w:id="623" w:author="Cliff" w:date="2015-12-25T09:34:00Z">
        <w:del w:id="624" w:author="kafura" w:date="2015-12-27T11:31:00Z">
          <w:r w:rsidR="001F427A" w:rsidDel="00FB4EDE">
            <w:delText>W</w:delText>
          </w:r>
        </w:del>
      </w:ins>
      <w:del w:id="625" w:author="kafura" w:date="2015-12-27T11:31:00Z">
        <w:r w:rsidDel="00FB4EDE">
          <w:delText>web</w:delText>
        </w:r>
        <w:r w:rsidR="00CA489F" w:rsidDel="00FB4EDE">
          <w:delText>-</w:delText>
        </w:r>
        <w:r w:rsidDel="00FB4EDE">
          <w:delText xml:space="preserve">based </w:delText>
        </w:r>
        <w:r w:rsidRPr="00D6797D" w:rsidDel="00FB4EDE">
          <w:delText>libraries need to stay current with their API, local l</w:delText>
        </w:r>
        <w:r w:rsidDel="00FB4EDE">
          <w:delText xml:space="preserve">ibraries need to stay compliant </w:delText>
        </w:r>
        <w:r w:rsidRPr="00D6797D" w:rsidDel="00FB4EDE">
          <w:delText>with new hardware</w:delText>
        </w:r>
        <w:r w:rsidR="009F5197" w:rsidDel="00FB4EDE">
          <w:delText>, and every library must be amenable to bug fixes and refinements</w:delText>
        </w:r>
        <w:r w:rsidRPr="00D6797D" w:rsidDel="00FB4EDE">
          <w:delText xml:space="preserve">. Finally, these </w:delText>
        </w:r>
      </w:del>
      <w:ins w:id="626" w:author="Cliff" w:date="2015-12-25T09:35:00Z">
        <w:del w:id="627" w:author="kafura" w:date="2015-12-27T11:31:00Z">
          <w:r w:rsidR="001F427A" w:rsidDel="00FB4EDE">
            <w:delText>datasets</w:delText>
          </w:r>
        </w:del>
      </w:ins>
      <w:del w:id="628" w:author="kafura" w:date="2015-12-27T11:31:00Z">
        <w:r w:rsidRPr="00D6797D" w:rsidDel="00FB4EDE">
          <w:delText>librarie</w:delText>
        </w:r>
      </w:del>
      <w:ins w:id="629" w:author="Cliff" w:date="2015-12-25T09:35:00Z">
        <w:del w:id="630" w:author="kafura" w:date="2015-12-27T11:31:00Z">
          <w:r w:rsidR="001F427A" w:rsidDel="00FB4EDE">
            <w:delText>must</w:delText>
          </w:r>
        </w:del>
      </w:ins>
      <w:del w:id="631" w:author="kafura" w:date="2015-12-27T11:31:00Z">
        <w:r w:rsidRPr="00D6797D" w:rsidDel="00FB4EDE">
          <w:delText>s have to be usable by student</w:delText>
        </w:r>
        <w:r w:rsidDel="00FB4EDE">
          <w:delText xml:space="preserve">s no matter what </w:delText>
        </w:r>
        <w:r w:rsidRPr="00D6797D" w:rsidDel="00FB4EDE">
          <w:delText>kind of hardware they have and whatever permissions they have on the machine.</w:delText>
        </w:r>
      </w:del>
    </w:p>
    <w:p w14:paraId="4105F7F8" w14:textId="5ACBA914" w:rsidR="00CA489F" w:rsidRPr="00D6797D" w:rsidDel="00AB499D" w:rsidRDefault="00D6797D" w:rsidP="00266F23">
      <w:pPr>
        <w:pStyle w:val="NSFBulletList"/>
        <w:numPr>
          <w:ilvl w:val="0"/>
          <w:numId w:val="0"/>
        </w:numPr>
        <w:rPr>
          <w:del w:id="632" w:author="kafura" w:date="2015-12-27T11:43:00Z"/>
        </w:rPr>
        <w:pPrChange w:id="633" w:author="kafura" w:date="2015-12-28T10:11:00Z">
          <w:pPr>
            <w:pStyle w:val="NSFParagraph"/>
          </w:pPr>
        </w:pPrChange>
      </w:pPr>
      <w:del w:id="634" w:author="kafura" w:date="2015-12-27T11:43:00Z">
        <w:r w:rsidRPr="00D6797D" w:rsidDel="00AB499D">
          <w:delText>Although the</w:delText>
        </w:r>
      </w:del>
      <w:ins w:id="635" w:author="Cliff" w:date="2015-12-25T09:36:00Z">
        <w:del w:id="636" w:author="kafura" w:date="2015-12-27T11:43:00Z">
          <w:r w:rsidR="001F427A" w:rsidDel="00AB499D">
            <w:delText>Our</w:delText>
          </w:r>
        </w:del>
      </w:ins>
      <w:del w:id="637" w:author="kafura" w:date="2015-12-27T11:43:00Z">
        <w:r w:rsidRPr="00D6797D" w:rsidDel="00AB499D">
          <w:delText xml:space="preserve"> </w:delText>
        </w:r>
        <w:r w:rsidR="009F5197" w:rsidDel="00AB499D">
          <w:delText>earlier work of this</w:delText>
        </w:r>
        <w:r w:rsidR="009F5197" w:rsidRPr="00D6797D" w:rsidDel="00AB499D">
          <w:delText xml:space="preserve"> </w:delText>
        </w:r>
        <w:r w:rsidRPr="00D6797D" w:rsidDel="00AB499D">
          <w:delText>project greatly simplified th</w:delText>
        </w:r>
        <w:r w:rsidDel="00AB499D">
          <w:delText xml:space="preserve">e process of creating web-based </w:delText>
        </w:r>
      </w:del>
      <w:ins w:id="638" w:author="Cliff" w:date="2015-12-25T09:36:00Z">
        <w:del w:id="639" w:author="kafura" w:date="2015-12-27T11:43:00Z">
          <w:r w:rsidR="001F427A" w:rsidDel="00AB499D">
            <w:delText>datasets</w:delText>
          </w:r>
        </w:del>
      </w:ins>
      <w:del w:id="640" w:author="kafura" w:date="2015-12-27T11:43:00Z">
        <w:r w:rsidRPr="00D6797D" w:rsidDel="00AB499D">
          <w:delText xml:space="preserve">libraries by using configuration files to generate </w:delText>
        </w:r>
      </w:del>
      <w:ins w:id="641" w:author="Cliff" w:date="2015-12-25T09:37:00Z">
        <w:del w:id="642" w:author="kafura" w:date="2015-12-27T11:43:00Z">
          <w:r w:rsidR="001F427A" w:rsidDel="00AB499D">
            <w:delText>them</w:delText>
          </w:r>
        </w:del>
      </w:ins>
      <w:del w:id="643" w:author="kafura" w:date="2015-12-27T11:43:00Z">
        <w:r w:rsidRPr="00D6797D" w:rsidDel="00AB499D">
          <w:delText>libraries, thi</w:delText>
        </w:r>
        <w:r w:rsidR="00CA489F" w:rsidDel="00AB499D">
          <w:delText xml:space="preserve">s approach </w:delText>
        </w:r>
        <w:r w:rsidR="009F5197" w:rsidDel="00AB499D">
          <w:delText xml:space="preserve">was </w:delText>
        </w:r>
      </w:del>
      <w:ins w:id="644" w:author="Cliff" w:date="2015-12-25T09:37:00Z">
        <w:del w:id="645" w:author="kafura" w:date="2015-12-27T11:43:00Z">
          <w:r w:rsidR="001F427A" w:rsidDel="00AB499D">
            <w:delText xml:space="preserve">only </w:delText>
          </w:r>
        </w:del>
      </w:ins>
      <w:del w:id="646" w:author="kafura" w:date="2015-12-27T11:43:00Z">
        <w:r w:rsidR="009F5197" w:rsidDel="00AB499D">
          <w:delText xml:space="preserve">meant as a first step in </w:delText>
        </w:r>
      </w:del>
      <w:ins w:id="647" w:author="Cliff" w:date="2015-12-25T09:37:00Z">
        <w:del w:id="648" w:author="kafura" w:date="2015-12-27T11:43:00Z">
          <w:r w:rsidR="001F427A" w:rsidDel="00AB499D">
            <w:delText xml:space="preserve">our </w:delText>
          </w:r>
        </w:del>
      </w:ins>
      <w:del w:id="649" w:author="kafura" w:date="2015-12-27T11:43:00Z">
        <w:r w:rsidR="009F5197" w:rsidDel="00AB499D">
          <w:delText>development rather than a terminal step</w:delText>
        </w:r>
        <w:r w:rsidR="00CA489F" w:rsidDel="00AB499D">
          <w:delText xml:space="preserve">. </w:delText>
        </w:r>
        <w:r w:rsidRPr="00D6797D" w:rsidDel="00AB499D">
          <w:delText>Once a library has been generated</w:delText>
        </w:r>
      </w:del>
      <w:ins w:id="650" w:author="Cliff" w:date="2015-12-25T09:38:00Z">
        <w:del w:id="651" w:author="kafura" w:date="2015-12-27T11:43:00Z">
          <w:r w:rsidR="001F427A" w:rsidDel="00AB499D">
            <w:delText>Creating a dataset includes writing a small support library that acts as</w:delText>
          </w:r>
        </w:del>
      </w:ins>
      <w:del w:id="652" w:author="kafura" w:date="2015-12-27T11:43:00Z">
        <w:r w:rsidRPr="00D6797D" w:rsidDel="00AB499D">
          <w:delText>, it becomes an independ</w:delText>
        </w:r>
        <w:r w:rsidR="00CA489F" w:rsidDel="00AB499D">
          <w:delText xml:space="preserve">ent code base with its own copy </w:delText>
        </w:r>
        <w:r w:rsidRPr="00D6797D" w:rsidDel="00AB499D">
          <w:delText xml:space="preserve">of the structure needed to access its data – </w:delText>
        </w:r>
        <w:r w:rsidR="00CA489F" w:rsidDel="00AB499D">
          <w:delText xml:space="preserve">in-lining a tremendous amount </w:delText>
        </w:r>
        <w:r w:rsidRPr="00D6797D" w:rsidDel="00AB499D">
          <w:delText>of code. Worse,</w:delText>
        </w:r>
      </w:del>
      <w:ins w:id="653" w:author="Cliff" w:date="2015-12-25T09:39:00Z">
        <w:del w:id="654" w:author="kafura" w:date="2015-12-27T11:43:00Z">
          <w:r w:rsidR="001F427A" w:rsidDel="00AB499D">
            <w:delText>While generated semi-automatically,</w:delText>
          </w:r>
        </w:del>
      </w:ins>
      <w:del w:id="655" w:author="kafura" w:date="2015-12-27T11:43:00Z">
        <w:r w:rsidRPr="00D6797D" w:rsidDel="00AB499D">
          <w:delText xml:space="preserve"> the novel features of the library become m</w:delText>
        </w:r>
        <w:r w:rsidR="00CA489F" w:rsidDel="00AB499D">
          <w:delText>ired in</w:delText>
        </w:r>
      </w:del>
      <w:ins w:id="656" w:author="Cliff" w:date="2015-12-25T09:39:00Z">
        <w:del w:id="657" w:author="kafura" w:date="2015-12-27T11:43:00Z">
          <w:r w:rsidR="001F427A" w:rsidDel="00AB499D">
            <w:delText>include a body of</w:delText>
          </w:r>
        </w:del>
      </w:ins>
      <w:del w:id="658" w:author="kafura" w:date="2015-12-27T11:43:00Z">
        <w:r w:rsidR="00CA489F" w:rsidDel="00AB499D">
          <w:delText xml:space="preserve"> boilerplate and library </w:delText>
        </w:r>
        <w:r w:rsidRPr="00D6797D" w:rsidDel="00AB499D">
          <w:delText>specializations. For example, consider the differences between the Gutenberg Books librar</w:delText>
        </w:r>
        <w:r w:rsidR="00CA489F" w:rsidDel="00AB499D">
          <w:delText xml:space="preserve">y </w:delText>
        </w:r>
        <w:r w:rsidRPr="00D6797D" w:rsidDel="00AB499D">
          <w:delText>and the Weather library, both of which expose a single func</w:delText>
        </w:r>
        <w:r w:rsidR="00CA489F" w:rsidDel="00AB499D">
          <w:delText xml:space="preserve">tion that connects to an online </w:delText>
        </w:r>
        <w:r w:rsidRPr="00D6797D" w:rsidDel="00AB499D">
          <w:delText>data source and returns a data structure mixing lists an</w:delText>
        </w:r>
        <w:r w:rsidR="00CA489F" w:rsidDel="00AB499D">
          <w:delText>d maps</w:delText>
        </w:r>
      </w:del>
      <w:ins w:id="659" w:author="Cliff" w:date="2015-12-25T09:40:00Z">
        <w:del w:id="660" w:author="kafura" w:date="2015-12-27T11:43:00Z">
          <w:r w:rsidR="001F427A" w:rsidDel="00AB499D">
            <w:delText>.</w:delText>
          </w:r>
        </w:del>
      </w:ins>
      <w:del w:id="661" w:author="kafura" w:date="2015-12-27T11:43:00Z">
        <w:r w:rsidR="00CA489F" w:rsidDel="00AB499D">
          <w:delText xml:space="preserve">: </w:delText>
        </w:r>
      </w:del>
      <w:ins w:id="662" w:author="Cliff" w:date="2015-12-25T09:40:00Z">
        <w:del w:id="663" w:author="kafura" w:date="2015-12-27T11:43:00Z">
          <w:r w:rsidR="001F427A" w:rsidDel="00AB499D">
            <w:delText>T</w:delText>
          </w:r>
        </w:del>
      </w:ins>
      <w:del w:id="664" w:author="kafura" w:date="2015-12-27T11:43:00Z">
        <w:r w:rsidR="00CA489F" w:rsidDel="00AB499D">
          <w:delText xml:space="preserve">these two libraries are </w:delText>
        </w:r>
      </w:del>
      <w:ins w:id="665" w:author="Cliff" w:date="2015-12-25T09:40:00Z">
        <w:del w:id="666" w:author="kafura" w:date="2015-12-27T11:43:00Z">
          <w:r w:rsidR="001F427A" w:rsidDel="00AB499D">
            <w:delText>identical</w:delText>
          </w:r>
        </w:del>
      </w:ins>
      <w:del w:id="667" w:author="kafura" w:date="2015-12-27T11:43:00Z">
        <w:r w:rsidRPr="00D6797D" w:rsidDel="00AB499D">
          <w:delText>significantly similar except for their initial method to submit the web req</w:delText>
        </w:r>
        <w:r w:rsidR="00CA489F" w:rsidDel="00AB499D">
          <w:delText xml:space="preserve">uest and their final </w:delText>
        </w:r>
        <w:r w:rsidRPr="00D6797D" w:rsidDel="00AB499D">
          <w:delText xml:space="preserve">method that processes the retrieved data into the proper </w:delText>
        </w:r>
        <w:r w:rsidR="00CA489F" w:rsidDel="00AB499D">
          <w:delText xml:space="preserve">form. When an update is made to </w:delText>
        </w:r>
        <w:r w:rsidRPr="00D6797D" w:rsidDel="00AB499D">
          <w:delText>the web API, the developer must hunt down these two fu</w:delText>
        </w:r>
        <w:r w:rsidR="00CA489F" w:rsidDel="00AB499D">
          <w:delText>nctions and make modifications</w:delText>
        </w:r>
      </w:del>
      <w:ins w:id="668" w:author="Cliff" w:date="2015-12-25T09:41:00Z">
        <w:del w:id="669" w:author="kafura" w:date="2015-12-27T11:43:00Z">
          <w:r w:rsidR="000E1730" w:rsidDel="00AB499D">
            <w:delText xml:space="preserve"> to each of these support libraries</w:delText>
          </w:r>
        </w:del>
      </w:ins>
      <w:ins w:id="670" w:author="Cliff" w:date="2015-12-25T09:42:00Z">
        <w:del w:id="671" w:author="kafura" w:date="2015-12-27T11:43:00Z">
          <w:r w:rsidR="000E1730" w:rsidDel="00AB499D">
            <w:delText>.</w:delText>
          </w:r>
        </w:del>
      </w:ins>
      <w:del w:id="672" w:author="kafura" w:date="2015-12-27T11:43:00Z">
        <w:r w:rsidR="00CA489F" w:rsidDel="00AB499D">
          <w:delText xml:space="preserve">, </w:delText>
        </w:r>
        <w:r w:rsidRPr="00D6797D" w:rsidDel="00AB499D">
          <w:delText>navigating a mess of boilerplate. Even worse is when improve</w:delText>
        </w:r>
        <w:r w:rsidR="00CA489F" w:rsidDel="00AB499D">
          <w:delText xml:space="preserve">ments are needed to the core </w:delText>
        </w:r>
        <w:r w:rsidRPr="00D6797D" w:rsidDel="00AB499D">
          <w:delText>architecture. Despite sharing a common general architecture,</w:delText>
        </w:r>
        <w:r w:rsidR="00CA489F" w:rsidDel="00AB499D">
          <w:delText xml:space="preserve"> each </w:delText>
        </w:r>
      </w:del>
      <w:ins w:id="673" w:author="Cliff" w:date="2015-12-25T09:42:00Z">
        <w:del w:id="674" w:author="kafura" w:date="2015-12-27T11:43:00Z">
          <w:r w:rsidR="000E1730" w:rsidDel="00AB499D">
            <w:delText xml:space="preserve">dataset’s </w:delText>
          </w:r>
        </w:del>
      </w:ins>
      <w:del w:id="675" w:author="kafura" w:date="2015-12-27T11:43:00Z">
        <w:r w:rsidR="00CA489F" w:rsidDel="00AB499D">
          <w:delText xml:space="preserve">library is an independent </w:delText>
        </w:r>
        <w:r w:rsidRPr="00D6797D" w:rsidDel="00AB499D">
          <w:delText>code base with minute modifications. Therefore, a</w:delText>
        </w:r>
      </w:del>
      <w:ins w:id="676" w:author="Cliff" w:date="2015-12-25T09:43:00Z">
        <w:del w:id="677" w:author="kafura" w:date="2015-12-27T11:43:00Z">
          <w:r w:rsidR="000E1730" w:rsidDel="00AB499D">
            <w:delText>ny</w:delText>
          </w:r>
        </w:del>
      </w:ins>
      <w:del w:id="678" w:author="kafura" w:date="2015-12-27T11:43:00Z">
        <w:r w:rsidRPr="00D6797D" w:rsidDel="00AB499D">
          <w:delText xml:space="preserve"> cha</w:delText>
        </w:r>
        <w:r w:rsidR="00CA489F" w:rsidDel="00AB499D">
          <w:delText xml:space="preserve">nge to the architecture must be </w:delText>
        </w:r>
        <w:r w:rsidRPr="00D6797D" w:rsidDel="00AB499D">
          <w:delText xml:space="preserve">percolated to three dozen </w:delText>
        </w:r>
      </w:del>
      <w:ins w:id="679" w:author="Cliff" w:date="2015-12-25T09:43:00Z">
        <w:del w:id="680" w:author="kafura" w:date="2015-12-27T11:43:00Z">
          <w:r w:rsidR="000E1730" w:rsidDel="00AB499D">
            <w:delText>copies of the</w:delText>
          </w:r>
        </w:del>
      </w:ins>
      <w:del w:id="681" w:author="kafura" w:date="2015-12-27T11:43:00Z">
        <w:r w:rsidRPr="00D6797D" w:rsidDel="00AB499D">
          <w:delText>other codebases.</w:delText>
        </w:r>
      </w:del>
    </w:p>
    <w:p w14:paraId="1D06C7DA" w14:textId="7ADB6727" w:rsidR="00CA489F" w:rsidRPr="00D6797D" w:rsidDel="00AB499D" w:rsidRDefault="00D6797D" w:rsidP="00266F23">
      <w:pPr>
        <w:pStyle w:val="NSFBulletList"/>
        <w:numPr>
          <w:ilvl w:val="0"/>
          <w:numId w:val="0"/>
        </w:numPr>
        <w:rPr>
          <w:del w:id="682" w:author="kafura" w:date="2015-12-27T11:46:00Z"/>
        </w:rPr>
        <w:pPrChange w:id="683" w:author="kafura" w:date="2015-12-28T10:11:00Z">
          <w:pPr>
            <w:pStyle w:val="NSFParagraph"/>
          </w:pPr>
        </w:pPrChange>
      </w:pPr>
      <w:del w:id="684" w:author="kafura" w:date="2015-12-27T11:46:00Z">
        <w:r w:rsidRPr="00D6797D" w:rsidDel="00AB499D">
          <w:delText>A second problem with the current architecture is the disor</w:delText>
        </w:r>
        <w:r w:rsidR="00CA489F" w:rsidDel="00AB499D">
          <w:delText xml:space="preserve">ganization of the documentation </w:delText>
        </w:r>
        <w:r w:rsidRPr="00D6797D" w:rsidDel="00AB499D">
          <w:delText>and metadata that is associated with each library. Getting to kno</w:delText>
        </w:r>
        <w:r w:rsidR="00CA489F" w:rsidDel="00AB499D">
          <w:delText xml:space="preserve">w an API is a difficult process </w:delText>
        </w:r>
        <w:r w:rsidRPr="00D6797D" w:rsidDel="00AB499D">
          <w:delText xml:space="preserve">akin to learning to a new language. Supplementary documentation, including </w:delText>
        </w:r>
        <w:r w:rsidR="00CA489F" w:rsidDel="00AB499D">
          <w:delText xml:space="preserve">tutorials </w:delText>
        </w:r>
        <w:r w:rsidRPr="00D6797D" w:rsidDel="00AB499D">
          <w:delText xml:space="preserve">and API references, are necessary. </w:delText>
        </w:r>
      </w:del>
      <w:ins w:id="685" w:author="Cliff" w:date="2015-12-25T09:44:00Z">
        <w:del w:id="686" w:author="kafura" w:date="2015-12-27T11:46:00Z">
          <w:r w:rsidR="000E1730" w:rsidDel="00AB499D">
            <w:delText>CORGIS</w:delText>
          </w:r>
        </w:del>
      </w:ins>
      <w:del w:id="687" w:author="kafura" w:date="2015-12-27T11:46:00Z">
        <w:r w:rsidRPr="00D6797D" w:rsidDel="00AB499D">
          <w:delText>The project</w:delText>
        </w:r>
        <w:r w:rsidR="00CA489F" w:rsidDel="00AB499D">
          <w:delText xml:space="preserve"> provided tools for documenting </w:delText>
        </w:r>
        <w:r w:rsidRPr="00D6797D" w:rsidDel="00AB499D">
          <w:delText>the libraries it generated, but these were limited to creating</w:delText>
        </w:r>
        <w:r w:rsidR="00CA489F" w:rsidDel="00AB499D">
          <w:delText xml:space="preserve"> simple API reference materials </w:delText>
        </w:r>
        <w:r w:rsidRPr="00D6797D" w:rsidDel="00AB499D">
          <w:delText>that were not adaptable to different levels of learners</w:delText>
        </w:r>
      </w:del>
      <w:ins w:id="688" w:author="Cliff" w:date="2015-12-25T09:44:00Z">
        <w:del w:id="689" w:author="kafura" w:date="2015-12-27T11:46:00Z">
          <w:r w:rsidR="000E1730" w:rsidDel="00AB499D">
            <w:delText>,</w:delText>
          </w:r>
        </w:del>
      </w:ins>
      <w:del w:id="690" w:author="kafura" w:date="2015-12-27T11:46:00Z">
        <w:r w:rsidRPr="00D6797D" w:rsidDel="00AB499D">
          <w:delText xml:space="preserve"> and did </w:delText>
        </w:r>
        <w:r w:rsidR="00CA489F" w:rsidDel="00AB499D">
          <w:delText xml:space="preserve">not instruct the learner on its </w:delText>
        </w:r>
        <w:r w:rsidRPr="00D6797D" w:rsidDel="00AB499D">
          <w:delText>use</w:delText>
        </w:r>
      </w:del>
      <w:ins w:id="691" w:author="Cliff" w:date="2015-12-25T09:44:00Z">
        <w:del w:id="692" w:author="kafura" w:date="2015-12-27T11:46:00Z">
          <w:r w:rsidR="000E1730" w:rsidDel="00AB499D">
            <w:delText>. C</w:delText>
          </w:r>
        </w:del>
      </w:ins>
      <w:del w:id="693" w:author="kafura" w:date="2015-12-27T11:46:00Z">
        <w:r w:rsidRPr="00D6797D" w:rsidDel="00AB499D">
          <w:delText>; creating tutorials to use the libraries was a manual, cumbe</w:delText>
        </w:r>
        <w:r w:rsidR="00CA489F" w:rsidDel="00AB499D">
          <w:delText xml:space="preserve">rsome effort that was redundant </w:delText>
        </w:r>
        <w:r w:rsidRPr="00D6797D" w:rsidDel="00AB499D">
          <w:delText xml:space="preserve">across similar libraries. Further, </w:delText>
        </w:r>
        <w:r w:rsidR="009F5197" w:rsidDel="00AB499D">
          <w:delText xml:space="preserve">there was </w:delText>
        </w:r>
        <w:r w:rsidRPr="00D6797D" w:rsidDel="00AB499D">
          <w:delText>abso</w:delText>
        </w:r>
        <w:r w:rsidR="00CA489F" w:rsidDel="00AB499D">
          <w:delText>lutely no tooling to genera</w:delText>
        </w:r>
        <w:r w:rsidR="009F5197" w:rsidDel="00AB499D">
          <w:delText>te</w:delText>
        </w:r>
        <w:r w:rsidR="00CA489F" w:rsidDel="00AB499D">
          <w:delText xml:space="preserve"> </w:delText>
        </w:r>
        <w:r w:rsidRPr="00D6797D" w:rsidDel="00AB499D">
          <w:delText>supporting documentation related to metadata for the libra</w:delText>
        </w:r>
        <w:r w:rsidR="00CA489F" w:rsidDel="00AB499D">
          <w:delText xml:space="preserve">ry – information such as origin </w:delText>
        </w:r>
        <w:r w:rsidRPr="00D6797D" w:rsidDel="00AB499D">
          <w:delText>of the data, explanation of terminology used, and terms of its use</w:delText>
        </w:r>
        <w:r w:rsidR="009F5197" w:rsidDel="00AB499D">
          <w:delText xml:space="preserve"> had no structured representation</w:delText>
        </w:r>
        <w:r w:rsidRPr="00D6797D" w:rsidDel="00AB499D">
          <w:delText>.</w:delText>
        </w:r>
      </w:del>
    </w:p>
    <w:p w14:paraId="282DB91C" w14:textId="43EA2FC4" w:rsidR="00487CA4" w:rsidRPr="00D6797D" w:rsidDel="00AB499D" w:rsidRDefault="00D6797D" w:rsidP="00266F23">
      <w:pPr>
        <w:pStyle w:val="NSFBulletList"/>
        <w:numPr>
          <w:ilvl w:val="0"/>
          <w:numId w:val="0"/>
        </w:numPr>
        <w:rPr>
          <w:del w:id="694" w:author="kafura" w:date="2015-12-27T11:48:00Z"/>
        </w:rPr>
        <w:pPrChange w:id="695" w:author="kafura" w:date="2015-12-28T10:11:00Z">
          <w:pPr>
            <w:pStyle w:val="NSFParagraph"/>
          </w:pPr>
        </w:pPrChange>
      </w:pPr>
      <w:del w:id="696" w:author="kafura" w:date="2015-12-27T11:48:00Z">
        <w:r w:rsidRPr="00B66322" w:rsidDel="00AB499D">
          <w:delText xml:space="preserve">The third major problem is that students using our software </w:delText>
        </w:r>
        <w:r w:rsidR="00CA489F" w:rsidRPr="00B66322" w:rsidDel="00AB499D">
          <w:delText xml:space="preserve">have </w:delText>
        </w:r>
        <w:r w:rsidR="009F5197" w:rsidDel="00AB499D">
          <w:delText xml:space="preserve">diverse </w:delText>
        </w:r>
        <w:r w:rsidR="00CA489F" w:rsidRPr="00B66322" w:rsidDel="00AB499D">
          <w:delText xml:space="preserve">computational </w:delText>
        </w:r>
        <w:r w:rsidRPr="00B66322" w:rsidDel="00AB499D">
          <w:delText>power</w:delText>
        </w:r>
      </w:del>
      <w:ins w:id="697" w:author="Cliff" w:date="2015-12-25T09:45:00Z">
        <w:del w:id="698" w:author="kafura" w:date="2015-12-27T11:48:00Z">
          <w:r w:rsidR="000E1730" w:rsidDel="00AB499D">
            <w:delText>.</w:delText>
          </w:r>
        </w:del>
      </w:ins>
      <w:del w:id="699" w:author="kafura" w:date="2015-12-27T11:48:00Z">
        <w:r w:rsidRPr="00B66322" w:rsidDel="00AB499D">
          <w:delText xml:space="preserve">: </w:delText>
        </w:r>
      </w:del>
      <w:ins w:id="700" w:author="Cliff" w:date="2015-12-25T09:45:00Z">
        <w:del w:id="701" w:author="kafura" w:date="2015-12-27T11:48:00Z">
          <w:r w:rsidR="000E1730" w:rsidDel="00AB499D">
            <w:delText>S</w:delText>
          </w:r>
        </w:del>
      </w:ins>
      <w:del w:id="702" w:author="kafura" w:date="2015-12-27T11:48:00Z">
        <w:r w:rsidRPr="00B66322" w:rsidDel="00AB499D">
          <w:delText>seniors might have a laptop from their freshman year,</w:delText>
        </w:r>
        <w:r w:rsidR="00CA489F" w:rsidRPr="00B66322" w:rsidDel="00AB499D">
          <w:delText xml:space="preserve"> or run an older version of Mac</w:delText>
        </w:r>
        <w:r w:rsidRPr="00B66322" w:rsidDel="00AB499D">
          <w:delText>OS</w:delText>
        </w:r>
        <w:r w:rsidR="009F5197" w:rsidDel="00AB499D">
          <w:delText>, or make do with very limited memory</w:delText>
        </w:r>
        <w:r w:rsidRPr="00B66322" w:rsidDel="00AB499D">
          <w:delText>. Ideally, the students should always be able to run their cod</w:delText>
        </w:r>
        <w:r w:rsidR="00CA489F" w:rsidRPr="00B66322" w:rsidDel="00AB499D">
          <w:delText xml:space="preserve">e quickly and efficiently while </w:delText>
        </w:r>
        <w:r w:rsidRPr="00B66322" w:rsidDel="00AB499D">
          <w:delText>developing, without noticeable lag from their programs. H</w:delText>
        </w:r>
        <w:r w:rsidR="00CA489F" w:rsidRPr="00B66322" w:rsidDel="00AB499D">
          <w:delText xml:space="preserve">owever, several existing CORGIS </w:delText>
        </w:r>
        <w:r w:rsidRPr="00B66322" w:rsidDel="00AB499D">
          <w:delText>libraries suffer greatly from bad caching strategies and poor</w:delText>
        </w:r>
        <w:r w:rsidR="00CA489F" w:rsidRPr="00B66322" w:rsidDel="00AB499D">
          <w:delText>ly sized datasets, resulting in poor</w:delText>
        </w:r>
        <w:r w:rsidRPr="00B66322" w:rsidDel="00AB499D">
          <w:delText xml:space="preserve"> performance that can frustrate beginners. A 100</w:delText>
        </w:r>
        <w:r w:rsidR="00CA489F" w:rsidRPr="00B66322" w:rsidDel="00AB499D">
          <w:delText xml:space="preserve"> MB library that runs fine on a developer’s</w:delText>
        </w:r>
        <w:r w:rsidRPr="00B66322" w:rsidDel="00AB499D">
          <w:delText xml:space="preserve"> new machine can be treacherously </w:delText>
        </w:r>
      </w:del>
      <w:ins w:id="703" w:author="Cliff" w:date="2015-12-25T09:45:00Z">
        <w:del w:id="704" w:author="kafura" w:date="2015-12-27T11:48:00Z">
          <w:r w:rsidR="000E1730" w:rsidDel="00AB499D">
            <w:delText>too</w:delText>
          </w:r>
          <w:r w:rsidR="000E1730" w:rsidRPr="00B66322" w:rsidDel="00AB499D">
            <w:delText xml:space="preserve"> </w:delText>
          </w:r>
        </w:del>
      </w:ins>
      <w:del w:id="705" w:author="kafura" w:date="2015-12-27T11:48:00Z">
        <w:r w:rsidRPr="00B66322" w:rsidDel="00AB499D">
          <w:delText>slow on a students’ ancient laptop.</w:delText>
        </w:r>
      </w:del>
    </w:p>
    <w:p w14:paraId="7D232283" w14:textId="07062E46" w:rsidR="007224A7" w:rsidRPr="00D6797D" w:rsidDel="00AB499D" w:rsidRDefault="00487CA4" w:rsidP="00266F23">
      <w:pPr>
        <w:pStyle w:val="NSFBulletList"/>
        <w:numPr>
          <w:ilvl w:val="0"/>
          <w:numId w:val="0"/>
        </w:numPr>
        <w:rPr>
          <w:del w:id="706" w:author="kafura" w:date="2015-12-27T11:49:00Z"/>
        </w:rPr>
        <w:pPrChange w:id="707" w:author="kafura" w:date="2015-12-28T10:11:00Z">
          <w:pPr>
            <w:pStyle w:val="NSFParagraph"/>
            <w:ind w:firstLine="0"/>
          </w:pPr>
        </w:pPrChange>
      </w:pPr>
      <w:del w:id="708" w:author="kafura" w:date="2015-12-27T11:49:00Z">
        <w:r w:rsidDel="00AB499D">
          <w:rPr>
            <w:b/>
          </w:rPr>
          <w:delText>Research Question 1</w:delText>
        </w:r>
        <w:r w:rsidR="00D6797D" w:rsidRPr="004638C5" w:rsidDel="00AB499D">
          <w:rPr>
            <w:b/>
          </w:rPr>
          <w:delText xml:space="preserve"> </w:delText>
        </w:r>
        <w:r w:rsidDel="00AB499D">
          <w:rPr>
            <w:b/>
          </w:rPr>
          <w:delText>Proposed Work</w:delText>
        </w:r>
        <w:r w:rsidR="00D6797D" w:rsidRPr="00D6797D" w:rsidDel="00AB499D">
          <w:delText>: Create a new architecture that sim</w:delText>
        </w:r>
        <w:r w:rsidR="007224A7" w:rsidDel="00AB499D">
          <w:delText xml:space="preserve">plifies the creation of dataset </w:delText>
        </w:r>
        <w:r w:rsidR="00D6797D" w:rsidRPr="00D6797D" w:rsidDel="00AB499D">
          <w:delText>libraries (whether web-based or local), while being hi</w:delText>
        </w:r>
        <w:r w:rsidR="007224A7" w:rsidDel="00AB499D">
          <w:delText xml:space="preserve">ghly maintainable to developers </w:delText>
        </w:r>
        <w:r w:rsidR="00D6797D" w:rsidRPr="00D6797D" w:rsidDel="00AB499D">
          <w:delText>and performant for students.</w:delText>
        </w:r>
      </w:del>
    </w:p>
    <w:p w14:paraId="47EFF666" w14:textId="7F720C5D" w:rsidR="007224A7" w:rsidRPr="00266F23" w:rsidDel="00266F23" w:rsidRDefault="007224A7" w:rsidP="00266F23">
      <w:pPr>
        <w:pStyle w:val="NSFBulletList"/>
        <w:numPr>
          <w:ilvl w:val="0"/>
          <w:numId w:val="0"/>
        </w:numPr>
        <w:rPr>
          <w:del w:id="709" w:author="kafura" w:date="2015-12-28T10:10:00Z"/>
        </w:rPr>
        <w:pPrChange w:id="710" w:author="kafura" w:date="2015-12-28T10:11:00Z">
          <w:pPr>
            <w:pStyle w:val="NSFParagraph"/>
          </w:pPr>
        </w:pPrChange>
      </w:pPr>
      <w:del w:id="711" w:author="kafura" w:date="2015-12-28T10:10:00Z">
        <w:r w:rsidRPr="00AB499D" w:rsidDel="00266F23">
          <w:delText xml:space="preserve">In </w:delText>
        </w:r>
        <w:r w:rsidR="00D6797D" w:rsidRPr="00AB499D" w:rsidDel="00266F23">
          <w:delText>effect, all</w:delText>
        </w:r>
      </w:del>
      <w:ins w:id="712" w:author="Cliff" w:date="2015-12-25T09:46:00Z">
        <w:del w:id="713" w:author="kafura" w:date="2015-12-28T10:10:00Z">
          <w:r w:rsidR="000E1730" w:rsidRPr="00AB499D" w:rsidDel="00266F23">
            <w:delText>Our propos</w:delText>
          </w:r>
        </w:del>
        <w:del w:id="714" w:author="kafura" w:date="2015-12-27T11:49:00Z">
          <w:r w:rsidR="000E1730" w:rsidRPr="00AB499D" w:rsidDel="00AB499D">
            <w:delText xml:space="preserve">al </w:delText>
          </w:r>
        </w:del>
        <w:del w:id="715" w:author="kafura" w:date="2015-12-28T10:10:00Z">
          <w:r w:rsidR="000E1730" w:rsidRPr="00AB499D" w:rsidDel="00266F23">
            <w:delText>is for all</w:delText>
          </w:r>
        </w:del>
      </w:ins>
      <w:del w:id="716" w:author="kafura" w:date="2015-12-28T10:10:00Z">
        <w:r w:rsidR="00D6797D" w:rsidRPr="006770F6" w:rsidDel="00266F23">
          <w:delText xml:space="preserve"> of the CORGIS libraries </w:delText>
        </w:r>
      </w:del>
      <w:ins w:id="717" w:author="Cliff" w:date="2015-12-25T09:46:00Z">
        <w:del w:id="718" w:author="kafura" w:date="2015-12-28T10:10:00Z">
          <w:r w:rsidR="000E1730" w:rsidRPr="006770F6" w:rsidDel="00266F23">
            <w:delText>to</w:delText>
          </w:r>
        </w:del>
      </w:ins>
      <w:del w:id="719" w:author="kafura" w:date="2015-12-28T10:10:00Z">
        <w:r w:rsidR="00D6797D" w:rsidRPr="0027113E" w:rsidDel="00266F23">
          <w:delText xml:space="preserve">will be </w:delText>
        </w:r>
        <w:r w:rsidR="009F5197" w:rsidRPr="0027113E" w:rsidDel="00266F23">
          <w:delText>generated from high-level specifications</w:delText>
        </w:r>
      </w:del>
      <w:ins w:id="720" w:author="Cliff" w:date="2015-12-25T09:47:00Z">
        <w:del w:id="721" w:author="kafura" w:date="2015-12-28T10:10:00Z">
          <w:r w:rsidR="000E1730" w:rsidRPr="0027113E" w:rsidDel="00266F23">
            <w:delText>.</w:delText>
          </w:r>
        </w:del>
      </w:ins>
      <w:del w:id="722" w:author="kafura" w:date="2015-12-28T10:10:00Z">
        <w:r w:rsidR="009F5197" w:rsidRPr="0027113E" w:rsidDel="00266F23">
          <w:delText xml:space="preserve">; </w:delText>
        </w:r>
      </w:del>
      <w:ins w:id="723" w:author="Cliff" w:date="2015-12-25T09:47:00Z">
        <w:del w:id="724" w:author="kafura" w:date="2015-12-28T10:10:00Z">
          <w:r w:rsidR="000E1730" w:rsidRPr="0027113E" w:rsidDel="00266F23">
            <w:delText>G</w:delText>
          </w:r>
        </w:del>
      </w:ins>
      <w:del w:id="725" w:author="kafura" w:date="2015-12-28T10:10:00Z">
        <w:r w:rsidR="009F5197" w:rsidRPr="0027113E" w:rsidDel="00266F23">
          <w:delText>generated libraries will be treated as read-only codebases, with all refinements and errors being made in the source specification</w:delText>
        </w:r>
        <w:r w:rsidR="00D6797D" w:rsidRPr="00266F23" w:rsidDel="00266F23">
          <w:delText xml:space="preserve">. </w:delText>
        </w:r>
        <w:r w:rsidR="009F5197" w:rsidRPr="00266F23" w:rsidDel="00266F23">
          <w:delText xml:space="preserve">The advantage of this approach is the assurance that improvements </w:delText>
        </w:r>
      </w:del>
      <w:del w:id="726" w:author="kafura" w:date="2015-12-27T12:39:00Z">
        <w:r w:rsidR="009F5197" w:rsidRPr="00266F23" w:rsidDel="00715356">
          <w:delText xml:space="preserve">percolate </w:delText>
        </w:r>
      </w:del>
      <w:del w:id="727" w:author="kafura" w:date="2015-12-28T10:10:00Z">
        <w:r w:rsidR="009F5197" w:rsidRPr="006770F6" w:rsidDel="00266F23">
          <w:delText xml:space="preserve">across all instances of the library, across languages and formats. </w:delText>
        </w:r>
        <w:r w:rsidR="00D6797D" w:rsidRPr="006770F6" w:rsidDel="00266F23">
          <w:delText xml:space="preserve">These </w:delText>
        </w:r>
        <w:r w:rsidR="009F5197" w:rsidRPr="0027113E" w:rsidDel="00266F23">
          <w:delText xml:space="preserve">specifications </w:delText>
        </w:r>
        <w:r w:rsidR="00D6797D" w:rsidRPr="0027113E" w:rsidDel="00266F23">
          <w:delText>incorporat</w:delText>
        </w:r>
        <w:r w:rsidRPr="0027113E" w:rsidDel="00266F23">
          <w:delText xml:space="preserve">e structured rich metadata </w:delText>
        </w:r>
        <w:r w:rsidR="009F5197" w:rsidRPr="0027113E" w:rsidDel="00266F23">
          <w:delText xml:space="preserve">and work against prepared data files, </w:delText>
        </w:r>
        <w:r w:rsidRPr="0027113E" w:rsidDel="00266F23">
          <w:delText xml:space="preserve">with </w:delText>
        </w:r>
        <w:r w:rsidR="00D6797D" w:rsidRPr="0027113E" w:rsidDel="00266F23">
          <w:delText>an interface specification to indicate how students can access the da</w:delText>
        </w:r>
        <w:r w:rsidRPr="0027113E" w:rsidDel="00266F23">
          <w:delText xml:space="preserve">ta. Further, the library </w:delText>
        </w:r>
        <w:r w:rsidR="00D6797D" w:rsidRPr="0027113E" w:rsidDel="00266F23">
          <w:delText>will be able to analyze the architectural suitability of the ho</w:delText>
        </w:r>
        <w:r w:rsidRPr="00266F23" w:rsidDel="00266F23">
          <w:delText xml:space="preserve">st machine and make intelligent </w:delText>
        </w:r>
        <w:r w:rsidR="00D6797D" w:rsidRPr="00266F23" w:rsidDel="00266F23">
          <w:delText>decisions to adapt to the hardware. For example, if the s</w:delText>
        </w:r>
        <w:r w:rsidRPr="00266F23" w:rsidDel="00266F23">
          <w:delText>oftware found that the student</w:delText>
        </w:r>
      </w:del>
      <w:ins w:id="728" w:author="Cliff" w:date="2015-12-25T09:47:00Z">
        <w:del w:id="729" w:author="kafura" w:date="2015-12-28T10:10:00Z">
          <w:r w:rsidR="000E1730" w:rsidRPr="00266F23" w:rsidDel="00266F23">
            <w:delText>’</w:delText>
          </w:r>
        </w:del>
      </w:ins>
      <w:del w:id="730" w:author="kafura" w:date="2015-12-28T10:10:00Z">
        <w:r w:rsidRPr="00266F23" w:rsidDel="00266F23">
          <w:delText xml:space="preserve">s </w:delText>
        </w:r>
        <w:r w:rsidR="00D6797D" w:rsidRPr="00266F23" w:rsidDel="00266F23">
          <w:delText>laptop had little RAM and a poor processor, it might decide</w:delText>
        </w:r>
        <w:r w:rsidRPr="00266F23" w:rsidDel="00266F23">
          <w:delText xml:space="preserve"> to sample down the dataset, or </w:delText>
        </w:r>
        <w:r w:rsidR="00D6797D" w:rsidRPr="00266F23" w:rsidDel="00266F23">
          <w:delText>to process more data on disk.</w:delText>
        </w:r>
      </w:del>
    </w:p>
    <w:p w14:paraId="5BCC75CE" w14:textId="313BF914" w:rsidR="007224A7" w:rsidRPr="00D6797D" w:rsidDel="00AB499D" w:rsidRDefault="00487CA4" w:rsidP="00266F23">
      <w:pPr>
        <w:pStyle w:val="NSFBulletList"/>
        <w:numPr>
          <w:ilvl w:val="0"/>
          <w:numId w:val="0"/>
        </w:numPr>
        <w:rPr>
          <w:del w:id="731" w:author="kafura" w:date="2015-12-27T11:51:00Z"/>
        </w:rPr>
        <w:pPrChange w:id="732" w:author="kafura" w:date="2015-12-28T10:11:00Z">
          <w:pPr>
            <w:pStyle w:val="NSFParagraph"/>
            <w:ind w:firstLine="0"/>
          </w:pPr>
        </w:pPrChange>
      </w:pPr>
      <w:del w:id="733" w:author="kafura" w:date="2015-12-27T11:50:00Z">
        <w:r w:rsidDel="00AB499D">
          <w:rPr>
            <w:b/>
          </w:rPr>
          <w:delText>Research Question 2:</w:delText>
        </w:r>
        <w:r w:rsidR="00D6797D" w:rsidRPr="004638C5" w:rsidDel="00AB499D">
          <w:rPr>
            <w:b/>
          </w:rPr>
          <w:delText xml:space="preserve"> </w:delText>
        </w:r>
      </w:del>
      <w:r w:rsidR="00D6797D" w:rsidRPr="004638C5">
        <w:rPr>
          <w:b/>
        </w:rPr>
        <w:t>CORGIS Bu</w:t>
      </w:r>
      <w:r w:rsidRPr="004638C5">
        <w:rPr>
          <w:b/>
        </w:rPr>
        <w:t>ilder</w:t>
      </w:r>
      <w:del w:id="734" w:author="kafura" w:date="2015-12-27T11:50:00Z">
        <w:r w:rsidRPr="004638C5" w:rsidDel="00AB499D">
          <w:rPr>
            <w:b/>
          </w:rPr>
          <w:delText xml:space="preserve"> Architecture</w:delText>
        </w:r>
      </w:del>
      <w:r>
        <w:t xml:space="preserve">. </w:t>
      </w:r>
      <w:del w:id="735" w:author="kafura" w:date="2015-12-27T11:51:00Z">
        <w:r w:rsidR="00D6797D" w:rsidRPr="00D6797D" w:rsidDel="00AB499D">
          <w:delText xml:space="preserve">How can we lower the barrier for instructors </w:delText>
        </w:r>
        <w:r w:rsidR="007224A7" w:rsidDel="00AB499D">
          <w:delText xml:space="preserve">and domain experts to transform </w:delText>
        </w:r>
        <w:r w:rsidR="00D6797D" w:rsidRPr="00D6797D" w:rsidDel="00AB499D">
          <w:delText>a data source into a classroom ready resource?</w:delText>
        </w:r>
      </w:del>
    </w:p>
    <w:p w14:paraId="4DD03601" w14:textId="19CEF25C" w:rsidR="00D6797D" w:rsidRPr="00D6797D" w:rsidDel="00AB499D" w:rsidRDefault="007C6758" w:rsidP="00266F23">
      <w:pPr>
        <w:pStyle w:val="NSFBulletList"/>
        <w:numPr>
          <w:ilvl w:val="0"/>
          <w:numId w:val="0"/>
        </w:numPr>
        <w:rPr>
          <w:del w:id="736" w:author="kafura" w:date="2015-12-27T11:54:00Z"/>
        </w:rPr>
        <w:pPrChange w:id="737" w:author="kafura" w:date="2015-12-28T10:11:00Z">
          <w:pPr>
            <w:pStyle w:val="NSFParagraph"/>
          </w:pPr>
        </w:pPrChange>
      </w:pPr>
      <w:r>
        <w:t>T</w:t>
      </w:r>
      <w:r w:rsidR="00D6797D" w:rsidRPr="00D6797D">
        <w:t xml:space="preserve">here is </w:t>
      </w:r>
      <w:del w:id="738" w:author="kafura" w:date="2015-12-27T11:51:00Z">
        <w:r w:rsidR="00D6797D" w:rsidRPr="00D6797D" w:rsidDel="00AB499D">
          <w:delText xml:space="preserve">still </w:delText>
        </w:r>
      </w:del>
      <w:r w:rsidR="00D6797D" w:rsidRPr="00D6797D">
        <w:t>too high a barrier for instructors to transform</w:t>
      </w:r>
      <w:r w:rsidR="007224A7">
        <w:t xml:space="preserve"> a data source into a classroom </w:t>
      </w:r>
      <w:r w:rsidR="00D6797D" w:rsidRPr="00D6797D">
        <w:t xml:space="preserve">ready </w:t>
      </w:r>
      <w:del w:id="739" w:author="kafura" w:date="2015-12-27T11:50:00Z">
        <w:r w:rsidR="00D6797D" w:rsidRPr="00D6797D" w:rsidDel="00AB499D">
          <w:delText>tool</w:delText>
        </w:r>
      </w:del>
      <w:ins w:id="740" w:author="kafura" w:date="2015-12-27T11:50:00Z">
        <w:r w:rsidR="00AB499D">
          <w:t>resource</w:t>
        </w:r>
      </w:ins>
      <w:ins w:id="741" w:author="kafura" w:date="2015-12-27T11:52:00Z">
        <w:r w:rsidR="00AB499D">
          <w:t xml:space="preserve"> arising from three limitations. First, </w:t>
        </w:r>
      </w:ins>
      <w:del w:id="742" w:author="kafura" w:date="2015-12-27T11:52:00Z">
        <w:r w:rsidR="00D6797D" w:rsidRPr="00D6797D" w:rsidDel="00AB499D">
          <w:delText xml:space="preserve">. </w:delText>
        </w:r>
      </w:del>
      <w:del w:id="743" w:author="kafura" w:date="2015-12-27T11:53:00Z">
        <w:r w:rsidDel="00AB499D">
          <w:delText>Currently,</w:delText>
        </w:r>
      </w:del>
      <w:ins w:id="744" w:author="kafura" w:date="2015-12-27T11:53:00Z">
        <w:r w:rsidR="00AB499D">
          <w:t>while</w:t>
        </w:r>
      </w:ins>
      <w:r>
        <w:t xml:space="preserve"> the CORGIS web-based builder scaffolds </w:t>
      </w:r>
      <w:r w:rsidR="007224A7">
        <w:t xml:space="preserve">the process </w:t>
      </w:r>
      <w:ins w:id="745" w:author="Cliff" w:date="2015-12-25T10:00:00Z">
        <w:r w:rsidR="00BE3BC3">
          <w:t xml:space="preserve">of </w:t>
        </w:r>
      </w:ins>
      <w:r>
        <w:t>writing a specification file</w:t>
      </w:r>
      <w:r w:rsidR="00D6797D" w:rsidRPr="00D6797D">
        <w:t>,</w:t>
      </w:r>
      <w:del w:id="746" w:author="kafura" w:date="2015-12-27T11:53:00Z">
        <w:r w:rsidR="00D6797D" w:rsidRPr="00D6797D" w:rsidDel="00AB499D">
          <w:delText xml:space="preserve"> </w:delText>
        </w:r>
      </w:del>
      <w:ins w:id="747" w:author="Cliff" w:date="2015-12-25T10:00:00Z">
        <w:del w:id="748" w:author="kafura" w:date="2015-12-27T11:53:00Z">
          <w:r w:rsidR="00BE3BC3" w:rsidDel="00AB499D">
            <w:delText>but</w:delText>
          </w:r>
        </w:del>
        <w:r w:rsidR="00BE3BC3">
          <w:t xml:space="preserve"> </w:t>
        </w:r>
      </w:ins>
      <w:r w:rsidR="00D6797D" w:rsidRPr="00D6797D">
        <w:t xml:space="preserve">it has no features for </w:t>
      </w:r>
      <w:r>
        <w:t xml:space="preserve">preparing </w:t>
      </w:r>
      <w:r w:rsidR="00D6797D" w:rsidRPr="00D6797D">
        <w:t>local datasets</w:t>
      </w:r>
      <w:r>
        <w:t xml:space="preserve"> or inferring the structure of web-based APIs</w:t>
      </w:r>
      <w:r w:rsidR="00D6797D" w:rsidRPr="00D6797D">
        <w:t>. Preparing a dataset is</w:t>
      </w:r>
      <w:r w:rsidR="00211BAA">
        <w:t xml:space="preserve"> </w:t>
      </w:r>
      <w:r w:rsidR="00211BAA" w:rsidRPr="00D6797D">
        <w:t>an ad</w:t>
      </w:r>
      <w:r w:rsidR="00211BAA">
        <w:t xml:space="preserve"> </w:t>
      </w:r>
      <w:r w:rsidR="00211BAA" w:rsidRPr="00D6797D">
        <w:t>hoc process of converting between data formats (e</w:t>
      </w:r>
      <w:r w:rsidR="00211BAA">
        <w:t xml:space="preserve">.g., JSON, CSV, SQL, etc.) into </w:t>
      </w:r>
      <w:del w:id="749" w:author="Cliff" w:date="2015-12-25T10:01:00Z">
        <w:r w:rsidR="00211BAA" w:rsidRPr="00D6797D" w:rsidDel="00BE3BC3">
          <w:delText>something manageable</w:delText>
        </w:r>
      </w:del>
      <w:ins w:id="750" w:author="Cliff" w:date="2015-12-25T10:01:00Z">
        <w:r w:rsidR="00BE3BC3">
          <w:t>standard format</w:t>
        </w:r>
      </w:ins>
      <w:r w:rsidR="00211BAA" w:rsidRPr="00D6797D">
        <w:t>, requiring decisions about what fields</w:t>
      </w:r>
      <w:r w:rsidR="00211BAA">
        <w:t xml:space="preserve"> and instances to keep, how the </w:t>
      </w:r>
      <w:r w:rsidR="00211BAA" w:rsidRPr="00D6797D">
        <w:t>data should be structured hierarchically, what type</w:t>
      </w:r>
      <w:ins w:id="751" w:author="Cliff" w:date="2015-12-25T10:01:00Z">
        <w:r w:rsidR="00BE3BC3">
          <w:t>s the</w:t>
        </w:r>
      </w:ins>
      <w:r w:rsidR="00211BAA" w:rsidRPr="00D6797D">
        <w:t xml:space="preserve"> fields sho</w:t>
      </w:r>
      <w:r w:rsidR="00211BAA">
        <w:t xml:space="preserve">uld be, and how data should </w:t>
      </w:r>
      <w:r w:rsidR="00487CA4">
        <w:t>be pre-aggregated for students.</w:t>
      </w:r>
      <w:ins w:id="752" w:author="kafura" w:date="2015-12-27T11:53:00Z">
        <w:r w:rsidR="00715356">
          <w:t xml:space="preserve"> Second,</w:t>
        </w:r>
        <w:r w:rsidR="00AB499D">
          <w:t xml:space="preserve"> </w:t>
        </w:r>
      </w:ins>
      <w:ins w:id="753" w:author="kafura" w:date="2015-12-27T12:39:00Z">
        <w:r w:rsidR="006770F6">
          <w:t>there</w:t>
        </w:r>
      </w:ins>
      <w:ins w:id="754" w:author="kafura" w:date="2015-12-28T09:21:00Z">
        <w:r w:rsidR="006770F6">
          <w:t xml:space="preserve"> </w:t>
        </w:r>
      </w:ins>
    </w:p>
    <w:p w14:paraId="70977133" w14:textId="59B7B14A" w:rsidR="00AB499D" w:rsidRPr="00D6797D" w:rsidDel="00AB499D" w:rsidRDefault="007C6758" w:rsidP="00266F23">
      <w:pPr>
        <w:pStyle w:val="NSFBulletList"/>
        <w:numPr>
          <w:ilvl w:val="0"/>
          <w:numId w:val="0"/>
        </w:numPr>
        <w:rPr>
          <w:del w:id="755" w:author="kafura" w:date="2015-12-27T12:02:00Z"/>
          <w:moveTo w:id="756" w:author="kafura" w:date="2015-12-27T11:57:00Z"/>
        </w:rPr>
        <w:pPrChange w:id="757" w:author="kafura" w:date="2015-12-28T10:11:00Z">
          <w:pPr>
            <w:pStyle w:val="NSFParagraph"/>
          </w:pPr>
        </w:pPrChange>
      </w:pPr>
      <w:del w:id="758" w:author="kafura" w:date="2015-12-27T11:54:00Z">
        <w:r w:rsidDel="00AB499D">
          <w:tab/>
        </w:r>
        <w:r w:rsidR="00D6797D" w:rsidRPr="00D6797D" w:rsidDel="00AB499D">
          <w:delText xml:space="preserve">A further limitation is that the </w:delText>
        </w:r>
      </w:del>
      <w:ins w:id="759" w:author="Cliff" w:date="2015-12-25T10:01:00Z">
        <w:del w:id="760" w:author="kafura" w:date="2015-12-27T11:54:00Z">
          <w:r w:rsidR="00BE3BC3" w:rsidDel="00AB499D">
            <w:delText>CORGIS</w:delText>
          </w:r>
        </w:del>
      </w:ins>
      <w:del w:id="761" w:author="kafura" w:date="2015-12-27T11:54:00Z">
        <w:r w:rsidR="00D6797D" w:rsidRPr="00D6797D" w:rsidDel="00AB499D">
          <w:delText>RTW Builder has</w:delText>
        </w:r>
      </w:del>
      <w:ins w:id="762" w:author="kafura" w:date="2015-12-28T09:20:00Z">
        <w:r w:rsidR="006770F6">
          <w:t>i</w:t>
        </w:r>
      </w:ins>
      <w:ins w:id="763" w:author="kafura" w:date="2015-12-27T11:54:00Z">
        <w:r w:rsidR="00AB499D">
          <w:t>s</w:t>
        </w:r>
      </w:ins>
      <w:r w:rsidR="00D6797D" w:rsidRPr="00D6797D">
        <w:t xml:space="preserve"> no support f</w:t>
      </w:r>
      <w:r w:rsidR="00211BAA">
        <w:t xml:space="preserve">or the process of building data </w:t>
      </w:r>
      <w:r w:rsidR="00D6797D" w:rsidRPr="00D6797D">
        <w:t>caches. Instead, the instructor has to use the individual librar</w:t>
      </w:r>
      <w:r w:rsidR="00211BAA">
        <w:t xml:space="preserve">y to </w:t>
      </w:r>
      <w:del w:id="764" w:author="kafura" w:date="2015-12-28T09:20:00Z">
        <w:r w:rsidR="00211BAA" w:rsidDel="006770F6">
          <w:delText>b</w:delText>
        </w:r>
      </w:del>
      <w:ins w:id="765" w:author="kafura" w:date="2015-12-28T09:20:00Z">
        <w:r w:rsidR="006770F6">
          <w:t>b</w:t>
        </w:r>
      </w:ins>
      <w:r w:rsidR="00211BAA">
        <w:t xml:space="preserve">uild up data caches using </w:t>
      </w:r>
      <w:r w:rsidR="00D6797D" w:rsidRPr="00D6797D">
        <w:t xml:space="preserve">a poorly documented internal tool. </w:t>
      </w:r>
      <w:ins w:id="766" w:author="kafura" w:date="2015-12-27T11:55:00Z">
        <w:r w:rsidR="00AB499D">
          <w:t xml:space="preserve">Third, there is no uniform shape to the data, making it difficult for </w:t>
        </w:r>
      </w:ins>
      <w:moveToRangeStart w:id="767" w:author="kafura" w:date="2015-12-27T11:57:00Z" w:name="move438980783"/>
      <w:moveTo w:id="768" w:author="kafura" w:date="2015-12-27T11:57:00Z">
        <w:del w:id="769" w:author="kafura" w:date="2015-12-27T11:57:00Z">
          <w:r w:rsidR="00AB499D" w:rsidRPr="00D6797D" w:rsidDel="00AB499D">
            <w:delText xml:space="preserve">the </w:delText>
          </w:r>
        </w:del>
        <w:r w:rsidR="00AB499D" w:rsidRPr="00D6797D">
          <w:t>instructor</w:t>
        </w:r>
      </w:moveTo>
      <w:ins w:id="770" w:author="kafura" w:date="2015-12-27T11:58:00Z">
        <w:r w:rsidR="00AB499D">
          <w:t>s</w:t>
        </w:r>
      </w:ins>
      <w:moveTo w:id="771" w:author="kafura" w:date="2015-12-27T11:57:00Z">
        <w:r w:rsidR="00AB499D" w:rsidRPr="00D6797D">
          <w:t xml:space="preserve"> </w:t>
        </w:r>
        <w:del w:id="772" w:author="kafura" w:date="2015-12-27T11:58:00Z">
          <w:r w:rsidR="00AB499D" w:rsidRPr="00D6797D" w:rsidDel="00AB499D">
            <w:delText>can have confid</w:delText>
          </w:r>
          <w:r w:rsidR="00AB499D" w:rsidDel="00AB499D">
            <w:delText>ence and knowledge in</w:delText>
          </w:r>
        </w:del>
      </w:moveTo>
      <w:ins w:id="773" w:author="kafura" w:date="2015-12-27T11:58:00Z">
        <w:r w:rsidR="00AB499D">
          <w:t>to</w:t>
        </w:r>
      </w:ins>
      <w:moveTo w:id="774" w:author="kafura" w:date="2015-12-27T11:57:00Z">
        <w:r w:rsidR="00AB499D">
          <w:t xml:space="preserve"> provid</w:t>
        </w:r>
      </w:moveTo>
      <w:ins w:id="775" w:author="kafura" w:date="2015-12-27T11:58:00Z">
        <w:r w:rsidR="00AB499D">
          <w:t>e</w:t>
        </w:r>
      </w:ins>
      <w:moveTo w:id="776" w:author="kafura" w:date="2015-12-27T11:57:00Z">
        <w:del w:id="777" w:author="kafura" w:date="2015-12-27T11:58:00Z">
          <w:r w:rsidR="00AB499D" w:rsidDel="00AB499D">
            <w:delText>ing</w:delText>
          </w:r>
        </w:del>
        <w:r w:rsidR="00AB499D">
          <w:t xml:space="preserve"> </w:t>
        </w:r>
        <w:r w:rsidR="00AB499D" w:rsidRPr="00D6797D">
          <w:t>technical and pedagogical support</w:t>
        </w:r>
      </w:moveTo>
      <w:ins w:id="778" w:author="kafura" w:date="2015-12-27T11:58:00Z">
        <w:r w:rsidR="00AB499D">
          <w:t xml:space="preserve"> for students with different datasets. </w:t>
        </w:r>
      </w:ins>
      <w:moveTo w:id="779" w:author="kafura" w:date="2015-12-27T11:57:00Z">
        <w:del w:id="780" w:author="kafura" w:date="2015-12-27T11:58:00Z">
          <w:r w:rsidR="00AB499D" w:rsidRPr="00D6797D" w:rsidDel="00AB499D">
            <w:delText>, no matter which student th</w:delText>
          </w:r>
          <w:r w:rsidR="00AB499D" w:rsidDel="00AB499D">
            <w:delText xml:space="preserve">ey are helping. Inversely, they </w:delText>
          </w:r>
          <w:r w:rsidR="00AB499D" w:rsidRPr="00D6797D" w:rsidDel="00AB499D">
            <w:delText>can give a more uniform lecture that is accurate for all of the students.</w:delText>
          </w:r>
        </w:del>
      </w:moveTo>
    </w:p>
    <w:moveToRangeEnd w:id="767"/>
    <w:p w14:paraId="47B499DB" w14:textId="36DE79F4" w:rsidR="00DB3369" w:rsidRDefault="00D6797D" w:rsidP="00266F23">
      <w:pPr>
        <w:pStyle w:val="NSFBulletList"/>
        <w:numPr>
          <w:ilvl w:val="0"/>
          <w:numId w:val="0"/>
        </w:numPr>
        <w:pPrChange w:id="781" w:author="kafura" w:date="2015-12-28T10:11:00Z">
          <w:pPr>
            <w:pStyle w:val="NSFParagraph"/>
          </w:pPr>
        </w:pPrChange>
      </w:pPr>
      <w:del w:id="782" w:author="kafura" w:date="2015-12-27T11:55:00Z">
        <w:r w:rsidRPr="00D6797D" w:rsidDel="00AB499D">
          <w:delText>This tool works in a cu</w:delText>
        </w:r>
        <w:r w:rsidR="00211BAA" w:rsidDel="00AB499D">
          <w:delText xml:space="preserve">mbersome “VCR recording”-style, </w:delText>
        </w:r>
        <w:r w:rsidRPr="00D6797D" w:rsidDel="00AB499D">
          <w:delText>where the user runs the queries they’re interested in retainin</w:delText>
        </w:r>
        <w:r w:rsidR="00211BAA" w:rsidDel="00AB499D">
          <w:delText xml:space="preserve">g in real-time. There is no way </w:delText>
        </w:r>
        <w:r w:rsidRPr="00D6797D" w:rsidDel="00AB499D">
          <w:delText>for the instructor to create artificial data caches matching their use case, wi</w:delText>
        </w:r>
        <w:r w:rsidR="00211BAA" w:rsidDel="00AB499D">
          <w:delText xml:space="preserve">thout resorting </w:delText>
        </w:r>
        <w:r w:rsidRPr="00D6797D" w:rsidDel="00AB499D">
          <w:delText>to writing their own completely custom scripts.</w:delText>
        </w:r>
      </w:del>
    </w:p>
    <w:p w14:paraId="767F4A0F" w14:textId="41187FDE" w:rsidR="00D6797D" w:rsidRPr="00D6797D" w:rsidDel="00AB499D" w:rsidRDefault="00D6797D">
      <w:pPr>
        <w:pStyle w:val="NSFParagraph"/>
        <w:rPr>
          <w:del w:id="783" w:author="kafura" w:date="2015-12-27T11:58:00Z"/>
        </w:rPr>
      </w:pPr>
      <w:del w:id="784" w:author="kafura" w:date="2015-12-27T11:58:00Z">
        <w:r w:rsidRPr="00D6797D" w:rsidDel="00AB499D">
          <w:delText>Finally, different datasets have wildly varying structure d</w:delText>
        </w:r>
        <w:r w:rsidR="00211BAA" w:rsidDel="00AB499D">
          <w:delText xml:space="preserve">epending on the nature of their </w:delText>
        </w:r>
        <w:r w:rsidRPr="00D6797D" w:rsidDel="00AB499D">
          <w:delText>data. A student working with social media data may find the data to be recursive or tree</w:delText>
        </w:r>
        <w:r w:rsidR="00211BAA" w:rsidDel="00AB499D">
          <w:delText xml:space="preserve"> structured, </w:delText>
        </w:r>
        <w:r w:rsidRPr="00D6797D" w:rsidDel="00AB499D">
          <w:delText>as opposed to a student with more tabular da</w:delText>
        </w:r>
        <w:r w:rsidR="00211BAA" w:rsidDel="00AB499D">
          <w:delText>ta working on sports statistics.</w:delText>
        </w:r>
        <w:r w:rsidR="007C6758" w:rsidDel="00AB499D">
          <w:delText xml:space="preserve"> </w:delText>
        </w:r>
        <w:r w:rsidRPr="00D6797D" w:rsidDel="00AB499D">
          <w:delText>Although this may be expected and natural, it is not desi</w:delText>
        </w:r>
        <w:r w:rsidR="00211BAA" w:rsidDel="00AB499D">
          <w:delText xml:space="preserve">rable or necessary for students </w:delText>
        </w:r>
        <w:r w:rsidRPr="00D6797D" w:rsidDel="00AB499D">
          <w:delText>to have wildly divergent experiences with learning the structure of their data. If there is</w:delText>
        </w:r>
        <w:r w:rsidR="00211BAA" w:rsidDel="00AB499D">
          <w:delText xml:space="preserve"> a </w:delText>
        </w:r>
        <w:r w:rsidRPr="00D6797D" w:rsidDel="00AB499D">
          <w:delText xml:space="preserve">uniform shape to the data, </w:delText>
        </w:r>
      </w:del>
      <w:moveFromRangeStart w:id="785" w:author="kafura" w:date="2015-12-27T11:57:00Z" w:name="move438980783"/>
      <w:moveFrom w:id="786" w:author="kafura" w:date="2015-12-27T11:57:00Z">
        <w:del w:id="787" w:author="kafura" w:date="2015-12-27T11:58:00Z">
          <w:r w:rsidRPr="00D6797D" w:rsidDel="00AB499D">
            <w:delText>the instructor can have confid</w:delText>
          </w:r>
          <w:r w:rsidR="00211BAA" w:rsidDel="00AB499D">
            <w:delText xml:space="preserve">ence and knowledge in providing </w:delText>
          </w:r>
          <w:r w:rsidRPr="00D6797D" w:rsidDel="00AB499D">
            <w:delText>technical and pedagogical support, no matter which student th</w:delText>
          </w:r>
          <w:r w:rsidR="00211BAA" w:rsidDel="00AB499D">
            <w:delText xml:space="preserve">ey are helping. Inversely, they </w:delText>
          </w:r>
          <w:r w:rsidRPr="00D6797D" w:rsidDel="00AB499D">
            <w:delText>can give a more uniform lecture that is accurate for all of the students.</w:delText>
          </w:r>
        </w:del>
      </w:moveFrom>
      <w:moveFromRangeEnd w:id="785"/>
    </w:p>
    <w:p w14:paraId="0C492A0C" w14:textId="11C631F3" w:rsidR="00D6797D" w:rsidDel="00AB499D" w:rsidRDefault="00487CA4" w:rsidP="00487CA4">
      <w:pPr>
        <w:pStyle w:val="NSFParagraph"/>
        <w:ind w:firstLine="0"/>
        <w:rPr>
          <w:del w:id="788" w:author="kafura" w:date="2015-12-27T12:00:00Z"/>
        </w:rPr>
      </w:pPr>
      <w:del w:id="789" w:author="kafura" w:date="2015-12-27T12:00:00Z">
        <w:r w:rsidDel="00AB499D">
          <w:rPr>
            <w:b/>
          </w:rPr>
          <w:delText>Research Question 2</w:delText>
        </w:r>
        <w:r w:rsidR="00D6797D" w:rsidRPr="004638C5" w:rsidDel="00AB499D">
          <w:rPr>
            <w:b/>
          </w:rPr>
          <w:delText xml:space="preserve"> </w:delText>
        </w:r>
        <w:r w:rsidDel="00AB499D">
          <w:rPr>
            <w:b/>
          </w:rPr>
          <w:delText>Proposed Work.</w:delText>
        </w:r>
        <w:r w:rsidR="00D6797D" w:rsidRPr="00D6797D" w:rsidDel="00AB499D">
          <w:delText xml:space="preserve"> An evolution of the RTW Onlin</w:delText>
        </w:r>
        <w:r w:rsidR="00211BAA" w:rsidDel="00AB499D">
          <w:delText xml:space="preserve">e Building tool to make it even </w:delText>
        </w:r>
        <w:r w:rsidR="00D6797D" w:rsidRPr="00D6797D" w:rsidDel="00AB499D">
          <w:delText>easier to prepare a JSON/CSV data source into a library.</w:delText>
        </w:r>
      </w:del>
    </w:p>
    <w:p w14:paraId="6DDEC6EE" w14:textId="2AFD38E5" w:rsidR="00DB3369" w:rsidRPr="00266F23" w:rsidRDefault="007C6758" w:rsidP="00AB499D">
      <w:pPr>
        <w:pStyle w:val="NSFParagraph"/>
        <w:pPrChange w:id="790" w:author="kafura" w:date="2015-12-27T12:02:00Z">
          <w:pPr>
            <w:pStyle w:val="NSFParagraph"/>
            <w:ind w:firstLine="0"/>
          </w:pPr>
        </w:pPrChange>
      </w:pPr>
      <w:del w:id="791" w:author="kafura" w:date="2015-12-27T12:00:00Z">
        <w:r w:rsidRPr="006770F6" w:rsidDel="00AB499D">
          <w:tab/>
        </w:r>
        <w:r w:rsidR="00D6797D" w:rsidRPr="006770F6" w:rsidDel="00AB499D">
          <w:delText xml:space="preserve">This new version of the </w:delText>
        </w:r>
        <w:r w:rsidRPr="006770F6" w:rsidDel="00AB499D">
          <w:delText>o</w:delText>
        </w:r>
        <w:r w:rsidR="00D6797D" w:rsidRPr="0027113E" w:rsidDel="00AB499D">
          <w:delText xml:space="preserve">nline </w:delText>
        </w:r>
        <w:r w:rsidRPr="0027113E" w:rsidDel="00AB499D">
          <w:delText>b</w:delText>
        </w:r>
        <w:r w:rsidR="00D6797D" w:rsidRPr="0027113E" w:rsidDel="00AB499D">
          <w:delText xml:space="preserve">uilding </w:delText>
        </w:r>
        <w:r w:rsidRPr="0027113E" w:rsidDel="00AB499D">
          <w:delText>t</w:delText>
        </w:r>
        <w:r w:rsidR="00D6797D" w:rsidRPr="0027113E" w:rsidDel="00AB499D">
          <w:delText>ool</w:delText>
        </w:r>
      </w:del>
      <w:ins w:id="792" w:author="kafura" w:date="2015-12-27T12:00:00Z">
        <w:r w:rsidR="00AB499D" w:rsidRPr="0027113E">
          <w:t>Our proposed work</w:t>
        </w:r>
      </w:ins>
      <w:r w:rsidR="00D6797D" w:rsidRPr="0027113E">
        <w:t xml:space="preserve"> will </w:t>
      </w:r>
      <w:del w:id="793" w:author="kafura" w:date="2015-12-27T12:00:00Z">
        <w:r w:rsidR="00D6797D" w:rsidRPr="0027113E" w:rsidDel="00AB499D">
          <w:delText xml:space="preserve">have </w:delText>
        </w:r>
      </w:del>
      <w:ins w:id="794" w:author="kafura" w:date="2015-12-27T12:00:00Z">
        <w:r w:rsidR="00AB499D" w:rsidRPr="0027113E">
          <w:t xml:space="preserve">add </w:t>
        </w:r>
      </w:ins>
      <w:r w:rsidR="00D6797D" w:rsidRPr="0027113E">
        <w:t xml:space="preserve">features </w:t>
      </w:r>
      <w:ins w:id="795" w:author="kafura" w:date="2015-12-27T12:00:00Z">
        <w:r w:rsidR="00AB499D" w:rsidRPr="00266F23">
          <w:t xml:space="preserve">to the RTW Online Builder </w:t>
        </w:r>
      </w:ins>
      <w:r w:rsidR="00D6797D" w:rsidRPr="00266F23">
        <w:t>to reshape and organize</w:t>
      </w:r>
      <w:r w:rsidR="00211BAA" w:rsidRPr="00266F23">
        <w:t xml:space="preserve"> </w:t>
      </w:r>
      <w:r w:rsidR="00D6797D" w:rsidRPr="00266F23">
        <w:t xml:space="preserve">a dataset, including ways to create data caches and artificial </w:t>
      </w:r>
      <w:r w:rsidR="00211BAA" w:rsidRPr="00266F23">
        <w:t xml:space="preserve">reworking of the dataset </w:t>
      </w:r>
      <w:r w:rsidR="00D6797D" w:rsidRPr="00266F23">
        <w:t>according to instructor-supplied constraints. Specifically, the</w:t>
      </w:r>
      <w:r w:rsidR="00211BAA" w:rsidRPr="00266F23">
        <w:t xml:space="preserve"> tool will be able to work with </w:t>
      </w:r>
      <w:r w:rsidR="00D6797D" w:rsidRPr="00266F23">
        <w:t>several different data formats, including CSV, JSON, SQL</w:t>
      </w:r>
      <w:r w:rsidR="00211BAA" w:rsidRPr="00266F23">
        <w:t xml:space="preserve">, and TXT, and be able to </w:t>
      </w:r>
      <w:r w:rsidRPr="00266F23">
        <w:t xml:space="preserve">infer </w:t>
      </w:r>
      <w:r w:rsidR="00D6797D" w:rsidRPr="00266F23">
        <w:t>definitions to connect to online APIs. Instructors will be abl</w:t>
      </w:r>
      <w:r w:rsidR="00211BAA" w:rsidRPr="00266F23">
        <w:t xml:space="preserve">e to write commands and queries </w:t>
      </w:r>
      <w:r w:rsidR="00D6797D" w:rsidRPr="00266F23">
        <w:t>to transform the data according to certain common functi</w:t>
      </w:r>
      <w:r w:rsidR="00211BAA" w:rsidRPr="00266F23">
        <w:t xml:space="preserve">ons or by using a regular query </w:t>
      </w:r>
      <w:r w:rsidR="00D6797D" w:rsidRPr="00266F23">
        <w:t xml:space="preserve">syntax. </w:t>
      </w:r>
      <w:r w:rsidRPr="00266F23">
        <w:t>Additionally</w:t>
      </w:r>
      <w:r w:rsidR="00D6797D" w:rsidRPr="00266F23">
        <w:t>, the tool will be able to manipulate da</w:t>
      </w:r>
      <w:r w:rsidR="00211BAA" w:rsidRPr="00266F23">
        <w:t xml:space="preserve">tasets to have a desired </w:t>
      </w:r>
      <w:ins w:id="796" w:author="Cliff" w:date="2015-12-25T10:07:00Z">
        <w:r w:rsidR="00BE3BC3" w:rsidRPr="00266F23">
          <w:t>“</w:t>
        </w:r>
      </w:ins>
      <w:r w:rsidR="00211BAA" w:rsidRPr="00266F23">
        <w:t>shape</w:t>
      </w:r>
      <w:ins w:id="797" w:author="Cliff" w:date="2015-12-25T10:07:00Z">
        <w:r w:rsidR="00BE3BC3" w:rsidRPr="00266F23">
          <w:t>”</w:t>
        </w:r>
      </w:ins>
      <w:del w:id="798" w:author="Cliff" w:date="2015-12-25T10:07:00Z">
        <w:r w:rsidR="00211BAA" w:rsidRPr="00266F23" w:rsidDel="00BE3BC3">
          <w:delText>s</w:delText>
        </w:r>
      </w:del>
      <w:r w:rsidR="00211BAA" w:rsidRPr="00266F23">
        <w:t xml:space="preserve"> </w:t>
      </w:r>
      <w:r w:rsidR="00D6797D" w:rsidRPr="00266F23">
        <w:t>by restructuring the data according to certain common templa</w:t>
      </w:r>
      <w:r w:rsidR="00211BAA" w:rsidRPr="00266F23">
        <w:t xml:space="preserve">tes and high-level instructions </w:t>
      </w:r>
      <w:r w:rsidR="00D6797D" w:rsidRPr="00266F23">
        <w:t xml:space="preserve">given by the instructor. </w:t>
      </w:r>
      <w:del w:id="799" w:author="kafura" w:date="2015-12-27T12:01:00Z">
        <w:r w:rsidR="00D6797D" w:rsidRPr="00266F23" w:rsidDel="00AB499D">
          <w:delText xml:space="preserve">For example, consider a dataset of </w:delText>
        </w:r>
        <w:r w:rsidR="00211BAA" w:rsidRPr="00266F23" w:rsidDel="00AB499D">
          <w:delText xml:space="preserve">car makes and models over years </w:delText>
        </w:r>
        <w:r w:rsidR="00D6797D" w:rsidRPr="00266F23" w:rsidDel="00AB499D">
          <w:delText>with the columns ("year", "make", "model", "company")</w:delText>
        </w:r>
      </w:del>
      <w:ins w:id="800" w:author="Cliff" w:date="2015-12-25T10:08:00Z">
        <w:del w:id="801" w:author="kafura" w:date="2015-12-27T12:01:00Z">
          <w:r w:rsidR="00BE3BC3" w:rsidRPr="00266F23" w:rsidDel="00AB499D">
            <w:delText>.</w:delText>
          </w:r>
        </w:del>
      </w:ins>
      <w:del w:id="802" w:author="kafura" w:date="2015-12-27T12:01:00Z">
        <w:r w:rsidR="00D6797D" w:rsidRPr="00266F23" w:rsidDel="00AB499D">
          <w:delText xml:space="preserve">; </w:delText>
        </w:r>
      </w:del>
      <w:ins w:id="803" w:author="Cliff" w:date="2015-12-25T10:08:00Z">
        <w:del w:id="804" w:author="kafura" w:date="2015-12-27T12:01:00Z">
          <w:r w:rsidR="00BE3BC3" w:rsidRPr="00266F23" w:rsidDel="00AB499D">
            <w:delText>T</w:delText>
          </w:r>
        </w:del>
      </w:ins>
      <w:del w:id="805" w:author="kafura" w:date="2015-12-27T12:01:00Z">
        <w:r w:rsidR="00D6797D" w:rsidRPr="00266F23" w:rsidDel="00AB499D">
          <w:delText>t</w:delText>
        </w:r>
        <w:r w:rsidR="00211BAA" w:rsidRPr="00266F23" w:rsidDel="00AB499D">
          <w:delText xml:space="preserve">his dataset could be grouped by </w:delText>
        </w:r>
        <w:r w:rsidR="00D6797D" w:rsidRPr="00266F23" w:rsidDel="00AB499D">
          <w:delText>year in order to make it easier for st</w:delText>
        </w:r>
        <w:r w:rsidR="00211BAA" w:rsidRPr="00266F23" w:rsidDel="00AB499D">
          <w:delText>udents to create bar charts in M</w:delText>
        </w:r>
        <w:r w:rsidR="00D6797D" w:rsidRPr="00266F23" w:rsidDel="00AB499D">
          <w:delText>atplotlib</w:delText>
        </w:r>
        <w:r w:rsidR="00D6797D" w:rsidRPr="006770F6" w:rsidDel="00AB499D">
          <w:delText xml:space="preserve"> (which</w:delText>
        </w:r>
        <w:r w:rsidR="00211BAA" w:rsidRPr="006770F6" w:rsidDel="00AB499D">
          <w:delText xml:space="preserve"> would </w:delText>
        </w:r>
        <w:r w:rsidR="00D6797D" w:rsidRPr="006770F6" w:rsidDel="00AB499D">
          <w:delText xml:space="preserve">otherwise require the student to write grouping code). </w:delText>
        </w:r>
      </w:del>
      <w:r w:rsidR="00D6797D" w:rsidRPr="0027113E">
        <w:t>The o</w:t>
      </w:r>
      <w:r w:rsidR="00211BAA" w:rsidRPr="0027113E">
        <w:t xml:space="preserve">ther crucial new feature of the </w:t>
      </w:r>
      <w:r w:rsidR="00D6797D" w:rsidRPr="0027113E">
        <w:t>builder will be the ability to specify constraints and rules to gener</w:t>
      </w:r>
      <w:r w:rsidR="00211BAA" w:rsidRPr="0027113E">
        <w:t xml:space="preserve">ate artificial data for testing </w:t>
      </w:r>
      <w:r w:rsidR="00D6797D" w:rsidRPr="0027113E">
        <w:t>or to expand a data source</w:t>
      </w:r>
      <w:ins w:id="806" w:author="kafura" w:date="2015-12-27T12:02:00Z">
        <w:r w:rsidR="00AB499D" w:rsidRPr="0027113E">
          <w:t xml:space="preserve">. </w:t>
        </w:r>
      </w:ins>
      <w:del w:id="807" w:author="kafura" w:date="2015-12-27T12:02:00Z">
        <w:r w:rsidR="00D6797D" w:rsidRPr="0027113E" w:rsidDel="00AB499D">
          <w:delText>, such as fake weather reports for t</w:delText>
        </w:r>
        <w:r w:rsidR="00211BAA" w:rsidRPr="00266F23" w:rsidDel="00AB499D">
          <w:delText>he weather library.</w:delText>
        </w:r>
      </w:del>
      <w:r w:rsidR="00211BAA" w:rsidRPr="00266F23">
        <w:t xml:space="preserve"> This use of </w:t>
      </w:r>
      <w:r w:rsidR="00D6797D" w:rsidRPr="00266F23">
        <w:t>mocking is a powerful way to provide more controlled learnin</w:t>
      </w:r>
      <w:r w:rsidR="00211BAA" w:rsidRPr="00266F23">
        <w:t>g experiences</w:t>
      </w:r>
      <w:del w:id="808" w:author="kafura" w:date="2015-12-27T12:02:00Z">
        <w:r w:rsidR="00211BAA" w:rsidRPr="00266F23" w:rsidDel="00AB499D">
          <w:delText xml:space="preserve"> for learners</w:delText>
        </w:r>
      </w:del>
      <w:r w:rsidR="00211BAA" w:rsidRPr="00266F23">
        <w:t xml:space="preserve">. The </w:t>
      </w:r>
      <w:r w:rsidR="00D6797D" w:rsidRPr="00266F23">
        <w:t xml:space="preserve">output of the tool will be pluggable datasets </w:t>
      </w:r>
      <w:r w:rsidRPr="00266F23">
        <w:t xml:space="preserve">and interfaces </w:t>
      </w:r>
      <w:r w:rsidR="00D6797D" w:rsidRPr="00266F23">
        <w:t xml:space="preserve">suitable for </w:t>
      </w:r>
      <w:r w:rsidR="00211BAA" w:rsidRPr="00266F23">
        <w:t xml:space="preserve">the CORGIS architecture, rather </w:t>
      </w:r>
      <w:r w:rsidR="00D6797D" w:rsidRPr="00266F23">
        <w:t>than specific language bindings.</w:t>
      </w:r>
    </w:p>
    <w:p w14:paraId="1682779F" w14:textId="241973B4" w:rsidR="00211BAA" w:rsidRPr="00D6797D" w:rsidDel="00FC0912" w:rsidRDefault="00487CA4" w:rsidP="004638C5">
      <w:pPr>
        <w:pStyle w:val="NSFParagraph"/>
        <w:ind w:firstLine="0"/>
        <w:rPr>
          <w:del w:id="809" w:author="kafura" w:date="2015-12-27T12:07:00Z"/>
        </w:rPr>
      </w:pPr>
      <w:del w:id="810" w:author="kafura" w:date="2015-12-27T12:03:00Z">
        <w:r w:rsidRPr="004638C5" w:rsidDel="00AB499D">
          <w:rPr>
            <w:b/>
          </w:rPr>
          <w:delText xml:space="preserve">Research Question </w:delText>
        </w:r>
        <w:r w:rsidR="00211BAA" w:rsidRPr="004638C5" w:rsidDel="00AB499D">
          <w:rPr>
            <w:b/>
          </w:rPr>
          <w:delText xml:space="preserve">3: </w:delText>
        </w:r>
      </w:del>
      <w:r w:rsidR="00211BAA" w:rsidRPr="004638C5">
        <w:rPr>
          <w:b/>
        </w:rPr>
        <w:t>CORGIS Gallery</w:t>
      </w:r>
      <w:r>
        <w:t>.</w:t>
      </w:r>
      <w:del w:id="811" w:author="kafura" w:date="2015-12-27T12:13:00Z">
        <w:r w:rsidR="00211BAA" w:rsidRPr="007C7776" w:rsidDel="00FC0912">
          <w:delText xml:space="preserve"> </w:delText>
        </w:r>
      </w:del>
      <w:r>
        <w:t xml:space="preserve"> </w:t>
      </w:r>
      <w:ins w:id="812" w:author="kafura" w:date="2015-12-27T12:06:00Z">
        <w:r w:rsidR="00FC0912">
          <w:t xml:space="preserve">The Gallery do not adequately </w:t>
        </w:r>
      </w:ins>
      <w:del w:id="813" w:author="kafura" w:date="2015-12-27T12:06:00Z">
        <w:r w:rsidR="00D6797D" w:rsidRPr="00211BAA" w:rsidDel="00FC0912">
          <w:delText xml:space="preserve">How can we </w:delText>
        </w:r>
      </w:del>
      <w:r w:rsidR="00D6797D" w:rsidRPr="00211BAA">
        <w:t>support students’ and instructors</w:t>
      </w:r>
      <w:ins w:id="814" w:author="Cliff" w:date="2015-12-25T10:10:00Z">
        <w:r w:rsidR="00BE3BC3">
          <w:t>’</w:t>
        </w:r>
      </w:ins>
      <w:r w:rsidR="00D6797D" w:rsidRPr="00211BAA">
        <w:t xml:space="preserve"> discovery of </w:t>
      </w:r>
      <w:ins w:id="815" w:author="kafura" w:date="2015-12-27T12:06:00Z">
        <w:r w:rsidR="00FC0912">
          <w:t xml:space="preserve">relevant </w:t>
        </w:r>
      </w:ins>
      <w:del w:id="816" w:author="kafura" w:date="2015-12-27T12:06:00Z">
        <w:r w:rsidR="00D6797D" w:rsidRPr="00211BAA" w:rsidDel="00FC0912">
          <w:delText xml:space="preserve">their </w:delText>
        </w:r>
      </w:del>
      <w:r w:rsidR="00D6797D" w:rsidRPr="00211BAA">
        <w:t>data source</w:t>
      </w:r>
      <w:ins w:id="817" w:author="kafura" w:date="2015-12-27T12:06:00Z">
        <w:r w:rsidR="00FC0912">
          <w:t>s.</w:t>
        </w:r>
      </w:ins>
      <w:del w:id="818" w:author="kafura" w:date="2015-12-27T12:06:00Z">
        <w:r w:rsidR="00D6797D" w:rsidRPr="00211BAA" w:rsidDel="00FC0912">
          <w:delText>?</w:delText>
        </w:r>
      </w:del>
      <w:ins w:id="819" w:author="kafura" w:date="2015-12-27T12:07:00Z">
        <w:r w:rsidR="00FC0912">
          <w:t xml:space="preserve"> </w:t>
        </w:r>
      </w:ins>
    </w:p>
    <w:p w14:paraId="2633DC9D" w14:textId="2360F562" w:rsidR="00DB3369" w:rsidRDefault="00D6797D" w:rsidP="00A16593">
      <w:pPr>
        <w:pStyle w:val="NSFParagraph"/>
        <w:ind w:firstLine="0"/>
      </w:pPr>
      <w:del w:id="820" w:author="Cliff" w:date="2015-12-25T10:11:00Z">
        <w:r w:rsidRPr="00D6797D" w:rsidDel="00110A65">
          <w:delText>Instructors have a choice to assign students a specific librar</w:delText>
        </w:r>
        <w:r w:rsidR="00BB0B08" w:rsidDel="00110A65">
          <w:delText xml:space="preserve">y, a choice of libraries, or to </w:delText>
        </w:r>
        <w:r w:rsidRPr="00D6797D" w:rsidDel="00110A65">
          <w:delText>give students freedom to choose their own library. There a</w:delText>
        </w:r>
        <w:r w:rsidR="00BB0B08" w:rsidDel="00110A65">
          <w:delText xml:space="preserve">re motivational and pedagogical </w:delText>
        </w:r>
        <w:r w:rsidRPr="00D6797D" w:rsidDel="00110A65">
          <w:delText>trade-offs to consider, but this decision lies with the ins</w:delText>
        </w:r>
        <w:r w:rsidR="00BB0B08" w:rsidDel="00110A65">
          <w:delText xml:space="preserve">tructor. </w:delText>
        </w:r>
      </w:del>
      <w:del w:id="821" w:author="kafura" w:date="2015-12-27T12:06:00Z">
        <w:r w:rsidR="00BB0B08" w:rsidDel="00FC0912">
          <w:delText xml:space="preserve">The goal of the CORGIS </w:delText>
        </w:r>
        <w:r w:rsidRPr="00D6797D" w:rsidDel="00FC0912">
          <w:delText>library is to allow the instructors to be as flexible as they want in assigning a dataset.</w:delText>
        </w:r>
        <w:r w:rsidR="007C6758" w:rsidDel="00FC0912">
          <w:delText xml:space="preserve"> </w:delText>
        </w:r>
      </w:del>
      <w:r w:rsidRPr="00D6797D">
        <w:t xml:space="preserve">Currently, </w:t>
      </w:r>
      <w:del w:id="822" w:author="Cliff" w:date="2015-12-25T10:11:00Z">
        <w:r w:rsidRPr="00D6797D" w:rsidDel="00110A65">
          <w:delText>the list of</w:delText>
        </w:r>
      </w:del>
      <w:r w:rsidRPr="00D6797D">
        <w:t xml:space="preserve"> CORGIS libraries </w:t>
      </w:r>
      <w:ins w:id="823" w:author="Cliff" w:date="2015-12-25T10:11:00Z">
        <w:r w:rsidR="00110A65">
          <w:t>are</w:t>
        </w:r>
      </w:ins>
      <w:del w:id="824" w:author="Cliff" w:date="2015-12-25T10:11:00Z">
        <w:r w:rsidRPr="00D6797D" w:rsidDel="00110A65">
          <w:delText>is</w:delText>
        </w:r>
      </w:del>
      <w:r w:rsidRPr="00D6797D">
        <w:t xml:space="preserve"> </w:t>
      </w:r>
      <w:del w:id="825" w:author="Cliff" w:date="2015-12-25T10:11:00Z">
        <w:r w:rsidRPr="00D6797D" w:rsidDel="00110A65">
          <w:delText>re</w:delText>
        </w:r>
      </w:del>
      <w:r w:rsidRPr="00D6797D">
        <w:t>presented as a fl</w:t>
      </w:r>
      <w:r w:rsidR="00BB0B08">
        <w:t xml:space="preserve">at list of the </w:t>
      </w:r>
      <w:ins w:id="826" w:author="Cliff" w:date="2015-12-25T10:12:00Z">
        <w:r w:rsidR="00110A65">
          <w:t>dataset</w:t>
        </w:r>
      </w:ins>
      <w:del w:id="827" w:author="Cliff" w:date="2015-12-25T10:12:00Z">
        <w:r w:rsidR="00BB0B08" w:rsidDel="00110A65">
          <w:delText>librarie</w:delText>
        </w:r>
      </w:del>
      <w:del w:id="828" w:author="kafura" w:date="2015-12-27T12:17:00Z">
        <w:r w:rsidR="00BB0B08" w:rsidDel="006E7386">
          <w:delText>s’</w:delText>
        </w:r>
      </w:del>
      <w:r w:rsidR="00BB0B08">
        <w:t xml:space="preserve"> names </w:t>
      </w:r>
      <w:r w:rsidRPr="00D6797D">
        <w:t>in a wiki structure</w:t>
      </w:r>
      <w:r w:rsidR="007C6758">
        <w:t xml:space="preserve"> </w:t>
      </w:r>
      <w:r w:rsidR="00A16593">
        <w:t xml:space="preserve">(see examples </w:t>
      </w:r>
      <w:del w:id="829" w:author="kafura" w:date="2015-12-27T12:17:00Z">
        <w:r w:rsidR="00A16593" w:rsidDel="006E7386">
          <w:delText xml:space="preserve">in  </w:delText>
        </w:r>
      </w:del>
      <w:ins w:id="830" w:author="kafura" w:date="2015-12-27T12:17:00Z">
        <w:r w:rsidR="006E7386">
          <w:t xml:space="preserve">in </w:t>
        </w:r>
      </w:ins>
      <w:hyperlink r:id="rId13" w:history="1">
        <w:r w:rsidR="00A16593" w:rsidRPr="00825CEB">
          <w:rPr>
            <w:rStyle w:val="Hyperlink"/>
          </w:rPr>
          <w:t>http://think.cs.vt.edu/wiki/index.php/Category:Library</w:t>
        </w:r>
      </w:hyperlink>
      <w:r w:rsidR="00A16593">
        <w:t>). E</w:t>
      </w:r>
      <w:r w:rsidRPr="00D6797D">
        <w:t xml:space="preserve">ach </w:t>
      </w:r>
      <w:ins w:id="831" w:author="Cliff" w:date="2015-12-25T10:12:00Z">
        <w:r w:rsidR="00110A65">
          <w:t>dataset</w:t>
        </w:r>
      </w:ins>
      <w:del w:id="832" w:author="Cliff" w:date="2015-12-25T10:12:00Z">
        <w:r w:rsidRPr="00D6797D" w:rsidDel="00110A65">
          <w:delText>library</w:delText>
        </w:r>
      </w:del>
      <w:r w:rsidRPr="00D6797D">
        <w:t xml:space="preserve"> has an ad-hoc page </w:t>
      </w:r>
      <w:r w:rsidR="00BB0B08">
        <w:t xml:space="preserve">of information </w:t>
      </w:r>
      <w:ins w:id="833" w:author="Cliff" w:date="2015-12-25T10:11:00Z">
        <w:r w:rsidR="00110A65">
          <w:t>that</w:t>
        </w:r>
      </w:ins>
      <w:del w:id="834" w:author="Cliff" w:date="2015-12-25T10:11:00Z">
        <w:r w:rsidR="00BB0B08" w:rsidDel="00110A65">
          <w:delText>which</w:delText>
        </w:r>
      </w:del>
      <w:r w:rsidR="00BB0B08">
        <w:t xml:space="preserve"> may or may </w:t>
      </w:r>
      <w:r w:rsidRPr="00D6797D">
        <w:t xml:space="preserve">not include code examples, </w:t>
      </w:r>
      <w:ins w:id="835" w:author="Cliff" w:date="2015-12-25T10:13:00Z">
        <w:r w:rsidR="00110A65">
          <w:t>dataset</w:t>
        </w:r>
      </w:ins>
      <w:del w:id="836" w:author="Cliff" w:date="2015-12-25T10:13:00Z">
        <w:r w:rsidRPr="00D6797D" w:rsidDel="00110A65">
          <w:delText>library</w:delText>
        </w:r>
      </w:del>
      <w:r w:rsidRPr="00D6797D">
        <w:t xml:space="preserve"> description, and a link to th</w:t>
      </w:r>
      <w:r w:rsidR="00BB0B08">
        <w:t xml:space="preserve">e source code. As </w:t>
      </w:r>
      <w:del w:id="837" w:author="Cliff" w:date="2015-12-25T10:28:00Z">
        <w:r w:rsidR="00BB0B08" w:rsidDel="009151B7">
          <w:delText xml:space="preserve">the </w:delText>
        </w:r>
      </w:del>
      <w:ins w:id="838" w:author="Cliff" w:date="2015-12-25T10:13:00Z">
        <w:r w:rsidR="00110A65">
          <w:t>dataset</w:t>
        </w:r>
      </w:ins>
      <w:ins w:id="839" w:author="Cliff" w:date="2015-12-25T10:14:00Z">
        <w:r w:rsidR="00110A65">
          <w:t xml:space="preserve"> </w:t>
        </w:r>
      </w:ins>
      <w:r w:rsidR="00BB0B08">
        <w:t xml:space="preserve">selection </w:t>
      </w:r>
      <w:r w:rsidRPr="00D6797D">
        <w:t xml:space="preserve">grows, this informal representation </w:t>
      </w:r>
      <w:ins w:id="840" w:author="Cliff" w:date="2015-12-25T10:15:00Z">
        <w:r w:rsidR="00110A65">
          <w:t xml:space="preserve">will </w:t>
        </w:r>
      </w:ins>
      <w:r w:rsidRPr="00D6797D">
        <w:t>become</w:t>
      </w:r>
      <w:del w:id="841" w:author="Cliff" w:date="2015-12-25T10:15:00Z">
        <w:r w:rsidRPr="00D6797D" w:rsidDel="00110A65">
          <w:delText xml:space="preserve">s more </w:delText>
        </w:r>
        <w:r w:rsidR="00BB0B08" w:rsidDel="00110A65">
          <w:delText>and more</w:delText>
        </w:r>
      </w:del>
      <w:r w:rsidR="00BB0B08">
        <w:t xml:space="preserve"> inadequate for finding </w:t>
      </w:r>
      <w:r w:rsidRPr="00D6797D">
        <w:t xml:space="preserve">a suitable library and learning more about its nature. </w:t>
      </w:r>
      <w:del w:id="842" w:author="kafura" w:date="2015-12-27T12:05:00Z">
        <w:r w:rsidRPr="00D6797D" w:rsidDel="00FC0912">
          <w:delText>Originally</w:delText>
        </w:r>
        <w:r w:rsidR="00BB0B08" w:rsidDel="00FC0912">
          <w:delText xml:space="preserve">, the gallery was a dynamically </w:delText>
        </w:r>
        <w:r w:rsidRPr="00D6797D" w:rsidDel="00FC0912">
          <w:delText xml:space="preserve">generated page based on a separate specification </w:delText>
        </w:r>
        <w:r w:rsidR="00BB0B08" w:rsidDel="00FC0912">
          <w:delText xml:space="preserve">of the </w:delText>
        </w:r>
      </w:del>
      <w:ins w:id="843" w:author="Cliff" w:date="2015-12-25T10:15:00Z">
        <w:del w:id="844" w:author="kafura" w:date="2015-12-27T12:05:00Z">
          <w:r w:rsidR="00110A65" w:rsidDel="00FC0912">
            <w:delText>dataset</w:delText>
          </w:r>
        </w:del>
      </w:ins>
      <w:del w:id="845" w:author="kafura" w:date="2015-12-27T12:05:00Z">
        <w:r w:rsidR="00BB0B08" w:rsidDel="00FC0912">
          <w:delText xml:space="preserve">libraries (separate from </w:delText>
        </w:r>
        <w:r w:rsidRPr="00D6797D" w:rsidDel="00FC0912">
          <w:delText xml:space="preserve">the </w:delText>
        </w:r>
      </w:del>
      <w:ins w:id="846" w:author="Cliff" w:date="2015-12-25T10:15:00Z">
        <w:del w:id="847" w:author="kafura" w:date="2015-12-27T12:05:00Z">
          <w:r w:rsidR="00110A65" w:rsidDel="00FC0912">
            <w:delText>dataset</w:delText>
          </w:r>
        </w:del>
      </w:ins>
      <w:del w:id="848" w:author="kafura" w:date="2015-12-27T12:05:00Z">
        <w:r w:rsidRPr="00D6797D" w:rsidDel="00FC0912">
          <w:delText>libraries themselves)</w:delText>
        </w:r>
      </w:del>
      <w:ins w:id="849" w:author="Cliff" w:date="2015-12-25T10:15:00Z">
        <w:del w:id="850" w:author="kafura" w:date="2015-12-27T12:05:00Z">
          <w:r w:rsidR="00110A65" w:rsidDel="00FC0912">
            <w:delText>. T</w:delText>
          </w:r>
        </w:del>
      </w:ins>
      <w:del w:id="851" w:author="kafura" w:date="2015-12-27T12:05:00Z">
        <w:r w:rsidRPr="00D6797D" w:rsidDel="00FC0912">
          <w:delText xml:space="preserve"> – this was too difficult to keep in </w:delText>
        </w:r>
        <w:r w:rsidR="00BB0B08" w:rsidDel="00FC0912">
          <w:delText xml:space="preserve">sync with the </w:delText>
        </w:r>
      </w:del>
      <w:ins w:id="852" w:author="Cliff" w:date="2015-12-25T10:15:00Z">
        <w:del w:id="853" w:author="kafura" w:date="2015-12-27T12:05:00Z">
          <w:r w:rsidR="00110A65" w:rsidDel="00FC0912">
            <w:delText>datasets</w:delText>
          </w:r>
        </w:del>
      </w:ins>
      <w:del w:id="854" w:author="kafura" w:date="2015-12-27T12:05:00Z">
        <w:r w:rsidR="00BB0B08" w:rsidDel="00FC0912">
          <w:delText xml:space="preserve">libraries as they </w:delText>
        </w:r>
        <w:r w:rsidRPr="00D6797D" w:rsidDel="00FC0912">
          <w:delText>changed. The Wiki technology was adopted to make it sim</w:delText>
        </w:r>
        <w:r w:rsidR="00BB0B08" w:rsidDel="00FC0912">
          <w:delText xml:space="preserve">pler to make quick updates, but </w:delText>
        </w:r>
        <w:r w:rsidRPr="00D6797D" w:rsidDel="00FC0912">
          <w:delText>that just exacerbated the problem of keeping the library documentation up-to-date.</w:delText>
        </w:r>
      </w:del>
    </w:p>
    <w:p w14:paraId="2EA34250" w14:textId="36609E9C" w:rsidR="00DB3369" w:rsidRPr="0027113E" w:rsidDel="00FC0912" w:rsidRDefault="00487CA4">
      <w:pPr>
        <w:pStyle w:val="NSFParagraph"/>
        <w:ind w:firstLine="0"/>
        <w:rPr>
          <w:del w:id="855" w:author="kafura" w:date="2015-12-27T12:07:00Z"/>
        </w:rPr>
      </w:pPr>
      <w:del w:id="856" w:author="kafura" w:date="2015-12-27T12:07:00Z">
        <w:r w:rsidRPr="006E7386" w:rsidDel="00FC0912">
          <w:rPr>
            <w:rPrChange w:id="857" w:author="kafura" w:date="2015-12-27T12:26:00Z">
              <w:rPr>
                <w:b/>
              </w:rPr>
            </w:rPrChange>
          </w:rPr>
          <w:delText>Research Question 3 Proposed Work</w:delText>
        </w:r>
        <w:r w:rsidR="00D6797D" w:rsidRPr="006E7386" w:rsidDel="00FC0912">
          <w:rPr>
            <w:rPrChange w:id="858" w:author="kafura" w:date="2015-12-27T12:26:00Z">
              <w:rPr>
                <w:b/>
              </w:rPr>
            </w:rPrChange>
          </w:rPr>
          <w:delText>:</w:delText>
        </w:r>
        <w:r w:rsidR="00D6797D" w:rsidRPr="006770F6" w:rsidDel="00FC0912">
          <w:delText xml:space="preserve"> An enhancement to the </w:delText>
        </w:r>
      </w:del>
      <w:ins w:id="859" w:author="Cliff" w:date="2015-12-25T10:29:00Z">
        <w:del w:id="860" w:author="kafura" w:date="2015-12-27T12:07:00Z">
          <w:r w:rsidR="009151B7" w:rsidRPr="006770F6" w:rsidDel="00FC0912">
            <w:delText>CORGIS</w:delText>
          </w:r>
        </w:del>
      </w:ins>
      <w:del w:id="861" w:author="kafura" w:date="2015-12-27T12:07:00Z">
        <w:r w:rsidR="00D6797D" w:rsidRPr="006770F6" w:rsidDel="00FC0912">
          <w:delText>RTW</w:delText>
        </w:r>
        <w:r w:rsidR="00D6797D" w:rsidRPr="0027113E" w:rsidDel="00FC0912">
          <w:delText xml:space="preserve"> Online Gallery to make it more</w:delText>
        </w:r>
        <w:r w:rsidR="00BB0B08" w:rsidRPr="0027113E" w:rsidDel="00FC0912">
          <w:delText xml:space="preserve"> </w:delText>
        </w:r>
        <w:r w:rsidR="00D6797D" w:rsidRPr="0027113E" w:rsidDel="00FC0912">
          <w:delText>interactive and guiding for students to discover their datasets</w:delText>
        </w:r>
      </w:del>
    </w:p>
    <w:p w14:paraId="4833B148" w14:textId="0442033E" w:rsidR="00D6797D" w:rsidRPr="00D6797D" w:rsidRDefault="00F935AF" w:rsidP="007C7776">
      <w:pPr>
        <w:pStyle w:val="NSFParagraph"/>
      </w:pPr>
      <w:del w:id="862" w:author="kafura" w:date="2015-12-27T12:25:00Z">
        <w:r w:rsidRPr="0027113E" w:rsidDel="006E7386">
          <w:delText>We</w:delText>
        </w:r>
      </w:del>
      <w:ins w:id="863" w:author="kafura" w:date="2015-12-27T12:25:00Z">
        <w:r w:rsidR="006E7386" w:rsidRPr="006E7386">
          <w:rPr>
            <w:rPrChange w:id="864" w:author="kafura" w:date="2015-12-27T12:26:00Z">
              <w:rPr>
                <w:b/>
              </w:rPr>
            </w:rPrChange>
          </w:rPr>
          <w:t>Our</w:t>
        </w:r>
      </w:ins>
      <w:r w:rsidR="00D6797D" w:rsidRPr="006770F6">
        <w:t xml:space="preserve"> </w:t>
      </w:r>
      <w:r w:rsidR="00D6797D" w:rsidRPr="00D6797D">
        <w:t>propose</w:t>
      </w:r>
      <w:ins w:id="865" w:author="kafura" w:date="2015-12-27T12:26:00Z">
        <w:r w:rsidR="006E7386">
          <w:t>d work will extend</w:t>
        </w:r>
      </w:ins>
      <w:del w:id="866" w:author="kafura" w:date="2015-12-27T12:26:00Z">
        <w:r w:rsidR="00D6797D" w:rsidRPr="00D6797D" w:rsidDel="006E7386">
          <w:delText xml:space="preserve"> to make a new version of</w:delText>
        </w:r>
      </w:del>
      <w:r w:rsidR="00D6797D" w:rsidRPr="00D6797D">
        <w:t xml:space="preserve"> the </w:t>
      </w:r>
      <w:ins w:id="867" w:author="kafura" w:date="2015-12-27T12:26:00Z">
        <w:r w:rsidR="006E7386">
          <w:t>G</w:t>
        </w:r>
      </w:ins>
      <w:del w:id="868" w:author="kafura" w:date="2015-12-27T12:26:00Z">
        <w:r w:rsidR="007C6758" w:rsidDel="006E7386">
          <w:delText>g</w:delText>
        </w:r>
      </w:del>
      <w:r w:rsidR="007C6758">
        <w:t xml:space="preserve">allery </w:t>
      </w:r>
      <w:del w:id="869" w:author="Cliff" w:date="2015-12-25T10:29:00Z">
        <w:r w:rsidR="00D6797D" w:rsidRPr="00D6797D" w:rsidDel="009151B7">
          <w:delText>fo</w:delText>
        </w:r>
        <w:r w:rsidR="00BB0B08" w:rsidDel="009151B7">
          <w:delText xml:space="preserve">r the CORGIS project </w:delText>
        </w:r>
      </w:del>
      <w:r w:rsidR="00BB0B08">
        <w:t xml:space="preserve">with three </w:t>
      </w:r>
      <w:r w:rsidR="00D6797D" w:rsidRPr="00D6797D">
        <w:t>design goals:</w:t>
      </w:r>
    </w:p>
    <w:p w14:paraId="0224F62B" w14:textId="77777777" w:rsidR="00DB3369" w:rsidRDefault="00D6797D" w:rsidP="006A34C3">
      <w:pPr>
        <w:pStyle w:val="NSFParagraph"/>
        <w:numPr>
          <w:ilvl w:val="0"/>
          <w:numId w:val="29"/>
        </w:numPr>
        <w:ind w:left="360"/>
      </w:pPr>
      <w:r w:rsidRPr="00D6797D">
        <w:t>Support instructors and students finding a suitable dat</w:t>
      </w:r>
      <w:r w:rsidR="00BB0B08">
        <w:t xml:space="preserve">aset. Provide features for both </w:t>
      </w:r>
      <w:r w:rsidRPr="00D6797D">
        <w:t xml:space="preserve">browsing and searching for libraries, especially for </w:t>
      </w:r>
      <w:r w:rsidR="00BB0B08">
        <w:t xml:space="preserve">students who might have limited </w:t>
      </w:r>
      <w:r w:rsidRPr="00D6797D">
        <w:t>domain knowledge.</w:t>
      </w:r>
      <w:r w:rsidR="00BC787A">
        <w:t xml:space="preserve"> </w:t>
      </w:r>
    </w:p>
    <w:p w14:paraId="5F048F62" w14:textId="256D9EE7" w:rsidR="00DB3369" w:rsidRDefault="007C6758" w:rsidP="006A34C3">
      <w:pPr>
        <w:pStyle w:val="NSFParagraph"/>
        <w:numPr>
          <w:ilvl w:val="0"/>
          <w:numId w:val="29"/>
        </w:numPr>
        <w:ind w:left="360"/>
      </w:pPr>
      <w:r>
        <w:t>S</w:t>
      </w:r>
      <w:r w:rsidR="00D6797D" w:rsidRPr="00D6797D">
        <w:t xml:space="preserve">upport students looking up information about a </w:t>
      </w:r>
      <w:ins w:id="870" w:author="Cliff" w:date="2015-12-25T10:30:00Z">
        <w:r w:rsidR="009151B7">
          <w:t>dataset</w:t>
        </w:r>
      </w:ins>
      <w:del w:id="871" w:author="Cliff" w:date="2015-12-25T10:30:00Z">
        <w:r w:rsidR="00D6797D" w:rsidRPr="00D6797D" w:rsidDel="009151B7">
          <w:delText>library</w:delText>
        </w:r>
      </w:del>
      <w:r w:rsidR="00D6797D" w:rsidRPr="00D6797D">
        <w:t>. Provide accessible informatio</w:t>
      </w:r>
      <w:r w:rsidR="00BB0B08">
        <w:t xml:space="preserve">n </w:t>
      </w:r>
      <w:r w:rsidR="00D6797D" w:rsidRPr="00D6797D">
        <w:t>about the origin of the data source, the abstractio</w:t>
      </w:r>
      <w:r w:rsidR="00BB0B08">
        <w:t xml:space="preserve">ns that it uses, citation data, </w:t>
      </w:r>
      <w:r w:rsidR="00D6797D" w:rsidRPr="00D6797D">
        <w:t xml:space="preserve">information about the data’s structure and fields, the </w:t>
      </w:r>
      <w:r w:rsidR="00D6797D">
        <w:t xml:space="preserve">interface exposed to access the </w:t>
      </w:r>
      <w:r w:rsidR="00D6797D" w:rsidRPr="00D6797D">
        <w:t>data, any important limitations and features of the datase</w:t>
      </w:r>
      <w:r w:rsidR="00D6797D">
        <w:t xml:space="preserve">t, and other metadata relevant </w:t>
      </w:r>
      <w:r w:rsidR="00D6797D" w:rsidRPr="00D6797D">
        <w:t>to the learner.</w:t>
      </w:r>
    </w:p>
    <w:p w14:paraId="4CFD928C" w14:textId="57EEDA43" w:rsidR="00DB3369" w:rsidRDefault="00D6797D" w:rsidP="006A34C3">
      <w:pPr>
        <w:pStyle w:val="NSFParagraph"/>
        <w:numPr>
          <w:ilvl w:val="0"/>
          <w:numId w:val="29"/>
        </w:numPr>
        <w:ind w:left="360"/>
      </w:pPr>
      <w:r w:rsidRPr="00D6797D">
        <w:t xml:space="preserve">Keep the publicly available information </w:t>
      </w:r>
      <w:ins w:id="872" w:author="Cliff" w:date="2015-12-25T10:30:00Z">
        <w:r w:rsidR="009151B7">
          <w:t>for</w:t>
        </w:r>
      </w:ins>
      <w:del w:id="873" w:author="Cliff" w:date="2015-12-25T10:30:00Z">
        <w:r w:rsidRPr="00D6797D" w:rsidDel="009151B7">
          <w:delText>of</w:delText>
        </w:r>
      </w:del>
      <w:r w:rsidRPr="00D6797D">
        <w:t xml:space="preserve"> a dataset in</w:t>
      </w:r>
      <w:r w:rsidR="00BB0B08">
        <w:t xml:space="preserve"> sync with the dataset</w:t>
      </w:r>
      <w:ins w:id="874" w:author="Cliff" w:date="2015-12-25T10:30:00Z">
        <w:r w:rsidR="009151B7">
          <w:t>’</w:t>
        </w:r>
      </w:ins>
      <w:r w:rsidR="00BB0B08">
        <w:t xml:space="preserve">s source. </w:t>
      </w:r>
      <w:r w:rsidRPr="00D6797D">
        <w:t xml:space="preserve">In particular, make it easy for developers to update </w:t>
      </w:r>
      <w:r>
        <w:t xml:space="preserve">the dataset or the metadata for </w:t>
      </w:r>
      <w:r w:rsidRPr="00D6797D">
        <w:t>the dataset</w:t>
      </w:r>
      <w:del w:id="875" w:author="Cliff" w:date="2015-12-25T10:30:00Z">
        <w:r w:rsidRPr="00D6797D" w:rsidDel="009151B7">
          <w:delText>, without requiring interaction with the server</w:delText>
        </w:r>
      </w:del>
      <w:r w:rsidRPr="00D6797D">
        <w:t>.</w:t>
      </w:r>
    </w:p>
    <w:p w14:paraId="10D0E4D4" w14:textId="77777777" w:rsidR="00FC0912" w:rsidRDefault="007C6758">
      <w:pPr>
        <w:pStyle w:val="NSFParagraph"/>
        <w:rPr>
          <w:ins w:id="876" w:author="kafura" w:date="2015-12-28T10:10:00Z"/>
        </w:rPr>
      </w:pPr>
      <w:r w:rsidRPr="00D6797D">
        <w:t xml:space="preserve">Once the solution is implemented, it will be evaluated based </w:t>
      </w:r>
      <w:r>
        <w:t xml:space="preserve">on case studies of creating new </w:t>
      </w:r>
      <w:r w:rsidRPr="00D6797D">
        <w:t>datasets and analyzing the work required to update exist</w:t>
      </w:r>
      <w:r>
        <w:t xml:space="preserve">ing datasets. The impact on the </w:t>
      </w:r>
      <w:r w:rsidRPr="00D6797D">
        <w:t>students’ experience will be analyzed through usability studie</w:t>
      </w:r>
      <w:r>
        <w:t xml:space="preserve">s: students will be interviewed </w:t>
      </w:r>
      <w:r w:rsidRPr="00D6797D">
        <w:t>about their experience learning about the metadata and</w:t>
      </w:r>
      <w:r>
        <w:t xml:space="preserve"> problems that they encountered </w:t>
      </w:r>
      <w:r w:rsidRPr="00D6797D">
        <w:t xml:space="preserve">while getting to know their dataset. </w:t>
      </w:r>
    </w:p>
    <w:p w14:paraId="2AC31BE6" w14:textId="77777777" w:rsidR="00266F23" w:rsidRPr="00D6797D" w:rsidRDefault="00266F23" w:rsidP="00266F23">
      <w:pPr>
        <w:pStyle w:val="NSFParagraph"/>
        <w:ind w:firstLine="0"/>
        <w:rPr>
          <w:ins w:id="877" w:author="kafura" w:date="2015-12-28T10:10:00Z"/>
        </w:rPr>
      </w:pPr>
      <w:ins w:id="878" w:author="kafura" w:date="2015-12-28T10:10:00Z">
        <w:r w:rsidRPr="004638C5">
          <w:rPr>
            <w:b/>
          </w:rPr>
          <w:t>CORGIS Architecture</w:t>
        </w:r>
        <w:r>
          <w:t xml:space="preserve">. The current architecture has three problems. First, accommodating changes is difficult. Creating a dataset includes writing a small support library with its own copy </w:t>
        </w:r>
        <w:r w:rsidRPr="00D6797D">
          <w:t xml:space="preserve">of the </w:t>
        </w:r>
        <w:r>
          <w:t>code</w:t>
        </w:r>
        <w:r w:rsidRPr="00D6797D">
          <w:t xml:space="preserve"> needed to access its data</w:t>
        </w:r>
        <w:r>
          <w:t xml:space="preserve">. While generated semi-automatically from a specification file, an update to the architecture’s web API requires </w:t>
        </w:r>
        <w:r w:rsidRPr="00D6797D">
          <w:t xml:space="preserve">the developer </w:t>
        </w:r>
        <w:r>
          <w:t>to</w:t>
        </w:r>
        <w:r w:rsidRPr="00D6797D">
          <w:t xml:space="preserve"> </w:t>
        </w:r>
        <w:r>
          <w:t xml:space="preserve">make modifications to each of these support libraries. Second, the documentation and metadata is limited. CORGIS provided tools for documenting </w:t>
        </w:r>
        <w:r w:rsidRPr="00D6797D">
          <w:t>the libraries it generated, but these were limited to creating</w:t>
        </w:r>
        <w:r>
          <w:t xml:space="preserve"> simple API reference materials </w:t>
        </w:r>
        <w:r w:rsidRPr="00D6797D">
          <w:t>that were not adaptable to different levels of learners</w:t>
        </w:r>
        <w:r>
          <w:t>,</w:t>
        </w:r>
        <w:r w:rsidRPr="00D6797D">
          <w:t xml:space="preserve"> and did </w:t>
        </w:r>
        <w:r>
          <w:t xml:space="preserve">not instruct the learner on its </w:t>
        </w:r>
        <w:r w:rsidRPr="00D6797D">
          <w:t>use</w:t>
        </w:r>
        <w:r>
          <w:t>. C</w:t>
        </w:r>
        <w:r w:rsidRPr="00D6797D">
          <w:t>reating tutorials to use the libraries was a manual, cumbe</w:t>
        </w:r>
        <w:r>
          <w:t xml:space="preserve">rsome effort that was redundant </w:t>
        </w:r>
        <w:r w:rsidRPr="00D6797D">
          <w:t xml:space="preserve">across similar libraries. Further, </w:t>
        </w:r>
        <w:r>
          <w:t xml:space="preserve">there was no tooling to generate </w:t>
        </w:r>
        <w:r w:rsidRPr="00D6797D">
          <w:t>supporting documentation related to metadata for the libra</w:t>
        </w:r>
        <w:r>
          <w:t xml:space="preserve">ry – information such as origin </w:t>
        </w:r>
        <w:r w:rsidRPr="00D6797D">
          <w:t>of the data, explanation of terminology used, and terms of its use</w:t>
        </w:r>
        <w:r>
          <w:t xml:space="preserve"> had no structured </w:t>
        </w:r>
        <w:r>
          <w:lastRenderedPageBreak/>
          <w:t>representation. Third, it is difficult to accommodate hardware with diverse computational power. S</w:t>
        </w:r>
        <w:r w:rsidRPr="00B66322">
          <w:t xml:space="preserve">everal CORGIS libraries suffer from bad caching strategies and poorly sized datasets, resulting in poor performance that can frustrate </w:t>
        </w:r>
        <w:r>
          <w:t>learners</w:t>
        </w:r>
        <w:r w:rsidRPr="00B66322">
          <w:t>.</w:t>
        </w:r>
      </w:ins>
    </w:p>
    <w:p w14:paraId="55514B50" w14:textId="196B394C" w:rsidR="00266F23" w:rsidRDefault="00266F23" w:rsidP="00266F23">
      <w:pPr>
        <w:pStyle w:val="NSFParagraph"/>
        <w:rPr>
          <w:ins w:id="879" w:author="kafura" w:date="2015-12-27T12:13:00Z"/>
        </w:rPr>
      </w:pPr>
      <w:ins w:id="880" w:author="kafura" w:date="2015-12-28T10:10:00Z">
        <w:r w:rsidRPr="00AB499D">
          <w:t>Our propos</w:t>
        </w:r>
        <w:r>
          <w:t xml:space="preserve">ed work </w:t>
        </w:r>
        <w:r w:rsidRPr="00AB499D">
          <w:t>is for all</w:t>
        </w:r>
        <w:r w:rsidRPr="006770F6">
          <w:t xml:space="preserve"> the CORGIS libraries to</w:t>
        </w:r>
        <w:r w:rsidRPr="0027113E">
          <w:t xml:space="preserve"> be generated from high-level specifications. Generated libraries will be treated as read-only codebases, with all refinements and errors being made in the source specification</w:t>
        </w:r>
        <w:r w:rsidRPr="00266F23">
          <w:t xml:space="preserve">. The advantage of this approach is the assurance that improvements </w:t>
        </w:r>
      </w:ins>
      <w:ins w:id="881" w:author="kafura" w:date="2015-12-28T10:14:00Z">
        <w:r>
          <w:t>propagate</w:t>
        </w:r>
      </w:ins>
      <w:ins w:id="882" w:author="kafura" w:date="2015-12-28T10:10:00Z">
        <w:r w:rsidRPr="006770F6">
          <w:t xml:space="preserve"> across all instances of the library, across languages and formats. These </w:t>
        </w:r>
        <w:r w:rsidRPr="0027113E">
          <w:t>specifications incorporate structured rich metadata and work against prepared data files, with an interface specification to indicate how students can access the data. Further, the library will be able to analyze the architectural suitability of the ho</w:t>
        </w:r>
        <w:r w:rsidRPr="00266F23">
          <w:t xml:space="preserve">st machine and make intelligent decisions to adapt to the hardware. For example, if the software found that the student’s </w:t>
        </w:r>
        <w:r w:rsidRPr="00700234">
          <w:t>laptop had little RAM and a poor processor, it might decide to sample the dataset, or to process more data on disk.</w:t>
        </w:r>
      </w:ins>
    </w:p>
    <w:p w14:paraId="0AE95F76" w14:textId="0F866A88" w:rsidR="006E7386" w:rsidRPr="00380A61" w:rsidRDefault="00FC0912" w:rsidP="006770F6">
      <w:pPr>
        <w:pStyle w:val="NSFParagraph"/>
        <w:ind w:firstLine="0"/>
        <w:rPr>
          <w:ins w:id="883" w:author="kafura" w:date="2015-12-27T12:24:00Z"/>
          <w:rPrChange w:id="884" w:author="kafura" w:date="2015-12-27T13:18:00Z">
            <w:rPr>
              <w:ins w:id="885" w:author="kafura" w:date="2015-12-27T12:24:00Z"/>
              <w:sz w:val="24"/>
              <w:szCs w:val="24"/>
            </w:rPr>
          </w:rPrChange>
        </w:rPr>
      </w:pPr>
      <w:ins w:id="886" w:author="kafura" w:date="2015-12-27T12:13:00Z">
        <w:r w:rsidRPr="00380A61">
          <w:rPr>
            <w:b/>
            <w:rPrChange w:id="887" w:author="kafura" w:date="2015-12-27T13:18:00Z">
              <w:rPr/>
            </w:rPrChange>
          </w:rPr>
          <w:t>CORGIS Explorer</w:t>
        </w:r>
        <w:r w:rsidRPr="006770F6">
          <w:t xml:space="preserve">. </w:t>
        </w:r>
      </w:ins>
      <w:ins w:id="888" w:author="kafura" w:date="2015-12-27T12:18:00Z">
        <w:r w:rsidR="006E7386" w:rsidRPr="00380A61">
          <w:rPr>
            <w:rPrChange w:id="889" w:author="kafura" w:date="2015-12-27T13:18:00Z">
              <w:rPr>
                <w:b/>
              </w:rPr>
            </w:rPrChange>
          </w:rPr>
          <w:t>The</w:t>
        </w:r>
        <w:r w:rsidR="006E7386" w:rsidRPr="00380A61">
          <w:rPr>
            <w:rPrChange w:id="890" w:author="kafura" w:date="2015-12-27T13:18:00Z">
              <w:rPr>
                <w:b/>
                <w:sz w:val="24"/>
                <w:szCs w:val="24"/>
              </w:rPr>
            </w:rPrChange>
          </w:rPr>
          <w:t xml:space="preserve"> scaffolding of </w:t>
        </w:r>
      </w:ins>
      <w:ins w:id="891" w:author="kafura" w:date="2015-12-27T12:19:00Z">
        <w:r w:rsidR="006E7386" w:rsidRPr="00380A61">
          <w:rPr>
            <w:rPrChange w:id="892" w:author="kafura" w:date="2015-12-27T13:18:00Z">
              <w:rPr>
                <w:sz w:val="24"/>
                <w:szCs w:val="24"/>
              </w:rPr>
            </w:rPrChange>
          </w:rPr>
          <w:t xml:space="preserve">a learner’s access to </w:t>
        </w:r>
      </w:ins>
      <w:ins w:id="893" w:author="kafura" w:date="2015-12-27T12:20:00Z">
        <w:r w:rsidR="006E7386" w:rsidRPr="00380A61">
          <w:rPr>
            <w:rPrChange w:id="894" w:author="kafura" w:date="2015-12-27T13:18:00Z">
              <w:rPr>
                <w:sz w:val="24"/>
                <w:szCs w:val="24"/>
              </w:rPr>
            </w:rPrChange>
          </w:rPr>
          <w:t>CORGIS</w:t>
        </w:r>
      </w:ins>
      <w:ins w:id="895" w:author="kafura" w:date="2015-12-27T12:19:00Z">
        <w:r w:rsidR="006E7386" w:rsidRPr="00380A61">
          <w:rPr>
            <w:rPrChange w:id="896" w:author="kafura" w:date="2015-12-27T13:18:00Z">
              <w:rPr>
                <w:sz w:val="24"/>
                <w:szCs w:val="24"/>
              </w:rPr>
            </w:rPrChange>
          </w:rPr>
          <w:t xml:space="preserve"> datasets is incomplete. </w:t>
        </w:r>
      </w:ins>
      <w:ins w:id="897" w:author="kafura" w:date="2015-12-27T12:20:00Z">
        <w:r w:rsidR="006E7386" w:rsidRPr="00380A61">
          <w:rPr>
            <w:rPrChange w:id="898" w:author="kafura" w:date="2015-12-27T13:18:00Z">
              <w:rPr>
                <w:sz w:val="24"/>
                <w:szCs w:val="24"/>
              </w:rPr>
            </w:rPrChange>
          </w:rPr>
          <w:t xml:space="preserve">Currently, students </w:t>
        </w:r>
      </w:ins>
      <w:ins w:id="899" w:author="kafura" w:date="2015-12-27T12:21:00Z">
        <w:r w:rsidR="006E7386" w:rsidRPr="00380A61">
          <w:rPr>
            <w:rPrChange w:id="900" w:author="kafura" w:date="2015-12-27T13:18:00Z">
              <w:rPr>
                <w:sz w:val="24"/>
                <w:szCs w:val="24"/>
              </w:rPr>
            </w:rPrChange>
          </w:rPr>
          <w:t xml:space="preserve">in the ICT class </w:t>
        </w:r>
      </w:ins>
      <w:ins w:id="901" w:author="kafura" w:date="2015-12-27T12:20:00Z">
        <w:r w:rsidR="006E7386" w:rsidRPr="00380A61">
          <w:rPr>
            <w:rPrChange w:id="902" w:author="kafura" w:date="2015-12-27T13:18:00Z">
              <w:rPr>
                <w:sz w:val="24"/>
                <w:szCs w:val="24"/>
              </w:rPr>
            </w:rPrChange>
          </w:rPr>
          <w:t xml:space="preserve">access the datasets programmatically. While </w:t>
        </w:r>
      </w:ins>
      <w:ins w:id="903" w:author="kafura" w:date="2015-12-27T12:23:00Z">
        <w:r w:rsidR="006E7386" w:rsidRPr="00380A61">
          <w:rPr>
            <w:rPrChange w:id="904" w:author="kafura" w:date="2015-12-27T13:18:00Z">
              <w:rPr>
                <w:sz w:val="24"/>
                <w:szCs w:val="24"/>
              </w:rPr>
            </w:rPrChange>
          </w:rPr>
          <w:t>programmatic access</w:t>
        </w:r>
      </w:ins>
      <w:ins w:id="905" w:author="kafura" w:date="2015-12-27T12:20:00Z">
        <w:r w:rsidR="006E7386" w:rsidRPr="00380A61">
          <w:rPr>
            <w:rPrChange w:id="906" w:author="kafura" w:date="2015-12-27T13:18:00Z">
              <w:rPr>
                <w:sz w:val="24"/>
                <w:szCs w:val="24"/>
              </w:rPr>
            </w:rPrChange>
          </w:rPr>
          <w:t xml:space="preserve"> is scaffolded through the use of a block-based language in </w:t>
        </w:r>
      </w:ins>
      <w:ins w:id="907" w:author="kafura" w:date="2015-12-27T12:21:00Z">
        <w:r w:rsidR="006E7386" w:rsidRPr="00380A61">
          <w:rPr>
            <w:rPrChange w:id="908" w:author="kafura" w:date="2015-12-27T13:18:00Z">
              <w:rPr>
                <w:sz w:val="24"/>
                <w:szCs w:val="24"/>
              </w:rPr>
            </w:rPrChange>
          </w:rPr>
          <w:t xml:space="preserve">the BlockPy environment, the student must master critical computational concepts (iteration, lists) before they can begin to </w:t>
        </w:r>
      </w:ins>
      <w:ins w:id="909" w:author="kafura" w:date="2015-12-27T12:23:00Z">
        <w:r w:rsidR="006E7386" w:rsidRPr="00380A61">
          <w:rPr>
            <w:rPrChange w:id="910" w:author="kafura" w:date="2015-12-27T13:18:00Z">
              <w:rPr>
                <w:sz w:val="24"/>
                <w:szCs w:val="24"/>
              </w:rPr>
            </w:rPrChange>
          </w:rPr>
          <w:t>compose a block-based pr</w:t>
        </w:r>
      </w:ins>
      <w:ins w:id="911" w:author="kafura" w:date="2015-12-27T12:24:00Z">
        <w:r w:rsidR="006E7386" w:rsidRPr="00380A61">
          <w:rPr>
            <w:rPrChange w:id="912" w:author="kafura" w:date="2015-12-27T13:18:00Z">
              <w:rPr>
                <w:sz w:val="24"/>
                <w:szCs w:val="24"/>
              </w:rPr>
            </w:rPrChange>
          </w:rPr>
          <w:t>ogram that manipulates</w:t>
        </w:r>
      </w:ins>
      <w:ins w:id="913" w:author="kafura" w:date="2015-12-27T12:21:00Z">
        <w:r w:rsidR="006E7386" w:rsidRPr="00380A61">
          <w:rPr>
            <w:rPrChange w:id="914" w:author="kafura" w:date="2015-12-27T13:18:00Z">
              <w:rPr>
                <w:sz w:val="24"/>
                <w:szCs w:val="24"/>
              </w:rPr>
            </w:rPrChange>
          </w:rPr>
          <w:t xml:space="preserve"> </w:t>
        </w:r>
      </w:ins>
      <w:ins w:id="915" w:author="kafura" w:date="2015-12-27T12:24:00Z">
        <w:r w:rsidR="006E7386" w:rsidRPr="00380A61">
          <w:rPr>
            <w:rPrChange w:id="916" w:author="kafura" w:date="2015-12-27T13:18:00Z">
              <w:rPr>
                <w:sz w:val="24"/>
                <w:szCs w:val="24"/>
              </w:rPr>
            </w:rPrChange>
          </w:rPr>
          <w:t>and visualize</w:t>
        </w:r>
      </w:ins>
      <w:ins w:id="917" w:author="kafura" w:date="2015-12-27T12:21:00Z">
        <w:r w:rsidR="006E7386" w:rsidRPr="00380A61">
          <w:rPr>
            <w:rPrChange w:id="918" w:author="kafura" w:date="2015-12-27T13:18:00Z">
              <w:rPr>
                <w:sz w:val="24"/>
                <w:szCs w:val="24"/>
              </w:rPr>
            </w:rPrChange>
          </w:rPr>
          <w:t xml:space="preserve"> the data. More robust scaffolding would permit learners</w:t>
        </w:r>
      </w:ins>
      <w:ins w:id="919" w:author="kafura" w:date="2015-12-27T12:24:00Z">
        <w:r w:rsidR="006E7386" w:rsidRPr="00380A61">
          <w:rPr>
            <w:rPrChange w:id="920" w:author="kafura" w:date="2015-12-27T13:18:00Z">
              <w:rPr>
                <w:sz w:val="24"/>
                <w:szCs w:val="24"/>
              </w:rPr>
            </w:rPrChange>
          </w:rPr>
          <w:t xml:space="preserve"> to manipulate and visualize the data using a non-programming approach.</w:t>
        </w:r>
      </w:ins>
    </w:p>
    <w:p w14:paraId="36EBDD93" w14:textId="71590D06" w:rsidR="00D6797D" w:rsidRPr="006770F6" w:rsidRDefault="006E7386" w:rsidP="00715356">
      <w:pPr>
        <w:pStyle w:val="NSFParagraph"/>
        <w:pPrChange w:id="921" w:author="kafura" w:date="2015-12-27T12:42:00Z">
          <w:pPr>
            <w:pStyle w:val="NSFParagraph"/>
            <w:ind w:firstLine="0"/>
          </w:pPr>
        </w:pPrChange>
      </w:pPr>
      <w:ins w:id="922" w:author="kafura" w:date="2015-12-27T12:25:00Z">
        <w:r w:rsidRPr="002B7B55">
          <w:rPr>
            <w:rPrChange w:id="923" w:author="kafura" w:date="2015-12-27T12:29:00Z">
              <w:rPr>
                <w:sz w:val="24"/>
                <w:szCs w:val="24"/>
              </w:rPr>
            </w:rPrChange>
          </w:rPr>
          <w:t xml:space="preserve">Our </w:t>
        </w:r>
      </w:ins>
      <w:ins w:id="924" w:author="kafura" w:date="2015-12-27T12:27:00Z">
        <w:r w:rsidRPr="002B7B55">
          <w:rPr>
            <w:rPrChange w:id="925" w:author="kafura" w:date="2015-12-27T12:29:00Z">
              <w:rPr>
                <w:sz w:val="24"/>
                <w:szCs w:val="24"/>
              </w:rPr>
            </w:rPrChange>
          </w:rPr>
          <w:t xml:space="preserve">proposed </w:t>
        </w:r>
      </w:ins>
      <w:ins w:id="926" w:author="kafura" w:date="2015-12-27T12:25:00Z">
        <w:r w:rsidRPr="002B7B55">
          <w:rPr>
            <w:rPrChange w:id="927" w:author="kafura" w:date="2015-12-27T12:29:00Z">
              <w:rPr>
                <w:sz w:val="24"/>
                <w:szCs w:val="24"/>
              </w:rPr>
            </w:rPrChange>
          </w:rPr>
          <w:t>work</w:t>
        </w:r>
      </w:ins>
      <w:ins w:id="928" w:author="kafura" w:date="2015-12-27T12:27:00Z">
        <w:r w:rsidRPr="002B7B55">
          <w:rPr>
            <w:rPrChange w:id="929" w:author="kafura" w:date="2015-12-27T12:29:00Z">
              <w:rPr>
                <w:sz w:val="24"/>
                <w:szCs w:val="24"/>
              </w:rPr>
            </w:rPrChange>
          </w:rPr>
          <w:t xml:space="preserve"> will develop an </w:t>
        </w:r>
        <w:r w:rsidR="00380A61" w:rsidRPr="006770F6">
          <w:t>interactive Explorer for students</w:t>
        </w:r>
        <w:r w:rsidRPr="002B7B55">
          <w:rPr>
            <w:rPrChange w:id="930" w:author="kafura" w:date="2015-12-27T12:29:00Z">
              <w:rPr>
                <w:sz w:val="24"/>
                <w:szCs w:val="24"/>
              </w:rPr>
            </w:rPrChange>
          </w:rPr>
          <w:t xml:space="preserve"> to </w:t>
        </w:r>
      </w:ins>
      <w:ins w:id="931" w:author="kafura" w:date="2015-12-27T12:28:00Z">
        <w:r w:rsidR="002B7B55" w:rsidRPr="002B7B55">
          <w:rPr>
            <w:rPrChange w:id="932" w:author="kafura" w:date="2015-12-27T12:29:00Z">
              <w:rPr>
                <w:sz w:val="24"/>
                <w:szCs w:val="24"/>
              </w:rPr>
            </w:rPrChange>
          </w:rPr>
          <w:t>interactively select, manipulate, and visua</w:t>
        </w:r>
        <w:r w:rsidR="00380A61" w:rsidRPr="006770F6">
          <w:t xml:space="preserve">lize </w:t>
        </w:r>
      </w:ins>
      <w:ins w:id="933" w:author="kafura" w:date="2015-12-27T12:29:00Z">
        <w:r w:rsidR="002B7B55" w:rsidRPr="002B7B55">
          <w:rPr>
            <w:rPrChange w:id="934" w:author="kafura" w:date="2015-12-27T12:29:00Z">
              <w:rPr>
                <w:sz w:val="24"/>
                <w:szCs w:val="24"/>
              </w:rPr>
            </w:rPrChange>
          </w:rPr>
          <w:t>a CORGIS dataset</w:t>
        </w:r>
        <w:r w:rsidR="002B7B55" w:rsidRPr="006770F6">
          <w:t>.</w:t>
        </w:r>
      </w:ins>
      <w:ins w:id="935" w:author="kafura" w:date="2015-12-27T12:31:00Z">
        <w:r w:rsidR="002B7B55">
          <w:t xml:space="preserve"> Our vision for the CORGIS Explorer is that students will be able to work wit</w:t>
        </w:r>
      </w:ins>
      <w:ins w:id="936" w:author="kafura" w:date="2015-12-27T12:33:00Z">
        <w:r w:rsidR="002B7B55">
          <w:t xml:space="preserve">h a CORGIS dataset in the same way that NetLogo </w:t>
        </w:r>
      </w:ins>
      <w:ins w:id="937" w:author="kafura" w:date="2015-12-27T13:20:00Z">
        <w:r w:rsidR="00380A61">
          <w:t xml:space="preserve">[REF] </w:t>
        </w:r>
      </w:ins>
      <w:ins w:id="938" w:author="kafura" w:date="2015-12-27T12:33:00Z">
        <w:r w:rsidR="002B7B55">
          <w:t xml:space="preserve">allows a student to easily work with an </w:t>
        </w:r>
      </w:ins>
      <w:ins w:id="939" w:author="kafura" w:date="2015-12-27T12:34:00Z">
        <w:r w:rsidR="002B7B55">
          <w:t xml:space="preserve">underlying </w:t>
        </w:r>
      </w:ins>
      <w:ins w:id="940" w:author="kafura" w:date="2015-12-27T12:33:00Z">
        <w:r w:rsidR="002B7B55">
          <w:t>agent-based computation</w:t>
        </w:r>
      </w:ins>
      <w:ins w:id="941" w:author="kafura" w:date="2015-12-27T12:36:00Z">
        <w:r w:rsidR="002B7B55">
          <w:t>al</w:t>
        </w:r>
      </w:ins>
      <w:ins w:id="942" w:author="kafura" w:date="2015-12-27T12:33:00Z">
        <w:r w:rsidR="002B7B55">
          <w:t xml:space="preserve"> model. </w:t>
        </w:r>
      </w:ins>
      <w:ins w:id="943" w:author="kafura" w:date="2015-12-27T13:20:00Z">
        <w:r w:rsidR="00380A61">
          <w:t>With the Explorer, a</w:t>
        </w:r>
      </w:ins>
      <w:ins w:id="944" w:author="kafura" w:date="2015-12-27T12:37:00Z">
        <w:r w:rsidR="002B7B55">
          <w:t xml:space="preserve"> student will be able to select a dataset from the library, access information about the dataset (via the Gallery extensions), </w:t>
        </w:r>
      </w:ins>
      <w:ins w:id="945" w:author="kafura" w:date="2015-12-27T12:39:00Z">
        <w:r w:rsidR="00715356">
          <w:t>select certain data (via the</w:t>
        </w:r>
      </w:ins>
      <w:ins w:id="946" w:author="kafura" w:date="2015-12-27T12:40:00Z">
        <w:r w:rsidR="00715356">
          <w:t xml:space="preserve"> Builder extensions)</w:t>
        </w:r>
      </w:ins>
      <w:ins w:id="947" w:author="kafura" w:date="2015-12-27T12:41:00Z">
        <w:r w:rsidR="00715356">
          <w:t>, and visualize the selected data in standard forms (scatter plot, bar charts, histograms).</w:t>
        </w:r>
      </w:ins>
      <w:ins w:id="948" w:author="kafura" w:date="2015-12-27T13:15:00Z">
        <w:r w:rsidR="00380A61">
          <w:t xml:space="preserve"> The Explorer will increase student engagement with the datasets by allowing early </w:t>
        </w:r>
      </w:ins>
      <w:ins w:id="949" w:author="kafura" w:date="2015-12-27T13:17:00Z">
        <w:r w:rsidR="00380A61">
          <w:t>investigation leading to results which they can duplicate or extend later in programmatic forms.</w:t>
        </w:r>
      </w:ins>
      <w:ins w:id="950" w:author="kafura" w:date="2015-12-27T13:16:00Z">
        <w:r w:rsidR="00380A61">
          <w:t xml:space="preserve"> </w:t>
        </w:r>
      </w:ins>
      <w:del w:id="951" w:author="kafura" w:date="2015-12-27T12:08:00Z">
        <w:r w:rsidR="007C6758" w:rsidRPr="006E7386" w:rsidDel="00FC0912">
          <w:rPr>
            <w:b/>
            <w:sz w:val="24"/>
            <w:szCs w:val="24"/>
            <w:rPrChange w:id="952" w:author="kafura" w:date="2015-12-27T12:18:00Z">
              <w:rPr/>
            </w:rPrChange>
          </w:rPr>
          <w:delText>More information on these usability studies is given in Research Question 2.1.</w:delText>
        </w:r>
      </w:del>
    </w:p>
    <w:p w14:paraId="11A02CA4" w14:textId="20E2CDC8" w:rsidR="00A16593" w:rsidRPr="00457AE6" w:rsidRDefault="00A16593" w:rsidP="00A16593">
      <w:pPr>
        <w:pStyle w:val="NSFParagraph"/>
        <w:ind w:firstLine="0"/>
        <w:rPr>
          <w:b/>
          <w:sz w:val="24"/>
          <w:szCs w:val="24"/>
          <w:rPrChange w:id="953" w:author="kafura" w:date="2015-12-27T12:03:00Z">
            <w:rPr>
              <w:b/>
            </w:rPr>
          </w:rPrChange>
        </w:rPr>
      </w:pPr>
      <w:r w:rsidRPr="00457AE6">
        <w:rPr>
          <w:b/>
          <w:sz w:val="24"/>
          <w:szCs w:val="24"/>
          <w:rPrChange w:id="954" w:author="kafura" w:date="2015-12-27T12:03:00Z">
            <w:rPr>
              <w:b/>
            </w:rPr>
          </w:rPrChange>
        </w:rPr>
        <w:t>3.2 Interactive Visualization</w:t>
      </w:r>
      <w:ins w:id="955" w:author="Cliff" w:date="2015-12-25T10:38:00Z">
        <w:r w:rsidR="009151B7" w:rsidRPr="00457AE6">
          <w:rPr>
            <w:b/>
            <w:sz w:val="24"/>
            <w:szCs w:val="24"/>
            <w:rPrChange w:id="956" w:author="kafura" w:date="2015-12-27T12:03:00Z">
              <w:rPr>
                <w:b/>
              </w:rPr>
            </w:rPrChange>
          </w:rPr>
          <w:t xml:space="preserve"> and </w:t>
        </w:r>
      </w:ins>
      <w:ins w:id="957" w:author="kafura" w:date="2015-12-27T12:03:00Z">
        <w:r w:rsidR="00457AE6">
          <w:rPr>
            <w:b/>
            <w:sz w:val="24"/>
            <w:szCs w:val="24"/>
          </w:rPr>
          <w:t>E</w:t>
        </w:r>
      </w:ins>
      <w:ins w:id="958" w:author="Cliff" w:date="2015-12-25T10:38:00Z">
        <w:del w:id="959" w:author="kafura" w:date="2015-12-27T12:03:00Z">
          <w:r w:rsidR="009151B7" w:rsidRPr="00457AE6" w:rsidDel="00457AE6">
            <w:rPr>
              <w:b/>
              <w:sz w:val="24"/>
              <w:szCs w:val="24"/>
              <w:rPrChange w:id="960" w:author="kafura" w:date="2015-12-27T12:03:00Z">
                <w:rPr>
                  <w:b/>
                </w:rPr>
              </w:rPrChange>
            </w:rPr>
            <w:delText>e</w:delText>
          </w:r>
        </w:del>
        <w:r w:rsidR="009151B7" w:rsidRPr="00457AE6">
          <w:rPr>
            <w:b/>
            <w:sz w:val="24"/>
            <w:szCs w:val="24"/>
            <w:rPrChange w:id="961" w:author="kafura" w:date="2015-12-27T12:03:00Z">
              <w:rPr>
                <w:b/>
              </w:rPr>
            </w:rPrChange>
          </w:rPr>
          <w:t>xercise</w:t>
        </w:r>
      </w:ins>
      <w:ins w:id="962" w:author="kafura" w:date="2015-12-27T12:03:00Z">
        <w:r w:rsidR="00457AE6">
          <w:rPr>
            <w:b/>
            <w:sz w:val="24"/>
            <w:szCs w:val="24"/>
          </w:rPr>
          <w:t>s</w:t>
        </w:r>
      </w:ins>
      <w:del w:id="963" w:author="Cliff" w:date="2015-12-25T10:38:00Z">
        <w:r w:rsidRPr="00457AE6" w:rsidDel="009151B7">
          <w:rPr>
            <w:b/>
            <w:sz w:val="24"/>
            <w:szCs w:val="24"/>
            <w:rPrChange w:id="964" w:author="kafura" w:date="2015-12-27T12:03:00Z">
              <w:rPr>
                <w:b/>
              </w:rPr>
            </w:rPrChange>
          </w:rPr>
          <w:delText>s</w:delText>
        </w:r>
      </w:del>
    </w:p>
    <w:p w14:paraId="48DD5A0E" w14:textId="3245DD14" w:rsidR="00A16593" w:rsidRDefault="00A16593" w:rsidP="00A16593">
      <w:pPr>
        <w:pStyle w:val="NSFParagraph"/>
        <w:rPr>
          <w:ins w:id="965" w:author="kafura" w:date="2015-12-27T13:22:00Z"/>
        </w:rPr>
      </w:pPr>
      <w:r w:rsidRPr="0018375D">
        <w:t xml:space="preserve">To improve the interactivity of content, the OpenDSA project has developed a sophisticated support system for developing rich interactive visualizations in HTML5 [33]. We have already developed algorithm visualizations and exercises for much of undergraduate data structures and algorithms content, and </w:t>
      </w:r>
      <w:del w:id="966" w:author="Cliff" w:date="2015-12-25T10:32:00Z">
        <w:r w:rsidRPr="0018375D" w:rsidDel="009151B7">
          <w:delText>will be</w:delText>
        </w:r>
      </w:del>
      <w:ins w:id="967" w:author="Cliff" w:date="2015-12-25T10:32:00Z">
        <w:r w:rsidR="009151B7">
          <w:t>are</w:t>
        </w:r>
      </w:ins>
      <w:r w:rsidRPr="0018375D">
        <w:t xml:space="preserve"> expanding this content to more advanced topics in programming languages, finite automata, and complexity theory in the coming year under other NSF supported projects. This rich body of materials and expertise in their creation will allow us to create a collection of materials appropriate to the non-major students in the CT course. Many of the fundamental data structures and themes relevant to big data are already covered within the existing collection of materials. We will be able to tailor those materials and create new materials more appropriate for this constituency. The OpenDSA infrastructure allows us to create small-scale simulation environments and interactive exercises that will let students "play with" big data streams and principles.</w:t>
      </w:r>
    </w:p>
    <w:p w14:paraId="02122ED1" w14:textId="0E9AC00D" w:rsidR="00380A61" w:rsidRDefault="00380A61" w:rsidP="00A16593">
      <w:pPr>
        <w:pStyle w:val="NSFParagraph"/>
        <w:rPr>
          <w:ins w:id="968" w:author="kafura" w:date="2015-12-27T13:22:00Z"/>
        </w:rPr>
      </w:pPr>
      <w:ins w:id="969" w:author="kafura" w:date="2015-12-27T13:22:00Z">
        <w:r>
          <w:t>Through our experience in teaching the Computational Thinking course we have identified an initial set of topics for which we will develop interactive visualizations and accompanying exercises. These topics are both foundational concepts in computing and ones with which students struggle. The initial topics are:</w:t>
        </w:r>
      </w:ins>
    </w:p>
    <w:p w14:paraId="2589453B" w14:textId="77777777" w:rsidR="00380A61" w:rsidRDefault="00380A61" w:rsidP="00380A61">
      <w:pPr>
        <w:pStyle w:val="NSFBulletList"/>
        <w:rPr>
          <w:ins w:id="970" w:author="kafura" w:date="2015-12-27T13:22:00Z"/>
        </w:rPr>
      </w:pPr>
      <w:ins w:id="971" w:author="kafura" w:date="2015-12-27T13:22:00Z">
        <w:r>
          <w:t>Abstraction: the idea of representing real-world entities by properties that are relevant to the needs or interests of a given “stakeholder”. This is not something that our students find natural.  Currently, a table is used to concretely express an abstraction where a column corresponds to a property and a row corresponds to an instance (the collection of properties that represent a specific real-world entity).</w:t>
        </w:r>
      </w:ins>
    </w:p>
    <w:p w14:paraId="1E319EC2" w14:textId="77777777" w:rsidR="00380A61" w:rsidRDefault="00380A61" w:rsidP="00380A61">
      <w:pPr>
        <w:pStyle w:val="NSFBulletList"/>
        <w:rPr>
          <w:ins w:id="972" w:author="kafura" w:date="2015-12-27T13:22:00Z"/>
        </w:rPr>
      </w:pPr>
      <w:ins w:id="973" w:author="kafura" w:date="2015-12-27T13:22:00Z">
        <w:r>
          <w:t xml:space="preserve">Variables: an objective, quantifiable, and measurable characteristic that can be defined in information terms. Again, this is difficult for the students to grasp. Properties include both those defined for an abstraction (e.g., the temperature forecast for a given city by the weather service) but also a computed result (e.g., the average of the forecast temperature over a set of cities). Our students struggle with both the fundamental nature of </w:t>
        </w:r>
        <w:r>
          <w:lastRenderedPageBreak/>
          <w:t>properties (what are the relevant properties, the distinction between a property and its value) as well as the mechanical aspects (e.g., how should a property be named).</w:t>
        </w:r>
      </w:ins>
    </w:p>
    <w:p w14:paraId="70A44666" w14:textId="77777777" w:rsidR="00380A61" w:rsidRDefault="00380A61" w:rsidP="00380A61">
      <w:pPr>
        <w:pStyle w:val="NSFBulletList"/>
        <w:rPr>
          <w:ins w:id="974" w:author="kafura" w:date="2015-12-27T13:22:00Z"/>
        </w:rPr>
      </w:pPr>
      <w:ins w:id="975" w:author="kafura" w:date="2015-12-27T13:22:00Z">
        <w:r>
          <w:t xml:space="preserve">Iteration: the idea of repetitive execution of a set of steps until some condition is satisfied. This is one of the most fundamental algorithmic concepts. The changing value of the iteration variable and its relationship to the entire collection of values is difficult for our students to grasp. </w:t>
        </w:r>
      </w:ins>
    </w:p>
    <w:p w14:paraId="692DB3A9" w14:textId="77777777" w:rsidR="00380A61" w:rsidRDefault="00380A61" w:rsidP="00380A61">
      <w:pPr>
        <w:pStyle w:val="NSFBulletList"/>
        <w:rPr>
          <w:ins w:id="976" w:author="kafura" w:date="2015-12-27T13:22:00Z"/>
        </w:rPr>
      </w:pPr>
      <w:ins w:id="977" w:author="kafura" w:date="2015-12-27T13:22:00Z">
        <w:r w:rsidRPr="008513C1">
          <w:t>State: the idea that the values of properties chang</w:t>
        </w:r>
        <w:r w:rsidRPr="00A62F8D">
          <w:t>e over time corresponding to the actions of the algorithm is</w:t>
        </w:r>
        <w:r w:rsidRPr="00D3274D">
          <w:t xml:space="preserve"> a subtle relation. The difficulty of explaining or debugging algorithms often traces back to a lack of understanding of this fundamental idea.</w:t>
        </w:r>
      </w:ins>
    </w:p>
    <w:p w14:paraId="005594BF" w14:textId="2B7C6A2E" w:rsidR="00380A61" w:rsidRDefault="00380A61" w:rsidP="00380A61">
      <w:pPr>
        <w:pStyle w:val="NSFBulletList"/>
        <w:rPr>
          <w:ins w:id="978" w:author="kafura" w:date="2015-12-27T13:25:00Z"/>
        </w:rPr>
        <w:pPrChange w:id="979" w:author="kafura" w:date="2015-12-27T13:26:00Z">
          <w:pPr>
            <w:pStyle w:val="NSFParagraph"/>
          </w:pPr>
        </w:pPrChange>
      </w:pPr>
      <w:ins w:id="980" w:author="kafura" w:date="2015-12-27T13:22:00Z">
        <w:r>
          <w:t xml:space="preserve">Data structures: the different ways of organizing and accessing data with complex relationships. This presents a challenging learning task, especially when multiple layers of abstraction (nested or embedded data structures) are involved. </w:t>
        </w:r>
      </w:ins>
    </w:p>
    <w:p w14:paraId="61C66812" w14:textId="039ED53E" w:rsidR="00380A61" w:rsidRDefault="00380A61" w:rsidP="00380A61">
      <w:pPr>
        <w:pStyle w:val="NSFParagraph"/>
        <w:ind w:firstLine="0"/>
      </w:pPr>
      <w:ins w:id="981" w:author="kafura" w:date="2015-12-27T13:25:00Z">
        <w:r>
          <w:t>We expect that other topics will be added to this list through additional experience and through the process of applying Instructional Design to the course.</w:t>
        </w:r>
      </w:ins>
    </w:p>
    <w:p w14:paraId="6ED4BA0D" w14:textId="20BF664E" w:rsidR="00A16593" w:rsidDel="00815214" w:rsidRDefault="00A16593">
      <w:pPr>
        <w:pStyle w:val="NSFHeading2"/>
        <w:rPr>
          <w:del w:id="982" w:author="kafura" w:date="2015-12-26T12:35:00Z"/>
        </w:rPr>
      </w:pPr>
    </w:p>
    <w:p w14:paraId="71F2854C" w14:textId="09BCFD16" w:rsidR="007C6758" w:rsidRPr="007C6758" w:rsidRDefault="004B27BD">
      <w:pPr>
        <w:pStyle w:val="NSFHeading2"/>
      </w:pPr>
      <w:r>
        <w:t>3.</w:t>
      </w:r>
      <w:r w:rsidR="00A16593">
        <w:t>3</w:t>
      </w:r>
      <w:r>
        <w:t xml:space="preserve"> </w:t>
      </w:r>
      <w:commentRangeStart w:id="983"/>
      <w:r w:rsidR="00C462FF">
        <w:t xml:space="preserve">Immediate </w:t>
      </w:r>
      <w:del w:id="984" w:author="kafura" w:date="2015-12-27T13:37:00Z">
        <w:r w:rsidR="00DD4AE9" w:rsidDel="006D5297">
          <w:delText>F</w:delText>
        </w:r>
        <w:r w:rsidDel="006D5297">
          <w:delText xml:space="preserve">eedback </w:delText>
        </w:r>
      </w:del>
      <w:ins w:id="985" w:author="kafura" w:date="2015-12-27T13:37:00Z">
        <w:r w:rsidR="006D5297">
          <w:t xml:space="preserve">Code Guidance </w:t>
        </w:r>
      </w:ins>
      <w:commentRangeEnd w:id="983"/>
      <w:ins w:id="986" w:author="kafura" w:date="2015-12-28T10:15:00Z">
        <w:r w:rsidR="00266F23">
          <w:rPr>
            <w:rStyle w:val="CommentReference"/>
            <w:rFonts w:ascii="Arial" w:eastAsia="Arial" w:hAnsi="Arial" w:cs="Arial"/>
            <w:b w:val="0"/>
            <w:shd w:val="clear" w:color="auto" w:fill="auto"/>
          </w:rPr>
          <w:commentReference w:id="983"/>
        </w:r>
      </w:ins>
    </w:p>
    <w:p w14:paraId="7FF0A91F" w14:textId="0E301718" w:rsidR="0029284B" w:rsidRPr="0029284B" w:rsidDel="006A34C3" w:rsidRDefault="0029284B" w:rsidP="00A16593">
      <w:pPr>
        <w:pStyle w:val="NSFParagraph"/>
        <w:rPr>
          <w:del w:id="987" w:author="kafura" w:date="2015-12-27T15:37:00Z"/>
        </w:rPr>
      </w:pPr>
      <w:del w:id="988" w:author="kafura" w:date="2015-12-27T15:37:00Z">
        <w:r w:rsidRPr="0029284B" w:rsidDel="006A34C3">
          <w:delText xml:space="preserve">We discussed above the value of automatically assessed practice exercises. In a classroom of many students and minimal instructors, it is a challenge to keep students supported with timely feedback and </w:delText>
        </w:r>
        <w:r w:rsidR="0018375D" w:rsidDel="006A34C3">
          <w:delText>engaging content</w:delText>
        </w:r>
        <w:r w:rsidRPr="0029284B" w:rsidDel="006A34C3">
          <w:delText xml:space="preserve"> as they work. Most students lack the programming knowledge to identify their own errors, let alone diagnose and fix them. </w:delText>
        </w:r>
        <w:r w:rsidR="0018375D" w:rsidDel="006A34C3">
          <w:delText xml:space="preserve">Further, they often disengage with static material such as textual prose. </w:delText>
        </w:r>
        <w:r w:rsidRPr="0029284B" w:rsidDel="006A34C3">
          <w:delText>Although 1-1 human tutoring is ideal for learners, there are simply not enough staff resources. For many kinds of student problems</w:delText>
        </w:r>
        <w:r w:rsidR="0018375D" w:rsidDel="006A34C3">
          <w:delText xml:space="preserve"> and learning resources</w:delText>
        </w:r>
        <w:r w:rsidRPr="0029284B" w:rsidDel="006A34C3">
          <w:delText xml:space="preserve">, </w:delText>
        </w:r>
      </w:del>
      <w:ins w:id="989" w:author="Cliff" w:date="2015-12-25T10:47:00Z">
        <w:del w:id="990" w:author="kafura" w:date="2015-12-27T15:37:00Z">
          <w:r w:rsidR="00DF42FF" w:rsidDel="006A34C3">
            <w:delText>automated feedback on practice exercises can reach the effectiveness of one-on-one human tutoring.</w:delText>
          </w:r>
        </w:del>
      </w:ins>
      <w:del w:id="991" w:author="kafura" w:date="2015-12-27T15:37:00Z">
        <w:r w:rsidRPr="0029284B" w:rsidDel="006A34C3">
          <w:delText xml:space="preserve">however, the </w:delText>
        </w:r>
        <w:r w:rsidDel="006A34C3">
          <w:delText xml:space="preserve">system can support </w:delText>
        </w:r>
        <w:r w:rsidR="0018375D" w:rsidDel="006A34C3">
          <w:delText xml:space="preserve">and engage </w:delText>
        </w:r>
        <w:r w:rsidDel="006A34C3">
          <w:delText>the student.</w:delText>
        </w:r>
      </w:del>
    </w:p>
    <w:p w14:paraId="4E94F57C" w14:textId="0B3E7950" w:rsidR="0029284B" w:rsidRPr="0029284B" w:rsidDel="006A34C3" w:rsidRDefault="0029284B" w:rsidP="00A16593">
      <w:pPr>
        <w:pStyle w:val="NSFParagraph"/>
        <w:rPr>
          <w:del w:id="992" w:author="kafura" w:date="2015-12-27T15:37:00Z"/>
        </w:rPr>
      </w:pPr>
      <w:del w:id="993" w:author="kafura" w:date="2015-12-27T15:37:00Z">
        <w:r w:rsidRPr="0029284B" w:rsidDel="006A34C3">
          <w:delText>A specific type of exercise that we</w:delText>
        </w:r>
      </w:del>
      <w:ins w:id="994" w:author="Cliff" w:date="2015-12-25T10:49:00Z">
        <w:del w:id="995" w:author="kafura" w:date="2015-12-27T15:37:00Z">
          <w:r w:rsidR="009C5DEC" w:rsidDel="006A34C3">
            <w:delText>One</w:delText>
          </w:r>
        </w:del>
      </w:ins>
      <w:del w:id="996" w:author="kafura" w:date="2015-12-27T15:37:00Z">
        <w:r w:rsidRPr="0029284B" w:rsidDel="006A34C3">
          <w:delText xml:space="preserve"> focus on will be small programming exercises. There is considerable work on automated assessment of programming exercises via testing [51-53]. Most take the student's solution to a "sandbox" where the solution is compiled and executed. A standard approach is to use something equivalent to unit tests to make sure that the student's solution has the correct behavior. WebCAT [18] is a well-known tool for solving this problem – it uses style checks and unit testing to identify mistakes and make suggestions to the student. A limitation of systems like WebCAT is that they often depend on a highly restrictive code shape: usually, they operate over explicit function contracts. They are also unable to collect data about the internals of the students' code, treating the program as a simple black box.</w:delText>
        </w:r>
      </w:del>
    </w:p>
    <w:p w14:paraId="439A6D30" w14:textId="623FA3AE" w:rsidR="0029284B" w:rsidRPr="0029284B" w:rsidDel="00A956B3" w:rsidRDefault="0029284B" w:rsidP="00A16593">
      <w:pPr>
        <w:pStyle w:val="NSFParagraph"/>
        <w:rPr>
          <w:moveFrom w:id="997" w:author="kafura" w:date="2015-12-27T15:42:00Z"/>
        </w:rPr>
      </w:pPr>
      <w:moveFromRangeStart w:id="998" w:author="kafura" w:date="2015-12-27T15:42:00Z" w:name="move438994287"/>
      <w:moveFrom w:id="999" w:author="kafura" w:date="2015-12-27T15:42:00Z">
        <w:r w:rsidRPr="0029284B" w:rsidDel="00A956B3">
          <w:t>We have found that it is also helpful to give students incremental feedback on much more ad-hoc programs, beyond writing functions against a contract. For example, consider tasking students to average a list of numbers through iteration: students should know to use certain constructs including an external variable, a loop, and mathematical division. In such a problem, static analysis heuristics could be given by an instructor that specify those constructs must be present – if the student tries to compile their program without it, they are directed to “just-in-time” instructional materials regarding the constructs. OpenDSA and BlockPy both already have limited support for static analysis heuristics of this nature.</w:t>
        </w:r>
      </w:moveFrom>
    </w:p>
    <w:moveFromRangeEnd w:id="998"/>
    <w:p w14:paraId="165BADCC" w14:textId="44481115" w:rsidR="0029284B" w:rsidRPr="00266F23" w:rsidRDefault="0029284B" w:rsidP="006770F6">
      <w:pPr>
        <w:pStyle w:val="NSFParagraph"/>
      </w:pPr>
      <w:r w:rsidRPr="006770F6">
        <w:t>In our piloted prototype systems</w:t>
      </w:r>
      <w:ins w:id="1000" w:author="kafura" w:date="2015-12-27T15:49:00Z">
        <w:r w:rsidR="00A956B3" w:rsidRPr="006770F6">
          <w:t xml:space="preserve"> with code guidance</w:t>
        </w:r>
      </w:ins>
      <w:r w:rsidRPr="006770F6">
        <w:t>, the automatic analysis</w:t>
      </w:r>
      <w:ins w:id="1001" w:author="kafura" w:date="2015-12-27T15:49:00Z">
        <w:r w:rsidR="00A956B3" w:rsidRPr="0027113E">
          <w:t xml:space="preserve"> of the student’s code</w:t>
        </w:r>
      </w:ins>
      <w:r w:rsidRPr="0027113E">
        <w:t xml:space="preserve"> is limited to regular expressions</w:t>
      </w:r>
      <w:del w:id="1002" w:author="kafura" w:date="2015-12-27T15:49:00Z">
        <w:r w:rsidRPr="0027113E" w:rsidDel="00A956B3">
          <w:delText xml:space="preserve"> that are checked against the student’s code</w:delText>
        </w:r>
      </w:del>
      <w:r w:rsidRPr="0027113E">
        <w:t>, e.g., requiring iteration by checking that the word “for” is present in the text of the program, at the start of a line, and with whitespace immediately afterwards</w:t>
      </w:r>
      <w:del w:id="1003" w:author="kafura" w:date="2015-12-28T09:22:00Z">
        <w:r w:rsidRPr="0027113E" w:rsidDel="006770F6">
          <w:delText xml:space="preserve"> (</w:delText>
        </w:r>
        <w:r w:rsidRPr="00266F23" w:rsidDel="006770F6">
          <w:delText>signaling its use as a programming identifier)</w:delText>
        </w:r>
      </w:del>
      <w:r w:rsidRPr="00266F23">
        <w:t>. This kind of analysis is limited – even complicated regular expressions are unable to account for constraints such as “initialize a variable outside of a ‘for’ loop, and then modify that variable inside the loop’s body”. Worse, it is delicate and unsustainable, since every exercise requires unique analysis that is difficult to modify.</w:t>
      </w:r>
    </w:p>
    <w:p w14:paraId="5627190A" w14:textId="6A2D31AE" w:rsidR="0029284B" w:rsidRPr="0029284B" w:rsidRDefault="0029284B" w:rsidP="0027113E">
      <w:pPr>
        <w:pStyle w:val="NSFParagraph"/>
      </w:pPr>
      <w:del w:id="1004" w:author="kafura" w:date="2015-12-27T15:59:00Z">
        <w:r w:rsidRPr="0029284B" w:rsidDel="002F14CA">
          <w:delText>We propose</w:delText>
        </w:r>
      </w:del>
      <w:ins w:id="1005" w:author="kafura" w:date="2015-12-27T15:59:00Z">
        <w:r w:rsidR="002F14CA">
          <w:t>O</w:t>
        </w:r>
        <w:r w:rsidR="006770F6">
          <w:t>ur proposed work will</w:t>
        </w:r>
        <w:r w:rsidR="002F14CA">
          <w:t xml:space="preserve"> create</w:t>
        </w:r>
      </w:ins>
      <w:r w:rsidRPr="0029284B">
        <w:t xml:space="preserve"> a flexible system </w:t>
      </w:r>
      <w:del w:id="1006" w:author="kafura" w:date="2015-12-27T16:00:00Z">
        <w:r w:rsidRPr="0029284B" w:rsidDel="002F14CA">
          <w:delText xml:space="preserve">of reusable heuristics </w:delText>
        </w:r>
      </w:del>
      <w:r w:rsidRPr="0029284B">
        <w:t>that can help instructors define</w:t>
      </w:r>
      <w:ins w:id="1007" w:author="kafura" w:date="2015-12-27T16:00:00Z">
        <w:r w:rsidR="002F14CA">
          <w:t xml:space="preserve">, via an </w:t>
        </w:r>
      </w:ins>
      <w:ins w:id="1008" w:author="kafura" w:date="2015-12-27T16:01:00Z">
        <w:r w:rsidR="002F14CA">
          <w:t>authoring tool</w:t>
        </w:r>
      </w:ins>
      <w:ins w:id="1009" w:author="kafura" w:date="2015-12-27T16:00:00Z">
        <w:r w:rsidR="002F14CA">
          <w:t>,</w:t>
        </w:r>
      </w:ins>
      <w:r w:rsidRPr="0029284B">
        <w:t xml:space="preserve"> and </w:t>
      </w:r>
      <w:del w:id="1010" w:author="kafura" w:date="2015-12-28T09:23:00Z">
        <w:r w:rsidRPr="0029284B" w:rsidDel="006770F6">
          <w:delText xml:space="preserve">then </w:delText>
        </w:r>
      </w:del>
      <w:del w:id="1011" w:author="kafura" w:date="2015-12-27T16:01:00Z">
        <w:r w:rsidRPr="0029284B" w:rsidDel="002F14CA">
          <w:delText>enforce</w:delText>
        </w:r>
      </w:del>
      <w:ins w:id="1012" w:author="kafura" w:date="2015-12-27T16:01:00Z">
        <w:r w:rsidR="002F14CA">
          <w:t>provide</w:t>
        </w:r>
      </w:ins>
      <w:ins w:id="1013" w:author="kafura" w:date="2015-12-27T16:02:00Z">
        <w:r w:rsidR="002F14CA">
          <w:t xml:space="preserve"> guidance</w:t>
        </w:r>
      </w:ins>
      <w:ins w:id="1014" w:author="kafura" w:date="2015-12-27T16:01:00Z">
        <w:r w:rsidR="002F14CA">
          <w:t>, via automated code analysis,</w:t>
        </w:r>
      </w:ins>
      <w:r w:rsidRPr="0029284B">
        <w:t xml:space="preserve"> </w:t>
      </w:r>
      <w:ins w:id="1015" w:author="kafura" w:date="2015-12-27T16:03:00Z">
        <w:r w:rsidR="002F14CA">
          <w:t xml:space="preserve">to </w:t>
        </w:r>
      </w:ins>
      <w:ins w:id="1016" w:author="kafura" w:date="2015-12-27T16:04:00Z">
        <w:r w:rsidR="002F14CA">
          <w:t xml:space="preserve">a </w:t>
        </w:r>
      </w:ins>
      <w:ins w:id="1017" w:author="kafura" w:date="2015-12-27T16:03:00Z">
        <w:r w:rsidR="002F14CA">
          <w:t xml:space="preserve">student on the code developed </w:t>
        </w:r>
      </w:ins>
      <w:ins w:id="1018" w:author="kafura" w:date="2015-12-27T16:04:00Z">
        <w:r w:rsidR="002F14CA">
          <w:t>by the student</w:t>
        </w:r>
      </w:ins>
      <w:ins w:id="1019" w:author="kafura" w:date="2015-12-27T16:21:00Z">
        <w:r w:rsidR="00720421">
          <w:t xml:space="preserve"> in response</w:t>
        </w:r>
      </w:ins>
      <w:ins w:id="1020" w:author="kafura" w:date="2015-12-27T16:04:00Z">
        <w:r w:rsidR="002F14CA">
          <w:t xml:space="preserve"> </w:t>
        </w:r>
      </w:ins>
      <w:ins w:id="1021" w:author="kafura" w:date="2015-12-27T16:03:00Z">
        <w:r w:rsidR="002F14CA">
          <w:t xml:space="preserve">to </w:t>
        </w:r>
      </w:ins>
      <w:ins w:id="1022" w:author="kafura" w:date="2015-12-27T16:04:00Z">
        <w:r w:rsidR="002F14CA">
          <w:t>a posed</w:t>
        </w:r>
      </w:ins>
      <w:ins w:id="1023" w:author="kafura" w:date="2015-12-27T16:03:00Z">
        <w:r w:rsidR="002F14CA">
          <w:t xml:space="preserve"> exercises.</w:t>
        </w:r>
      </w:ins>
      <w:ins w:id="1024" w:author="kafura" w:date="2015-12-27T16:20:00Z">
        <w:r w:rsidR="00720421">
          <w:t xml:space="preserve"> </w:t>
        </w:r>
      </w:ins>
      <w:ins w:id="1025" w:author="kafura" w:date="2015-12-27T16:21:00Z">
        <w:r w:rsidR="00720421">
          <w:t>The authoring tool</w:t>
        </w:r>
      </w:ins>
      <w:ins w:id="1026" w:author="kafura" w:date="2015-12-27T16:22:00Z">
        <w:r w:rsidR="00720421">
          <w:t xml:space="preserve"> </w:t>
        </w:r>
      </w:ins>
      <w:ins w:id="1027" w:author="kafura" w:date="2015-12-27T16:23:00Z">
        <w:r w:rsidR="00720421">
          <w:t xml:space="preserve">allows </w:t>
        </w:r>
      </w:ins>
      <w:ins w:id="1028" w:author="kafura" w:date="2015-12-27T16:28:00Z">
        <w:r w:rsidR="00720421">
          <w:t>the instructor to</w:t>
        </w:r>
      </w:ins>
      <w:ins w:id="1029" w:author="kafura" w:date="2015-12-27T16:23:00Z">
        <w:r w:rsidR="00720421">
          <w:t xml:space="preserve"> define a</w:t>
        </w:r>
        <w:r w:rsidR="006770F6">
          <w:t>nd reuse</w:t>
        </w:r>
        <w:r w:rsidR="00720421">
          <w:t xml:space="preserve"> heuristics of the form </w:t>
        </w:r>
        <w:r w:rsidR="00720421" w:rsidRPr="00720421">
          <w:rPr>
            <w:i/>
            <w:rPrChange w:id="1030" w:author="kafura" w:date="2015-12-27T16:26:00Z">
              <w:rPr/>
            </w:rPrChange>
          </w:rPr>
          <w:t>(code pattern</w:t>
        </w:r>
      </w:ins>
      <w:ins w:id="1031" w:author="kafura" w:date="2015-12-27T16:24:00Z">
        <w:r w:rsidR="00720421" w:rsidRPr="00720421">
          <w:rPr>
            <w:i/>
            <w:rPrChange w:id="1032" w:author="kafura" w:date="2015-12-27T16:26:00Z">
              <w:rPr/>
            </w:rPrChange>
          </w:rPr>
          <w:t>, feedback)</w:t>
        </w:r>
        <w:r w:rsidR="00720421">
          <w:t xml:space="preserve">, where the </w:t>
        </w:r>
        <w:r w:rsidR="00720421" w:rsidRPr="00720421">
          <w:rPr>
            <w:i/>
            <w:rPrChange w:id="1033" w:author="kafura" w:date="2015-12-27T16:26:00Z">
              <w:rPr/>
            </w:rPrChange>
          </w:rPr>
          <w:t>code pattern</w:t>
        </w:r>
        <w:r w:rsidR="00720421">
          <w:t xml:space="preserve"> is</w:t>
        </w:r>
      </w:ins>
      <w:ins w:id="1034" w:author="kafura" w:date="2015-12-27T16:25:00Z">
        <w:r w:rsidR="00720421">
          <w:t xml:space="preserve"> defined over parsed abstract syntax trees and the </w:t>
        </w:r>
        <w:r w:rsidR="00720421" w:rsidRPr="00720421">
          <w:rPr>
            <w:i/>
            <w:rPrChange w:id="1035" w:author="kafura" w:date="2015-12-27T16:26:00Z">
              <w:rPr/>
            </w:rPrChange>
          </w:rPr>
          <w:t>feedback</w:t>
        </w:r>
        <w:r w:rsidR="00720421">
          <w:t xml:space="preserve"> is the </w:t>
        </w:r>
      </w:ins>
      <w:ins w:id="1036" w:author="kafura" w:date="2015-12-28T09:25:00Z">
        <w:r w:rsidR="006770F6">
          <w:t>encouraging</w:t>
        </w:r>
      </w:ins>
      <w:ins w:id="1037" w:author="kafura" w:date="2015-12-27T16:25:00Z">
        <w:r w:rsidR="00720421">
          <w:t xml:space="preserve"> or </w:t>
        </w:r>
      </w:ins>
      <w:ins w:id="1038" w:author="kafura" w:date="2015-12-28T09:25:00Z">
        <w:r w:rsidR="006770F6">
          <w:t>corrective</w:t>
        </w:r>
      </w:ins>
      <w:ins w:id="1039" w:author="kafura" w:date="2015-12-27T16:25:00Z">
        <w:r w:rsidR="00720421">
          <w:t xml:space="preserve"> </w:t>
        </w:r>
      </w:ins>
      <w:ins w:id="1040" w:author="kafura" w:date="2015-12-27T16:26:00Z">
        <w:r w:rsidR="00720421">
          <w:t>guidance given</w:t>
        </w:r>
      </w:ins>
      <w:ins w:id="1041" w:author="kafura" w:date="2015-12-27T16:25:00Z">
        <w:r w:rsidR="00720421">
          <w:t xml:space="preserve"> to the student. </w:t>
        </w:r>
      </w:ins>
      <w:del w:id="1042" w:author="kafura" w:date="2015-12-27T16:27:00Z">
        <w:r w:rsidRPr="0029284B" w:rsidDel="00720421">
          <w:delText xml:space="preserve">constraints on students’ code by indicating specific errors and giving targeted feedback individualized for the student. These heuristics will operate over parsed abstract syntax trees, so that the program can be intelligently analyzed. </w:delText>
        </w:r>
      </w:del>
      <w:r w:rsidRPr="0029284B">
        <w:t xml:space="preserve">Prioritization of the </w:t>
      </w:r>
      <w:del w:id="1043" w:author="kafura" w:date="2015-12-27T16:27:00Z">
        <w:r w:rsidRPr="0029284B" w:rsidDel="00720421">
          <w:delText xml:space="preserve">suggested </w:delText>
        </w:r>
      </w:del>
      <w:r w:rsidRPr="0029284B">
        <w:t>heuristics</w:t>
      </w:r>
      <w:del w:id="1044" w:author="kafura" w:date="2015-12-27T16:27:00Z">
        <w:r w:rsidRPr="0029284B" w:rsidDel="00720421">
          <w:delText>, matched with targeted support,</w:delText>
        </w:r>
      </w:del>
      <w:r w:rsidRPr="0029284B">
        <w:t xml:space="preserve"> can provide a guiding experience for students. For example, the instructor might specify the following constraints and priorities in a problem requiring the student to write an average function:</w:t>
      </w:r>
    </w:p>
    <w:p w14:paraId="34F87BBC" w14:textId="77777777" w:rsidR="00DB3369" w:rsidRDefault="0029284B" w:rsidP="00720421">
      <w:pPr>
        <w:pStyle w:val="NSFHeading2"/>
        <w:numPr>
          <w:ilvl w:val="0"/>
          <w:numId w:val="26"/>
        </w:numPr>
        <w:ind w:left="360"/>
        <w:rPr>
          <w:b w:val="0"/>
          <w:sz w:val="22"/>
          <w:szCs w:val="22"/>
        </w:rPr>
      </w:pPr>
      <w:r w:rsidRPr="0029284B">
        <w:rPr>
          <w:b w:val="0"/>
          <w:sz w:val="22"/>
          <w:szCs w:val="22"/>
        </w:rPr>
        <w:t xml:space="preserve">High priority: Use a ‘for’ loop in their code. Link to section in textbook on iteration – unless they’ve already read that section recently, in which case directly state that they haven’t used a ‘for’ loop. </w:t>
      </w:r>
    </w:p>
    <w:p w14:paraId="3BAFB2BD" w14:textId="77777777" w:rsidR="00DB3369" w:rsidRDefault="0029284B" w:rsidP="00720421">
      <w:pPr>
        <w:pStyle w:val="NSFHeading2"/>
        <w:numPr>
          <w:ilvl w:val="0"/>
          <w:numId w:val="26"/>
        </w:numPr>
        <w:ind w:left="360"/>
        <w:rPr>
          <w:b w:val="0"/>
          <w:sz w:val="22"/>
          <w:szCs w:val="22"/>
        </w:rPr>
      </w:pPr>
      <w:r w:rsidRPr="0029284B">
        <w:rPr>
          <w:b w:val="0"/>
          <w:sz w:val="22"/>
          <w:szCs w:val="22"/>
        </w:rPr>
        <w:t>Medium priority: Define a variable X outside a ‘for’ loop, and then modify X inside the ‘for’ loop’s body. Link to section in textbook on using variables for state – unless they have been struggling a lot with this problem, in which case suggest they ask an instructor.</w:t>
      </w:r>
    </w:p>
    <w:p w14:paraId="5E68D586" w14:textId="77777777" w:rsidR="00DB3369" w:rsidRDefault="0029284B" w:rsidP="00720421">
      <w:pPr>
        <w:pStyle w:val="NSFHeading2"/>
        <w:numPr>
          <w:ilvl w:val="0"/>
          <w:numId w:val="26"/>
        </w:numPr>
        <w:ind w:left="360"/>
        <w:rPr>
          <w:b w:val="0"/>
          <w:sz w:val="22"/>
          <w:szCs w:val="22"/>
        </w:rPr>
      </w:pPr>
      <w:r w:rsidRPr="0029284B">
        <w:rPr>
          <w:b w:val="0"/>
          <w:sz w:val="22"/>
          <w:szCs w:val="22"/>
        </w:rPr>
        <w:t>Low priority: Ensure that the variable X is used after the ‘for’ loop in a mathematical division operation. Link to Wikipedia article on the formula for finding an average – unless they have already been given that hint, in which case explicitly suggest that they still need to divide.</w:t>
      </w:r>
    </w:p>
    <w:p w14:paraId="76D45FDA" w14:textId="4437E7E2" w:rsidR="0029284B" w:rsidRPr="0029284B" w:rsidRDefault="003933D9" w:rsidP="0029284B">
      <w:pPr>
        <w:pStyle w:val="NSFHeading2"/>
        <w:rPr>
          <w:b w:val="0"/>
          <w:sz w:val="22"/>
          <w:szCs w:val="22"/>
        </w:rPr>
      </w:pPr>
      <w:ins w:id="1045" w:author="kafura" w:date="2015-12-28T09:28:00Z">
        <w:r>
          <w:rPr>
            <w:b w:val="0"/>
            <w:sz w:val="22"/>
            <w:szCs w:val="22"/>
          </w:rPr>
          <w:t xml:space="preserve">A critical asset for instructors is the </w:t>
        </w:r>
      </w:ins>
      <w:ins w:id="1046" w:author="kafura" w:date="2015-12-28T09:30:00Z">
        <w:r>
          <w:rPr>
            <w:b w:val="0"/>
            <w:sz w:val="22"/>
            <w:szCs w:val="22"/>
          </w:rPr>
          <w:t>use of data mining</w:t>
        </w:r>
      </w:ins>
      <w:ins w:id="1047" w:author="kafura" w:date="2015-12-28T09:28:00Z">
        <w:r>
          <w:rPr>
            <w:b w:val="0"/>
            <w:sz w:val="22"/>
            <w:szCs w:val="22"/>
          </w:rPr>
          <w:t xml:space="preserve"> to </w:t>
        </w:r>
      </w:ins>
      <w:del w:id="1048" w:author="kafura" w:date="2015-12-27T16:28:00Z">
        <w:r w:rsidR="0029284B" w:rsidRPr="0029284B" w:rsidDel="00720421">
          <w:rPr>
            <w:b w:val="0"/>
            <w:sz w:val="22"/>
            <w:szCs w:val="22"/>
          </w:rPr>
          <w:delText xml:space="preserve">This API could incorporate Intelligent Tutor approaches by modelling the learners (e.g., prior mistakes, time on task, estimated motivation, etc.) to provide more contextualized assistance – if a student consistently iterated over an empty list across multiple different problems, for instance, this could be representative of a greater misunderstanding rather than a simple typo, and small hints would be less useful to their long-term learning than instructor intervention. </w:delText>
        </w:r>
      </w:del>
      <w:del w:id="1049" w:author="kafura" w:date="2015-12-27T16:30:00Z">
        <w:r w:rsidR="0029284B" w:rsidRPr="0029284B" w:rsidDel="00720421">
          <w:rPr>
            <w:b w:val="0"/>
            <w:sz w:val="22"/>
            <w:szCs w:val="22"/>
          </w:rPr>
          <w:delText>To improve this API further, w</w:delText>
        </w:r>
      </w:del>
      <w:del w:id="1050" w:author="kafura" w:date="2015-12-28T09:29:00Z">
        <w:r w:rsidR="0029284B" w:rsidRPr="0029284B" w:rsidDel="003933D9">
          <w:rPr>
            <w:b w:val="0"/>
            <w:sz w:val="22"/>
            <w:szCs w:val="22"/>
          </w:rPr>
          <w:delText xml:space="preserve">e </w:delText>
        </w:r>
      </w:del>
      <w:del w:id="1051" w:author="kafura" w:date="2015-12-27T16:30:00Z">
        <w:r w:rsidR="0029284B" w:rsidRPr="0029284B" w:rsidDel="00720421">
          <w:rPr>
            <w:b w:val="0"/>
            <w:sz w:val="22"/>
            <w:szCs w:val="22"/>
          </w:rPr>
          <w:delText>intend to</w:delText>
        </w:r>
      </w:del>
      <w:del w:id="1052" w:author="kafura" w:date="2015-12-28T09:29:00Z">
        <w:r w:rsidR="0029284B" w:rsidRPr="0029284B" w:rsidDel="003933D9">
          <w:rPr>
            <w:b w:val="0"/>
            <w:sz w:val="22"/>
            <w:szCs w:val="22"/>
          </w:rPr>
          <w:delText xml:space="preserve"> </w:delText>
        </w:r>
      </w:del>
      <w:r w:rsidR="0029284B" w:rsidRPr="0029284B">
        <w:rPr>
          <w:b w:val="0"/>
          <w:sz w:val="22"/>
          <w:szCs w:val="22"/>
        </w:rPr>
        <w:t xml:space="preserve">identify common </w:t>
      </w:r>
      <w:del w:id="1053" w:author="kafura" w:date="2015-12-28T09:30:00Z">
        <w:r w:rsidR="0029284B" w:rsidRPr="0029284B" w:rsidDel="003933D9">
          <w:rPr>
            <w:b w:val="0"/>
            <w:sz w:val="22"/>
            <w:szCs w:val="22"/>
          </w:rPr>
          <w:delText xml:space="preserve">misconceptions and negative </w:delText>
        </w:r>
      </w:del>
      <w:r w:rsidR="0029284B" w:rsidRPr="0029284B">
        <w:rPr>
          <w:b w:val="0"/>
          <w:sz w:val="22"/>
          <w:szCs w:val="22"/>
        </w:rPr>
        <w:t xml:space="preserve">patterns of student </w:t>
      </w:r>
      <w:del w:id="1054" w:author="kafura" w:date="2015-12-27T16:31:00Z">
        <w:r w:rsidR="0029284B" w:rsidRPr="0029284B" w:rsidDel="00720421">
          <w:rPr>
            <w:b w:val="0"/>
            <w:sz w:val="22"/>
            <w:szCs w:val="22"/>
          </w:rPr>
          <w:delText>behavior</w:delText>
        </w:r>
      </w:del>
      <w:ins w:id="1055" w:author="kafura" w:date="2015-12-28T09:30:00Z">
        <w:r>
          <w:rPr>
            <w:b w:val="0"/>
            <w:sz w:val="22"/>
            <w:szCs w:val="22"/>
          </w:rPr>
          <w:t>errors</w:t>
        </w:r>
      </w:ins>
      <w:del w:id="1056" w:author="kafura" w:date="2015-12-28T09:30:00Z">
        <w:r w:rsidR="0029284B" w:rsidRPr="0029284B" w:rsidDel="003933D9">
          <w:rPr>
            <w:b w:val="0"/>
            <w:sz w:val="22"/>
            <w:szCs w:val="22"/>
          </w:rPr>
          <w:delText>, informed through data mining collections of student code</w:delText>
        </w:r>
      </w:del>
      <w:r w:rsidR="0029284B" w:rsidRPr="0029284B">
        <w:rPr>
          <w:b w:val="0"/>
          <w:sz w:val="22"/>
          <w:szCs w:val="22"/>
        </w:rPr>
        <w:t xml:space="preserve">. For the past year, we have been recording the entire history of students' programs and the interaction log with our systems. </w:t>
      </w:r>
      <w:ins w:id="1057" w:author="kafura" w:date="2015-12-27T16:31:00Z">
        <w:r w:rsidR="00720421">
          <w:rPr>
            <w:b w:val="0"/>
            <w:sz w:val="22"/>
            <w:szCs w:val="22"/>
          </w:rPr>
          <w:t>B</w:t>
        </w:r>
      </w:ins>
      <w:del w:id="1058" w:author="kafura" w:date="2015-12-27T16:31:00Z">
        <w:r w:rsidR="0029284B" w:rsidRPr="0029284B" w:rsidDel="00720421">
          <w:rPr>
            <w:b w:val="0"/>
            <w:sz w:val="22"/>
            <w:szCs w:val="22"/>
          </w:rPr>
          <w:delText>Our hope is that b</w:delText>
        </w:r>
      </w:del>
      <w:r w:rsidR="0029284B" w:rsidRPr="0029284B">
        <w:rPr>
          <w:b w:val="0"/>
          <w:sz w:val="22"/>
          <w:szCs w:val="22"/>
        </w:rPr>
        <w:t>y investigating this repository of code, we can infer common patterns that suggest undesirable learner behavior and suggest interventions to guide the student to success. For example, users that frequently move the same blocks without progressing in the problem objectives (``churning'' the interface) might be indicative of taking longer on the problem than other users. Alternatively, students who pick a decision block to complete a problem about iteration might commo</w:t>
      </w:r>
      <w:r w:rsidR="0029284B">
        <w:rPr>
          <w:b w:val="0"/>
          <w:sz w:val="22"/>
          <w:szCs w:val="22"/>
        </w:rPr>
        <w:t>nly fail to complete a problem.</w:t>
      </w:r>
    </w:p>
    <w:p w14:paraId="087A357B" w14:textId="36D87FE6" w:rsidR="000E2FFD" w:rsidRDefault="000E2FFD" w:rsidP="0027113E">
      <w:pPr>
        <w:pStyle w:val="NSFParagraph"/>
        <w:rPr>
          <w:ins w:id="1059" w:author="kafura" w:date="2015-12-28T09:48:00Z"/>
        </w:rPr>
      </w:pPr>
      <w:ins w:id="1060" w:author="kafura" w:date="2015-12-28T09:40:00Z">
        <w:r>
          <w:t xml:space="preserve">Our approach avoids </w:t>
        </w:r>
      </w:ins>
      <w:ins w:id="1061" w:author="kafura" w:date="2015-12-28T09:41:00Z">
        <w:r>
          <w:t xml:space="preserve">the </w:t>
        </w:r>
      </w:ins>
      <w:ins w:id="1062" w:author="kafura" w:date="2015-12-28T09:40:00Z">
        <w:r>
          <w:t xml:space="preserve">fundamental limitations of </w:t>
        </w:r>
      </w:ins>
      <w:ins w:id="1063" w:author="kafura" w:date="2015-12-28T09:41:00Z">
        <w:r>
          <w:t>program analysis. General c</w:t>
        </w:r>
        <w:r w:rsidRPr="0029284B">
          <w:t>ode analysis struggles with large code repositories</w:t>
        </w:r>
      </w:ins>
      <w:ins w:id="1064" w:author="kafura" w:date="2015-12-28T09:45:00Z">
        <w:r>
          <w:t xml:space="preserve"> and </w:t>
        </w:r>
        <w:r w:rsidRPr="0029284B">
          <w:t>dynamic language features</w:t>
        </w:r>
      </w:ins>
      <w:ins w:id="1065" w:author="kafura" w:date="2015-12-28T09:41:00Z">
        <w:r w:rsidRPr="0029284B">
          <w:t xml:space="preserve">. However, </w:t>
        </w:r>
      </w:ins>
      <w:ins w:id="1066" w:author="kafura" w:date="2015-12-28T09:45:00Z">
        <w:r>
          <w:t>for beginning exercises</w:t>
        </w:r>
      </w:ins>
      <w:ins w:id="1067" w:author="kafura" w:date="2015-12-28T09:41:00Z">
        <w:r w:rsidRPr="0029284B">
          <w:t>, the students' code is a very manageable size and should always resemble some specific form, which is critically useful inf</w:t>
        </w:r>
        <w:r>
          <w:t>ormation to guide the analyzer. Second, instructors can</w:t>
        </w:r>
      </w:ins>
      <w:ins w:id="1068" w:author="kafura" w:date="2015-12-28T09:42:00Z">
        <w:r>
          <w:t xml:space="preserve"> restrict the</w:t>
        </w:r>
        <w:r w:rsidRPr="0029284B">
          <w:t xml:space="preserve"> </w:t>
        </w:r>
      </w:ins>
      <w:ins w:id="1069" w:author="kafura" w:date="2015-12-28T09:43:00Z">
        <w:r>
          <w:t>learner’s</w:t>
        </w:r>
      </w:ins>
      <w:ins w:id="1070" w:author="kafura" w:date="2015-12-28T09:42:00Z">
        <w:r>
          <w:t xml:space="preserve"> code.</w:t>
        </w:r>
        <w:r w:rsidRPr="0029284B">
          <w:t xml:space="preserve"> For instance, we might forbid dynamic retyping - a property can only take on a single type</w:t>
        </w:r>
      </w:ins>
      <w:ins w:id="1071" w:author="kafura" w:date="2015-12-28T09:44:00Z">
        <w:r>
          <w:t>.</w:t>
        </w:r>
      </w:ins>
    </w:p>
    <w:p w14:paraId="5F517661" w14:textId="20DE0AB8" w:rsidR="000E2FFD" w:rsidRDefault="00381D5C" w:rsidP="0027113E">
      <w:pPr>
        <w:pStyle w:val="NSFParagraph"/>
        <w:rPr>
          <w:ins w:id="1072" w:author="kafura" w:date="2015-12-28T09:41:00Z"/>
        </w:rPr>
      </w:pPr>
      <w:ins w:id="1073" w:author="kafura" w:date="2015-12-28T09:48:00Z">
        <w:r>
          <w:lastRenderedPageBreak/>
          <w:t xml:space="preserve">We will integrate into </w:t>
        </w:r>
      </w:ins>
      <w:ins w:id="1074" w:author="kafura" w:date="2015-12-28T09:50:00Z">
        <w:r>
          <w:t xml:space="preserve">BlockPy the </w:t>
        </w:r>
      </w:ins>
      <w:ins w:id="1075" w:author="kafura" w:date="2015-12-28T09:48:00Z">
        <w:r w:rsidR="000E2FFD">
          <w:t>automated code analysis and guidance</w:t>
        </w:r>
      </w:ins>
      <w:ins w:id="1076" w:author="kafura" w:date="2015-12-28T09:49:00Z">
        <w:r>
          <w:t xml:space="preserve"> functions described above. An </w:t>
        </w:r>
      </w:ins>
      <w:ins w:id="1077" w:author="kafura" w:date="2015-12-28T09:50:00Z">
        <w:r>
          <w:t>important</w:t>
        </w:r>
      </w:ins>
      <w:ins w:id="1078" w:author="kafura" w:date="2015-12-28T09:49:00Z">
        <w:r>
          <w:t xml:space="preserve"> </w:t>
        </w:r>
      </w:ins>
      <w:ins w:id="1079" w:author="kafura" w:date="2015-12-28T09:57:00Z">
        <w:r>
          <w:t>advantage</w:t>
        </w:r>
      </w:ins>
      <w:ins w:id="1080" w:author="kafura" w:date="2015-12-28T09:50:00Z">
        <w:r>
          <w:t xml:space="preserve"> of this integration is that the </w:t>
        </w:r>
      </w:ins>
      <w:ins w:id="1081" w:author="kafura" w:date="2015-12-28T09:51:00Z">
        <w:r>
          <w:t xml:space="preserve">instructor authoring and the </w:t>
        </w:r>
      </w:ins>
      <w:ins w:id="1082" w:author="kafura" w:date="2015-12-28T09:50:00Z">
        <w:r>
          <w:t>guidance can be provided for both block-</w:t>
        </w:r>
      </w:ins>
      <w:ins w:id="1083" w:author="kafura" w:date="2015-12-28T09:52:00Z">
        <w:r>
          <w:t xml:space="preserve">based </w:t>
        </w:r>
      </w:ins>
      <w:ins w:id="1084" w:author="kafura" w:date="2015-12-28T09:53:00Z">
        <w:r>
          <w:t xml:space="preserve">code (specifically, Blockly) </w:t>
        </w:r>
      </w:ins>
      <w:ins w:id="1085" w:author="kafura" w:date="2015-12-28T09:52:00Z">
        <w:r>
          <w:t xml:space="preserve">and text-based </w:t>
        </w:r>
      </w:ins>
      <w:ins w:id="1086" w:author="kafura" w:date="2015-12-28T09:53:00Z">
        <w:r>
          <w:t>code</w:t>
        </w:r>
      </w:ins>
      <w:ins w:id="1087" w:author="kafura" w:date="2015-12-28T09:54:00Z">
        <w:r>
          <w:t xml:space="preserve"> </w:t>
        </w:r>
      </w:ins>
      <w:ins w:id="1088" w:author="kafura" w:date="2015-12-28T09:52:00Z">
        <w:r>
          <w:t>(specifically, Python)</w:t>
        </w:r>
      </w:ins>
      <w:ins w:id="1089" w:author="kafura" w:date="2015-12-28T09:54:00Z">
        <w:r>
          <w:t>. This</w:t>
        </w:r>
      </w:ins>
      <w:ins w:id="1090" w:author="kafura" w:date="2015-12-28T09:56:00Z">
        <w:r>
          <w:t xml:space="preserve"> </w:t>
        </w:r>
      </w:ins>
      <w:ins w:id="1091" w:author="kafura" w:date="2015-12-28T09:58:00Z">
        <w:r>
          <w:t>dual use</w:t>
        </w:r>
      </w:ins>
      <w:ins w:id="1092" w:author="kafura" w:date="2015-12-28T09:57:00Z">
        <w:r>
          <w:t xml:space="preserve"> is possible because BlockPy translates Blockly into Python. </w:t>
        </w:r>
      </w:ins>
    </w:p>
    <w:p w14:paraId="4C6E16CB" w14:textId="130A2D58" w:rsidR="0029284B" w:rsidRPr="0029284B" w:rsidDel="00EC6573" w:rsidRDefault="0029284B" w:rsidP="00A16593">
      <w:pPr>
        <w:pStyle w:val="NSFParagraph"/>
        <w:rPr>
          <w:del w:id="1093" w:author="kafura" w:date="2015-12-28T09:35:00Z"/>
        </w:rPr>
      </w:pPr>
      <w:del w:id="1094" w:author="kafura" w:date="2015-12-28T09:35:00Z">
        <w:r w:rsidRPr="0029284B" w:rsidDel="00EC6573">
          <w:delText>Program analysis informs the nature and extent of the immediate feedback to support students. Although hints and suggestions are obvious kinds of feedback, there are other mechanisms too. Students can be reminded of course goals that they have established (appealing to their long-term objectives). Automated, self-regulatory suggestions can be sent to the learners when they have not engaged with the materials in a while, suggesting that they try out a problem for a while to see if they can make some progress (or at least identify their misconception) or move onto lateral material so they can make headway elsewhere. Staff can be notified of a particularly struggling student, in order to encourage them to reach out with suggestions or encouragement. Finally, situational interest could be appealed to with motivational content such as inspiring quotes, am</w:delText>
        </w:r>
        <w:r w:rsidDel="00EC6573">
          <w:delText>using images, or other rewards.</w:delText>
        </w:r>
      </w:del>
    </w:p>
    <w:p w14:paraId="366D5977" w14:textId="042FBFAA" w:rsidR="0029284B" w:rsidRPr="0029284B" w:rsidDel="000E2FFD" w:rsidRDefault="0029284B" w:rsidP="00A16593">
      <w:pPr>
        <w:pStyle w:val="NSFParagraph"/>
        <w:rPr>
          <w:del w:id="1095" w:author="kafura" w:date="2015-12-28T09:46:00Z"/>
        </w:rPr>
      </w:pPr>
      <w:del w:id="1096" w:author="kafura" w:date="2015-12-28T09:46:00Z">
        <w:r w:rsidRPr="0029284B" w:rsidDel="000E2FFD">
          <w:delText>There are other techniques that can be applied to give feedback; for instance, the system can infer the types of most variables. Simple dynamic analysis of program trace profiles can be used to infer the type of a property over the course of the programs execution. Certain restrictions can be made towards beginner’s codes that, while draconian to an experienced developer, are reasonable for someone starting out. For instance, we might forbid dynamic retyping - a property can only take on a single type. In general, code analysis struggles with dynamic language features and large code repositories. However, in an educational setting, the students' code is a very manageable size and should always resemble some specific form, which is critically useful inf</w:delText>
        </w:r>
        <w:r w:rsidDel="000E2FFD">
          <w:delText>ormation to guide the analyzer.</w:delText>
        </w:r>
      </w:del>
    </w:p>
    <w:p w14:paraId="1C0DFD67" w14:textId="12303AEE" w:rsidR="00A16593" w:rsidDel="000E2FFD" w:rsidRDefault="0029284B" w:rsidP="00A16593">
      <w:pPr>
        <w:pStyle w:val="NSFParagraph"/>
        <w:rPr>
          <w:del w:id="1097" w:author="kafura" w:date="2015-12-28T09:48:00Z"/>
        </w:rPr>
      </w:pPr>
      <w:del w:id="1098" w:author="kafura" w:date="2015-12-28T09:48:00Z">
        <w:r w:rsidRPr="0029284B" w:rsidDel="000E2FFD">
          <w:delText>In addition to the type inferencing, symbolic execution can also be used to support output and unit testing. The data libraries of BlockPy provide a useful mechanism for conducting behind-the-scenes testing by operating on a fixed domain of outputs. A student submits code such as in 10. This code depends on a special CORGIS library that returns weather data, in particularly retrieving the weather for a specific city. When the student’s code is evaluated by the system, this libraries functions' can be evaluated symbolically, ensuring that the students</w:delText>
        </w:r>
        <w:r w:rsidDel="000E2FFD">
          <w:delText>’</w:delText>
        </w:r>
        <w:r w:rsidRPr="0029284B" w:rsidDel="000E2FFD">
          <w:delText xml:space="preserve"> code returns the proper value </w:delText>
        </w:r>
        <w:r w:rsidR="006D63F8" w:rsidRPr="0029284B" w:rsidDel="000E2FFD">
          <w:delText>integrating</w:delText>
        </w:r>
        <w:r w:rsidRPr="0029284B" w:rsidDel="000E2FFD">
          <w:delText xml:space="preserve"> this symbolic value. This approach avoids more easily-abused output-checking, which students can fool by printing literal values as opposed to computed values. This approach </w:delText>
        </w:r>
        <w:r w:rsidR="006D63F8" w:rsidDel="000E2FFD">
          <w:delText xml:space="preserve">provides </w:delText>
        </w:r>
        <w:r w:rsidRPr="0029284B" w:rsidDel="000E2FFD">
          <w:delText xml:space="preserve">the validity of unit </w:delText>
        </w:r>
        <w:r w:rsidR="006D63F8" w:rsidDel="000E2FFD">
          <w:delText>testing without</w:delText>
        </w:r>
        <w:r w:rsidR="00703326" w:rsidDel="000E2FFD">
          <w:delText xml:space="preserve"> </w:delText>
        </w:r>
        <w:r w:rsidR="006D63F8" w:rsidDel="000E2FFD">
          <w:delText>the resulting inflexibility.</w:delText>
        </w:r>
      </w:del>
    </w:p>
    <w:p w14:paraId="5FBF23B8" w14:textId="77777777" w:rsidR="009D1371" w:rsidRDefault="00213319" w:rsidP="00D3274D">
      <w:pPr>
        <w:pStyle w:val="NSFHeading2"/>
      </w:pPr>
      <w:r>
        <w:t>3.</w:t>
      </w:r>
      <w:r w:rsidR="007C6758">
        <w:t>4</w:t>
      </w:r>
      <w:r>
        <w:t xml:space="preserve">. Curriculum Development Using Instructional Design </w:t>
      </w:r>
    </w:p>
    <w:p w14:paraId="42CA38BD" w14:textId="05D98DF9" w:rsidR="00EE277B" w:rsidRDefault="00213319" w:rsidP="00213319">
      <w:pPr>
        <w:pStyle w:val="NSFParagraph"/>
      </w:pPr>
      <w:r>
        <w:t xml:space="preserve">We propose to use the Dick and Carey [REF] model to provide a principled </w:t>
      </w:r>
      <w:ins w:id="1099" w:author="Cliff" w:date="2015-12-25T11:16:00Z">
        <w:r w:rsidR="008725CC">
          <w:t>ID process</w:t>
        </w:r>
      </w:ins>
      <w:del w:id="1100" w:author="Cliff" w:date="2015-12-25T11:16:00Z">
        <w:r w:rsidDel="008725CC">
          <w:delText>instructional design</w:delText>
        </w:r>
      </w:del>
      <w:r>
        <w:t xml:space="preserve"> </w:t>
      </w:r>
      <w:r w:rsidR="00EE277B">
        <w:t xml:space="preserve">for </w:t>
      </w:r>
      <w:r>
        <w:t xml:space="preserve">the computational thinking </w:t>
      </w:r>
      <w:r w:rsidR="00EE277B">
        <w:t>curriculum</w:t>
      </w:r>
      <w:r>
        <w:t xml:space="preserve">. </w:t>
      </w:r>
      <w:r w:rsidR="00EE277B">
        <w:t xml:space="preserve">We choose the Dick and Carey model </w:t>
      </w:r>
      <w:del w:id="1101" w:author="Cliff" w:date="2015-12-25T10:55:00Z">
        <w:r w:rsidR="00EE277B" w:rsidDel="009C5DEC">
          <w:delText>because it is one with which we have some exposure and for which there is expertise available at Virginia Tech</w:delText>
        </w:r>
      </w:del>
      <w:ins w:id="1102" w:author="Cliff" w:date="2015-12-25T10:55:00Z">
        <w:r w:rsidR="009C5DEC">
          <w:t>in part because of our previous experience using it</w:t>
        </w:r>
      </w:ins>
      <w:r w:rsidR="00EE277B">
        <w:t xml:space="preserve">. </w:t>
      </w:r>
      <w:del w:id="1103" w:author="Cliff" w:date="2015-12-25T10:56:00Z">
        <w:r w:rsidR="00EE277B" w:rsidDel="009C5DEC">
          <w:delText>Included on the</w:delText>
        </w:r>
      </w:del>
      <w:ins w:id="1104" w:author="Cliff" w:date="2015-12-25T10:56:00Z">
        <w:r w:rsidR="009C5DEC">
          <w:t>Our</w:t>
        </w:r>
      </w:ins>
      <w:r w:rsidR="00EE277B">
        <w:t xml:space="preserve"> research team </w:t>
      </w:r>
      <w:ins w:id="1105" w:author="Cliff" w:date="2015-12-25T10:56:00Z">
        <w:r w:rsidR="009C5DEC">
          <w:t>includes</w:t>
        </w:r>
      </w:ins>
      <w:del w:id="1106" w:author="Cliff" w:date="2015-12-25T10:56:00Z">
        <w:r w:rsidR="00EE277B" w:rsidDel="009C5DEC">
          <w:delText>is</w:delText>
        </w:r>
      </w:del>
      <w:r w:rsidR="00EE277B">
        <w:t xml:space="preserve"> an expert in Instructi</w:t>
      </w:r>
      <w:r w:rsidR="00324B89">
        <w:t>onal Design who has deep understanding of</w:t>
      </w:r>
      <w:r w:rsidR="00EE277B">
        <w:t xml:space="preserve"> this model</w:t>
      </w:r>
      <w:ins w:id="1107" w:author="Cliff" w:date="2015-12-25T10:56:00Z">
        <w:r w:rsidR="009C5DEC">
          <w:t xml:space="preserve"> (</w:t>
        </w:r>
      </w:ins>
      <w:ins w:id="1108" w:author="Cliff" w:date="2015-12-25T10:57:00Z">
        <w:r w:rsidR="009C5DEC">
          <w:t xml:space="preserve">Cennamo), and Kafura has experience with using it </w:t>
        </w:r>
        <w:del w:id="1109" w:author="kafura" w:date="2015-12-27T12:10:00Z">
          <w:r w:rsidR="009C5DEC" w:rsidDel="00FC0912">
            <w:delText>for the initial versions</w:delText>
          </w:r>
        </w:del>
      </w:ins>
      <w:ins w:id="1110" w:author="kafura" w:date="2015-12-27T12:10:00Z">
        <w:r w:rsidR="00FC0912">
          <w:t>to redesign a unit in</w:t>
        </w:r>
      </w:ins>
      <w:ins w:id="1111" w:author="Cliff" w:date="2015-12-25T10:57:00Z">
        <w:del w:id="1112" w:author="kafura" w:date="2015-12-27T12:10:00Z">
          <w:r w:rsidR="009C5DEC" w:rsidDel="00FC0912">
            <w:delText xml:space="preserve"> of</w:delText>
          </w:r>
        </w:del>
        <w:r w:rsidR="009C5DEC">
          <w:t xml:space="preserve"> the </w:t>
        </w:r>
      </w:ins>
      <w:ins w:id="1113" w:author="kafura" w:date="2015-12-27T12:09:00Z">
        <w:r w:rsidR="00FC0912">
          <w:t>I</w:t>
        </w:r>
      </w:ins>
      <w:ins w:id="1114" w:author="Cliff" w:date="2015-12-25T10:57:00Z">
        <w:r w:rsidR="009C5DEC">
          <w:t>CT course</w:t>
        </w:r>
      </w:ins>
      <w:r w:rsidR="00EE277B">
        <w:t>.</w:t>
      </w:r>
    </w:p>
    <w:p w14:paraId="62EF7DE7" w14:textId="77353117" w:rsidR="00213319" w:rsidRDefault="00213319" w:rsidP="00213319">
      <w:pPr>
        <w:pStyle w:val="NSFParagraph"/>
      </w:pPr>
      <w:del w:id="1115" w:author="Cliff" w:date="2015-12-25T11:20:00Z">
        <w:r w:rsidDel="008725CC">
          <w:delText>Th</w:delText>
        </w:r>
        <w:r w:rsidR="00EE277B" w:rsidDel="008725CC">
          <w:delText xml:space="preserve">e proposed instructional </w:delText>
        </w:r>
        <w:r w:rsidDel="008725CC">
          <w:delText xml:space="preserve">design is done for </w:delText>
        </w:r>
        <w:r w:rsidR="00324B89" w:rsidDel="008725CC">
          <w:delText xml:space="preserve">four </w:delText>
        </w:r>
        <w:r w:rsidDel="008725CC">
          <w:delText>reasons</w:delText>
        </w:r>
      </w:del>
      <w:ins w:id="1116" w:author="Cliff" w:date="2015-12-25T11:20:00Z">
        <w:r w:rsidR="008725CC">
          <w:t>Use of the D</w:t>
        </w:r>
      </w:ins>
      <w:ins w:id="1117" w:author="kafura" w:date="2015-12-27T12:09:00Z">
        <w:r w:rsidR="00FC0912">
          <w:t>ick and Carey</w:t>
        </w:r>
      </w:ins>
      <w:ins w:id="1118" w:author="Cliff" w:date="2015-12-25T11:20:00Z">
        <w:del w:id="1119" w:author="kafura" w:date="2015-12-27T12:09:00Z">
          <w:r w:rsidR="008725CC" w:rsidDel="00FC0912">
            <w:delText>&amp;C</w:delText>
          </w:r>
        </w:del>
        <w:r w:rsidR="008725CC">
          <w:t xml:space="preserve"> model affects our project in a number of ways</w:t>
        </w:r>
      </w:ins>
      <w:r>
        <w:t xml:space="preserve">. First, </w:t>
      </w:r>
      <w:r w:rsidR="00324B89">
        <w:t xml:space="preserve">we are introducing the fundamental computing concepts in the context of real-world “big data”. While not unique, the preponderance of computing curriculum have been developed with other points of view (e.g., “toy” examples, games, multimedia) or no clear overarching theme. Thus, applying the disciplined </w:t>
      </w:r>
      <w:r w:rsidR="00235C50">
        <w:t>approach</w:t>
      </w:r>
      <w:r w:rsidR="00324B89">
        <w:t xml:space="preserve"> of </w:t>
      </w:r>
      <w:del w:id="1120" w:author="Cliff" w:date="2015-12-25T11:18:00Z">
        <w:r w:rsidR="00324B89" w:rsidDel="008725CC">
          <w:delText>instructional design</w:delText>
        </w:r>
      </w:del>
      <w:ins w:id="1121" w:author="Cliff" w:date="2015-12-25T11:18:00Z">
        <w:r w:rsidR="008725CC">
          <w:t>ID</w:t>
        </w:r>
      </w:ins>
      <w:del w:id="1122" w:author="Cliff" w:date="2015-12-25T11:18:00Z">
        <w:r w:rsidR="00324B89" w:rsidDel="008725CC">
          <w:delText xml:space="preserve"> will</w:delText>
        </w:r>
      </w:del>
      <w:r w:rsidR="00324B89">
        <w:t xml:space="preserve"> help</w:t>
      </w:r>
      <w:ins w:id="1123" w:author="Cliff" w:date="2015-12-25T11:18:00Z">
        <w:r w:rsidR="008725CC">
          <w:t>s</w:t>
        </w:r>
      </w:ins>
      <w:r w:rsidR="00324B89">
        <w:t xml:space="preserve"> us </w:t>
      </w:r>
      <w:r w:rsidR="007D714A">
        <w:t>to insure</w:t>
      </w:r>
      <w:r w:rsidR="00324B89">
        <w:t xml:space="preserve"> the highest quality of curriculum development. Second, </w:t>
      </w:r>
      <w:del w:id="1124" w:author="Cliff" w:date="2015-12-25T11:18:00Z">
        <w:r w:rsidDel="008725CC">
          <w:delText>i</w:delText>
        </w:r>
        <w:r w:rsidR="00324B89" w:rsidDel="008725CC">
          <w:delText>nstructional design</w:delText>
        </w:r>
      </w:del>
      <w:ins w:id="1125" w:author="Cliff" w:date="2015-12-25T11:18:00Z">
        <w:r w:rsidR="008725CC">
          <w:t>ID</w:t>
        </w:r>
      </w:ins>
      <w:del w:id="1126" w:author="Cliff" w:date="2015-12-25T11:18:00Z">
        <w:r w:rsidDel="008725CC">
          <w:delText xml:space="preserve"> will</w:delText>
        </w:r>
      </w:del>
      <w:r>
        <w:t xml:space="preserve"> help</w:t>
      </w:r>
      <w:ins w:id="1127" w:author="Cliff" w:date="2015-12-25T11:18:00Z">
        <w:r w:rsidR="008725CC">
          <w:t>s</w:t>
        </w:r>
      </w:ins>
      <w:r>
        <w:t xml:space="preserve"> us </w:t>
      </w:r>
      <w:ins w:id="1128" w:author="Cliff" w:date="2015-12-25T11:18:00Z">
        <w:r w:rsidR="008725CC">
          <w:t>with</w:t>
        </w:r>
      </w:ins>
      <w:del w:id="1129" w:author="Cliff" w:date="2015-12-25T11:18:00Z">
        <w:r w:rsidDel="008725CC">
          <w:delText>to continue the</w:delText>
        </w:r>
      </w:del>
      <w:r>
        <w:t xml:space="preserve"> continuous assessment and improvement of the course</w:t>
      </w:r>
      <w:ins w:id="1130" w:author="Cliff" w:date="2015-12-25T11:18:00Z">
        <w:r w:rsidR="008725CC">
          <w:t>,</w:t>
        </w:r>
      </w:ins>
      <w:r>
        <w:t xml:space="preserve"> because </w:t>
      </w:r>
      <w:r w:rsidR="00324B89">
        <w:t xml:space="preserve">the </w:t>
      </w:r>
      <w:ins w:id="1131" w:author="kafura" w:date="2015-12-27T13:13:00Z">
        <w:r w:rsidR="00380A61">
          <w:t>Dick and Carey</w:t>
        </w:r>
      </w:ins>
      <w:ins w:id="1132" w:author="Cliff" w:date="2015-12-25T11:19:00Z">
        <w:del w:id="1133" w:author="kafura" w:date="2015-12-27T13:13:00Z">
          <w:r w:rsidR="008725CC" w:rsidDel="00380A61">
            <w:delText>D&amp;C</w:delText>
          </w:r>
        </w:del>
        <w:r w:rsidR="008725CC">
          <w:t xml:space="preserve"> </w:t>
        </w:r>
      </w:ins>
      <w:r w:rsidR="00324B89">
        <w:t xml:space="preserve">model has a </w:t>
      </w:r>
      <w:r>
        <w:t xml:space="preserve">clearer connection between assessment and learning objectives. </w:t>
      </w:r>
      <w:r w:rsidR="00324B89">
        <w:t>Third</w:t>
      </w:r>
      <w:r>
        <w:t xml:space="preserve">, the completed </w:t>
      </w:r>
      <w:del w:id="1134" w:author="Cliff" w:date="2015-12-25T11:19:00Z">
        <w:r w:rsidDel="008725CC">
          <w:delText xml:space="preserve">instructional </w:delText>
        </w:r>
      </w:del>
      <w:r>
        <w:t xml:space="preserve">design for a concept (e.g., “properties” or “abstraction”) provides a guide for how this design (including its materials, methods, and assessment) can be adopted and adapted by others [REF]. Such dissemination is facilitated because the design </w:t>
      </w:r>
      <w:ins w:id="1135" w:author="Cliff" w:date="2015-12-25T11:19:00Z">
        <w:r w:rsidR="008725CC">
          <w:t xml:space="preserve">process </w:t>
        </w:r>
      </w:ins>
      <w:r>
        <w:t xml:space="preserve">exposes the deeper instructional rationale to potential adopters. In contrast, merely providing data streams, project ideas, or technology does not provide an adopter with a framework to understand whether or how these materials would improve the learning environment of their students. </w:t>
      </w:r>
      <w:r w:rsidR="00324B89">
        <w:t>Fourth</w:t>
      </w:r>
      <w:r>
        <w:t>, we offer our experience as an exemplar for others in the computer science education community to emulate. In this way we help to spread</w:t>
      </w:r>
      <w:del w:id="1136" w:author="Cliff" w:date="2015-12-25T11:20:00Z">
        <w:r w:rsidDel="008725CC">
          <w:delText xml:space="preserve"> the</w:delText>
        </w:r>
      </w:del>
      <w:r>
        <w:t xml:space="preserve"> best practice </w:t>
      </w:r>
      <w:ins w:id="1137" w:author="Cliff" w:date="2015-12-25T11:20:00Z">
        <w:r w:rsidR="008725CC">
          <w:t>for</w:t>
        </w:r>
      </w:ins>
      <w:del w:id="1138" w:author="Cliff" w:date="2015-12-25T11:20:00Z">
        <w:r w:rsidDel="008725CC">
          <w:delText>of</w:delText>
        </w:r>
      </w:del>
      <w:r>
        <w:t xml:space="preserve"> </w:t>
      </w:r>
      <w:del w:id="1139" w:author="kafura" w:date="2015-12-27T13:27:00Z">
        <w:r w:rsidDel="00380A61">
          <w:delText xml:space="preserve">course </w:delText>
        </w:r>
      </w:del>
      <w:ins w:id="1140" w:author="kafura" w:date="2015-12-27T13:27:00Z">
        <w:r w:rsidR="00380A61">
          <w:t xml:space="preserve">curriculum </w:t>
        </w:r>
      </w:ins>
      <w:r>
        <w:t>design.</w:t>
      </w:r>
    </w:p>
    <w:p w14:paraId="18BDFF8E" w14:textId="55839BDD" w:rsidR="005E0B5B" w:rsidRPr="00A16593" w:rsidDel="006D5297" w:rsidRDefault="006D5297" w:rsidP="00A16593">
      <w:pPr>
        <w:pStyle w:val="NSFParagraph"/>
        <w:rPr>
          <w:del w:id="1141" w:author="kafura" w:date="2015-12-27T13:36:00Z"/>
        </w:rPr>
      </w:pPr>
      <w:ins w:id="1142" w:author="kafura" w:date="2015-12-27T13:28:00Z">
        <w:r>
          <w:t xml:space="preserve">Our initial use of ID will focus on </w:t>
        </w:r>
      </w:ins>
      <w:ins w:id="1143" w:author="kafura" w:date="2015-12-27T13:29:00Z">
        <w:r>
          <w:t>a</w:t>
        </w:r>
      </w:ins>
      <w:ins w:id="1144" w:author="kafura" w:date="2015-12-27T13:28:00Z">
        <w:r>
          <w:t xml:space="preserve"> set of </w:t>
        </w:r>
      </w:ins>
      <w:ins w:id="1145" w:author="kafura" w:date="2015-12-27T13:30:00Z">
        <w:r>
          <w:t xml:space="preserve">curriculum units for </w:t>
        </w:r>
      </w:ins>
      <w:ins w:id="1146" w:author="kafura" w:date="2015-12-27T13:29:00Z">
        <w:r>
          <w:t>foundational</w:t>
        </w:r>
      </w:ins>
      <w:ins w:id="1147" w:author="kafura" w:date="2015-12-27T13:28:00Z">
        <w:r>
          <w:t xml:space="preserve"> concepts that students in </w:t>
        </w:r>
      </w:ins>
      <w:del w:id="1148" w:author="Cliff" w:date="2015-12-25T11:21:00Z">
        <w:r w:rsidR="0038067B" w:rsidRPr="00A16593" w:rsidDel="008725CC">
          <w:delText xml:space="preserve">We specifically propose to use the Dick and Carey model to develop curriculum components for </w:delText>
        </w:r>
        <w:r w:rsidR="006650D7" w:rsidRPr="00A16593" w:rsidDel="008725CC">
          <w:delText>a list of</w:delText>
        </w:r>
      </w:del>
      <w:ins w:id="1149" w:author="Cliff" w:date="2015-12-25T11:21:00Z">
        <w:del w:id="1150" w:author="kafura" w:date="2015-12-27T13:29:00Z">
          <w:r w:rsidR="008725CC" w:rsidDel="006D5297">
            <w:delText xml:space="preserve">Our vision for </w:delText>
          </w:r>
        </w:del>
        <w:r w:rsidR="008725CC">
          <w:t xml:space="preserve">the CT course </w:t>
        </w:r>
      </w:ins>
      <w:ins w:id="1151" w:author="kafura" w:date="2015-12-27T13:29:00Z">
        <w:r>
          <w:t>find the most challenging</w:t>
        </w:r>
      </w:ins>
      <w:ins w:id="1152" w:author="Cliff" w:date="2015-12-25T11:21:00Z">
        <w:del w:id="1153" w:author="kafura" w:date="2015-12-27T13:30:00Z">
          <w:r w:rsidR="008725CC" w:rsidDel="006D5297">
            <w:delText>includes a number of</w:delText>
          </w:r>
        </w:del>
      </w:ins>
      <w:del w:id="1154" w:author="kafura" w:date="2015-12-27T13:30:00Z">
        <w:r w:rsidR="006650D7" w:rsidRPr="00A16593" w:rsidDel="006D5297">
          <w:delText xml:space="preserve"> </w:delText>
        </w:r>
        <w:r w:rsidR="0038067B" w:rsidRPr="00A16593" w:rsidDel="006D5297">
          <w:delText>key “threshold concepts”</w:delText>
        </w:r>
        <w:r w:rsidR="005E0B5B" w:rsidRPr="00A16593" w:rsidDel="006D5297">
          <w:delText xml:space="preserve"> in computing. These concepts have two characteristics. First, each concept is fundamental to understanding computing. Second, the</w:delText>
        </w:r>
      </w:del>
      <w:ins w:id="1155" w:author="Cliff" w:date="2015-12-25T11:21:00Z">
        <w:del w:id="1156" w:author="kafura" w:date="2015-12-27T13:30:00Z">
          <w:r w:rsidR="008725CC" w:rsidDel="006D5297">
            <w:delText>se</w:delText>
          </w:r>
        </w:del>
      </w:ins>
      <w:del w:id="1157" w:author="kafura" w:date="2015-12-27T13:30:00Z">
        <w:r w:rsidR="005E0B5B" w:rsidRPr="00A16593" w:rsidDel="006D5297">
          <w:delText>y are concepts</w:delText>
        </w:r>
      </w:del>
      <w:ins w:id="1158" w:author="Cliff" w:date="2015-12-25T11:21:00Z">
        <w:del w:id="1159" w:author="kafura" w:date="2015-12-27T13:30:00Z">
          <w:r w:rsidR="008725CC" w:rsidDel="006D5297">
            <w:delText xml:space="preserve"> have proved</w:delText>
          </w:r>
        </w:del>
      </w:ins>
      <w:del w:id="1160" w:author="kafura" w:date="2015-12-27T13:30:00Z">
        <w:r w:rsidR="005E0B5B" w:rsidRPr="00A16593" w:rsidDel="006D5297">
          <w:delText xml:space="preserve"> that are difficult ones for our students in the C</w:delText>
        </w:r>
        <w:r w:rsidR="006650D7" w:rsidRPr="00A16593" w:rsidDel="006D5297">
          <w:delText>omputational Thinking class</w:delText>
        </w:r>
      </w:del>
      <w:r w:rsidR="006650D7" w:rsidRPr="00A16593">
        <w:t>. The</w:t>
      </w:r>
      <w:r w:rsidR="005E0B5B" w:rsidRPr="00A16593">
        <w:t xml:space="preserve"> initial</w:t>
      </w:r>
      <w:r w:rsidR="006650D7" w:rsidRPr="00A16593">
        <w:t xml:space="preserve"> </w:t>
      </w:r>
      <w:r w:rsidR="005E0B5B" w:rsidRPr="00A16593">
        <w:t>threshold concepts are</w:t>
      </w:r>
      <w:ins w:id="1161" w:author="kafura" w:date="2015-12-27T13:31:00Z">
        <w:r>
          <w:t xml:space="preserve"> abstraction, variables, iteration, state, and data structures. These </w:t>
        </w:r>
      </w:ins>
      <w:ins w:id="1162" w:author="kafura" w:date="2015-12-27T13:32:00Z">
        <w:r>
          <w:t xml:space="preserve">concepts were described above (see Section 3.3). We believe that it is important to conduct the instructional design in close connection with the development of the interactive visualizations described above so that the visualizations are deeply connected to the learning objectives and the assessment </w:t>
        </w:r>
      </w:ins>
      <w:ins w:id="1163" w:author="kafura" w:date="2015-12-27T13:34:00Z">
        <w:r>
          <w:t xml:space="preserve">developed within the </w:t>
        </w:r>
      </w:ins>
      <w:ins w:id="1164" w:author="kafura" w:date="2015-12-27T13:35:00Z">
        <w:r>
          <w:t>instructional design</w:t>
        </w:r>
      </w:ins>
      <w:ins w:id="1165" w:author="kafura" w:date="2015-12-27T13:34:00Z">
        <w:r>
          <w:t xml:space="preserve"> process. </w:t>
        </w:r>
      </w:ins>
      <w:del w:id="1166" w:author="kafura" w:date="2015-12-27T13:30:00Z">
        <w:r w:rsidR="005E0B5B" w:rsidRPr="00A16593" w:rsidDel="006D5297">
          <w:delText>:</w:delText>
        </w:r>
      </w:del>
    </w:p>
    <w:p w14:paraId="4C01AEFF" w14:textId="28434FFE" w:rsidR="00A65AC8" w:rsidDel="006D5297" w:rsidRDefault="00213319" w:rsidP="006D5297">
      <w:pPr>
        <w:pStyle w:val="NSFBulletList"/>
        <w:ind w:left="0" w:firstLine="0"/>
        <w:rPr>
          <w:del w:id="1167" w:author="kafura" w:date="2015-12-27T13:35:00Z"/>
        </w:rPr>
        <w:pPrChange w:id="1168" w:author="kafura" w:date="2015-12-27T13:36:00Z">
          <w:pPr>
            <w:pStyle w:val="NSFBulletList"/>
          </w:pPr>
        </w:pPrChange>
      </w:pPr>
      <w:del w:id="1169" w:author="kafura" w:date="2015-12-27T13:35:00Z">
        <w:r w:rsidDel="006D5297">
          <w:delText>Abstraction</w:delText>
        </w:r>
        <w:r w:rsidR="006650D7" w:rsidDel="006D5297">
          <w:delText xml:space="preserve">: the idea of representing real-world entities by </w:delText>
        </w:r>
        <w:r w:rsidR="00A65AC8" w:rsidDel="006D5297">
          <w:delText>properties</w:delText>
        </w:r>
        <w:r w:rsidR="006650D7" w:rsidDel="006D5297">
          <w:delText xml:space="preserve"> that are relevant to the needs or interests of a given “stakeholder”</w:delText>
        </w:r>
      </w:del>
      <w:ins w:id="1170" w:author="Cliff" w:date="2015-12-25T11:22:00Z">
        <w:del w:id="1171" w:author="kafura" w:date="2015-12-27T13:35:00Z">
          <w:r w:rsidR="008725CC" w:rsidDel="006D5297">
            <w:delText>. This</w:delText>
          </w:r>
        </w:del>
      </w:ins>
      <w:del w:id="1172" w:author="kafura" w:date="2015-12-27T13:35:00Z">
        <w:r w:rsidR="00045F8C" w:rsidDel="006D5297">
          <w:delText xml:space="preserve"> is not something that our students find natural</w:delText>
        </w:r>
        <w:r w:rsidR="006650D7" w:rsidDel="006D5297">
          <w:delText xml:space="preserve">.  Currently, a table is used to concretely express an abstraction where a column corresponds to a </w:delText>
        </w:r>
        <w:r w:rsidR="00A65AC8" w:rsidDel="006D5297">
          <w:delText xml:space="preserve">property </w:delText>
        </w:r>
        <w:r w:rsidR="006650D7" w:rsidDel="006D5297">
          <w:delText xml:space="preserve">and a row corresponds to an instance (the collection of </w:delText>
        </w:r>
        <w:r w:rsidR="00A65AC8" w:rsidDel="006D5297">
          <w:delText>properties</w:delText>
        </w:r>
        <w:r w:rsidR="006650D7" w:rsidDel="006D5297">
          <w:delText xml:space="preserve"> that represent a specific real-world entity).</w:delText>
        </w:r>
      </w:del>
    </w:p>
    <w:p w14:paraId="77A34041" w14:textId="4D558FA6" w:rsidR="006650D7" w:rsidDel="006D5297" w:rsidRDefault="00B975CE" w:rsidP="006D5297">
      <w:pPr>
        <w:pStyle w:val="NSFBulletList"/>
        <w:ind w:left="0" w:firstLine="0"/>
        <w:rPr>
          <w:del w:id="1173" w:author="kafura" w:date="2015-12-27T13:35:00Z"/>
        </w:rPr>
        <w:pPrChange w:id="1174" w:author="kafura" w:date="2015-12-27T13:36:00Z">
          <w:pPr>
            <w:pStyle w:val="NSFBulletList"/>
          </w:pPr>
        </w:pPrChange>
      </w:pPr>
      <w:del w:id="1175" w:author="kafura" w:date="2015-12-27T13:35:00Z">
        <w:r w:rsidDel="006D5297">
          <w:delText>Variables</w:delText>
        </w:r>
        <w:r w:rsidR="00A65AC8" w:rsidDel="006D5297">
          <w:delText xml:space="preserve">: an objective, quantifiable, and measurable </w:delText>
        </w:r>
        <w:r w:rsidR="00BA7D75" w:rsidDel="006D5297">
          <w:delText>characteristic</w:delText>
        </w:r>
        <w:r w:rsidR="00A65AC8" w:rsidDel="006D5297">
          <w:delText xml:space="preserve"> that can be define</w:delText>
        </w:r>
      </w:del>
      <w:ins w:id="1176" w:author="Cliff" w:date="2015-12-25T11:22:00Z">
        <w:del w:id="1177" w:author="kafura" w:date="2015-12-27T13:35:00Z">
          <w:r w:rsidR="008725CC" w:rsidDel="006D5297">
            <w:delText>d</w:delText>
          </w:r>
        </w:del>
      </w:ins>
      <w:del w:id="1178" w:author="kafura" w:date="2015-12-27T13:35:00Z">
        <w:r w:rsidR="00A65AC8" w:rsidDel="006D5297">
          <w:delText xml:space="preserve"> in information terms</w:delText>
        </w:r>
      </w:del>
      <w:ins w:id="1179" w:author="Cliff" w:date="2015-12-25T11:22:00Z">
        <w:del w:id="1180" w:author="kafura" w:date="2015-12-27T13:35:00Z">
          <w:r w:rsidR="008725CC" w:rsidDel="006D5297">
            <w:delText>. Again, this</w:delText>
          </w:r>
        </w:del>
      </w:ins>
      <w:del w:id="1181" w:author="kafura" w:date="2015-12-27T13:35:00Z">
        <w:r w:rsidR="00045F8C" w:rsidDel="006D5297">
          <w:delText xml:space="preserve"> is not intuitively clear to</w:delText>
        </w:r>
      </w:del>
      <w:ins w:id="1182" w:author="Cliff" w:date="2015-12-25T11:23:00Z">
        <w:del w:id="1183" w:author="kafura" w:date="2015-12-27T13:35:00Z">
          <w:r w:rsidR="008725CC" w:rsidDel="006D5297">
            <w:delText>difficult for</w:delText>
          </w:r>
        </w:del>
      </w:ins>
      <w:del w:id="1184" w:author="kafura" w:date="2015-12-27T13:35:00Z">
        <w:r w:rsidR="00045F8C" w:rsidDel="006D5297">
          <w:delText xml:space="preserve"> the students in the computational thinking class</w:delText>
        </w:r>
      </w:del>
      <w:ins w:id="1185" w:author="Cliff" w:date="2015-12-25T11:23:00Z">
        <w:del w:id="1186" w:author="kafura" w:date="2015-12-27T13:35:00Z">
          <w:r w:rsidR="008725CC" w:rsidDel="006D5297">
            <w:delText>to grasp</w:delText>
          </w:r>
        </w:del>
      </w:ins>
      <w:del w:id="1187" w:author="kafura" w:date="2015-12-27T13:35:00Z">
        <w:r w:rsidR="00A65AC8" w:rsidDel="006D5297">
          <w:delText xml:space="preserve">. </w:delText>
        </w:r>
        <w:r w:rsidR="00BA7D75" w:rsidDel="006D5297">
          <w:delText>Properties include both those defined for an abstraction (e.g., the temperature forecast for a given city by the weather service) but also a computed result (e.g., the average of the forecast temperature over a set of cities). Our students struggle with both the fundamental nature of properties (what are the relevant properties</w:delText>
        </w:r>
        <w:r w:rsidR="002B203E" w:rsidDel="006D5297">
          <w:delText>, the distinction between a property and its value</w:delText>
        </w:r>
        <w:r w:rsidR="00BA7D75" w:rsidDel="006D5297">
          <w:delText>) as well as the mechanical aspects (e.g., how should a property be named).</w:delText>
        </w:r>
      </w:del>
    </w:p>
    <w:p w14:paraId="4CE4F2BA" w14:textId="56B26A9A" w:rsidR="006650D7" w:rsidDel="006D5297" w:rsidRDefault="00213319" w:rsidP="006D5297">
      <w:pPr>
        <w:pStyle w:val="NSFBulletList"/>
        <w:ind w:left="0" w:firstLine="0"/>
        <w:rPr>
          <w:del w:id="1188" w:author="kafura" w:date="2015-12-27T13:35:00Z"/>
        </w:rPr>
        <w:pPrChange w:id="1189" w:author="kafura" w:date="2015-12-27T13:36:00Z">
          <w:pPr>
            <w:pStyle w:val="NSFBulletList"/>
          </w:pPr>
        </w:pPrChange>
      </w:pPr>
      <w:del w:id="1190" w:author="kafura" w:date="2015-12-27T13:35:00Z">
        <w:r w:rsidDel="006D5297">
          <w:delText>Iteration</w:delText>
        </w:r>
        <w:r w:rsidR="00CE1F91" w:rsidDel="006D5297">
          <w:delText xml:space="preserve">: </w:delText>
        </w:r>
        <w:r w:rsidR="00A65AC8" w:rsidDel="006D5297">
          <w:delText>the idea of repetitive execution of a set of steps until some condition is satisfied</w:delText>
        </w:r>
      </w:del>
      <w:ins w:id="1191" w:author="Cliff" w:date="2015-12-25T11:23:00Z">
        <w:del w:id="1192" w:author="kafura" w:date="2015-12-27T13:35:00Z">
          <w:r w:rsidR="008725CC" w:rsidDel="006D5297">
            <w:delText>. This</w:delText>
          </w:r>
        </w:del>
      </w:ins>
      <w:del w:id="1193" w:author="kafura" w:date="2015-12-27T13:35:00Z">
        <w:r w:rsidR="00045F8C" w:rsidDel="006D5297">
          <w:delText xml:space="preserve"> is</w:delText>
        </w:r>
        <w:r w:rsidR="00A65AC8" w:rsidDel="006D5297">
          <w:delText xml:space="preserve"> one of the most difficult </w:delText>
        </w:r>
      </w:del>
      <w:ins w:id="1194" w:author="Cliff" w:date="2015-12-25T11:24:00Z">
        <w:del w:id="1195" w:author="kafura" w:date="2015-12-27T13:35:00Z">
          <w:r w:rsidR="008725CC" w:rsidDel="006D5297">
            <w:delText xml:space="preserve">fundamental </w:delText>
          </w:r>
        </w:del>
      </w:ins>
      <w:del w:id="1196" w:author="kafura" w:date="2015-12-27T13:35:00Z">
        <w:r w:rsidR="00A65AC8" w:rsidDel="006D5297">
          <w:delText xml:space="preserve">algorithmic concepts </w:delText>
        </w:r>
        <w:r w:rsidR="00BA7D75" w:rsidDel="006D5297">
          <w:delText xml:space="preserve">for our students. </w:delText>
        </w:r>
        <w:r w:rsidR="002B203E" w:rsidDel="006D5297">
          <w:delText>The changing</w:delText>
        </w:r>
        <w:r w:rsidR="00045F8C" w:rsidDel="006D5297">
          <w:delText xml:space="preserve"> value of the iteration variable and its relationship to the entire collection of values is difficult for our students to grasp. </w:delText>
        </w:r>
      </w:del>
    </w:p>
    <w:p w14:paraId="06409FD1" w14:textId="0F4501C4" w:rsidR="006650D7" w:rsidDel="006D5297" w:rsidRDefault="00213319" w:rsidP="006D5297">
      <w:pPr>
        <w:pStyle w:val="NSFBulletList"/>
        <w:ind w:left="0" w:firstLine="0"/>
        <w:rPr>
          <w:del w:id="1197" w:author="kafura" w:date="2015-12-27T13:35:00Z"/>
        </w:rPr>
        <w:pPrChange w:id="1198" w:author="kafura" w:date="2015-12-27T13:36:00Z">
          <w:pPr>
            <w:pStyle w:val="NSFBulletList"/>
          </w:pPr>
        </w:pPrChange>
      </w:pPr>
      <w:del w:id="1199" w:author="kafura" w:date="2015-12-27T13:35:00Z">
        <w:r w:rsidRPr="008513C1" w:rsidDel="006D5297">
          <w:delText>State</w:delText>
        </w:r>
        <w:r w:rsidR="002B203E" w:rsidRPr="008513C1" w:rsidDel="006D5297">
          <w:delText>: the idea that the values of properties chang</w:delText>
        </w:r>
        <w:r w:rsidR="00045F8C" w:rsidRPr="00A62F8D" w:rsidDel="006D5297">
          <w:delText>e over time corresponding to the actions of the algorithm is</w:delText>
        </w:r>
        <w:r w:rsidR="00045F8C" w:rsidRPr="00D3274D" w:rsidDel="006D5297">
          <w:delText xml:space="preserve"> a subtle relation. The difficulty of explaining or debugging algorithms often traces back to a lack of understanding of this fundamental idea.</w:delText>
        </w:r>
      </w:del>
    </w:p>
    <w:p w14:paraId="783FCB05" w14:textId="4757883D" w:rsidR="00213319" w:rsidDel="006D5297" w:rsidRDefault="00213319" w:rsidP="006D5297">
      <w:pPr>
        <w:pStyle w:val="NSFBulletList"/>
        <w:ind w:left="0" w:firstLine="0"/>
        <w:rPr>
          <w:del w:id="1200" w:author="kafura" w:date="2015-12-27T13:35:00Z"/>
        </w:rPr>
        <w:pPrChange w:id="1201" w:author="kafura" w:date="2015-12-27T13:36:00Z">
          <w:pPr>
            <w:pStyle w:val="NSFBulletList"/>
          </w:pPr>
        </w:pPrChange>
      </w:pPr>
      <w:del w:id="1202" w:author="kafura" w:date="2015-12-27T13:35:00Z">
        <w:r w:rsidDel="006D5297">
          <w:delText>Data structures</w:delText>
        </w:r>
        <w:r w:rsidR="00045F8C" w:rsidDel="006D5297">
          <w:delText>: the different ways of organizing and accessing data with complex relationships</w:delText>
        </w:r>
      </w:del>
      <w:ins w:id="1203" w:author="Cliff" w:date="2015-12-25T11:24:00Z">
        <w:del w:id="1204" w:author="kafura" w:date="2015-12-27T13:35:00Z">
          <w:r w:rsidR="008725CC" w:rsidDel="006D5297">
            <w:delText>.</w:delText>
          </w:r>
        </w:del>
      </w:ins>
      <w:del w:id="1205" w:author="kafura" w:date="2015-12-27T13:35:00Z">
        <w:r w:rsidR="0017788F" w:rsidDel="006D5297">
          <w:delText xml:space="preserve"> </w:delText>
        </w:r>
      </w:del>
      <w:ins w:id="1206" w:author="Cliff" w:date="2015-12-25T11:24:00Z">
        <w:del w:id="1207" w:author="kafura" w:date="2015-12-27T13:35:00Z">
          <w:r w:rsidR="008725CC" w:rsidDel="006D5297">
            <w:delText>This presents</w:delText>
          </w:r>
        </w:del>
      </w:ins>
      <w:del w:id="1208" w:author="kafura" w:date="2015-12-27T13:35:00Z">
        <w:r w:rsidR="0017788F" w:rsidDel="006D5297">
          <w:delText xml:space="preserve">is a </w:delText>
        </w:r>
      </w:del>
      <w:ins w:id="1209" w:author="Cliff" w:date="2015-12-25T11:24:00Z">
        <w:del w:id="1210" w:author="kafura" w:date="2015-12-27T13:35:00Z">
          <w:r w:rsidR="008725CC" w:rsidDel="006D5297">
            <w:delText>challenging</w:delText>
          </w:r>
        </w:del>
      </w:ins>
      <w:del w:id="1211" w:author="kafura" w:date="2015-12-27T13:35:00Z">
        <w:r w:rsidR="0017788F" w:rsidDel="006D5297">
          <w:delText>difficult learning task</w:delText>
        </w:r>
      </w:del>
      <w:ins w:id="1212" w:author="Cliff" w:date="2015-12-25T11:25:00Z">
        <w:del w:id="1213" w:author="kafura" w:date="2015-12-27T13:35:00Z">
          <w:r w:rsidR="008725CC" w:rsidDel="006D5297">
            <w:delText>,</w:delText>
          </w:r>
        </w:del>
      </w:ins>
      <w:del w:id="1214" w:author="kafura" w:date="2015-12-27T13:35:00Z">
        <w:r w:rsidR="0017788F" w:rsidDel="006D5297">
          <w:delText xml:space="preserve">. This is especially the case when multiple layers of abstraction (nested or </w:delText>
        </w:r>
      </w:del>
      <w:ins w:id="1215" w:author="Cliff" w:date="2015-12-25T11:25:00Z">
        <w:del w:id="1216" w:author="kafura" w:date="2015-12-27T13:35:00Z">
          <w:r w:rsidR="008725CC" w:rsidDel="006D5297">
            <w:delText>e</w:delText>
          </w:r>
        </w:del>
      </w:ins>
      <w:del w:id="1217" w:author="kafura" w:date="2015-12-27T13:35:00Z">
        <w:r w:rsidR="0017788F" w:rsidDel="006D5297">
          <w:delText xml:space="preserve">imbedded data structures) are involved. </w:delText>
        </w:r>
      </w:del>
    </w:p>
    <w:p w14:paraId="425C8490" w14:textId="490F904B" w:rsidR="00745F03" w:rsidRDefault="006650D7" w:rsidP="006D5297">
      <w:pPr>
        <w:pStyle w:val="NSFParagraph"/>
        <w:pPrChange w:id="1218" w:author="kafura" w:date="2015-12-27T13:36:00Z">
          <w:pPr>
            <w:pStyle w:val="NSFParagraph"/>
            <w:spacing w:before="120"/>
          </w:pPr>
        </w:pPrChange>
      </w:pPr>
      <w:del w:id="1219" w:author="kafura" w:date="2015-12-27T13:35:00Z">
        <w:r w:rsidDel="006D5297">
          <w:delText xml:space="preserve">We believe that these initial threshold concepts are important ones for all introductory courses in computing. </w:delText>
        </w:r>
      </w:del>
      <w:r w:rsidR="00BA7D75">
        <w:t>We</w:t>
      </w:r>
      <w:del w:id="1220" w:author="Cliff" w:date="2015-12-25T11:25:00Z">
        <w:r w:rsidR="00BA7D75" w:rsidDel="008725CC">
          <w:delText xml:space="preserve"> also</w:delText>
        </w:r>
      </w:del>
      <w:r w:rsidR="00BA7D75">
        <w:t xml:space="preserve"> anticipate that the</w:t>
      </w:r>
      <w:r>
        <w:t xml:space="preserve"> initial list will be expanded as we learn from the experience with using instructional design and we gain additional assessment data.</w:t>
      </w:r>
    </w:p>
    <w:p w14:paraId="72566AFE" w14:textId="77777777" w:rsidR="0066612B" w:rsidRDefault="004B27BD">
      <w:pPr>
        <w:pStyle w:val="NSFHeading1"/>
      </w:pPr>
      <w:r w:rsidRPr="00C23943">
        <w:t>Assessment</w:t>
      </w:r>
      <w:r w:rsidR="00075B42">
        <w:t xml:space="preserve"> and Evaluation</w:t>
      </w:r>
    </w:p>
    <w:p w14:paraId="78537494" w14:textId="77777777" w:rsidR="004A79AA" w:rsidRPr="004A79AA" w:rsidDel="006B6ECF" w:rsidRDefault="004A79AA">
      <w:pPr>
        <w:pStyle w:val="NSFParagraph"/>
        <w:rPr>
          <w:del w:id="1221" w:author="kafura" w:date="2015-12-26T12:12:00Z"/>
        </w:rPr>
      </w:pPr>
      <w:r w:rsidRPr="004A79AA">
        <w:t>Leveraging the project instructional framework, featuring data rich course experiences, interactive visualizations, and real-time corrective feedback for programming applications, the research team will explore impacts on student learning, motivation, and engagement. The research plan is guided by three questions</w:t>
      </w:r>
      <w:r w:rsidR="004C259F">
        <w:t xml:space="preserve"> shown in </w:t>
      </w:r>
      <w:commentRangeStart w:id="1222"/>
      <w:commentRangeStart w:id="1223"/>
      <w:r w:rsidR="004C259F">
        <w:t>Table 1</w:t>
      </w:r>
      <w:commentRangeEnd w:id="1222"/>
      <w:r w:rsidR="00637DC2">
        <w:rPr>
          <w:rStyle w:val="CommentReference"/>
          <w:rFonts w:ascii="Arial" w:eastAsia="Arial" w:hAnsi="Arial" w:cs="Arial"/>
          <w:shd w:val="clear" w:color="auto" w:fill="auto"/>
        </w:rPr>
        <w:commentReference w:id="1222"/>
      </w:r>
      <w:commentRangeEnd w:id="1223"/>
      <w:r w:rsidR="00266F23">
        <w:rPr>
          <w:rStyle w:val="CommentReference"/>
          <w:rFonts w:ascii="Arial" w:eastAsia="Arial" w:hAnsi="Arial" w:cs="Arial"/>
          <w:shd w:val="clear" w:color="auto" w:fill="auto"/>
        </w:rPr>
        <w:commentReference w:id="1223"/>
      </w:r>
      <w:r>
        <w:t>.</w:t>
      </w:r>
    </w:p>
    <w:p w14:paraId="34AC3798" w14:textId="77777777" w:rsidR="002C0D7C" w:rsidRDefault="002C0D7C" w:rsidP="006B6ECF">
      <w:pPr>
        <w:pStyle w:val="NSFParagraph"/>
      </w:pPr>
    </w:p>
    <w:p w14:paraId="4DDD965D"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1</w:t>
      </w:r>
      <w:r w:rsidRPr="009F4D5E">
        <w:rPr>
          <w:color w:val="000000" w:themeColor="text1"/>
        </w:rPr>
        <w:fldChar w:fldCharType="end"/>
      </w:r>
      <w:r w:rsidRPr="009F4D5E">
        <w:rPr>
          <w:color w:val="000000" w:themeColor="text1"/>
        </w:rPr>
        <w:t xml:space="preserve"> Assessment Questions and Methods</w:t>
      </w:r>
    </w:p>
    <w:tbl>
      <w:tblPr>
        <w:tblStyle w:val="a0"/>
        <w:tblW w:w="963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0"/>
        <w:gridCol w:w="1080"/>
        <w:gridCol w:w="1080"/>
        <w:gridCol w:w="1170"/>
      </w:tblGrid>
      <w:tr w:rsidR="004A79AA" w14:paraId="52E569F9" w14:textId="77777777" w:rsidTr="00BC787A">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DE46F3" w14:textId="77777777" w:rsidR="004A79AA" w:rsidRPr="00BC787A" w:rsidRDefault="009F4D5E" w:rsidP="00FC565B">
            <w:pPr>
              <w:keepNext/>
              <w:keepLines/>
              <w:widowControl w:val="0"/>
              <w:spacing w:before="200"/>
              <w:contextualSpacing/>
              <w:jc w:val="center"/>
              <w:outlineLvl w:val="0"/>
              <w:rPr>
                <w:b/>
                <w:szCs w:val="22"/>
              </w:rPr>
            </w:pPr>
            <w:r w:rsidRPr="009F4D5E">
              <w:rPr>
                <w:rFonts w:ascii="Times New Roman" w:eastAsia="Times New Roman" w:hAnsi="Times New Roman" w:cs="Times New Roman"/>
                <w:b/>
                <w:szCs w:val="22"/>
              </w:rPr>
              <w:t>Question</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4B7F7"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MUSIC</w:t>
            </w:r>
          </w:p>
        </w:tc>
        <w:tc>
          <w:tcPr>
            <w:tcW w:w="1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2307B" w14:textId="77777777" w:rsidR="004A79AA" w:rsidRPr="00BC787A" w:rsidRDefault="009F4D5E" w:rsidP="00FC565B">
            <w:pPr>
              <w:widowControl w:val="0"/>
              <w:spacing w:line="240" w:lineRule="auto"/>
              <w:rPr>
                <w:b/>
                <w:szCs w:val="22"/>
              </w:rPr>
            </w:pPr>
            <w:r w:rsidRPr="009F4D5E">
              <w:rPr>
                <w:rFonts w:ascii="Times New Roman" w:eastAsia="Times New Roman" w:hAnsi="Times New Roman" w:cs="Times New Roman"/>
                <w:b/>
                <w:szCs w:val="22"/>
              </w:rPr>
              <w:t>Pre/Post CT/CS</w:t>
            </w:r>
          </w:p>
        </w:tc>
        <w:tc>
          <w:tcPr>
            <w:tcW w:w="11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ACFE6"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Semester</w:t>
            </w:r>
          </w:p>
          <w:p w14:paraId="14F69601" w14:textId="77777777" w:rsidR="004A79AA" w:rsidRPr="00BC787A" w:rsidRDefault="009F4D5E" w:rsidP="00FC565B">
            <w:pPr>
              <w:spacing w:line="240" w:lineRule="auto"/>
              <w:ind w:right="-1819"/>
              <w:rPr>
                <w:b/>
                <w:szCs w:val="22"/>
              </w:rPr>
            </w:pPr>
            <w:r w:rsidRPr="009F4D5E">
              <w:rPr>
                <w:rFonts w:ascii="Times New Roman" w:eastAsia="Times New Roman" w:hAnsi="Times New Roman" w:cs="Times New Roman"/>
                <w:b/>
                <w:szCs w:val="22"/>
              </w:rPr>
              <w:t>Interviews</w:t>
            </w:r>
          </w:p>
        </w:tc>
      </w:tr>
      <w:tr w:rsidR="004A79AA" w14:paraId="43FD6A68" w14:textId="77777777" w:rsidTr="00DB3369">
        <w:trPr>
          <w:trHeight w:val="47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1F457B" w14:textId="77777777" w:rsidR="004A79AA" w:rsidRPr="003E2F7C" w:rsidRDefault="004A79AA" w:rsidP="00DB3369">
            <w:pPr>
              <w:spacing w:line="240" w:lineRule="auto"/>
              <w:rPr>
                <w:szCs w:val="22"/>
              </w:rPr>
            </w:pPr>
            <w:r w:rsidRPr="000C4DB1">
              <w:rPr>
                <w:rFonts w:ascii="Times New Roman" w:eastAsia="Times New Roman" w:hAnsi="Times New Roman" w:cs="Times New Roman"/>
                <w:szCs w:val="22"/>
              </w:rPr>
              <w:t xml:space="preserve">RQ1 </w:t>
            </w:r>
            <w:r w:rsidRPr="004A79AA">
              <w:rPr>
                <w:rFonts w:ascii="Times New Roman" w:eastAsia="Times New Roman" w:hAnsi="Times New Roman" w:cs="Times New Roman"/>
                <w:szCs w:val="22"/>
                <w:shd w:val="clear" w:color="auto" w:fill="FFFFFF"/>
              </w:rPr>
              <w:t>To what extent do big data applications support increased classroom motivation and engagement?</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8B95939"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9A0BBDF" w14:textId="77777777" w:rsidR="004A79AA" w:rsidRPr="003E2F7C" w:rsidRDefault="004A79AA">
            <w:pPr>
              <w:jc w:val="center"/>
              <w:rPr>
                <w:szCs w:val="22"/>
              </w:rPr>
            </w:pP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66541D85" w14:textId="77777777" w:rsidR="004A79AA" w:rsidRPr="00BC787A" w:rsidRDefault="009F4D5E">
            <w:pPr>
              <w:jc w:val="center"/>
              <w:rPr>
                <w:rFonts w:ascii="Times New Roman" w:hAnsi="Times New Roman" w:cs="Times New Roman"/>
                <w:sz w:val="24"/>
                <w:szCs w:val="24"/>
              </w:rPr>
            </w:pPr>
            <w:r w:rsidRPr="009F4D5E">
              <w:rPr>
                <w:rFonts w:ascii="Times New Roman" w:hAnsi="Times New Roman" w:cs="Times New Roman"/>
                <w:sz w:val="24"/>
                <w:szCs w:val="24"/>
              </w:rPr>
              <w:t>X</w:t>
            </w:r>
          </w:p>
        </w:tc>
      </w:tr>
      <w:tr w:rsidR="004A79AA" w14:paraId="52D45E49" w14:textId="77777777" w:rsidTr="00DB3369">
        <w:trPr>
          <w:trHeight w:val="560"/>
        </w:trPr>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E7F19E" w14:textId="34E6DD41" w:rsidR="00DB3369" w:rsidRDefault="004A79AA">
            <w:pPr>
              <w:pStyle w:val="NSFParagraph"/>
              <w:ind w:hanging="10"/>
            </w:pPr>
            <w:r w:rsidRPr="000C4DB1">
              <w:t xml:space="preserve">RQ2 </w:t>
            </w:r>
            <w:r w:rsidRPr="004A79AA">
              <w:t>To what degree do interactive visualizations build student task engagement within the study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3C2D326F" w14:textId="77777777" w:rsidR="004A79AA" w:rsidRPr="003E2F7C"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2CF4A5DD"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408BEB72" w14:textId="77777777" w:rsidR="004A79AA" w:rsidRPr="003E2F7C" w:rsidRDefault="004A79AA">
            <w:pPr>
              <w:jc w:val="center"/>
              <w:rPr>
                <w:szCs w:val="22"/>
              </w:rPr>
            </w:pPr>
          </w:p>
        </w:tc>
      </w:tr>
      <w:tr w:rsidR="004A79AA" w14:paraId="2C0FD0E7" w14:textId="77777777" w:rsidTr="00BC787A">
        <w:tc>
          <w:tcPr>
            <w:tcW w:w="63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32099C" w14:textId="77777777" w:rsidR="00DB3369" w:rsidRDefault="004A79AA">
            <w:pPr>
              <w:pStyle w:val="NSFParagraph"/>
              <w:ind w:firstLine="0"/>
            </w:pPr>
            <w:r w:rsidRPr="000C4DB1">
              <w:t xml:space="preserve">RQ3 </w:t>
            </w:r>
            <w:r w:rsidRPr="004A79AA">
              <w:t>Does instantaneous performance-based task feedback promote increased student learning outcomes of data and algorithmic concepts?</w:t>
            </w: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72A77F82" w14:textId="77777777" w:rsidR="004A79AA" w:rsidRPr="00E3519A" w:rsidRDefault="004A79AA">
            <w:pPr>
              <w:jc w:val="center"/>
              <w:rPr>
                <w:szCs w:val="22"/>
              </w:rPr>
            </w:pPr>
          </w:p>
        </w:tc>
        <w:tc>
          <w:tcPr>
            <w:tcW w:w="1080" w:type="dxa"/>
            <w:tcBorders>
              <w:bottom w:val="single" w:sz="8" w:space="0" w:color="000000"/>
              <w:right w:val="single" w:sz="8" w:space="0" w:color="000000"/>
            </w:tcBorders>
            <w:tcMar>
              <w:top w:w="100" w:type="dxa"/>
              <w:left w:w="100" w:type="dxa"/>
              <w:bottom w:w="100" w:type="dxa"/>
              <w:right w:w="100" w:type="dxa"/>
            </w:tcMar>
            <w:vAlign w:val="center"/>
          </w:tcPr>
          <w:p w14:paraId="1ED39644" w14:textId="77777777" w:rsidR="004A79AA" w:rsidRPr="003E2F7C" w:rsidRDefault="004A79AA">
            <w:pPr>
              <w:jc w:val="center"/>
              <w:rPr>
                <w:szCs w:val="22"/>
              </w:rPr>
            </w:pPr>
            <w:r w:rsidRPr="000C4DB1">
              <w:rPr>
                <w:rFonts w:ascii="Times New Roman" w:eastAsia="Times New Roman" w:hAnsi="Times New Roman" w:cs="Times New Roman"/>
                <w:szCs w:val="22"/>
              </w:rPr>
              <w:t>X</w:t>
            </w:r>
          </w:p>
        </w:tc>
        <w:tc>
          <w:tcPr>
            <w:tcW w:w="1170" w:type="dxa"/>
            <w:tcBorders>
              <w:bottom w:val="single" w:sz="8" w:space="0" w:color="000000"/>
              <w:right w:val="single" w:sz="8" w:space="0" w:color="000000"/>
            </w:tcBorders>
            <w:tcMar>
              <w:top w:w="100" w:type="dxa"/>
              <w:left w:w="100" w:type="dxa"/>
              <w:bottom w:w="100" w:type="dxa"/>
              <w:right w:w="100" w:type="dxa"/>
            </w:tcMar>
            <w:vAlign w:val="center"/>
          </w:tcPr>
          <w:p w14:paraId="363861E1" w14:textId="77777777" w:rsidR="004A79AA" w:rsidRPr="00E3519A" w:rsidRDefault="004A79AA">
            <w:pPr>
              <w:jc w:val="center"/>
              <w:rPr>
                <w:szCs w:val="22"/>
              </w:rPr>
            </w:pPr>
          </w:p>
        </w:tc>
      </w:tr>
    </w:tbl>
    <w:p w14:paraId="75CDF16D" w14:textId="77777777" w:rsidR="00A92B35" w:rsidRDefault="004B27BD">
      <w:r>
        <w:rPr>
          <w:rFonts w:ascii="Times New Roman" w:eastAsia="Times New Roman" w:hAnsi="Times New Roman" w:cs="Times New Roman"/>
          <w:sz w:val="24"/>
        </w:rPr>
        <w:lastRenderedPageBreak/>
        <w:t xml:space="preserve"> </w:t>
      </w:r>
    </w:p>
    <w:p w14:paraId="78B3D5AF" w14:textId="0D3E2613" w:rsidR="00A92B35" w:rsidRDefault="004B27BD" w:rsidP="007C7776">
      <w:pPr>
        <w:pStyle w:val="NSFParagraph"/>
      </w:pPr>
      <w:r>
        <w:rPr>
          <w:b/>
        </w:rPr>
        <w:t>RQ1</w:t>
      </w:r>
      <w:r>
        <w:t xml:space="preserve">: </w:t>
      </w:r>
      <w:r w:rsidR="0018375D">
        <w:t>A motivational survey based on the MUSIC Model, developed in conjunction with the original creator of the MUSIC Model Dr. Brett Jones</w:t>
      </w:r>
      <w:del w:id="1224" w:author="kafura" w:date="2015-12-27T13:37:00Z">
        <w:r w:rsidR="0018375D" w:rsidDel="006D5297">
          <w:delText xml:space="preserve">, </w:delText>
        </w:r>
        <w:r w:rsidDel="006D5297">
          <w:delText xml:space="preserve"> will</w:delText>
        </w:r>
      </w:del>
      <w:ins w:id="1225" w:author="kafura" w:date="2015-12-27T13:37:00Z">
        <w:r w:rsidR="006D5297">
          <w:t>, will</w:t>
        </w:r>
      </w:ins>
      <w:r>
        <w:t xml:space="preserve"> be administered in a pre-measure/post-measure format to gauge student increases in motivation and engagement. The specific constructs measured through the instrument are: 1) Empowerment, 2) Usefulness, 3) Success, 4) Interest (situational), and 5) Caring. </w:t>
      </w:r>
      <w:r w:rsidR="0018375D">
        <w:t xml:space="preserve">This inventory </w:t>
      </w:r>
      <w:r>
        <w:t xml:space="preserve">consists of </w:t>
      </w:r>
      <w:r w:rsidR="0018375D">
        <w:t xml:space="preserve">5 open-ended, </w:t>
      </w:r>
      <w:r w:rsidR="00022C4F">
        <w:t>qualitative</w:t>
      </w:r>
      <w:r w:rsidR="0018375D">
        <w:t xml:space="preserve"> questions </w:t>
      </w:r>
      <w:r w:rsidR="00022C4F">
        <w:t xml:space="preserve">about the whole course, </w:t>
      </w:r>
      <w:r w:rsidR="0018375D">
        <w:t xml:space="preserve">and 25 </w:t>
      </w:r>
      <w:r w:rsidR="00022C4F">
        <w:t xml:space="preserve">multiple-choice </w:t>
      </w:r>
      <w:r>
        <w:t xml:space="preserve">prompts </w:t>
      </w:r>
      <w:r w:rsidR="00022C4F">
        <w:t>relating the motivational constructs with high-level course components. S</w:t>
      </w:r>
      <w:r>
        <w:t xml:space="preserve">tudents select from response options on a </w:t>
      </w:r>
      <w:r w:rsidR="0018375D">
        <w:t>7</w:t>
      </w:r>
      <w:r>
        <w:t>-point Likert Scale</w:t>
      </w:r>
      <w:r w:rsidR="0018375D">
        <w:t xml:space="preserve">, with </w:t>
      </w:r>
      <w:r>
        <w:t xml:space="preserve">options </w:t>
      </w:r>
      <w:r w:rsidR="0018375D">
        <w:t xml:space="preserve">ranging </w:t>
      </w:r>
      <w:r>
        <w:t xml:space="preserve">from 1 – Strongly Disagree to </w:t>
      </w:r>
      <w:r w:rsidR="0018375D">
        <w:t xml:space="preserve">7 </w:t>
      </w:r>
      <w:r>
        <w:t xml:space="preserve">– Strongly Agree. </w:t>
      </w:r>
      <w:r w:rsidR="00022C4F">
        <w:t xml:space="preserve">Finally, the survey includes a small number of questions about students long-term plans related to computing and demographic questions (including prior computing experience). </w:t>
      </w:r>
      <w:r w:rsidR="0018375D">
        <w:t xml:space="preserve">This instrument is used in favor of the original MUSIC Inventory instrument since it can be </w:t>
      </w:r>
      <w:r w:rsidR="00022C4F">
        <w:t xml:space="preserve">highly </w:t>
      </w:r>
      <w:r w:rsidR="0018375D">
        <w:t>targeted to the course material</w:t>
      </w:r>
      <w:r>
        <w:t xml:space="preserve">. Study group students will be administered the </w:t>
      </w:r>
      <w:r w:rsidR="0018375D">
        <w:t xml:space="preserve">instrument </w:t>
      </w:r>
      <w:r>
        <w:t>within the first full week of class and then again immediately after the intervention has been completed. Analyses of the repeated</w:t>
      </w:r>
      <w:r w:rsidR="0018375D">
        <w:t xml:space="preserve"> i</w:t>
      </w:r>
      <w:r>
        <w:t xml:space="preserve">nventory measures will be conducted to determine significant changes within-subject comparison. </w:t>
      </w:r>
    </w:p>
    <w:p w14:paraId="26199AC7" w14:textId="77777777" w:rsidR="00807D7D" w:rsidRDefault="00807D7D" w:rsidP="007C7776">
      <w:pPr>
        <w:pStyle w:val="NSFParagraph"/>
      </w:pPr>
      <w:r w:rsidRPr="00972B35">
        <w:rPr>
          <w:b/>
          <w:bCs/>
        </w:rPr>
        <w:t>RQ2</w:t>
      </w:r>
      <w:r w:rsidRPr="00972B35">
        <w:t xml:space="preserve">: </w:t>
      </w:r>
      <w:commentRangeStart w:id="1226"/>
      <w:r>
        <w:rPr>
          <w:rFonts w:ascii="Arial" w:hAnsi="Arial"/>
          <w:sz w:val="23"/>
          <w:szCs w:val="23"/>
        </w:rPr>
        <w:t>S</w:t>
      </w:r>
      <w:r w:rsidRPr="00972B35">
        <w:t>tudent achievement</w:t>
      </w:r>
      <w:r>
        <w:t xml:space="preserve"> item-level outcomes from the 2014-2015 academic year will be examined in the CT, CS 1, and CS 3 course offerings.  This measure is to determine intact degree of validity concerning measurement and reliability of result consistency for currently deployed student content evaluation. Also, this measure will assist in the formation of a non-treatment achievement baseline enabling further characterization of study group achievement progressions. Once item-level analyses have been conducted, a CT, CS1, 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r w:rsidRPr="00972B35">
        <w:t xml:space="preserve">for the purposes of reviewing their specified content assessments.  After </w:t>
      </w:r>
      <w:r>
        <w:t xml:space="preserve">panel team content examination, each team will then build parallel items that will serve as project pre-assessments. The cognitive content achievement pre-measures will be administered </w:t>
      </w:r>
      <w:r w:rsidRPr="00972B35">
        <w:t xml:space="preserve">to the study group prior to the onset of the intervention-based instruction and activities and </w:t>
      </w:r>
      <w:r>
        <w:t>then the post-measure</w:t>
      </w:r>
      <w:r w:rsidRPr="00972B35">
        <w:t xml:space="preserve"> administered at the completion of the planned intervention-based instruction and activities for the CT group, the CS1 group, and the </w:t>
      </w:r>
      <w:r>
        <w:t xml:space="preserve">CS3 group. Analyses of the </w:t>
      </w:r>
      <w:r w:rsidRPr="00972B35">
        <w:t xml:space="preserve">measures will be conducted to determine significant changes within-subject comparison and </w:t>
      </w:r>
      <w:r>
        <w:t>non-treatment baseline</w:t>
      </w:r>
      <w:r w:rsidRPr="00972B35">
        <w:t xml:space="preserve"> comparison.</w:t>
      </w:r>
      <w:commentRangeEnd w:id="1226"/>
      <w:r w:rsidR="00BC787A">
        <w:rPr>
          <w:rStyle w:val="CommentReference"/>
          <w:rFonts w:ascii="Arial" w:eastAsia="Arial" w:hAnsi="Arial" w:cs="Arial"/>
          <w:shd w:val="clear" w:color="auto" w:fill="auto"/>
        </w:rPr>
        <w:commentReference w:id="1226"/>
      </w:r>
    </w:p>
    <w:p w14:paraId="3F53960A" w14:textId="77777777" w:rsidR="00D6772C" w:rsidRDefault="009F4D5E">
      <w:pPr>
        <w:pStyle w:val="NSFParagraph"/>
      </w:pPr>
      <w:r w:rsidRPr="009F4D5E">
        <w:rPr>
          <w:b/>
        </w:rPr>
        <w:t>RQ3</w:t>
      </w:r>
      <w:r w:rsidR="002317BE">
        <w:t xml:space="preserve">: </w:t>
      </w:r>
      <w:commentRangeStart w:id="1227"/>
      <w:r w:rsidR="004A79AA" w:rsidRPr="004A79AA">
        <w:t>Does instantaneous performance-based task feedback promote increased student learning outcomes of data and algorithmic concepts?</w:t>
      </w:r>
      <w:commentRangeEnd w:id="1227"/>
      <w:r w:rsidR="00BC787A">
        <w:rPr>
          <w:rStyle w:val="CommentReference"/>
          <w:rFonts w:ascii="Arial" w:eastAsia="Arial" w:hAnsi="Arial" w:cs="Arial"/>
          <w:shd w:val="clear" w:color="auto" w:fill="auto"/>
        </w:rPr>
        <w:commentReference w:id="1227"/>
      </w:r>
    </w:p>
    <w:p w14:paraId="04AFDDFF" w14:textId="77777777" w:rsidR="006C5B22" w:rsidRPr="004C259F" w:rsidRDefault="009F4D5E">
      <w:pPr>
        <w:pStyle w:val="NSFParagraph"/>
      </w:pPr>
      <w:r w:rsidRPr="009F4D5E">
        <w:t>We also</w:t>
      </w:r>
      <w:r w:rsidR="004C259F">
        <w:t xml:space="preserve"> will conduct evaluation of the technologies that we are building as part of this project. The evaluation questions and the methods used to perform the assessment are shown in Table 2. </w:t>
      </w:r>
    </w:p>
    <w:p w14:paraId="69E42360" w14:textId="77777777" w:rsidR="00DB3369" w:rsidRDefault="009F4D5E">
      <w:pPr>
        <w:pStyle w:val="Caption"/>
        <w:keepNext/>
        <w:jc w:val="center"/>
        <w:rPr>
          <w:color w:val="000000" w:themeColor="text1"/>
        </w:rPr>
      </w:pPr>
      <w:r w:rsidRPr="009F4D5E">
        <w:rPr>
          <w:color w:val="000000" w:themeColor="text1"/>
        </w:rPr>
        <w:t xml:space="preserve">Table </w:t>
      </w:r>
      <w:r w:rsidRPr="009F4D5E">
        <w:rPr>
          <w:color w:val="000000" w:themeColor="text1"/>
        </w:rPr>
        <w:fldChar w:fldCharType="begin"/>
      </w:r>
      <w:r w:rsidRPr="009F4D5E">
        <w:rPr>
          <w:color w:val="000000" w:themeColor="text1"/>
        </w:rPr>
        <w:instrText xml:space="preserve"> SEQ Table \* ARABIC </w:instrText>
      </w:r>
      <w:r w:rsidRPr="009F4D5E">
        <w:rPr>
          <w:color w:val="000000" w:themeColor="text1"/>
        </w:rPr>
        <w:fldChar w:fldCharType="separate"/>
      </w:r>
      <w:r w:rsidR="00247FE4">
        <w:rPr>
          <w:noProof/>
          <w:color w:val="000000" w:themeColor="text1"/>
        </w:rPr>
        <w:t>2</w:t>
      </w:r>
      <w:r w:rsidRPr="009F4D5E">
        <w:rPr>
          <w:color w:val="000000" w:themeColor="text1"/>
        </w:rPr>
        <w:fldChar w:fldCharType="end"/>
      </w:r>
      <w:r w:rsidRPr="009F4D5E">
        <w:rPr>
          <w:color w:val="000000" w:themeColor="text1"/>
        </w:rPr>
        <w:t>: Evaluation Questions and Methods</w:t>
      </w:r>
    </w:p>
    <w:tbl>
      <w:tblPr>
        <w:tblStyle w:val="TableGrid"/>
        <w:tblW w:w="0" w:type="auto"/>
        <w:tblLook w:val="04A0" w:firstRow="1" w:lastRow="0" w:firstColumn="1" w:lastColumn="0" w:noHBand="0" w:noVBand="1"/>
      </w:tblPr>
      <w:tblGrid>
        <w:gridCol w:w="7375"/>
        <w:gridCol w:w="1170"/>
        <w:gridCol w:w="1525"/>
      </w:tblGrid>
      <w:tr w:rsidR="004C259F" w14:paraId="1E64E8C2" w14:textId="77777777" w:rsidTr="004C259F">
        <w:tc>
          <w:tcPr>
            <w:tcW w:w="7375" w:type="dxa"/>
          </w:tcPr>
          <w:p w14:paraId="702E0C5D" w14:textId="77777777" w:rsidR="00DB3369" w:rsidRDefault="009F4D5E">
            <w:pPr>
              <w:pStyle w:val="NSFParagraph"/>
              <w:ind w:firstLine="0"/>
              <w:jc w:val="center"/>
              <w:rPr>
                <w:b/>
              </w:rPr>
            </w:pPr>
            <w:r w:rsidRPr="009F4D5E">
              <w:rPr>
                <w:b/>
              </w:rPr>
              <w:t>Evaluation Question</w:t>
            </w:r>
          </w:p>
        </w:tc>
        <w:tc>
          <w:tcPr>
            <w:tcW w:w="1170" w:type="dxa"/>
          </w:tcPr>
          <w:p w14:paraId="319D3A9B" w14:textId="77777777" w:rsidR="00DB3369" w:rsidRDefault="009F4D5E">
            <w:pPr>
              <w:pStyle w:val="NSFParagraph"/>
              <w:ind w:firstLine="0"/>
              <w:jc w:val="center"/>
              <w:rPr>
                <w:b/>
              </w:rPr>
            </w:pPr>
            <w:r w:rsidRPr="009F4D5E">
              <w:rPr>
                <w:b/>
              </w:rPr>
              <w:t>Usability Study</w:t>
            </w:r>
          </w:p>
        </w:tc>
        <w:tc>
          <w:tcPr>
            <w:tcW w:w="1525" w:type="dxa"/>
          </w:tcPr>
          <w:p w14:paraId="77DE18A8" w14:textId="77777777" w:rsidR="00DB3369" w:rsidRDefault="004C259F">
            <w:pPr>
              <w:pStyle w:val="NSFParagraph"/>
              <w:ind w:firstLine="0"/>
              <w:jc w:val="center"/>
              <w:rPr>
                <w:b/>
              </w:rPr>
            </w:pPr>
            <w:r>
              <w:rPr>
                <w:b/>
              </w:rPr>
              <w:t>External Consultants</w:t>
            </w:r>
          </w:p>
        </w:tc>
      </w:tr>
      <w:tr w:rsidR="004C259F" w14:paraId="2C8EC36F" w14:textId="77777777" w:rsidTr="004C259F">
        <w:tc>
          <w:tcPr>
            <w:tcW w:w="7375" w:type="dxa"/>
          </w:tcPr>
          <w:p w14:paraId="20421A8B" w14:textId="77777777" w:rsidR="004C259F" w:rsidRDefault="004C259F">
            <w:pPr>
              <w:pStyle w:val="NSFParagraph"/>
              <w:ind w:firstLine="0"/>
            </w:pPr>
            <w:r>
              <w:t>Are the extensions to Corgis effective in building and maintaining collections of data sets?</w:t>
            </w:r>
          </w:p>
        </w:tc>
        <w:tc>
          <w:tcPr>
            <w:tcW w:w="1170" w:type="dxa"/>
          </w:tcPr>
          <w:p w14:paraId="23010596" w14:textId="77777777" w:rsidR="00DB3369" w:rsidRDefault="004C259F">
            <w:pPr>
              <w:pStyle w:val="NSFParagraph"/>
              <w:ind w:firstLine="0"/>
              <w:jc w:val="center"/>
              <w:rPr>
                <w:color w:val="000000"/>
              </w:rPr>
            </w:pPr>
            <w:r>
              <w:t>X</w:t>
            </w:r>
          </w:p>
        </w:tc>
        <w:tc>
          <w:tcPr>
            <w:tcW w:w="1525" w:type="dxa"/>
          </w:tcPr>
          <w:p w14:paraId="79402315" w14:textId="77777777" w:rsidR="00DB3369" w:rsidRDefault="004C259F">
            <w:pPr>
              <w:pStyle w:val="NSFParagraph"/>
              <w:ind w:firstLine="0"/>
              <w:jc w:val="center"/>
              <w:rPr>
                <w:color w:val="000000"/>
              </w:rPr>
            </w:pPr>
            <w:r>
              <w:t>X</w:t>
            </w:r>
          </w:p>
        </w:tc>
      </w:tr>
      <w:tr w:rsidR="004C259F" w14:paraId="31F8D93F" w14:textId="77777777" w:rsidTr="004C259F">
        <w:tc>
          <w:tcPr>
            <w:tcW w:w="7375" w:type="dxa"/>
          </w:tcPr>
          <w:p w14:paraId="7BEC34E4" w14:textId="77777777" w:rsidR="004C259F" w:rsidRDefault="004C259F">
            <w:pPr>
              <w:pStyle w:val="NSFParagraph"/>
              <w:ind w:firstLine="0"/>
            </w:pPr>
            <w:r>
              <w:t>Do to extensions to Corgis lower the barrier to adoption for instructors?</w:t>
            </w:r>
          </w:p>
        </w:tc>
        <w:tc>
          <w:tcPr>
            <w:tcW w:w="1170" w:type="dxa"/>
          </w:tcPr>
          <w:p w14:paraId="2FB5F82E" w14:textId="77777777" w:rsidR="00DB3369" w:rsidRDefault="00DB3369">
            <w:pPr>
              <w:pStyle w:val="NSFParagraph"/>
              <w:ind w:firstLine="0"/>
              <w:jc w:val="center"/>
              <w:rPr>
                <w:color w:val="000000"/>
              </w:rPr>
            </w:pPr>
          </w:p>
        </w:tc>
        <w:tc>
          <w:tcPr>
            <w:tcW w:w="1525" w:type="dxa"/>
          </w:tcPr>
          <w:p w14:paraId="72FEBF2B" w14:textId="77777777" w:rsidR="00DB3369" w:rsidRDefault="004C259F">
            <w:pPr>
              <w:pStyle w:val="NSFParagraph"/>
              <w:ind w:firstLine="0"/>
              <w:jc w:val="center"/>
              <w:rPr>
                <w:color w:val="000000"/>
              </w:rPr>
            </w:pPr>
            <w:r>
              <w:t>X</w:t>
            </w:r>
          </w:p>
        </w:tc>
      </w:tr>
      <w:tr w:rsidR="004C259F" w14:paraId="63A53722" w14:textId="77777777" w:rsidTr="004C259F">
        <w:tc>
          <w:tcPr>
            <w:tcW w:w="7375" w:type="dxa"/>
          </w:tcPr>
          <w:p w14:paraId="32B30CD8" w14:textId="77777777" w:rsidR="004C259F" w:rsidRDefault="004C259F" w:rsidP="007C7776">
            <w:pPr>
              <w:pStyle w:val="NSFParagraph"/>
              <w:ind w:firstLine="0"/>
            </w:pPr>
            <w:r>
              <w:t>Do the extensions to Corgis support student discovery of relevant data sets?</w:t>
            </w:r>
          </w:p>
        </w:tc>
        <w:tc>
          <w:tcPr>
            <w:tcW w:w="1170" w:type="dxa"/>
          </w:tcPr>
          <w:p w14:paraId="1A0094D6" w14:textId="77777777" w:rsidR="00DB3369" w:rsidRDefault="004C259F">
            <w:pPr>
              <w:pStyle w:val="NSFParagraph"/>
              <w:ind w:firstLine="0"/>
              <w:jc w:val="center"/>
              <w:rPr>
                <w:color w:val="000000"/>
              </w:rPr>
            </w:pPr>
            <w:r>
              <w:t>X</w:t>
            </w:r>
          </w:p>
        </w:tc>
        <w:tc>
          <w:tcPr>
            <w:tcW w:w="1525" w:type="dxa"/>
          </w:tcPr>
          <w:p w14:paraId="235A8B78" w14:textId="77777777" w:rsidR="00DB3369" w:rsidRDefault="00DB3369">
            <w:pPr>
              <w:pStyle w:val="NSFParagraph"/>
              <w:ind w:firstLine="0"/>
              <w:jc w:val="center"/>
              <w:rPr>
                <w:color w:val="000000"/>
              </w:rPr>
            </w:pPr>
          </w:p>
        </w:tc>
      </w:tr>
      <w:tr w:rsidR="004C259F" w14:paraId="0CFDF50C" w14:textId="77777777" w:rsidTr="004C259F">
        <w:tc>
          <w:tcPr>
            <w:tcW w:w="7375" w:type="dxa"/>
          </w:tcPr>
          <w:p w14:paraId="54410A90" w14:textId="77777777" w:rsidR="004C259F" w:rsidRDefault="004C259F" w:rsidP="007C7776">
            <w:pPr>
              <w:pStyle w:val="NSFParagraph"/>
              <w:ind w:firstLine="0"/>
            </w:pPr>
            <w:r>
              <w:t>Are the interfaces and tools for creating automatic feedback effective?</w:t>
            </w:r>
          </w:p>
        </w:tc>
        <w:tc>
          <w:tcPr>
            <w:tcW w:w="1170" w:type="dxa"/>
          </w:tcPr>
          <w:p w14:paraId="5E3F0FC6" w14:textId="77777777" w:rsidR="00DB3369" w:rsidRDefault="00DB3369">
            <w:pPr>
              <w:pStyle w:val="NSFParagraph"/>
              <w:ind w:firstLine="0"/>
              <w:jc w:val="center"/>
              <w:rPr>
                <w:color w:val="000000"/>
              </w:rPr>
            </w:pPr>
          </w:p>
        </w:tc>
        <w:tc>
          <w:tcPr>
            <w:tcW w:w="1525" w:type="dxa"/>
          </w:tcPr>
          <w:p w14:paraId="344D1A7D" w14:textId="77777777" w:rsidR="00DB3369" w:rsidRDefault="004C259F">
            <w:pPr>
              <w:pStyle w:val="NSFParagraph"/>
              <w:ind w:firstLine="0"/>
              <w:jc w:val="center"/>
              <w:rPr>
                <w:color w:val="000000"/>
              </w:rPr>
            </w:pPr>
            <w:r>
              <w:t>X</w:t>
            </w:r>
          </w:p>
        </w:tc>
      </w:tr>
    </w:tbl>
    <w:p w14:paraId="05AE735A" w14:textId="77777777" w:rsidR="006C5B22" w:rsidRDefault="006C5B22" w:rsidP="00A16593">
      <w:pPr>
        <w:pStyle w:val="NSFParagraph"/>
        <w:ind w:firstLine="0"/>
      </w:pPr>
    </w:p>
    <w:p w14:paraId="108BFAB2" w14:textId="77777777" w:rsidR="0066612B" w:rsidRDefault="004677F5">
      <w:pPr>
        <w:pStyle w:val="NSFHeading1"/>
      </w:pPr>
      <w:r w:rsidRPr="003E2F7C">
        <w:t>Project Organization</w:t>
      </w:r>
      <w:r w:rsidR="00BC787A">
        <w:t xml:space="preserve"> and Team</w:t>
      </w:r>
    </w:p>
    <w:p w14:paraId="651D3E93" w14:textId="77777777" w:rsidR="00DB3369" w:rsidRDefault="005B7F29" w:rsidP="00247FE4">
      <w:pPr>
        <w:pStyle w:val="NSFParagraph"/>
      </w:pPr>
      <w:r>
        <w:t xml:space="preserve">The proposed work is organized as shown in the </w:t>
      </w:r>
      <w:r w:rsidR="00247FE4">
        <w:t>T</w:t>
      </w:r>
      <w:r>
        <w:t>able</w:t>
      </w:r>
      <w:r w:rsidR="00247FE4">
        <w:t xml:space="preserve"> 3</w:t>
      </w:r>
      <w:r>
        <w:t xml:space="preserve"> that identifies the major goals to be accomplished in each year of the project</w:t>
      </w:r>
      <w:r w:rsidR="00DB3369">
        <w:t xml:space="preserve"> and the project team member involved in each activity</w:t>
      </w:r>
    </w:p>
    <w:p w14:paraId="2DF68B49" w14:textId="77777777" w:rsidR="00247FE4" w:rsidRPr="00247FE4" w:rsidRDefault="00247FE4" w:rsidP="00247FE4">
      <w:pPr>
        <w:pStyle w:val="Caption"/>
        <w:keepNext/>
        <w:jc w:val="center"/>
        <w:rPr>
          <w:color w:val="000000" w:themeColor="text1"/>
        </w:rPr>
      </w:pPr>
      <w:r w:rsidRPr="00247FE4">
        <w:rPr>
          <w:color w:val="000000" w:themeColor="text1"/>
        </w:rPr>
        <w:lastRenderedPageBreak/>
        <w:t xml:space="preserve">Table </w:t>
      </w:r>
      <w:r w:rsidRPr="00247FE4">
        <w:rPr>
          <w:color w:val="000000" w:themeColor="text1"/>
        </w:rPr>
        <w:fldChar w:fldCharType="begin"/>
      </w:r>
      <w:r w:rsidRPr="00247FE4">
        <w:rPr>
          <w:color w:val="000000" w:themeColor="text1"/>
        </w:rPr>
        <w:instrText xml:space="preserve"> SEQ Table \* ARABIC </w:instrText>
      </w:r>
      <w:r w:rsidRPr="00247FE4">
        <w:rPr>
          <w:color w:val="000000" w:themeColor="text1"/>
        </w:rPr>
        <w:fldChar w:fldCharType="separate"/>
      </w:r>
      <w:r w:rsidRPr="00247FE4">
        <w:rPr>
          <w:noProof/>
          <w:color w:val="000000" w:themeColor="text1"/>
        </w:rPr>
        <w:t>3</w:t>
      </w:r>
      <w:r w:rsidRPr="00247FE4">
        <w:rPr>
          <w:color w:val="000000" w:themeColor="text1"/>
        </w:rPr>
        <w:fldChar w:fldCharType="end"/>
      </w:r>
      <w:r w:rsidRPr="00247FE4">
        <w:rPr>
          <w:color w:val="000000" w:themeColor="text1"/>
        </w:rPr>
        <w:t>: Project Organization</w:t>
      </w:r>
    </w:p>
    <w:tbl>
      <w:tblPr>
        <w:tblStyle w:val="TableGrid"/>
        <w:tblW w:w="0" w:type="auto"/>
        <w:tblLook w:val="04A0" w:firstRow="1" w:lastRow="0" w:firstColumn="1" w:lastColumn="0" w:noHBand="0" w:noVBand="1"/>
      </w:tblPr>
      <w:tblGrid>
        <w:gridCol w:w="681"/>
        <w:gridCol w:w="6447"/>
        <w:gridCol w:w="508"/>
        <w:gridCol w:w="482"/>
        <w:gridCol w:w="494"/>
        <w:gridCol w:w="482"/>
        <w:gridCol w:w="482"/>
      </w:tblGrid>
      <w:tr w:rsidR="00DB3369" w14:paraId="6A37C72B" w14:textId="77777777" w:rsidTr="00DB3369">
        <w:trPr>
          <w:cantSplit/>
          <w:trHeight w:val="1160"/>
        </w:trPr>
        <w:tc>
          <w:tcPr>
            <w:tcW w:w="681" w:type="dxa"/>
            <w:vAlign w:val="center"/>
          </w:tcPr>
          <w:p w14:paraId="664A28FD"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Year</w:t>
            </w:r>
          </w:p>
        </w:tc>
        <w:tc>
          <w:tcPr>
            <w:tcW w:w="6447" w:type="dxa"/>
            <w:vAlign w:val="center"/>
          </w:tcPr>
          <w:p w14:paraId="461357F6" w14:textId="77777777" w:rsidR="00DB3369" w:rsidRPr="00C26C1E" w:rsidRDefault="00DB3369" w:rsidP="00DB3369">
            <w:pPr>
              <w:jc w:val="center"/>
              <w:rPr>
                <w:rFonts w:ascii="Times New Roman" w:hAnsi="Times New Roman" w:cs="Times New Roman"/>
                <w:b/>
              </w:rPr>
            </w:pPr>
            <w:r w:rsidRPr="00C26C1E">
              <w:rPr>
                <w:rFonts w:ascii="Times New Roman" w:hAnsi="Times New Roman" w:cs="Times New Roman"/>
                <w:b/>
              </w:rPr>
              <w:t>Goals</w:t>
            </w:r>
          </w:p>
        </w:tc>
        <w:tc>
          <w:tcPr>
            <w:tcW w:w="508" w:type="dxa"/>
            <w:textDirection w:val="btLr"/>
          </w:tcPr>
          <w:p w14:paraId="6F226157"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Kafura</w:t>
            </w:r>
          </w:p>
        </w:tc>
        <w:tc>
          <w:tcPr>
            <w:tcW w:w="482" w:type="dxa"/>
            <w:textDirection w:val="btLr"/>
          </w:tcPr>
          <w:p w14:paraId="14FD32CE"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Shaffer</w:t>
            </w:r>
          </w:p>
        </w:tc>
        <w:tc>
          <w:tcPr>
            <w:tcW w:w="494" w:type="dxa"/>
            <w:textDirection w:val="btLr"/>
          </w:tcPr>
          <w:p w14:paraId="5092C766"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Tilevich</w:t>
            </w:r>
          </w:p>
        </w:tc>
        <w:tc>
          <w:tcPr>
            <w:tcW w:w="482" w:type="dxa"/>
            <w:textDirection w:val="btLr"/>
          </w:tcPr>
          <w:p w14:paraId="29F88799"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Ernst</w:t>
            </w:r>
          </w:p>
        </w:tc>
        <w:tc>
          <w:tcPr>
            <w:tcW w:w="482" w:type="dxa"/>
            <w:textDirection w:val="btLr"/>
          </w:tcPr>
          <w:p w14:paraId="3E76AF81" w14:textId="77777777" w:rsidR="00DB3369" w:rsidRPr="00346146" w:rsidRDefault="00DB3369" w:rsidP="00DB3369">
            <w:pPr>
              <w:ind w:left="113" w:right="113"/>
              <w:rPr>
                <w:rFonts w:ascii="Times New Roman" w:hAnsi="Times New Roman" w:cs="Times New Roman"/>
                <w:b/>
              </w:rPr>
            </w:pPr>
            <w:r w:rsidRPr="00346146">
              <w:rPr>
                <w:rFonts w:ascii="Times New Roman" w:hAnsi="Times New Roman" w:cs="Times New Roman"/>
                <w:b/>
              </w:rPr>
              <w:t>Cennamo</w:t>
            </w:r>
          </w:p>
        </w:tc>
      </w:tr>
      <w:tr w:rsidR="00DB3369" w14:paraId="735DC165" w14:textId="77777777" w:rsidTr="00DB3369">
        <w:tc>
          <w:tcPr>
            <w:tcW w:w="681" w:type="dxa"/>
            <w:vAlign w:val="center"/>
          </w:tcPr>
          <w:p w14:paraId="78E0BE9E"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1</w:t>
            </w:r>
          </w:p>
        </w:tc>
        <w:tc>
          <w:tcPr>
            <w:tcW w:w="6447" w:type="dxa"/>
          </w:tcPr>
          <w:p w14:paraId="60FDB938"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abstraction and iteration</w:t>
            </w:r>
          </w:p>
          <w:p w14:paraId="00B7831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abstraction and iteration</w:t>
            </w:r>
          </w:p>
          <w:p w14:paraId="1B2C085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prototype of immediate feedback code analyzer</w:t>
            </w:r>
          </w:p>
          <w:p w14:paraId="0348609A" w14:textId="138ED720" w:rsidR="00DB3369" w:rsidRPr="00C26C1E" w:rsidRDefault="00DB3369" w:rsidP="00DB3369">
            <w:pPr>
              <w:rPr>
                <w:rFonts w:ascii="Times New Roman" w:hAnsi="Times New Roman" w:cs="Times New Roman"/>
              </w:rPr>
            </w:pPr>
            <w:del w:id="1228" w:author="kafura" w:date="2015-12-27T12:12:00Z">
              <w:r w:rsidRPr="00C26C1E" w:rsidDel="00FC0912">
                <w:rPr>
                  <w:rFonts w:ascii="Times New Roman" w:hAnsi="Times New Roman" w:cs="Times New Roman"/>
                </w:rPr>
                <w:delText xml:space="preserve">Develop </w:delText>
              </w:r>
            </w:del>
            <w:ins w:id="1229" w:author="kafura" w:date="2015-12-27T12:12:00Z">
              <w:r w:rsidR="00FC0912">
                <w:rPr>
                  <w:rFonts w:ascii="Times New Roman" w:hAnsi="Times New Roman" w:cs="Times New Roman"/>
                </w:rPr>
                <w:t>Extend</w:t>
              </w:r>
              <w:r w:rsidR="00FC0912" w:rsidRPr="00C26C1E">
                <w:rPr>
                  <w:rFonts w:ascii="Times New Roman" w:hAnsi="Times New Roman" w:cs="Times New Roman"/>
                </w:rPr>
                <w:t xml:space="preserve"> </w:t>
              </w:r>
            </w:ins>
            <w:r w:rsidRPr="00C26C1E">
              <w:rPr>
                <w:rFonts w:ascii="Times New Roman" w:hAnsi="Times New Roman" w:cs="Times New Roman"/>
              </w:rPr>
              <w:t xml:space="preserve">Corgis </w:t>
            </w:r>
            <w:ins w:id="1230" w:author="kafura" w:date="2015-12-27T12:12:00Z">
              <w:r w:rsidR="00FC0912">
                <w:rPr>
                  <w:rFonts w:ascii="Times New Roman" w:hAnsi="Times New Roman" w:cs="Times New Roman"/>
                </w:rPr>
                <w:t>A</w:t>
              </w:r>
            </w:ins>
            <w:del w:id="1231" w:author="kafura" w:date="2015-12-27T12:12:00Z">
              <w:r w:rsidRPr="00C26C1E" w:rsidDel="00FC0912">
                <w:rPr>
                  <w:rFonts w:ascii="Times New Roman" w:hAnsi="Times New Roman" w:cs="Times New Roman"/>
                </w:rPr>
                <w:delText>a</w:delText>
              </w:r>
            </w:del>
            <w:r w:rsidRPr="00C26C1E">
              <w:rPr>
                <w:rFonts w:ascii="Times New Roman" w:hAnsi="Times New Roman" w:cs="Times New Roman"/>
              </w:rPr>
              <w:t xml:space="preserve">rchitecture and </w:t>
            </w:r>
            <w:ins w:id="1232" w:author="kafura" w:date="2015-12-27T12:12:00Z">
              <w:r w:rsidR="00FC0912">
                <w:rPr>
                  <w:rFonts w:ascii="Times New Roman" w:hAnsi="Times New Roman" w:cs="Times New Roman"/>
                </w:rPr>
                <w:t>G</w:t>
              </w:r>
            </w:ins>
            <w:del w:id="1233" w:author="kafura" w:date="2015-12-27T12:12:00Z">
              <w:r w:rsidRPr="00C26C1E" w:rsidDel="00FC0912">
                <w:rPr>
                  <w:rFonts w:ascii="Times New Roman" w:hAnsi="Times New Roman" w:cs="Times New Roman"/>
                </w:rPr>
                <w:delText>g</w:delText>
              </w:r>
            </w:del>
            <w:r w:rsidRPr="00C26C1E">
              <w:rPr>
                <w:rFonts w:ascii="Times New Roman" w:hAnsi="Times New Roman" w:cs="Times New Roman"/>
              </w:rPr>
              <w:t>allery</w:t>
            </w:r>
          </w:p>
          <w:p w14:paraId="0AAEAA0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Conduct initial evaluation of </w:t>
            </w:r>
          </w:p>
          <w:p w14:paraId="69BCD772" w14:textId="77777777" w:rsidR="00DB3369" w:rsidRPr="00346146" w:rsidRDefault="00DB3369" w:rsidP="00DB3369">
            <w:pPr>
              <w:pStyle w:val="ListParagraph"/>
              <w:numPr>
                <w:ilvl w:val="0"/>
                <w:numId w:val="30"/>
              </w:numPr>
              <w:spacing w:after="0" w:line="240" w:lineRule="auto"/>
              <w:rPr>
                <w:rFonts w:ascii="Times New Roman" w:hAnsi="Times New Roman" w:cs="Times New Roman"/>
              </w:rPr>
            </w:pPr>
            <w:r>
              <w:rPr>
                <w:rFonts w:ascii="Times New Roman" w:hAnsi="Times New Roman" w:cs="Times New Roman"/>
              </w:rPr>
              <w:t>P</w:t>
            </w:r>
            <w:r w:rsidRPr="00346146">
              <w:rPr>
                <w:rFonts w:ascii="Times New Roman" w:hAnsi="Times New Roman" w:cs="Times New Roman"/>
              </w:rPr>
              <w:t>rototype for code analyzer</w:t>
            </w:r>
          </w:p>
          <w:p w14:paraId="0CA218E5" w14:textId="77777777" w:rsidR="00DB3369" w:rsidRPr="00346146" w:rsidRDefault="00DB3369" w:rsidP="00DB3369">
            <w:pPr>
              <w:pStyle w:val="ListParagraph"/>
              <w:numPr>
                <w:ilvl w:val="0"/>
                <w:numId w:val="30"/>
              </w:numPr>
              <w:spacing w:after="0" w:line="240" w:lineRule="auto"/>
              <w:rPr>
                <w:rFonts w:ascii="Times New Roman" w:hAnsi="Times New Roman" w:cs="Times New Roman"/>
              </w:rPr>
            </w:pPr>
            <w:r w:rsidRPr="00346146">
              <w:rPr>
                <w:rFonts w:ascii="Times New Roman" w:hAnsi="Times New Roman" w:cs="Times New Roman"/>
              </w:rPr>
              <w:t>Corgis architecture and gallery</w:t>
            </w:r>
          </w:p>
          <w:p w14:paraId="41A1CC0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771D03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p>
          <w:p w14:paraId="2F13B9B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Prototype code analyzer</w:t>
            </w:r>
          </w:p>
          <w:p w14:paraId="22C8BCA9"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Visualizations</w:t>
            </w:r>
          </w:p>
          <w:p w14:paraId="09FA59B1" w14:textId="77777777" w:rsidR="00DB3369" w:rsidRPr="00346146" w:rsidRDefault="00DB3369" w:rsidP="00DB3369">
            <w:pPr>
              <w:pStyle w:val="ListParagraph"/>
              <w:numPr>
                <w:ilvl w:val="0"/>
                <w:numId w:val="31"/>
              </w:numPr>
              <w:spacing w:after="0" w:line="240" w:lineRule="auto"/>
              <w:rPr>
                <w:rFonts w:ascii="Times New Roman" w:hAnsi="Times New Roman" w:cs="Times New Roman"/>
              </w:rPr>
            </w:pPr>
            <w:r w:rsidRPr="00346146">
              <w:rPr>
                <w:rFonts w:ascii="Times New Roman" w:hAnsi="Times New Roman" w:cs="Times New Roman"/>
              </w:rPr>
              <w:t>Corgis architecture and gallery</w:t>
            </w:r>
          </w:p>
        </w:tc>
        <w:tc>
          <w:tcPr>
            <w:tcW w:w="508" w:type="dxa"/>
          </w:tcPr>
          <w:p w14:paraId="644F9AE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F6E503" w14:textId="77777777" w:rsidR="00DB3369" w:rsidRDefault="00DB3369" w:rsidP="00DB3369">
            <w:pPr>
              <w:jc w:val="center"/>
              <w:rPr>
                <w:rFonts w:ascii="Times New Roman" w:hAnsi="Times New Roman" w:cs="Times New Roman"/>
              </w:rPr>
            </w:pPr>
          </w:p>
          <w:p w14:paraId="06BC946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0B963E57" w14:textId="77777777" w:rsidR="00DB3369" w:rsidRDefault="00DB3369" w:rsidP="00DB3369">
            <w:pPr>
              <w:jc w:val="center"/>
              <w:rPr>
                <w:rFonts w:ascii="Times New Roman" w:hAnsi="Times New Roman" w:cs="Times New Roman"/>
              </w:rPr>
            </w:pPr>
          </w:p>
          <w:p w14:paraId="1DE239F1" w14:textId="77777777" w:rsidR="00DB3369" w:rsidRDefault="00DB3369" w:rsidP="00DB3369">
            <w:pPr>
              <w:jc w:val="center"/>
              <w:rPr>
                <w:rFonts w:ascii="Times New Roman" w:hAnsi="Times New Roman" w:cs="Times New Roman"/>
              </w:rPr>
            </w:pPr>
          </w:p>
          <w:p w14:paraId="0AD59E1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01E42B4" w14:textId="77777777" w:rsidR="00DB3369" w:rsidRDefault="00DB3369" w:rsidP="00DB3369">
            <w:pPr>
              <w:jc w:val="center"/>
              <w:rPr>
                <w:rFonts w:ascii="Times New Roman" w:hAnsi="Times New Roman" w:cs="Times New Roman"/>
              </w:rPr>
            </w:pPr>
          </w:p>
          <w:p w14:paraId="63F1BA4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B83E2D3" w14:textId="77777777" w:rsidR="00DB3369" w:rsidRDefault="00DB3369" w:rsidP="00DB3369">
            <w:pPr>
              <w:jc w:val="center"/>
              <w:rPr>
                <w:rFonts w:ascii="Times New Roman" w:hAnsi="Times New Roman" w:cs="Times New Roman"/>
              </w:rPr>
            </w:pPr>
          </w:p>
          <w:p w14:paraId="1DA198D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B721274" w14:textId="77777777" w:rsidR="00DB3369" w:rsidRDefault="00DB3369" w:rsidP="00DB3369">
            <w:pPr>
              <w:jc w:val="center"/>
              <w:rPr>
                <w:rFonts w:ascii="Times New Roman" w:hAnsi="Times New Roman" w:cs="Times New Roman"/>
              </w:rPr>
            </w:pPr>
          </w:p>
          <w:p w14:paraId="423AC0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2F8294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5551BED" w14:textId="77777777" w:rsidR="00DB3369" w:rsidRDefault="00DB3369" w:rsidP="00DB3369">
            <w:pPr>
              <w:jc w:val="center"/>
              <w:rPr>
                <w:rFonts w:ascii="Times New Roman" w:hAnsi="Times New Roman" w:cs="Times New Roman"/>
              </w:rPr>
            </w:pPr>
          </w:p>
          <w:p w14:paraId="0D1D52B4" w14:textId="77777777" w:rsidR="00DB3369" w:rsidRDefault="00DB3369" w:rsidP="00DB3369">
            <w:pPr>
              <w:jc w:val="center"/>
              <w:rPr>
                <w:rFonts w:ascii="Times New Roman" w:hAnsi="Times New Roman" w:cs="Times New Roman"/>
              </w:rPr>
            </w:pPr>
          </w:p>
          <w:p w14:paraId="38FA83A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D9A7E34" w14:textId="77777777" w:rsidR="00DB3369" w:rsidRDefault="00DB3369" w:rsidP="00DB3369">
            <w:pPr>
              <w:jc w:val="center"/>
              <w:rPr>
                <w:rFonts w:ascii="Times New Roman" w:hAnsi="Times New Roman" w:cs="Times New Roman"/>
              </w:rPr>
            </w:pPr>
          </w:p>
          <w:p w14:paraId="2AE8827C"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4E2909C" w14:textId="77777777" w:rsidR="00DB3369" w:rsidRDefault="00DB3369" w:rsidP="00DB3369">
            <w:pPr>
              <w:jc w:val="center"/>
              <w:rPr>
                <w:rFonts w:ascii="Times New Roman" w:hAnsi="Times New Roman" w:cs="Times New Roman"/>
              </w:rPr>
            </w:pPr>
          </w:p>
          <w:p w14:paraId="72D2880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B9B988"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1D0F5E6A" w14:textId="77777777" w:rsidR="00DB3369" w:rsidRDefault="00DB3369" w:rsidP="00DB3369">
            <w:pPr>
              <w:jc w:val="center"/>
              <w:rPr>
                <w:rFonts w:ascii="Times New Roman" w:hAnsi="Times New Roman" w:cs="Times New Roman"/>
              </w:rPr>
            </w:pPr>
          </w:p>
          <w:p w14:paraId="71A5D156" w14:textId="77777777" w:rsidR="00DB3369" w:rsidRDefault="00DB3369" w:rsidP="00DB3369">
            <w:pPr>
              <w:jc w:val="center"/>
              <w:rPr>
                <w:rFonts w:ascii="Times New Roman" w:hAnsi="Times New Roman" w:cs="Times New Roman"/>
              </w:rPr>
            </w:pPr>
          </w:p>
          <w:p w14:paraId="015CBF5D" w14:textId="77777777" w:rsidR="00DB3369" w:rsidRDefault="00DB3369" w:rsidP="00DB3369">
            <w:pPr>
              <w:jc w:val="center"/>
              <w:rPr>
                <w:rFonts w:ascii="Times New Roman" w:hAnsi="Times New Roman" w:cs="Times New Roman"/>
              </w:rPr>
            </w:pPr>
          </w:p>
          <w:p w14:paraId="5E2614A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5F2F12E" w14:textId="77777777" w:rsidR="00DB3369" w:rsidRDefault="00DB3369" w:rsidP="00DB3369">
            <w:pPr>
              <w:jc w:val="center"/>
              <w:rPr>
                <w:rFonts w:ascii="Times New Roman" w:hAnsi="Times New Roman" w:cs="Times New Roman"/>
              </w:rPr>
            </w:pPr>
          </w:p>
          <w:p w14:paraId="041B64F4" w14:textId="77777777" w:rsidR="00DB3369" w:rsidRDefault="00DB3369" w:rsidP="00DB3369">
            <w:pPr>
              <w:jc w:val="center"/>
              <w:rPr>
                <w:rFonts w:ascii="Times New Roman" w:hAnsi="Times New Roman" w:cs="Times New Roman"/>
              </w:rPr>
            </w:pPr>
          </w:p>
          <w:p w14:paraId="29FCA634"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C80F041" w14:textId="77777777" w:rsidR="00DB3369" w:rsidRDefault="00DB3369" w:rsidP="00DB3369">
            <w:pPr>
              <w:jc w:val="center"/>
              <w:rPr>
                <w:rFonts w:ascii="Times New Roman" w:hAnsi="Times New Roman" w:cs="Times New Roman"/>
              </w:rPr>
            </w:pPr>
          </w:p>
          <w:p w14:paraId="598DE5DF" w14:textId="77777777" w:rsidR="00DB3369" w:rsidRDefault="00DB3369" w:rsidP="00DB3369">
            <w:pPr>
              <w:jc w:val="center"/>
              <w:rPr>
                <w:rFonts w:ascii="Times New Roman" w:hAnsi="Times New Roman" w:cs="Times New Roman"/>
              </w:rPr>
            </w:pPr>
          </w:p>
          <w:p w14:paraId="33B88A4F" w14:textId="77777777" w:rsidR="00DB3369" w:rsidRDefault="00DB3369" w:rsidP="00DB3369">
            <w:pPr>
              <w:jc w:val="center"/>
              <w:rPr>
                <w:rFonts w:ascii="Times New Roman" w:hAnsi="Times New Roman" w:cs="Times New Roman"/>
              </w:rPr>
            </w:pPr>
          </w:p>
          <w:p w14:paraId="499EBA90" w14:textId="77777777" w:rsidR="00DB3369" w:rsidRDefault="00DB3369" w:rsidP="00DB3369">
            <w:pPr>
              <w:jc w:val="center"/>
              <w:rPr>
                <w:rFonts w:ascii="Times New Roman" w:hAnsi="Times New Roman" w:cs="Times New Roman"/>
              </w:rPr>
            </w:pPr>
          </w:p>
          <w:p w14:paraId="6967F330"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3E9603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B1CE769" w14:textId="77777777" w:rsidR="00DB3369" w:rsidRDefault="00DB3369" w:rsidP="00DB3369">
            <w:pPr>
              <w:jc w:val="center"/>
              <w:rPr>
                <w:rFonts w:ascii="Times New Roman" w:hAnsi="Times New Roman" w:cs="Times New Roman"/>
              </w:rPr>
            </w:pPr>
          </w:p>
          <w:p w14:paraId="5EE68148" w14:textId="77777777" w:rsidR="00DB3369" w:rsidRDefault="00DB3369" w:rsidP="00DB3369">
            <w:pPr>
              <w:jc w:val="center"/>
              <w:rPr>
                <w:rFonts w:ascii="Times New Roman" w:hAnsi="Times New Roman" w:cs="Times New Roman"/>
              </w:rPr>
            </w:pPr>
          </w:p>
          <w:p w14:paraId="4BFA94B3" w14:textId="77777777" w:rsidR="00DB3369" w:rsidRDefault="00DB3369" w:rsidP="00DB3369">
            <w:pPr>
              <w:jc w:val="center"/>
              <w:rPr>
                <w:rFonts w:ascii="Times New Roman" w:hAnsi="Times New Roman" w:cs="Times New Roman"/>
              </w:rPr>
            </w:pPr>
          </w:p>
          <w:p w14:paraId="6727864B" w14:textId="77777777" w:rsidR="00DB3369" w:rsidRDefault="00DB3369" w:rsidP="00DB3369">
            <w:pPr>
              <w:jc w:val="center"/>
              <w:rPr>
                <w:rFonts w:ascii="Times New Roman" w:hAnsi="Times New Roman" w:cs="Times New Roman"/>
              </w:rPr>
            </w:pPr>
          </w:p>
          <w:p w14:paraId="7257E155" w14:textId="77777777" w:rsidR="00DB3369" w:rsidRDefault="00DB3369" w:rsidP="00DB3369">
            <w:pPr>
              <w:jc w:val="center"/>
              <w:rPr>
                <w:rFonts w:ascii="Times New Roman" w:hAnsi="Times New Roman" w:cs="Times New Roman"/>
              </w:rPr>
            </w:pPr>
          </w:p>
          <w:p w14:paraId="306C5DE9" w14:textId="77777777" w:rsidR="00DB3369" w:rsidRDefault="00DB3369" w:rsidP="00DB3369">
            <w:pPr>
              <w:jc w:val="center"/>
              <w:rPr>
                <w:rFonts w:ascii="Times New Roman" w:hAnsi="Times New Roman" w:cs="Times New Roman"/>
              </w:rPr>
            </w:pPr>
          </w:p>
          <w:p w14:paraId="485B7A01"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8644157" w14:textId="77777777" w:rsidR="00DB3369" w:rsidRDefault="00DB3369" w:rsidP="00DB3369">
            <w:pPr>
              <w:jc w:val="center"/>
              <w:rPr>
                <w:rFonts w:ascii="Times New Roman" w:hAnsi="Times New Roman" w:cs="Times New Roman"/>
              </w:rPr>
            </w:pPr>
          </w:p>
          <w:p w14:paraId="392BA3A9" w14:textId="77777777" w:rsidR="00DB3369" w:rsidRDefault="00DB3369" w:rsidP="00DB3369">
            <w:pPr>
              <w:jc w:val="center"/>
              <w:rPr>
                <w:rFonts w:ascii="Times New Roman" w:hAnsi="Times New Roman" w:cs="Times New Roman"/>
              </w:rPr>
            </w:pPr>
          </w:p>
          <w:p w14:paraId="5A326A60" w14:textId="77777777" w:rsidR="00DB3369" w:rsidRPr="00C26C1E" w:rsidRDefault="00DB3369" w:rsidP="00DB3369">
            <w:pPr>
              <w:jc w:val="center"/>
              <w:rPr>
                <w:rFonts w:ascii="Times New Roman" w:hAnsi="Times New Roman" w:cs="Times New Roman"/>
              </w:rPr>
            </w:pPr>
          </w:p>
        </w:tc>
        <w:tc>
          <w:tcPr>
            <w:tcW w:w="482" w:type="dxa"/>
          </w:tcPr>
          <w:p w14:paraId="5B27D8D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2B77705" w14:textId="77777777" w:rsidR="00DB3369" w:rsidRPr="00C26C1E" w:rsidRDefault="00DB3369" w:rsidP="00DB3369">
            <w:pPr>
              <w:jc w:val="center"/>
              <w:rPr>
                <w:rFonts w:ascii="Times New Roman" w:hAnsi="Times New Roman" w:cs="Times New Roman"/>
              </w:rPr>
            </w:pPr>
          </w:p>
        </w:tc>
      </w:tr>
      <w:tr w:rsidR="00DB3369" w14:paraId="64729775" w14:textId="77777777" w:rsidTr="00DB3369">
        <w:tc>
          <w:tcPr>
            <w:tcW w:w="681" w:type="dxa"/>
            <w:vAlign w:val="center"/>
          </w:tcPr>
          <w:p w14:paraId="6ED143F0"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2</w:t>
            </w:r>
          </w:p>
        </w:tc>
        <w:tc>
          <w:tcPr>
            <w:tcW w:w="6447" w:type="dxa"/>
          </w:tcPr>
          <w:p w14:paraId="6D283EF4"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Apply Instructional Design for units on state, variables, data structures</w:t>
            </w:r>
          </w:p>
          <w:p w14:paraId="3C03FEB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Create interactive visualizations for state, variables, data structures</w:t>
            </w:r>
          </w:p>
          <w:p w14:paraId="004F97D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 1</w:t>
            </w:r>
          </w:p>
          <w:p w14:paraId="0881A38C"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Develop authoring tool for immediate feedback system</w:t>
            </w:r>
          </w:p>
          <w:p w14:paraId="706BF66B" w14:textId="3C68855C" w:rsidR="00DB3369" w:rsidRPr="00C26C1E" w:rsidRDefault="00DB3369" w:rsidP="00DB3369">
            <w:pPr>
              <w:rPr>
                <w:rFonts w:ascii="Times New Roman" w:hAnsi="Times New Roman" w:cs="Times New Roman"/>
              </w:rPr>
            </w:pPr>
            <w:del w:id="1234" w:author="kafura" w:date="2015-12-27T12:12:00Z">
              <w:r w:rsidRPr="00C26C1E" w:rsidDel="00FC0912">
                <w:rPr>
                  <w:rFonts w:ascii="Times New Roman" w:hAnsi="Times New Roman" w:cs="Times New Roman"/>
                </w:rPr>
                <w:delText xml:space="preserve">Develop </w:delText>
              </w:r>
            </w:del>
            <w:ins w:id="1235" w:author="kafura" w:date="2015-12-27T12:12:00Z">
              <w:r w:rsidR="00FC0912">
                <w:rPr>
                  <w:rFonts w:ascii="Times New Roman" w:hAnsi="Times New Roman" w:cs="Times New Roman"/>
                </w:rPr>
                <w:t>Extend</w:t>
              </w:r>
              <w:r w:rsidR="00FC0912" w:rsidRPr="00C26C1E">
                <w:rPr>
                  <w:rFonts w:ascii="Times New Roman" w:hAnsi="Times New Roman" w:cs="Times New Roman"/>
                </w:rPr>
                <w:t xml:space="preserve"> </w:t>
              </w:r>
            </w:ins>
            <w:r w:rsidRPr="00C26C1E">
              <w:rPr>
                <w:rFonts w:ascii="Times New Roman" w:hAnsi="Times New Roman" w:cs="Times New Roman"/>
              </w:rPr>
              <w:t xml:space="preserve">Corgis Builder and </w:t>
            </w:r>
            <w:ins w:id="1236" w:author="kafura" w:date="2015-12-27T12:12:00Z">
              <w:r w:rsidR="00FC0912">
                <w:rPr>
                  <w:rFonts w:ascii="Times New Roman" w:hAnsi="Times New Roman" w:cs="Times New Roman"/>
                </w:rPr>
                <w:t xml:space="preserve">develop Corgis </w:t>
              </w:r>
            </w:ins>
            <w:r w:rsidRPr="00C26C1E">
              <w:rPr>
                <w:rFonts w:ascii="Times New Roman" w:hAnsi="Times New Roman" w:cs="Times New Roman"/>
              </w:rPr>
              <w:t>Explorer</w:t>
            </w:r>
          </w:p>
          <w:p w14:paraId="78D956CD"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intermediate evaluation of</w:t>
            </w:r>
            <w:r>
              <w:rPr>
                <w:rFonts w:ascii="Times New Roman" w:hAnsi="Times New Roman" w:cs="Times New Roman"/>
              </w:rPr>
              <w:t xml:space="preserve"> code analyzer</w:t>
            </w:r>
          </w:p>
          <w:p w14:paraId="44E3F5C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initial evaluation of</w:t>
            </w:r>
          </w:p>
          <w:p w14:paraId="78589E25" w14:textId="77777777" w:rsidR="00DB3369" w:rsidRPr="00346146" w:rsidRDefault="00DB3369" w:rsidP="00DB3369">
            <w:pPr>
              <w:pStyle w:val="ListParagraph"/>
              <w:numPr>
                <w:ilvl w:val="0"/>
                <w:numId w:val="32"/>
              </w:numPr>
              <w:spacing w:after="0" w:line="240" w:lineRule="auto"/>
              <w:rPr>
                <w:rFonts w:ascii="Times New Roman" w:hAnsi="Times New Roman" w:cs="Times New Roman"/>
              </w:rPr>
            </w:pPr>
            <w:r w:rsidRPr="00346146">
              <w:rPr>
                <w:rFonts w:ascii="Times New Roman" w:hAnsi="Times New Roman" w:cs="Times New Roman"/>
              </w:rPr>
              <w:t>Authoring tool for immediate feedback</w:t>
            </w:r>
          </w:p>
          <w:p w14:paraId="7AB7DCE3" w14:textId="77777777" w:rsidR="00DB3369" w:rsidRPr="00346146" w:rsidRDefault="00DB3369" w:rsidP="00DB3369">
            <w:pPr>
              <w:pStyle w:val="ListParagraph"/>
              <w:numPr>
                <w:ilvl w:val="0"/>
                <w:numId w:val="32"/>
              </w:numPr>
              <w:spacing w:after="0" w:line="240" w:lineRule="auto"/>
              <w:rPr>
                <w:rFonts w:ascii="Times New Roman" w:hAnsi="Times New Roman" w:cs="Times New Roman"/>
              </w:rPr>
            </w:pPr>
            <w:r w:rsidRPr="00346146">
              <w:rPr>
                <w:rFonts w:ascii="Times New Roman" w:hAnsi="Times New Roman" w:cs="Times New Roman"/>
              </w:rPr>
              <w:t>Corgis Builder and Explorer</w:t>
            </w:r>
          </w:p>
          <w:p w14:paraId="7AA1DC95"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2E984487" w14:textId="77777777" w:rsidR="00DB3369" w:rsidRDefault="00DB3369" w:rsidP="00DB3369">
            <w:pPr>
              <w:rPr>
                <w:rFonts w:ascii="Times New Roman" w:hAnsi="Times New Roman" w:cs="Times New Roman"/>
              </w:rPr>
            </w:pPr>
            <w:r w:rsidRPr="00C26C1E">
              <w:rPr>
                <w:rFonts w:ascii="Times New Roman" w:hAnsi="Times New Roman" w:cs="Times New Roman"/>
              </w:rPr>
              <w:t xml:space="preserve">External consultants: feedback on </w:t>
            </w:r>
            <w:r>
              <w:rPr>
                <w:rFonts w:ascii="Times New Roman" w:hAnsi="Times New Roman" w:cs="Times New Roman"/>
              </w:rPr>
              <w:t>:</w:t>
            </w:r>
          </w:p>
          <w:p w14:paraId="2289C763"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Visualizations</w:t>
            </w:r>
          </w:p>
          <w:p w14:paraId="1AB2DA5D" w14:textId="77777777" w:rsidR="00DB3369" w:rsidRPr="00346146" w:rsidRDefault="00DB3369" w:rsidP="00DB3369">
            <w:pPr>
              <w:pStyle w:val="ListParagraph"/>
              <w:numPr>
                <w:ilvl w:val="0"/>
                <w:numId w:val="33"/>
              </w:numPr>
              <w:spacing w:after="0" w:line="240" w:lineRule="auto"/>
              <w:rPr>
                <w:rFonts w:ascii="Times New Roman" w:hAnsi="Times New Roman" w:cs="Times New Roman"/>
              </w:rPr>
            </w:pPr>
            <w:r w:rsidRPr="00346146">
              <w:rPr>
                <w:rFonts w:ascii="Times New Roman" w:hAnsi="Times New Roman" w:cs="Times New Roman"/>
              </w:rPr>
              <w:t>Immediate feedback authoring tool</w:t>
            </w:r>
          </w:p>
          <w:p w14:paraId="5A6FDA81" w14:textId="77777777" w:rsidR="00DB3369" w:rsidRPr="00346146" w:rsidRDefault="00DB3369" w:rsidP="00DB3369">
            <w:pPr>
              <w:pStyle w:val="ListParagraph"/>
              <w:numPr>
                <w:ilvl w:val="0"/>
                <w:numId w:val="33"/>
              </w:numPr>
              <w:tabs>
                <w:tab w:val="left" w:pos="3120"/>
              </w:tabs>
              <w:spacing w:after="0" w:line="240" w:lineRule="auto"/>
              <w:rPr>
                <w:rFonts w:ascii="Times New Roman" w:hAnsi="Times New Roman" w:cs="Times New Roman"/>
              </w:rPr>
            </w:pPr>
            <w:r w:rsidRPr="00346146">
              <w:rPr>
                <w:rFonts w:ascii="Times New Roman" w:hAnsi="Times New Roman" w:cs="Times New Roman"/>
              </w:rPr>
              <w:t>Corgis Builder and Explorer</w:t>
            </w:r>
            <w:r w:rsidRPr="00346146">
              <w:rPr>
                <w:rFonts w:ascii="Times New Roman" w:hAnsi="Times New Roman" w:cs="Times New Roman"/>
              </w:rPr>
              <w:tab/>
            </w:r>
          </w:p>
        </w:tc>
        <w:tc>
          <w:tcPr>
            <w:tcW w:w="508" w:type="dxa"/>
          </w:tcPr>
          <w:p w14:paraId="101E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B5369D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A0FAC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64A436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A07A339" w14:textId="77777777" w:rsidR="00DB3369" w:rsidRDefault="00DB3369" w:rsidP="00DB3369">
            <w:pPr>
              <w:jc w:val="center"/>
              <w:rPr>
                <w:rFonts w:ascii="Times New Roman" w:hAnsi="Times New Roman" w:cs="Times New Roman"/>
              </w:rPr>
            </w:pPr>
          </w:p>
          <w:p w14:paraId="120DAA6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14E4200" w14:textId="77777777" w:rsidR="00DB3369" w:rsidRDefault="00DB3369" w:rsidP="00DB3369">
            <w:pPr>
              <w:jc w:val="center"/>
              <w:rPr>
                <w:rFonts w:ascii="Times New Roman" w:hAnsi="Times New Roman" w:cs="Times New Roman"/>
              </w:rPr>
            </w:pPr>
          </w:p>
          <w:p w14:paraId="2246D005"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1A71760" w14:textId="77777777" w:rsidR="00DB3369" w:rsidRDefault="00DB3369" w:rsidP="00DB3369">
            <w:pPr>
              <w:jc w:val="center"/>
              <w:rPr>
                <w:rFonts w:ascii="Times New Roman" w:hAnsi="Times New Roman" w:cs="Times New Roman"/>
              </w:rPr>
            </w:pPr>
          </w:p>
          <w:p w14:paraId="52388342"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D105C75" w14:textId="77777777" w:rsidR="00DB3369" w:rsidRDefault="00DB3369" w:rsidP="00DB3369">
            <w:pPr>
              <w:jc w:val="center"/>
              <w:rPr>
                <w:rFonts w:ascii="Times New Roman" w:hAnsi="Times New Roman" w:cs="Times New Roman"/>
              </w:rPr>
            </w:pPr>
          </w:p>
          <w:p w14:paraId="57B7DA68"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342A2D2"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6E6D205D" w14:textId="77777777" w:rsidR="00DB3369" w:rsidRDefault="00DB3369" w:rsidP="00DB3369">
            <w:pPr>
              <w:jc w:val="center"/>
              <w:rPr>
                <w:rFonts w:ascii="Times New Roman" w:hAnsi="Times New Roman" w:cs="Times New Roman"/>
              </w:rPr>
            </w:pPr>
          </w:p>
          <w:p w14:paraId="6B7F73F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3909F07" w14:textId="77777777" w:rsidR="00DB3369" w:rsidRDefault="00DB3369" w:rsidP="00DB3369">
            <w:pPr>
              <w:jc w:val="center"/>
              <w:rPr>
                <w:rFonts w:ascii="Times New Roman" w:hAnsi="Times New Roman" w:cs="Times New Roman"/>
              </w:rPr>
            </w:pPr>
          </w:p>
          <w:p w14:paraId="2E31905B"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E7BD178" w14:textId="77777777" w:rsidR="00DB3369" w:rsidRDefault="00DB3369" w:rsidP="00DB3369">
            <w:pPr>
              <w:jc w:val="center"/>
              <w:rPr>
                <w:rFonts w:ascii="Times New Roman" w:hAnsi="Times New Roman" w:cs="Times New Roman"/>
              </w:rPr>
            </w:pPr>
          </w:p>
          <w:p w14:paraId="2F1FBD5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FAF76CA" w14:textId="77777777" w:rsidR="00DB3369" w:rsidRDefault="00DB3369" w:rsidP="00DB3369">
            <w:pPr>
              <w:jc w:val="center"/>
              <w:rPr>
                <w:rFonts w:ascii="Times New Roman" w:hAnsi="Times New Roman" w:cs="Times New Roman"/>
              </w:rPr>
            </w:pPr>
          </w:p>
          <w:p w14:paraId="396D087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26EA720F" w14:textId="77777777" w:rsidR="00DB3369" w:rsidRDefault="00DB3369" w:rsidP="00DB3369">
            <w:pPr>
              <w:jc w:val="center"/>
              <w:rPr>
                <w:rFonts w:ascii="Times New Roman" w:hAnsi="Times New Roman" w:cs="Times New Roman"/>
              </w:rPr>
            </w:pPr>
          </w:p>
          <w:p w14:paraId="0B265F1A"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A1B1E05" w14:textId="77777777" w:rsidR="00DB3369" w:rsidRDefault="00DB3369" w:rsidP="00DB3369">
            <w:pPr>
              <w:jc w:val="center"/>
              <w:rPr>
                <w:rFonts w:ascii="Times New Roman" w:hAnsi="Times New Roman" w:cs="Times New Roman"/>
              </w:rPr>
            </w:pPr>
          </w:p>
          <w:p w14:paraId="5D5B7A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19824A1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3661ECE3" w14:textId="77777777" w:rsidR="00DB3369" w:rsidRDefault="00DB3369" w:rsidP="00DB3369">
            <w:pPr>
              <w:jc w:val="center"/>
              <w:rPr>
                <w:rFonts w:ascii="Times New Roman" w:hAnsi="Times New Roman" w:cs="Times New Roman"/>
              </w:rPr>
            </w:pPr>
          </w:p>
          <w:p w14:paraId="65C99CB3" w14:textId="77777777" w:rsidR="00DB3369" w:rsidRDefault="00DB3369" w:rsidP="00DB3369">
            <w:pPr>
              <w:jc w:val="center"/>
              <w:rPr>
                <w:rFonts w:ascii="Times New Roman" w:hAnsi="Times New Roman" w:cs="Times New Roman"/>
              </w:rPr>
            </w:pPr>
          </w:p>
          <w:p w14:paraId="028D6FE0" w14:textId="77777777" w:rsidR="00DB3369" w:rsidRDefault="00DB3369" w:rsidP="00DB3369">
            <w:pPr>
              <w:jc w:val="center"/>
              <w:rPr>
                <w:rFonts w:ascii="Times New Roman" w:hAnsi="Times New Roman" w:cs="Times New Roman"/>
              </w:rPr>
            </w:pPr>
          </w:p>
          <w:p w14:paraId="0709869F" w14:textId="77777777" w:rsidR="00DB3369" w:rsidRDefault="00DB3369" w:rsidP="00DB3369">
            <w:pPr>
              <w:jc w:val="center"/>
              <w:rPr>
                <w:rFonts w:ascii="Times New Roman" w:hAnsi="Times New Roman" w:cs="Times New Roman"/>
              </w:rPr>
            </w:pPr>
          </w:p>
          <w:p w14:paraId="137E359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6BDBAD2D" w14:textId="77777777" w:rsidR="00DB3369" w:rsidRDefault="00DB3369" w:rsidP="00DB3369">
            <w:pPr>
              <w:jc w:val="center"/>
              <w:rPr>
                <w:rFonts w:ascii="Times New Roman" w:hAnsi="Times New Roman" w:cs="Times New Roman"/>
              </w:rPr>
            </w:pPr>
          </w:p>
          <w:p w14:paraId="658F908B" w14:textId="77777777" w:rsidR="00DB3369" w:rsidRDefault="00DB3369" w:rsidP="00DB3369">
            <w:pPr>
              <w:jc w:val="center"/>
              <w:rPr>
                <w:rFonts w:ascii="Times New Roman" w:hAnsi="Times New Roman" w:cs="Times New Roman"/>
              </w:rPr>
            </w:pPr>
          </w:p>
          <w:p w14:paraId="4FA90A06" w14:textId="77777777" w:rsidR="00DB3369" w:rsidRDefault="00DB3369" w:rsidP="00DB3369">
            <w:pPr>
              <w:jc w:val="center"/>
              <w:rPr>
                <w:rFonts w:ascii="Times New Roman" w:hAnsi="Times New Roman" w:cs="Times New Roman"/>
              </w:rPr>
            </w:pPr>
          </w:p>
          <w:p w14:paraId="22F266BE"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85C4357" w14:textId="77777777" w:rsidR="00DB3369" w:rsidRDefault="00DB3369" w:rsidP="00DB3369">
            <w:pPr>
              <w:jc w:val="center"/>
              <w:rPr>
                <w:rFonts w:ascii="Times New Roman" w:hAnsi="Times New Roman" w:cs="Times New Roman"/>
              </w:rPr>
            </w:pPr>
          </w:p>
          <w:p w14:paraId="169042EA" w14:textId="77777777" w:rsidR="00DB3369" w:rsidRDefault="00DB3369" w:rsidP="00DB3369">
            <w:pPr>
              <w:jc w:val="center"/>
              <w:rPr>
                <w:rFonts w:ascii="Times New Roman" w:hAnsi="Times New Roman" w:cs="Times New Roman"/>
              </w:rPr>
            </w:pPr>
          </w:p>
          <w:p w14:paraId="3763CA79" w14:textId="77777777" w:rsidR="00DB3369" w:rsidRDefault="00DB3369" w:rsidP="00DB3369">
            <w:pPr>
              <w:jc w:val="center"/>
              <w:rPr>
                <w:rFonts w:ascii="Times New Roman" w:hAnsi="Times New Roman" w:cs="Times New Roman"/>
              </w:rPr>
            </w:pPr>
          </w:p>
          <w:p w14:paraId="0A5B5808" w14:textId="77777777" w:rsidR="00DB3369" w:rsidRDefault="00DB3369" w:rsidP="00DB3369">
            <w:pPr>
              <w:jc w:val="center"/>
              <w:rPr>
                <w:rFonts w:ascii="Times New Roman" w:hAnsi="Times New Roman" w:cs="Times New Roman"/>
              </w:rPr>
            </w:pPr>
          </w:p>
          <w:p w14:paraId="6D4CD6BD"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37D6F477"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4C6D50F9" w14:textId="77777777" w:rsidR="00DB3369" w:rsidRDefault="00DB3369" w:rsidP="00DB3369">
            <w:pPr>
              <w:jc w:val="center"/>
              <w:rPr>
                <w:rFonts w:ascii="Times New Roman" w:hAnsi="Times New Roman" w:cs="Times New Roman"/>
              </w:rPr>
            </w:pPr>
          </w:p>
          <w:p w14:paraId="18C82ED6" w14:textId="77777777" w:rsidR="00DB3369" w:rsidRDefault="00DB3369" w:rsidP="00DB3369">
            <w:pPr>
              <w:jc w:val="center"/>
              <w:rPr>
                <w:rFonts w:ascii="Times New Roman" w:hAnsi="Times New Roman" w:cs="Times New Roman"/>
              </w:rPr>
            </w:pPr>
          </w:p>
          <w:p w14:paraId="52B97B11" w14:textId="77777777" w:rsidR="00DB3369" w:rsidRDefault="00DB3369" w:rsidP="00DB3369">
            <w:pPr>
              <w:jc w:val="center"/>
              <w:rPr>
                <w:rFonts w:ascii="Times New Roman" w:hAnsi="Times New Roman" w:cs="Times New Roman"/>
              </w:rPr>
            </w:pPr>
          </w:p>
          <w:p w14:paraId="30B32547" w14:textId="77777777" w:rsidR="00DB3369" w:rsidRDefault="00DB3369" w:rsidP="00DB3369">
            <w:pPr>
              <w:jc w:val="center"/>
              <w:rPr>
                <w:rFonts w:ascii="Times New Roman" w:hAnsi="Times New Roman" w:cs="Times New Roman"/>
              </w:rPr>
            </w:pPr>
          </w:p>
          <w:p w14:paraId="63A9D00F" w14:textId="77777777" w:rsidR="00DB3369" w:rsidRDefault="00DB3369" w:rsidP="00DB3369">
            <w:pPr>
              <w:jc w:val="center"/>
              <w:rPr>
                <w:rFonts w:ascii="Times New Roman" w:hAnsi="Times New Roman" w:cs="Times New Roman"/>
              </w:rPr>
            </w:pPr>
          </w:p>
          <w:p w14:paraId="049FC34B" w14:textId="77777777" w:rsidR="00DB3369" w:rsidRDefault="00DB3369" w:rsidP="00DB3369">
            <w:pPr>
              <w:jc w:val="center"/>
              <w:rPr>
                <w:rFonts w:ascii="Times New Roman" w:hAnsi="Times New Roman" w:cs="Times New Roman"/>
              </w:rPr>
            </w:pPr>
          </w:p>
          <w:p w14:paraId="0013C0AF" w14:textId="77777777" w:rsidR="00DB3369" w:rsidRDefault="00DB3369" w:rsidP="00DB3369">
            <w:pPr>
              <w:jc w:val="center"/>
              <w:rPr>
                <w:rFonts w:ascii="Times New Roman" w:hAnsi="Times New Roman" w:cs="Times New Roman"/>
              </w:rPr>
            </w:pPr>
          </w:p>
          <w:p w14:paraId="10D3A20A" w14:textId="77777777" w:rsidR="00DB3369" w:rsidRDefault="00DB3369" w:rsidP="00DB3369">
            <w:pPr>
              <w:jc w:val="center"/>
              <w:rPr>
                <w:rFonts w:ascii="Times New Roman" w:hAnsi="Times New Roman" w:cs="Times New Roman"/>
              </w:rPr>
            </w:pPr>
          </w:p>
          <w:p w14:paraId="21FC1069"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5E0E44CF" w14:textId="77777777" w:rsidR="00DB3369" w:rsidRPr="00C26C1E" w:rsidRDefault="00DB3369" w:rsidP="00DB3369">
            <w:pPr>
              <w:jc w:val="center"/>
              <w:rPr>
                <w:rFonts w:ascii="Times New Roman" w:hAnsi="Times New Roman" w:cs="Times New Roman"/>
              </w:rPr>
            </w:pPr>
          </w:p>
        </w:tc>
      </w:tr>
      <w:tr w:rsidR="00DB3369" w14:paraId="798ADA18" w14:textId="77777777" w:rsidTr="00DB3369">
        <w:tc>
          <w:tcPr>
            <w:tcW w:w="681" w:type="dxa"/>
            <w:vAlign w:val="center"/>
          </w:tcPr>
          <w:p w14:paraId="1B2950AD" w14:textId="77777777" w:rsidR="00DB3369" w:rsidRPr="00346146" w:rsidRDefault="00DB3369" w:rsidP="00DB3369">
            <w:pPr>
              <w:jc w:val="center"/>
              <w:rPr>
                <w:rFonts w:ascii="Times New Roman" w:hAnsi="Times New Roman" w:cs="Times New Roman"/>
                <w:b/>
              </w:rPr>
            </w:pPr>
            <w:r w:rsidRPr="00346146">
              <w:rPr>
                <w:rFonts w:ascii="Times New Roman" w:hAnsi="Times New Roman" w:cs="Times New Roman"/>
                <w:b/>
              </w:rPr>
              <w:t>3</w:t>
            </w:r>
          </w:p>
        </w:tc>
        <w:tc>
          <w:tcPr>
            <w:tcW w:w="6447" w:type="dxa"/>
          </w:tcPr>
          <w:p w14:paraId="1B08C947"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Evaluate and improve instructional design units from years 1 and 2</w:t>
            </w:r>
          </w:p>
          <w:p w14:paraId="3B1E66C2"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Assessment: RQ1 (motivation), RQ2 (vis), RQ3 (feedback)</w:t>
            </w:r>
          </w:p>
          <w:p w14:paraId="185902A3"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Conduct final evaluations of all developed technologies</w:t>
            </w:r>
          </w:p>
          <w:p w14:paraId="29C6D8BE" w14:textId="77777777" w:rsidR="00DB3369" w:rsidRPr="00C26C1E" w:rsidRDefault="00DB3369" w:rsidP="00DB3369">
            <w:pPr>
              <w:rPr>
                <w:rFonts w:ascii="Times New Roman" w:hAnsi="Times New Roman" w:cs="Times New Roman"/>
              </w:rPr>
            </w:pPr>
            <w:r w:rsidRPr="00C26C1E">
              <w:rPr>
                <w:rFonts w:ascii="Times New Roman" w:hAnsi="Times New Roman" w:cs="Times New Roman"/>
              </w:rPr>
              <w:t>External consultant feedback on all developments</w:t>
            </w:r>
          </w:p>
        </w:tc>
        <w:tc>
          <w:tcPr>
            <w:tcW w:w="508" w:type="dxa"/>
          </w:tcPr>
          <w:p w14:paraId="4C75CD56"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E532DB0"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80CA3C9"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57F4309B"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82" w:type="dxa"/>
          </w:tcPr>
          <w:p w14:paraId="4DF99B4D" w14:textId="77777777" w:rsidR="00DB3369" w:rsidRDefault="00DB3369" w:rsidP="00DB3369">
            <w:pPr>
              <w:jc w:val="center"/>
              <w:rPr>
                <w:rFonts w:ascii="Times New Roman" w:hAnsi="Times New Roman" w:cs="Times New Roman"/>
              </w:rPr>
            </w:pPr>
          </w:p>
          <w:p w14:paraId="7BC7AF83"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36A52CED" w14:textId="77777777" w:rsidR="00DB3369" w:rsidRDefault="00DB3369" w:rsidP="00DB3369">
            <w:pPr>
              <w:jc w:val="center"/>
              <w:rPr>
                <w:rFonts w:ascii="Times New Roman" w:hAnsi="Times New Roman" w:cs="Times New Roman"/>
              </w:rPr>
            </w:pPr>
            <w:r>
              <w:rPr>
                <w:rFonts w:ascii="Times New Roman" w:hAnsi="Times New Roman" w:cs="Times New Roman"/>
              </w:rPr>
              <w:t>X</w:t>
            </w:r>
          </w:p>
          <w:p w14:paraId="79B94F25" w14:textId="77777777" w:rsidR="00DB3369" w:rsidRPr="00C26C1E" w:rsidRDefault="00DB3369" w:rsidP="00DB3369">
            <w:pPr>
              <w:jc w:val="center"/>
              <w:rPr>
                <w:rFonts w:ascii="Times New Roman" w:hAnsi="Times New Roman" w:cs="Times New Roman"/>
              </w:rPr>
            </w:pPr>
            <w:r>
              <w:rPr>
                <w:rFonts w:ascii="Times New Roman" w:hAnsi="Times New Roman" w:cs="Times New Roman"/>
              </w:rPr>
              <w:t>X</w:t>
            </w:r>
          </w:p>
        </w:tc>
        <w:tc>
          <w:tcPr>
            <w:tcW w:w="494" w:type="dxa"/>
          </w:tcPr>
          <w:p w14:paraId="551E307B" w14:textId="77777777" w:rsidR="00DB3369" w:rsidRDefault="00DB3369" w:rsidP="00DB3369">
            <w:pPr>
              <w:jc w:val="center"/>
              <w:rPr>
                <w:rFonts w:ascii="Times New Roman" w:hAnsi="Times New Roman" w:cs="Times New Roman"/>
              </w:rPr>
            </w:pPr>
          </w:p>
          <w:p w14:paraId="0236CA36" w14:textId="77777777" w:rsidR="00DB3369" w:rsidRDefault="00DB3369" w:rsidP="00DB3369">
            <w:pPr>
              <w:jc w:val="center"/>
              <w:rPr>
                <w:rFonts w:ascii="Times New Roman" w:hAnsi="Times New Roman" w:cs="Times New Roman"/>
              </w:rPr>
            </w:pPr>
          </w:p>
          <w:p w14:paraId="0AF81FD6" w14:textId="77777777" w:rsidR="00DB3369" w:rsidRDefault="00DB3369" w:rsidP="00DB3369">
            <w:pPr>
              <w:jc w:val="center"/>
              <w:rPr>
                <w:rFonts w:ascii="Times New Roman" w:hAnsi="Times New Roman" w:cs="Times New Roman"/>
              </w:rPr>
            </w:pPr>
          </w:p>
          <w:p w14:paraId="6BE9FA48" w14:textId="77777777" w:rsidR="00DB3369" w:rsidRPr="00C26C1E" w:rsidRDefault="00DB3369" w:rsidP="00DB3369">
            <w:pPr>
              <w:jc w:val="center"/>
              <w:rPr>
                <w:rFonts w:ascii="Times New Roman" w:hAnsi="Times New Roman" w:cs="Times New Roman"/>
              </w:rPr>
            </w:pPr>
          </w:p>
        </w:tc>
        <w:tc>
          <w:tcPr>
            <w:tcW w:w="482" w:type="dxa"/>
          </w:tcPr>
          <w:p w14:paraId="0A338D11" w14:textId="77777777" w:rsidR="00DB3369" w:rsidRPr="00C26C1E" w:rsidRDefault="00DB3369" w:rsidP="00DB3369">
            <w:pPr>
              <w:jc w:val="center"/>
              <w:rPr>
                <w:rFonts w:ascii="Times New Roman" w:hAnsi="Times New Roman" w:cs="Times New Roman"/>
              </w:rPr>
            </w:pPr>
          </w:p>
        </w:tc>
        <w:tc>
          <w:tcPr>
            <w:tcW w:w="482" w:type="dxa"/>
          </w:tcPr>
          <w:p w14:paraId="76B78589" w14:textId="77777777" w:rsidR="00DB3369" w:rsidRPr="00C26C1E" w:rsidRDefault="00DB3369" w:rsidP="00DB3369">
            <w:pPr>
              <w:jc w:val="center"/>
              <w:rPr>
                <w:rFonts w:ascii="Times New Roman" w:hAnsi="Times New Roman" w:cs="Times New Roman"/>
              </w:rPr>
            </w:pPr>
          </w:p>
        </w:tc>
      </w:tr>
    </w:tbl>
    <w:p w14:paraId="5EDDB856" w14:textId="77777777" w:rsidR="00D76D31" w:rsidRDefault="00D76D31" w:rsidP="00DB3369">
      <w:pPr>
        <w:pStyle w:val="NSFParagraph"/>
        <w:ind w:firstLine="0"/>
      </w:pPr>
    </w:p>
    <w:p w14:paraId="7AF5B18D" w14:textId="7EC3F885" w:rsidR="00A92B35" w:rsidRDefault="009816BB" w:rsidP="007C7776">
      <w:pPr>
        <w:pStyle w:val="NSFParagraph"/>
      </w:pPr>
      <w:r>
        <w:t xml:space="preserve">The project team is well qualified to carry out the proposed work. </w:t>
      </w:r>
      <w:r w:rsidR="005B7F29">
        <w:t xml:space="preserve">The team has a track record of collaborative </w:t>
      </w:r>
      <w:r w:rsidR="008B2C1E">
        <w:t>research</w:t>
      </w:r>
      <w:r w:rsidR="005B7F29">
        <w:t xml:space="preserve">. Team members Shaffer and Ernst </w:t>
      </w:r>
      <w:ins w:id="1237" w:author="Cliff" w:date="2015-12-25T11:30:00Z">
        <w:r w:rsidR="00637DC2">
          <w:t>already</w:t>
        </w:r>
      </w:ins>
      <w:del w:id="1238" w:author="Cliff" w:date="2015-12-25T11:30:00Z">
        <w:r w:rsidR="005B7F29" w:rsidDel="00637DC2">
          <w:delText>have</w:delText>
        </w:r>
      </w:del>
      <w:r w:rsidR="005B7F29">
        <w:t xml:space="preserve"> collaborate</w:t>
      </w:r>
      <w:del w:id="1239" w:author="Cliff" w:date="2015-12-25T11:30:00Z">
        <w:r w:rsidR="005B7F29" w:rsidDel="00637DC2">
          <w:delText>d</w:delText>
        </w:r>
      </w:del>
      <w:r w:rsidR="005B7F29">
        <w:t xml:space="preserve"> on </w:t>
      </w:r>
      <w:del w:id="1240" w:author="Cliff" w:date="2015-12-25T11:30:00Z">
        <w:r w:rsidR="005B7F29" w:rsidDel="00637DC2">
          <w:delText xml:space="preserve">a previous </w:delText>
        </w:r>
        <w:r w:rsidDel="00637DC2">
          <w:delText>educational</w:delText>
        </w:r>
      </w:del>
      <w:ins w:id="1241" w:author="Cliff" w:date="2015-12-25T11:30:00Z">
        <w:r w:rsidR="00637DC2">
          <w:t>the OpenDSA</w:t>
        </w:r>
      </w:ins>
      <w:r>
        <w:t xml:space="preserve"> </w:t>
      </w:r>
      <w:r w:rsidR="005B7F29">
        <w:t>project. Team members Kafura, Shaffer and Tilevich are currently collaborating on the use of big data in various courses</w:t>
      </w:r>
      <w:r>
        <w:t xml:space="preserve">. The team has extensive expertise with algorithm and data visualization (Shaffer), frameworks for big data and real time data access (Tilevich), computational thinking (Kafura), and web-based frameworks for course materials (Shaffer, Kafura). </w:t>
      </w:r>
      <w:r w:rsidR="003D0E4E">
        <w:t>We also include on our team an expert in instructional design, Dr. Katherine Cennamo, with whom we have worked closely in the development of this proposal.</w:t>
      </w:r>
      <w:r w:rsidR="00DB3369">
        <w:t xml:space="preserve"> One GRA will be assigned to work with the tasks related to visualization and instructional design</w:t>
      </w:r>
      <w:ins w:id="1242" w:author="Cliff" w:date="2015-12-25T11:31:00Z">
        <w:r w:rsidR="00637DC2">
          <w:t>,</w:t>
        </w:r>
      </w:ins>
      <w:r w:rsidR="00DB3369">
        <w:t xml:space="preserve"> and one GRA will be assigned to work with the tasks related to the immediate feedback and Corgis development.</w:t>
      </w:r>
    </w:p>
    <w:p w14:paraId="3EA96728" w14:textId="77777777" w:rsidR="0066612B" w:rsidRDefault="004B27BD">
      <w:pPr>
        <w:pStyle w:val="NSFHeading1"/>
      </w:pPr>
      <w:r w:rsidRPr="00547B47">
        <w:t>Dissemination</w:t>
      </w:r>
    </w:p>
    <w:p w14:paraId="03E749F8" w14:textId="77777777" w:rsidR="00DB3369" w:rsidRDefault="004B27BD">
      <w:pPr>
        <w:pStyle w:val="NSFParagraph"/>
      </w:pPr>
      <w:r>
        <w:t>Our dissemination plan is organized around community-building activities supported by technology practices that facilitate adoption.</w:t>
      </w:r>
    </w:p>
    <w:p w14:paraId="5B0D59CD" w14:textId="77777777" w:rsidR="00A92B35" w:rsidRPr="00D74699" w:rsidRDefault="004B27BD" w:rsidP="007C7776">
      <w:pPr>
        <w:pStyle w:val="NSFParagraph"/>
      </w:pPr>
      <w:r w:rsidRPr="00C23943">
        <w:rPr>
          <w:i/>
        </w:rPr>
        <w:lastRenderedPageBreak/>
        <w:t>Community-building Activities</w:t>
      </w:r>
      <w:r w:rsidR="004677F5">
        <w:t xml:space="preserve">. </w:t>
      </w:r>
      <w:r w:rsidR="003D0E4E">
        <w:t xml:space="preserve">Our primary means of dissemination is through the </w:t>
      </w:r>
      <w:r w:rsidR="004761B5">
        <w:t xml:space="preserve">four national </w:t>
      </w:r>
      <w:r w:rsidR="003D0E4E">
        <w:t>partner institutions</w:t>
      </w:r>
      <w:r w:rsidR="004761B5">
        <w:t xml:space="preserve"> (</w:t>
      </w:r>
      <w:r w:rsidR="003D0E4E">
        <w:t>Lehigh University, University of Delaware, Virginia Military Institute, University of Texas El Paso</w:t>
      </w:r>
      <w:r w:rsidR="004761B5">
        <w:t>)</w:t>
      </w:r>
      <w:r w:rsidR="003D0E4E">
        <w:t xml:space="preserve">, and </w:t>
      </w:r>
      <w:r w:rsidR="004761B5">
        <w:t>two international partner institutions (</w:t>
      </w:r>
      <w:r w:rsidR="003D0E4E">
        <w:t>Korea University</w:t>
      </w:r>
      <w:r w:rsidR="004761B5">
        <w:t>, and Escuela Superior Politécnica del Litoral in Ecuador)</w:t>
      </w:r>
      <w:r w:rsidR="003D0E4E">
        <w:t>. Letters of support are included in the Supplementary Documents</w:t>
      </w:r>
      <w:del w:id="1243" w:author="kafura" w:date="2015-12-28T10:26:00Z">
        <w:r w:rsidR="003D0E4E" w:rsidDel="003C6E49">
          <w:delText xml:space="preserve"> section of the proposal</w:delText>
        </w:r>
      </w:del>
      <w:r w:rsidR="003D0E4E">
        <w:t xml:space="preserve">. We have worked closely before with the faculty at Lehigh, Delaware, and UTEP. </w:t>
      </w:r>
      <w:r>
        <w:t xml:space="preserve">We will create a wiki-based web site as a central point for the distribution of all resources developed in the project. The wiki-based nature will also encourage contributions from the community of adopters. Natural ways to contribute are through the addition of new data streams, </w:t>
      </w:r>
      <w:r w:rsidR="003D0E4E">
        <w:t xml:space="preserve">and </w:t>
      </w:r>
      <w:r>
        <w:t>new projects.</w:t>
      </w:r>
      <w:r w:rsidR="004677F5">
        <w:t xml:space="preserve"> </w:t>
      </w:r>
      <w:r>
        <w:t>We will promote awareness of the developed resources</w:t>
      </w:r>
      <w:r w:rsidR="003D0E4E">
        <w:t xml:space="preserve"> and the practice of instructional design</w:t>
      </w:r>
      <w:r>
        <w:t xml:space="preserve"> through BOF sessions and workshops at primary computer science education conferences. Publication of the results demonstrating the benefits of the resources will be done in venues with wide visibility in the computer science education community.</w:t>
      </w:r>
      <w:del w:id="1244" w:author="Cliff" w:date="2015-12-25T11:31:00Z">
        <w:r w:rsidR="004677F5" w:rsidDel="00637DC2">
          <w:delText xml:space="preserve"> </w:delText>
        </w:r>
        <w:r w:rsidDel="00637DC2">
          <w:delText>.</w:delText>
        </w:r>
      </w:del>
      <w:r>
        <w:t xml:space="preserve"> We will also participate in an annual </w:t>
      </w:r>
      <w:r w:rsidR="004761B5">
        <w:t xml:space="preserve">Women </w:t>
      </w:r>
      <w:r>
        <w:t xml:space="preserve">in Computing Day sponsored by our department for </w:t>
      </w:r>
      <w:r w:rsidR="004761B5">
        <w:t>K-12</w:t>
      </w:r>
      <w:del w:id="1245" w:author="kafura" w:date="2015-12-28T10:27:00Z">
        <w:r w:rsidR="004761B5" w:rsidDel="003C6E49">
          <w:delText>1</w:delText>
        </w:r>
      </w:del>
      <w:r>
        <w:t xml:space="preserve"> girls.  By engaging young girls with realistic and socially-meaningful computing experiences we hope to positively affect their subsequent study </w:t>
      </w:r>
      <w:r w:rsidRPr="00D74699">
        <w:t>and career choices toward computing and STEM fields.</w:t>
      </w:r>
    </w:p>
    <w:p w14:paraId="2A3AFBD8" w14:textId="77777777" w:rsidR="002161B1" w:rsidRDefault="004B27BD" w:rsidP="007C7776">
      <w:pPr>
        <w:pStyle w:val="NSFParagraph"/>
      </w:pPr>
      <w:r w:rsidRPr="00FC565B">
        <w:rPr>
          <w:i/>
        </w:rPr>
        <w:t>Technology Practices</w:t>
      </w:r>
      <w:r w:rsidR="004677F5" w:rsidRPr="00FC565B">
        <w:t xml:space="preserve">. </w:t>
      </w:r>
      <w:r w:rsidRPr="00FC565B">
        <w:t>A key element of our dissemination activity is the use of a "componentized" approach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14:paraId="33DC564D" w14:textId="77777777" w:rsidR="003D0E4E" w:rsidRDefault="003D0E4E" w:rsidP="003A4713">
      <w:pPr>
        <w:pStyle w:val="NSFBulletList"/>
      </w:pPr>
      <w:r>
        <w:t>use some or all of the curriculum components developed through instructional design,</w:t>
      </w:r>
    </w:p>
    <w:p w14:paraId="26E790BB" w14:textId="77777777" w:rsidR="00A92B35" w:rsidRDefault="004B27BD" w:rsidP="003A4713">
      <w:pPr>
        <w:pStyle w:val="NSFBulletList"/>
      </w:pPr>
      <w:r w:rsidRPr="00D74699">
        <w:t>use only one (or a small number</w:t>
      </w:r>
      <w:r>
        <w:t xml:space="preserve">) of the raw big data streams for use in an existing assignment </w:t>
      </w:r>
      <w:r w:rsidR="003D0E4E">
        <w:t>,</w:t>
      </w:r>
    </w:p>
    <w:p w14:paraId="1CA817B9" w14:textId="77777777" w:rsidR="00A92B35" w:rsidRDefault="004B27BD">
      <w:pPr>
        <w:pStyle w:val="NSFBulletList"/>
      </w:pPr>
      <w:r>
        <w:t xml:space="preserve">use the entire library of raw big data streams to give students enhanced self-direction </w:t>
      </w:r>
      <w:r w:rsidR="003D0E4E">
        <w:t>,</w:t>
      </w:r>
    </w:p>
    <w:p w14:paraId="77A2DA1D" w14:textId="77777777" w:rsidR="00A92B35" w:rsidRDefault="004B27BD">
      <w:pPr>
        <w:pStyle w:val="NSFBulletList"/>
      </w:pPr>
      <w:r>
        <w:t>use the entire library of data streams and the scaffolded execution environment so that a progressive exploration of algorithmic manipulation of the data streams can be done in a supportive environment</w:t>
      </w:r>
      <w:r w:rsidR="003D0E4E">
        <w:t>, or</w:t>
      </w:r>
    </w:p>
    <w:p w14:paraId="3D96766F" w14:textId="77777777" w:rsidR="0066612B" w:rsidRDefault="004B27BD">
      <w:pPr>
        <w:pStyle w:val="NSFBulletList"/>
      </w:pPr>
      <w:r>
        <w:t xml:space="preserve">use all of the artifacts together with the learning resources in the </w:t>
      </w:r>
      <w:r w:rsidR="003D0E4E">
        <w:t>Canvas</w:t>
      </w:r>
      <w:r>
        <w:t xml:space="preserve"> framework.</w:t>
      </w:r>
    </w:p>
    <w:p w14:paraId="504A4961" w14:textId="77777777"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scaffolded execution environment with their own data streams. Other combinations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facilitated by the use of open-source standards and widely used tools (e.g., Sculpt, </w:t>
      </w:r>
      <w:r w:rsidR="003D0E4E">
        <w:rPr>
          <w:rFonts w:ascii="Times New Roman" w:eastAsia="Times New Roman" w:hAnsi="Times New Roman" w:cs="Times New Roman"/>
          <w:szCs w:val="22"/>
        </w:rPr>
        <w:t>Canvas</w:t>
      </w:r>
      <w:r w:rsidRPr="000C4DB1">
        <w:rPr>
          <w:rFonts w:ascii="Times New Roman" w:eastAsia="Times New Roman" w:hAnsi="Times New Roman" w:cs="Times New Roman"/>
          <w:szCs w:val="22"/>
        </w:rPr>
        <w:t>).</w:t>
      </w:r>
    </w:p>
    <w:p w14:paraId="4CEDEBE6" w14:textId="77777777" w:rsidR="0066612B" w:rsidRDefault="00725341">
      <w:pPr>
        <w:pStyle w:val="NSFHeading1"/>
        <w:spacing w:before="0"/>
      </w:pPr>
      <w:r w:rsidRPr="00725341">
        <w:t>Results from Prior NSF Support</w:t>
      </w:r>
    </w:p>
    <w:p w14:paraId="5E7FB257" w14:textId="547E3638" w:rsidR="008B2C1E" w:rsidRDefault="004B27BD" w:rsidP="00D3274D">
      <w:pPr>
        <w:spacing w:before="120" w:after="80" w:line="240" w:lineRule="auto"/>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Kafura, 2014-15; Co-PIs Cliff Shaffer and Eli Tilevich. </w:t>
      </w:r>
      <w:r w:rsidRPr="003A4713">
        <w:rPr>
          <w:rFonts w:ascii="Times New Roman" w:hAnsi="Times New Roman" w:cs="Times New Roman"/>
          <w:i/>
        </w:rPr>
        <w:t>Scaffolding Big Data for Authentic Learning of Computing</w:t>
      </w:r>
      <w:r w:rsidRPr="003A4713">
        <w:rPr>
          <w:rFonts w:ascii="Times New Roman" w:hAnsi="Times New Roman" w:cs="Times New Roman"/>
        </w:rPr>
        <w:t>; $97,658.</w:t>
      </w:r>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construction of technology support for, and assessment of a course in Computational Thinking. The course was offered </w:t>
      </w:r>
      <w:ins w:id="1246" w:author="kafura" w:date="2015-12-27T13:10:00Z">
        <w:r w:rsidR="00380A61">
          <w:rPr>
            <w:rFonts w:ascii="Times New Roman" w:hAnsi="Times New Roman" w:cs="Times New Roman"/>
          </w:rPr>
          <w:t xml:space="preserve">starting </w:t>
        </w:r>
      </w:ins>
      <w:r w:rsidRPr="003A4713">
        <w:rPr>
          <w:rFonts w:ascii="Times New Roman" w:hAnsi="Times New Roman" w:cs="Times New Roman"/>
        </w:rPr>
        <w:t>in Fall,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think.cs.vt.edu/book)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computational thinking. It also provides </w:t>
      </w:r>
      <w:del w:id="1247" w:author="kafura" w:date="2015-12-28T10:28:00Z">
        <w:r w:rsidRPr="003A4713" w:rsidDel="003C6E49">
          <w:rPr>
            <w:rFonts w:ascii="Times New Roman" w:hAnsi="Times New Roman" w:cs="Times New Roman"/>
          </w:rPr>
          <w:delText xml:space="preserve">additional </w:delText>
        </w:r>
      </w:del>
      <w:r w:rsidRPr="003A4713">
        <w:rPr>
          <w:rFonts w:ascii="Times New Roman" w:hAnsi="Times New Roman" w:cs="Times New Roman"/>
        </w:rPr>
        <w:t xml:space="preserve">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14:paraId="63E9A100" w14:textId="77777777" w:rsidR="00A4346A" w:rsidRDefault="008B2C1E" w:rsidP="00D3274D">
      <w:pPr>
        <w:spacing w:before="120" w:after="80" w:line="240" w:lineRule="auto"/>
        <w:rPr>
          <w:rFonts w:ascii="Times New Roman" w:hAnsi="Times New Roman" w:cs="Times New Roman"/>
        </w:rPr>
      </w:pPr>
      <w:r w:rsidRPr="00D3274D">
        <w:rPr>
          <w:rFonts w:ascii="Times New Roman" w:hAnsi="Times New Roman" w:cs="Times New Roman"/>
          <w:b/>
        </w:rPr>
        <w:t xml:space="preserve">NSF TUES Phase I Project (DUE-1139861 </w:t>
      </w:r>
      <w:r w:rsidRPr="00D3274D">
        <w:rPr>
          <w:rFonts w:ascii="Times New Roman" w:hAnsi="Times New Roman" w:cs="Times New Roman"/>
          <w:i/>
        </w:rPr>
        <w:t>Integrating the eTextbook: Truly Interactive Textbooks for</w:t>
      </w:r>
      <w:r>
        <w:rPr>
          <w:rFonts w:ascii="Times New Roman" w:hAnsi="Times New Roman" w:cs="Times New Roman"/>
          <w:b/>
          <w:i/>
        </w:rPr>
        <w:t xml:space="preserve"> </w:t>
      </w:r>
      <w:r w:rsidRPr="00D3274D">
        <w:rPr>
          <w:rFonts w:ascii="Times New Roman" w:hAnsi="Times New Roman" w:cs="Times New Roman"/>
          <w:i/>
        </w:rPr>
        <w:t>Computer Science Education.</w:t>
      </w:r>
      <w:r>
        <w:rPr>
          <w:rFonts w:ascii="Times New Roman" w:hAnsi="Times New Roman" w:cs="Times New Roman"/>
          <w:i/>
        </w:rPr>
        <w:t xml:space="preserve"> </w:t>
      </w:r>
      <w:r w:rsidRPr="008B2C1E">
        <w:rPr>
          <w:rFonts w:ascii="Times New Roman" w:hAnsi="Times New Roman" w:cs="Times New Roman"/>
        </w:rPr>
        <w:t>PIs: C.A. Shaffer, T. Sim</w:t>
      </w:r>
      <w:r>
        <w:rPr>
          <w:rFonts w:ascii="Times New Roman" w:hAnsi="Times New Roman" w:cs="Times New Roman"/>
        </w:rPr>
        <w:t xml:space="preserve">in Hall, T. Naps, R. Baraniuk. </w:t>
      </w:r>
      <w:r w:rsidRPr="008B2C1E">
        <w:rPr>
          <w:rFonts w:ascii="Times New Roman" w:hAnsi="Times New Roman" w:cs="Times New Roman"/>
        </w:rPr>
        <w:t>$200,000, 07/2012-06/2014.</w:t>
      </w:r>
      <w:r>
        <w:rPr>
          <w:rFonts w:ascii="Times New Roman" w:hAnsi="Times New Roman" w:cs="Times New Roman"/>
          <w:i/>
        </w:rPr>
        <w:t xml:space="preserve"> </w:t>
      </w:r>
      <w:r w:rsidRPr="00D3274D">
        <w:rPr>
          <w:rFonts w:ascii="Times New Roman" w:hAnsi="Times New Roman" w:cs="Times New Roman"/>
          <w:b/>
        </w:rPr>
        <w:t>NSF SAVI/EAGER Award (IIS-1258571</w:t>
      </w:r>
      <w:r>
        <w:rPr>
          <w:rFonts w:ascii="Times New Roman" w:hAnsi="Times New Roman" w:cs="Times New Roman"/>
          <w:b/>
        </w:rPr>
        <w:t xml:space="preserve"> </w:t>
      </w:r>
      <w:r w:rsidRPr="00D3274D">
        <w:rPr>
          <w:rFonts w:ascii="Times New Roman" w:hAnsi="Times New Roman" w:cs="Times New Roman"/>
          <w:i/>
        </w:rPr>
        <w:t>Dynamic Digital Text: An Innovation in STEM Education,</w:t>
      </w:r>
      <w:r>
        <w:rPr>
          <w:rFonts w:ascii="Times New Roman" w:hAnsi="Times New Roman" w:cs="Times New Roman"/>
          <w:i/>
        </w:rPr>
        <w:t xml:space="preserve"> </w:t>
      </w:r>
      <w:r w:rsidRPr="008B2C1E">
        <w:rPr>
          <w:rFonts w:ascii="Times New Roman" w:hAnsi="Times New Roman" w:cs="Times New Roman"/>
        </w:rPr>
        <w:t>PIs: S. Puntambekar (UW-Madison), N. Narayanan (Auburn),</w:t>
      </w:r>
      <w:r>
        <w:rPr>
          <w:rFonts w:ascii="Times New Roman" w:hAnsi="Times New Roman" w:cs="Times New Roman"/>
          <w:i/>
        </w:rPr>
        <w:t xml:space="preserve"> </w:t>
      </w:r>
      <w:r w:rsidRPr="008B2C1E">
        <w:rPr>
          <w:rFonts w:ascii="Times New Roman" w:hAnsi="Times New Roman" w:cs="Times New Roman"/>
        </w:rPr>
        <w:t xml:space="preserve">and C.A. </w:t>
      </w:r>
      <w:r>
        <w:rPr>
          <w:rFonts w:ascii="Times New Roman" w:hAnsi="Times New Roman" w:cs="Times New Roman"/>
        </w:rPr>
        <w:t>Shaffer (2013). $247,933, 01/2013 -</w:t>
      </w:r>
      <w:r w:rsidRPr="008B2C1E">
        <w:rPr>
          <w:rFonts w:ascii="Times New Roman" w:hAnsi="Times New Roman" w:cs="Times New Roman"/>
        </w:rPr>
        <w:t xml:space="preserve"> 12/2014.</w:t>
      </w:r>
      <w:r>
        <w:rPr>
          <w:rFonts w:ascii="Times New Roman" w:hAnsi="Times New Roman" w:cs="Times New Roman"/>
          <w:i/>
        </w:rPr>
        <w:t xml:space="preserve"> </w:t>
      </w:r>
      <w:r w:rsidRPr="00D3274D">
        <w:rPr>
          <w:rFonts w:ascii="Times New Roman" w:hAnsi="Times New Roman" w:cs="Times New Roman"/>
          <w:b/>
        </w:rPr>
        <w:t>NSF CCLI Phase 1 Award (DUE-0836940</w:t>
      </w:r>
      <w:r>
        <w:rPr>
          <w:rFonts w:ascii="Times New Roman" w:hAnsi="Times New Roman" w:cs="Times New Roman"/>
        </w:rPr>
        <w:t xml:space="preserve">) </w:t>
      </w:r>
      <w:r w:rsidRPr="00D3274D">
        <w:rPr>
          <w:rFonts w:ascii="Times New Roman" w:hAnsi="Times New Roman" w:cs="Times New Roman"/>
          <w:i/>
        </w:rPr>
        <w:t>Building a Community and Establishing Best Practices in</w:t>
      </w:r>
      <w:r>
        <w:rPr>
          <w:rFonts w:ascii="Times New Roman" w:hAnsi="Times New Roman" w:cs="Times New Roman"/>
          <w:i/>
        </w:rPr>
        <w:t xml:space="preserve"> </w:t>
      </w:r>
      <w:r w:rsidRPr="00D3274D">
        <w:rPr>
          <w:rFonts w:ascii="Times New Roman" w:hAnsi="Times New Roman" w:cs="Times New Roman"/>
          <w:i/>
        </w:rPr>
        <w:t>Algorithm Visualization through the AlgoViz Wiki</w:t>
      </w:r>
      <w:r>
        <w:rPr>
          <w:rFonts w:ascii="Times New Roman" w:hAnsi="Times New Roman" w:cs="Times New Roman"/>
        </w:rPr>
        <w:t xml:space="preserve">. </w:t>
      </w:r>
      <w:r w:rsidRPr="008B2C1E">
        <w:rPr>
          <w:rFonts w:ascii="Times New Roman" w:hAnsi="Times New Roman" w:cs="Times New Roman"/>
        </w:rPr>
        <w:t>PI</w:t>
      </w:r>
      <w:r>
        <w:rPr>
          <w:rFonts w:ascii="Times New Roman" w:hAnsi="Times New Roman" w:cs="Times New Roman"/>
        </w:rPr>
        <w:t xml:space="preserve">s: C.A. Shaffer, S.H. Edwards. </w:t>
      </w:r>
      <w:r w:rsidRPr="008B2C1E">
        <w:rPr>
          <w:rFonts w:ascii="Times New Roman" w:hAnsi="Times New Roman" w:cs="Times New Roman"/>
        </w:rPr>
        <w:t>$149,206, 01/200</w:t>
      </w:r>
      <w:r>
        <w:rPr>
          <w:rFonts w:ascii="Times New Roman" w:hAnsi="Times New Roman" w:cs="Times New Roman"/>
        </w:rPr>
        <w:t xml:space="preserve">9-12/2010. </w:t>
      </w:r>
      <w:r w:rsidRPr="00D3274D">
        <w:rPr>
          <w:rFonts w:ascii="Times New Roman" w:hAnsi="Times New Roman" w:cs="Times New Roman"/>
          <w:b/>
        </w:rPr>
        <w:t xml:space="preserve">NSF NSDL Small Project (DUE-0937863) </w:t>
      </w:r>
      <w:r w:rsidRPr="00D3274D">
        <w:rPr>
          <w:rFonts w:ascii="Times New Roman" w:hAnsi="Times New Roman" w:cs="Times New Roman"/>
          <w:i/>
        </w:rPr>
        <w:t>The AlgoViz Portal: Lowering Barriers for Entry into an Online</w:t>
      </w:r>
      <w:r>
        <w:rPr>
          <w:rFonts w:ascii="Times New Roman" w:hAnsi="Times New Roman" w:cs="Times New Roman"/>
          <w:i/>
        </w:rPr>
        <w:t xml:space="preserve"> </w:t>
      </w:r>
      <w:r w:rsidRPr="00D3274D">
        <w:rPr>
          <w:rFonts w:ascii="Times New Roman" w:hAnsi="Times New Roman" w:cs="Times New Roman"/>
          <w:i/>
        </w:rPr>
        <w:t>Educational Community</w:t>
      </w:r>
      <w:r>
        <w:rPr>
          <w:rFonts w:ascii="Times New Roman" w:hAnsi="Times New Roman" w:cs="Times New Roman"/>
        </w:rPr>
        <w:t>.</w:t>
      </w:r>
      <w:r w:rsidRPr="008B2C1E">
        <w:rPr>
          <w:rFonts w:ascii="Times New Roman" w:hAnsi="Times New Roman" w:cs="Times New Roman"/>
        </w:rPr>
        <w:t>PI</w:t>
      </w:r>
      <w:r>
        <w:rPr>
          <w:rFonts w:ascii="Times New Roman" w:hAnsi="Times New Roman" w:cs="Times New Roman"/>
        </w:rPr>
        <w:t xml:space="preserve">s: C.A. Shaffer, S.H. Edwards, $149,999, 01/2010-12/2011. </w:t>
      </w:r>
      <w:r w:rsidRPr="00D3274D">
        <w:rPr>
          <w:rFonts w:ascii="Times New Roman" w:hAnsi="Times New Roman" w:cs="Times New Roman"/>
          <w:b/>
        </w:rPr>
        <w:t>NSF IUSE (DUE-1432008</w:t>
      </w:r>
      <w:r>
        <w:rPr>
          <w:rFonts w:ascii="Times New Roman" w:hAnsi="Times New Roman" w:cs="Times New Roman"/>
        </w:rPr>
        <w:t xml:space="preserve"> </w:t>
      </w:r>
      <w:r w:rsidRPr="00D3274D">
        <w:rPr>
          <w:rFonts w:ascii="Times New Roman" w:hAnsi="Times New Roman" w:cs="Times New Roman"/>
          <w:i/>
        </w:rPr>
        <w:t>Collaborative Research: Assessing and Expanding the Impact of</w:t>
      </w:r>
      <w:r>
        <w:rPr>
          <w:rFonts w:ascii="Times New Roman" w:hAnsi="Times New Roman" w:cs="Times New Roman"/>
        </w:rPr>
        <w:t xml:space="preserve"> </w:t>
      </w:r>
      <w:r w:rsidRPr="00D3274D">
        <w:rPr>
          <w:rFonts w:ascii="Times New Roman" w:hAnsi="Times New Roman" w:cs="Times New Roman"/>
          <w:i/>
        </w:rPr>
        <w:t>OpenDSA, an Open Source, Interactive eTextbook for Data Structures</w:t>
      </w:r>
      <w:r>
        <w:rPr>
          <w:rFonts w:ascii="Times New Roman" w:hAnsi="Times New Roman" w:cs="Times New Roman"/>
        </w:rPr>
        <w:t xml:space="preserve"> </w:t>
      </w:r>
      <w:r w:rsidRPr="00D3274D">
        <w:rPr>
          <w:rFonts w:ascii="Times New Roman" w:hAnsi="Times New Roman" w:cs="Times New Roman"/>
          <w:i/>
        </w:rPr>
        <w:t>and Algorithms</w:t>
      </w:r>
      <w:r>
        <w:rPr>
          <w:rFonts w:ascii="Times New Roman" w:hAnsi="Times New Roman" w:cs="Times New Roman"/>
        </w:rPr>
        <w:t xml:space="preserve">. </w:t>
      </w:r>
      <w:r w:rsidRPr="008B2C1E">
        <w:rPr>
          <w:rFonts w:ascii="Times New Roman" w:hAnsi="Times New Roman" w:cs="Times New Roman"/>
        </w:rPr>
        <w:t>PIs: C.A. Shaffer, J.V. Ernst, T</w:t>
      </w:r>
      <w:r>
        <w:rPr>
          <w:rFonts w:ascii="Times New Roman" w:hAnsi="Times New Roman" w:cs="Times New Roman"/>
        </w:rPr>
        <w:t xml:space="preserve">.L. Naps (U Wisconsin-Oshkosh), S.H. Rodger (Duke U), </w:t>
      </w:r>
      <w:r w:rsidR="00DC1516">
        <w:rPr>
          <w:rFonts w:ascii="Times New Roman" w:hAnsi="Times New Roman" w:cs="Times New Roman"/>
        </w:rPr>
        <w:t>$998,402, 01/01/2015</w:t>
      </w:r>
      <w:r w:rsidRPr="008B2C1E">
        <w:rPr>
          <w:rFonts w:ascii="Times New Roman" w:hAnsi="Times New Roman" w:cs="Times New Roman"/>
        </w:rPr>
        <w:t>-12/31/201</w:t>
      </w:r>
      <w:r>
        <w:rPr>
          <w:rFonts w:ascii="Times New Roman" w:hAnsi="Times New Roman" w:cs="Times New Roman"/>
        </w:rPr>
        <w:t>7.</w:t>
      </w:r>
      <w:r w:rsidRPr="00D3274D">
        <w:rPr>
          <w:rFonts w:ascii="Times New Roman" w:hAnsi="Times New Roman" w:cs="Times New Roman"/>
          <w:b/>
        </w:rPr>
        <w:t>Intellectual Merit</w:t>
      </w:r>
      <w:r>
        <w:rPr>
          <w:rFonts w:ascii="Times New Roman" w:hAnsi="Times New Roman" w:cs="Times New Roman"/>
        </w:rPr>
        <w:t xml:space="preserve">: </w:t>
      </w:r>
      <w:r w:rsidRPr="008B2C1E">
        <w:rPr>
          <w:rFonts w:ascii="Times New Roman" w:hAnsi="Times New Roman" w:cs="Times New Roman"/>
        </w:rPr>
        <w:t>The first two projects provided online inf</w:t>
      </w:r>
      <w:r>
        <w:rPr>
          <w:rFonts w:ascii="Times New Roman" w:hAnsi="Times New Roman" w:cs="Times New Roman"/>
        </w:rPr>
        <w:t>rastructure (the AlgoViz Portal: http://algoviz.org</w:t>
      </w:r>
      <w:r w:rsidRPr="008B2C1E">
        <w:rPr>
          <w:rFonts w:ascii="Times New Roman" w:hAnsi="Times New Roman" w:cs="Times New Roman"/>
        </w:rPr>
        <w:t>) and related c</w:t>
      </w:r>
      <w:r>
        <w:rPr>
          <w:rFonts w:ascii="Times New Roman" w:hAnsi="Times New Roman" w:cs="Times New Roman"/>
        </w:rPr>
        <w:t xml:space="preserve">ommunity development efforts to </w:t>
      </w:r>
      <w:r w:rsidRPr="008B2C1E">
        <w:rPr>
          <w:rFonts w:ascii="Times New Roman" w:hAnsi="Times New Roman" w:cs="Times New Roman"/>
        </w:rPr>
        <w:t xml:space="preserve">promote use </w:t>
      </w:r>
      <w:r w:rsidRPr="008B2C1E">
        <w:rPr>
          <w:rFonts w:ascii="Times New Roman" w:hAnsi="Times New Roman" w:cs="Times New Roman"/>
        </w:rPr>
        <w:lastRenderedPageBreak/>
        <w:t xml:space="preserve">of </w:t>
      </w:r>
      <w:r>
        <w:rPr>
          <w:rFonts w:ascii="Times New Roman" w:hAnsi="Times New Roman" w:cs="Times New Roman"/>
        </w:rPr>
        <w:t xml:space="preserve">AV in computer science courses. </w:t>
      </w:r>
      <w:r w:rsidRPr="008B2C1E">
        <w:rPr>
          <w:rFonts w:ascii="Times New Roman" w:hAnsi="Times New Roman" w:cs="Times New Roman"/>
        </w:rPr>
        <w:t xml:space="preserve">This work was an important precursor </w:t>
      </w:r>
      <w:r>
        <w:rPr>
          <w:rFonts w:ascii="Times New Roman" w:hAnsi="Times New Roman" w:cs="Times New Roman"/>
        </w:rPr>
        <w:t xml:space="preserve">to OpenDSA, as it allowed us to </w:t>
      </w:r>
      <w:r w:rsidRPr="008B2C1E">
        <w:rPr>
          <w:rFonts w:ascii="Times New Roman" w:hAnsi="Times New Roman" w:cs="Times New Roman"/>
        </w:rPr>
        <w:t>interact with many CS instructor</w:t>
      </w:r>
      <w:r>
        <w:rPr>
          <w:rFonts w:ascii="Times New Roman" w:hAnsi="Times New Roman" w:cs="Times New Roman"/>
        </w:rPr>
        <w:t xml:space="preserve">s and AV developers, leading to </w:t>
      </w:r>
      <w:r w:rsidRPr="008B2C1E">
        <w:rPr>
          <w:rFonts w:ascii="Times New Roman" w:hAnsi="Times New Roman" w:cs="Times New Roman"/>
        </w:rPr>
        <w:t>understanding of the fundamenta</w:t>
      </w:r>
      <w:r>
        <w:rPr>
          <w:rFonts w:ascii="Times New Roman" w:hAnsi="Times New Roman" w:cs="Times New Roman"/>
        </w:rPr>
        <w:t xml:space="preserve">l missing parts in existing DSA </w:t>
      </w:r>
      <w:r w:rsidRPr="008B2C1E">
        <w:rPr>
          <w:rFonts w:ascii="Times New Roman" w:hAnsi="Times New Roman" w:cs="Times New Roman"/>
        </w:rPr>
        <w:t>instruction, and initi</w:t>
      </w:r>
      <w:r>
        <w:rPr>
          <w:rFonts w:ascii="Times New Roman" w:hAnsi="Times New Roman" w:cs="Times New Roman"/>
        </w:rPr>
        <w:t xml:space="preserve">ating many of the international </w:t>
      </w:r>
      <w:r w:rsidRPr="008B2C1E">
        <w:rPr>
          <w:rFonts w:ascii="Times New Roman" w:hAnsi="Times New Roman" w:cs="Times New Roman"/>
        </w:rPr>
        <w:t>colla</w:t>
      </w:r>
      <w:r>
        <w:rPr>
          <w:rFonts w:ascii="Times New Roman" w:hAnsi="Times New Roman" w:cs="Times New Roman"/>
        </w:rPr>
        <w:t xml:space="preserve">borations that lead to OpenDSA. </w:t>
      </w:r>
      <w:r w:rsidRPr="008B2C1E">
        <w:rPr>
          <w:rFonts w:ascii="Times New Roman" w:hAnsi="Times New Roman" w:cs="Times New Roman"/>
        </w:rPr>
        <w:t>Three journal papers~\cite{Shaffer1</w:t>
      </w:r>
      <w:r>
        <w:rPr>
          <w:rFonts w:ascii="Times New Roman" w:hAnsi="Times New Roman" w:cs="Times New Roman"/>
        </w:rPr>
        <w:t xml:space="preserve">0,Fouh:Av11,Cooper14} and three </w:t>
      </w:r>
      <w:r w:rsidRPr="008B2C1E">
        <w:rPr>
          <w:rFonts w:ascii="Times New Roman" w:hAnsi="Times New Roman" w:cs="Times New Roman"/>
        </w:rPr>
        <w:t>conference papers~\cite{ShafferSIGCSE07,ShafferSIGCSE10,Shaffe</w:t>
      </w:r>
      <w:r>
        <w:rPr>
          <w:rFonts w:ascii="Times New Roman" w:hAnsi="Times New Roman" w:cs="Times New Roman"/>
        </w:rPr>
        <w:t xml:space="preserve">rSIGCSE11} came from this work. </w:t>
      </w:r>
      <w:r w:rsidRPr="008B2C1E">
        <w:rPr>
          <w:rFonts w:ascii="Times New Roman" w:hAnsi="Times New Roman" w:cs="Times New Roman"/>
        </w:rPr>
        <w:t>The last thre</w:t>
      </w:r>
      <w:r>
        <w:rPr>
          <w:rFonts w:ascii="Times New Roman" w:hAnsi="Times New Roman" w:cs="Times New Roman"/>
        </w:rPr>
        <w:t>e</w:t>
      </w:r>
      <w:r w:rsidRPr="008B2C1E">
        <w:rPr>
          <w:rFonts w:ascii="Times New Roman" w:hAnsi="Times New Roman" w:cs="Times New Roman"/>
        </w:rPr>
        <w:t xml:space="preserve"> awards supported Ope</w:t>
      </w:r>
      <w:r>
        <w:rPr>
          <w:rFonts w:ascii="Times New Roman" w:hAnsi="Times New Roman" w:cs="Times New Roman"/>
        </w:rPr>
        <w:t xml:space="preserve">nDSA, and active collaborations </w:t>
      </w:r>
      <w:r w:rsidRPr="008B2C1E">
        <w:rPr>
          <w:rFonts w:ascii="Times New Roman" w:hAnsi="Times New Roman" w:cs="Times New Roman"/>
        </w:rPr>
        <w:t>involving Virginia Tech, and Aa</w:t>
      </w:r>
      <w:r>
        <w:rPr>
          <w:rFonts w:ascii="Times New Roman" w:hAnsi="Times New Roman" w:cs="Times New Roman"/>
        </w:rPr>
        <w:t xml:space="preserve">lto University (Helsinki), Duke </w:t>
      </w:r>
      <w:r w:rsidRPr="008B2C1E">
        <w:rPr>
          <w:rFonts w:ascii="Times New Roman" w:hAnsi="Times New Roman" w:cs="Times New Roman"/>
        </w:rPr>
        <w:t>University, and U Wisconsin at both Mad</w:t>
      </w:r>
      <w:r>
        <w:rPr>
          <w:rFonts w:ascii="Times New Roman" w:hAnsi="Times New Roman" w:cs="Times New Roman"/>
        </w:rPr>
        <w:t xml:space="preserve">ison and Oskhosh, among others. </w:t>
      </w:r>
      <w:r w:rsidRPr="008B2C1E">
        <w:rPr>
          <w:rFonts w:ascii="Times New Roman" w:hAnsi="Times New Roman" w:cs="Times New Roman"/>
        </w:rPr>
        <w:t>Publicati</w:t>
      </w:r>
      <w:r>
        <w:rPr>
          <w:rFonts w:ascii="Times New Roman" w:hAnsi="Times New Roman" w:cs="Times New Roman"/>
        </w:rPr>
        <w:t xml:space="preserve">ons related to this work so far </w:t>
      </w:r>
      <w:r w:rsidRPr="008B2C1E">
        <w:rPr>
          <w:rFonts w:ascii="Times New Roman" w:hAnsi="Times New Roman" w:cs="Times New Roman"/>
        </w:rPr>
        <w:t xml:space="preserve">include~\cite{ShafferKoli11,ShafferPVW11,Hall13,Karavirta:ITiCSE13,Fouh14CHB,Fouh14SCP,Karavirta16}. </w:t>
      </w:r>
      <w:r w:rsidRPr="00D3274D">
        <w:rPr>
          <w:rFonts w:ascii="Times New Roman" w:hAnsi="Times New Roman" w:cs="Times New Roman"/>
          <w:b/>
        </w:rPr>
        <w:t>Broader Impacts</w:t>
      </w:r>
      <w:r w:rsidRPr="008B2C1E">
        <w:rPr>
          <w:rFonts w:ascii="Times New Roman" w:hAnsi="Times New Roman" w:cs="Times New Roman"/>
        </w:rPr>
        <w:t xml:space="preserve"> include dissemination of AV artifacts and</w:t>
      </w:r>
      <w:r>
        <w:rPr>
          <w:rFonts w:ascii="Times New Roman" w:hAnsi="Times New Roman" w:cs="Times New Roman"/>
        </w:rPr>
        <w:t xml:space="preserve"> </w:t>
      </w:r>
      <w:r w:rsidRPr="008B2C1E">
        <w:rPr>
          <w:rFonts w:ascii="Times New Roman" w:hAnsi="Times New Roman" w:cs="Times New Roman"/>
        </w:rPr>
        <w:t>eTextbooks to a broad range of CS students.</w:t>
      </w:r>
    </w:p>
    <w:p w14:paraId="14D25E56" w14:textId="77777777" w:rsidR="00A4346A" w:rsidRDefault="00A4346A" w:rsidP="00D3274D">
      <w:pPr>
        <w:pStyle w:val="NSFParagraph"/>
        <w:spacing w:before="120"/>
        <w:ind w:firstLine="0"/>
      </w:pPr>
      <w:r w:rsidRPr="00311BB9">
        <w:rPr>
          <w:b/>
        </w:rPr>
        <w:t>NSF DUE Project (DUE-1140318)</w:t>
      </w:r>
      <w:r w:rsidRPr="00A4346A">
        <w:t xml:space="preserve"> TUES-Type1:"Transforming Introductory Computer Science</w:t>
      </w:r>
      <w:r>
        <w:t xml:space="preserve"> </w:t>
      </w:r>
      <w:r w:rsidRPr="00A4346A">
        <w:t>Projects via Real-Time Web Data" PI: E. Tilevich. Co-PI: C. A. Shaffer. $200,000.00 for</w:t>
      </w:r>
      <w:r>
        <w:t xml:space="preserve"> </w:t>
      </w:r>
      <w:r w:rsidRPr="00A4346A">
        <w:t>07/2012 to 06/2015. This project creates an educational software infrastructure to support computer</w:t>
      </w:r>
      <w:r>
        <w:t xml:space="preserve"> </w:t>
      </w:r>
      <w:r w:rsidRPr="00A4346A">
        <w:t>programming projects that use real-time web-based data to better engage and better train introductory computer science students. The project has led to research papers presented at SIGCSE 2014 [BartSIGC</w:t>
      </w:r>
      <w:r>
        <w:t>SE14] and SPLASH-E 2013 &amp; 201</w:t>
      </w:r>
      <w:r w:rsidR="00E764B4">
        <w:t>4</w:t>
      </w:r>
      <w:r w:rsidR="008B2C1E">
        <w:t xml:space="preserve"> </w:t>
      </w:r>
      <w:r w:rsidRPr="00A4346A">
        <w:t>[BartSPLASHE13,</w:t>
      </w:r>
      <w:r w:rsidR="008B2C1E">
        <w:t xml:space="preserve"> </w:t>
      </w:r>
      <w:r w:rsidRPr="00A4346A">
        <w:t xml:space="preserve">BartSPLASHE14]. </w:t>
      </w:r>
      <w:r w:rsidRPr="00311BB9">
        <w:rPr>
          <w:b/>
        </w:rPr>
        <w:t>Intellectual Merits</w:t>
      </w:r>
      <w:r w:rsidRPr="00A4346A">
        <w:t xml:space="preserve"> include validation of the theory that contextualization can provide more engaging introductory programming experiences that also improve student comprehension of real-time technology. </w:t>
      </w:r>
      <w:r w:rsidRPr="00311BB9">
        <w:rPr>
          <w:b/>
        </w:rPr>
        <w:t>Broader Impacts</w:t>
      </w:r>
      <w:r w:rsidRPr="00A4346A">
        <w:t xml:space="preserve"> include workshops offered at SIGCSE 2014 and SIGCSE 2015 to introduce the developed technology to our peers in other institutions [WorkshopSIGCSE14,WorkshopSIGCSE15]. In addition, the curricula of CS1 and CS2 classes at Virginia Tech the University of Delaware were enhanced with the projects developed under the auspices of this project.</w:t>
      </w:r>
    </w:p>
    <w:p w14:paraId="6579BAD8" w14:textId="77777777" w:rsidR="00DB3369" w:rsidRDefault="00D6772C">
      <w:pPr>
        <w:pStyle w:val="NSFParagraph"/>
        <w:ind w:firstLine="0"/>
        <w:rPr>
          <w:sz w:val="24"/>
          <w:szCs w:val="24"/>
        </w:rPr>
      </w:pPr>
      <w:r w:rsidRPr="00D3274D">
        <w:rPr>
          <w:b/>
        </w:rPr>
        <w:t xml:space="preserve">NSF EHR Project (DRL-1156629) </w:t>
      </w:r>
      <w:r w:rsidRPr="00D3274D">
        <w:rPr>
          <w:b/>
          <w:i/>
        </w:rPr>
        <w:t xml:space="preserve">Transforming Teaching through Implementing Inquiry (T2I2) </w:t>
      </w:r>
      <w:r w:rsidRPr="00D3274D">
        <w:rPr>
          <w:b/>
        </w:rPr>
        <w:t>project. PI: J. Ernst, Co-PIs: L. Bottomley, A. Clark, V.W. DeLuca, S. Ferguson. $1,997,532 for 09/2011-8/2015.</w:t>
      </w:r>
      <w:r>
        <w:rPr>
          <w:b/>
        </w:rPr>
        <w:t xml:space="preserve"> </w:t>
      </w:r>
      <w:r w:rsidRPr="00D3274D">
        <w:rPr>
          <w:b/>
        </w:rPr>
        <w:t xml:space="preserve"> </w:t>
      </w:r>
      <w:r w:rsidRPr="00D6772C">
        <w:rPr>
          <w:b/>
          <w:bCs/>
        </w:rPr>
        <w:t>Intellectual merit:</w:t>
      </w:r>
      <w:r w:rsidRPr="00D6772C">
        <w:t xml:space="preserve"> This project examined the use of cyberinfrastructure tools and their impacts on delivery and quality of professional development for engineering, technology, and design educators working with student populations in grades 8-12. Eighteen teacher learning objects were developed, tested, and published (STEM Teacher Learning, 2016). Data indicate that the materials can support teacher proficiency in managing and monitoring classroom environments, adjusting instruction per student needs, self-assessing, and contributing to a community of learning.  To date, this project has also produced three research papers (Ernst, Clark, DeLuca, &amp; Bottomley, 2013; Ernst, Segedin, Clark, &amp; DeLuca, 2014; Segedin, Ernst, &amp; Clark, 2013), with two additional research manuscripts currently under review. </w:t>
      </w:r>
      <w:r w:rsidRPr="00D6772C">
        <w:rPr>
          <w:b/>
          <w:bCs/>
        </w:rPr>
        <w:t>Broader impacts:</w:t>
      </w:r>
      <w:r w:rsidRPr="00D6772C">
        <w:t xml:space="preserve"> The project supported four doctoral students, one masters student, and three research associates. The teacher professional development materials have been implemented in over 40 schools and are now commercially available to STEM educators nationwide.  </w:t>
      </w:r>
    </w:p>
    <w:p w14:paraId="0A01D3C1" w14:textId="478CE549" w:rsidR="00DC1516" w:rsidRDefault="00DC1516" w:rsidP="00D3274D">
      <w:pPr>
        <w:pStyle w:val="NSFParagraph"/>
        <w:spacing w:before="120"/>
        <w:ind w:firstLine="0"/>
      </w:pPr>
      <w:r w:rsidRPr="00D3274D">
        <w:rPr>
          <w:b/>
        </w:rPr>
        <w:t>NSF Award ID: 0725290,</w:t>
      </w:r>
      <w:r>
        <w:t xml:space="preserve"> </w:t>
      </w:r>
      <w:r w:rsidRPr="00D3274D">
        <w:rPr>
          <w:i/>
        </w:rPr>
        <w:t>Collaborative Research: Investigating and Refining the Studio Experience as a Method for Teaching Human Computer Interaction</w:t>
      </w:r>
      <w:r>
        <w:t xml:space="preserve">, </w:t>
      </w:r>
      <w:r>
        <w:rPr>
          <w:shd w:val="clear" w:color="auto" w:fill="F3F3F3"/>
        </w:rPr>
        <w:t>$494,818.00</w:t>
      </w:r>
      <w:r>
        <w:t xml:space="preserve">, August 7, 2007- July 31. 2012. </w:t>
      </w:r>
      <w:r w:rsidRPr="00D3274D">
        <w:rPr>
          <w:b/>
        </w:rPr>
        <w:t>Intellectual Merit</w:t>
      </w:r>
      <w:r>
        <w:t xml:space="preserve">: </w:t>
      </w:r>
      <w:del w:id="1248" w:author="kafura" w:date="2015-12-28T10:24:00Z">
        <w:r w:rsidDel="003C6E49">
          <w:delText xml:space="preserve">Computer science is, in many ways, a design discipline. </w:delText>
        </w:r>
      </w:del>
      <w:r>
        <w:t xml:space="preserve">The goal of this project was to leverage knowledge about design education from Architecture and Industrial Design to develop new educational models for the design of software-intensive systems, specifically in the area of Human Computer Interaction (HCI). In a 3-year collaborative research and education project involving </w:t>
      </w:r>
      <w:del w:id="1249" w:author="kafura" w:date="2015-12-28T10:24:00Z">
        <w:r w:rsidDel="003C6E49">
          <w:delText>three universities (</w:delText>
        </w:r>
      </w:del>
      <w:r>
        <w:t xml:space="preserve">Virginia Tech, </w:t>
      </w:r>
      <w:ins w:id="1250" w:author="kafura" w:date="2015-12-28T10:24:00Z">
        <w:r w:rsidR="003C6E49">
          <w:t xml:space="preserve">the </w:t>
        </w:r>
      </w:ins>
      <w:r>
        <w:t>University of Montana, and the University of Oregon</w:t>
      </w:r>
      <w:del w:id="1251" w:author="kafura" w:date="2015-12-28T10:24:00Z">
        <w:r w:rsidDel="003C6E49">
          <w:delText>)</w:delText>
        </w:r>
      </w:del>
      <w:r>
        <w:t xml:space="preserve">, experts in HCI, architecture, industrial design, and educational theories engaged in empirical research to explore and refine the studio method as a means for preparing future computer science professionals. The first two years of the project focused on </w:t>
      </w:r>
      <w:del w:id="1252" w:author="kafura" w:date="2015-12-28T10:25:00Z">
        <w:r w:rsidDel="003C6E49">
          <w:delText xml:space="preserve">research involving </w:delText>
        </w:r>
      </w:del>
      <w:r>
        <w:t xml:space="preserve">data collection and analysis that lead to the development of curriculum guidelines for use in HCI courses in the third year. The effectiveness of the curriculum guidelines was evaluated through pilot testing in HCI classrooms, and revised based on the results of the formative evaluation. Publications resulting from this work include [Cennamo1-8]. </w:t>
      </w:r>
      <w:r w:rsidRPr="00D3274D">
        <w:rPr>
          <w:b/>
        </w:rPr>
        <w:t>Broader Impact</w:t>
      </w:r>
      <w:r>
        <w:t>: We have advanced software design research and education through the development of new models and methods that are supported by empirical evidence and that are teachable</w:t>
      </w:r>
      <w:r>
        <w:rPr>
          <w:rStyle w:val="CommentReference"/>
          <w:rFonts w:ascii="Arial" w:hAnsi="Arial" w:cs="Arial"/>
        </w:rPr>
        <w:t>.</w:t>
      </w:r>
      <w:r>
        <w:t xml:space="preserve"> The research outcomes and curriculum guidelines have been disseminated through presentations, publications, and a project web site. </w:t>
      </w:r>
      <w:ins w:id="1253" w:author="kafura" w:date="2015-12-28T10:26:00Z">
        <w:r w:rsidR="003C6E49">
          <w:t>We</w:t>
        </w:r>
      </w:ins>
      <w:del w:id="1254" w:author="kafura" w:date="2015-12-28T10:26:00Z">
        <w:r w:rsidDel="003C6E49">
          <w:delText>In this way,</w:delText>
        </w:r>
      </w:del>
      <w:r>
        <w:t xml:space="preserve"> have contributed to a strong intellectual foundation for teaching software design, which has the potential to transform the teaching of Human Computer Interaction, ultimately improving the processes of constructing, evaluating, and modifying software-intensive systems across a variety of computer science specialty areas.</w:t>
      </w:r>
    </w:p>
    <w:p w14:paraId="03253A14" w14:textId="77777777" w:rsidR="008B2C1E" w:rsidRDefault="008B2C1E" w:rsidP="00D3274D">
      <w:pPr>
        <w:pStyle w:val="NSFParagraph"/>
        <w:ind w:firstLine="0"/>
      </w:pPr>
    </w:p>
    <w:p w14:paraId="4631D620" w14:textId="77777777" w:rsidR="0066612B" w:rsidRDefault="0066612B">
      <w:pPr>
        <w:spacing w:before="120" w:line="240" w:lineRule="auto"/>
        <w:jc w:val="both"/>
      </w:pPr>
    </w:p>
    <w:p w14:paraId="00F060B3" w14:textId="77777777" w:rsidR="00927919" w:rsidRPr="003A4713" w:rsidRDefault="00927919">
      <w:pPr>
        <w:rPr>
          <w:b/>
        </w:rPr>
      </w:pPr>
      <w:r w:rsidRPr="003A4713">
        <w:rPr>
          <w:b/>
        </w:rPr>
        <w:t>REFERENCES</w:t>
      </w:r>
    </w:p>
    <w:p w14:paraId="20BA59B1" w14:textId="77777777" w:rsidR="00927919" w:rsidRDefault="00927919"/>
    <w:p w14:paraId="56943384" w14:textId="77777777" w:rsidR="006B6ECF" w:rsidRPr="006B6ECF" w:rsidRDefault="009F4D5E" w:rsidP="006B6ECF">
      <w:pPr>
        <w:pStyle w:val="EndNoteBibliography"/>
        <w:ind w:left="720" w:hanging="720"/>
      </w:pPr>
      <w:r>
        <w:fldChar w:fldCharType="begin"/>
      </w:r>
      <w:r w:rsidR="00927919">
        <w:instrText xml:space="preserve"> ADDIN EN.REFLIST </w:instrText>
      </w:r>
      <w:r>
        <w:fldChar w:fldCharType="separate"/>
      </w:r>
      <w:bookmarkStart w:id="1255" w:name="_ENREF_1"/>
      <w:r w:rsidR="006B6ECF" w:rsidRPr="006B6ECF">
        <w:t>[1]</w:t>
      </w:r>
      <w:r w:rsidR="006B6ECF" w:rsidRPr="006B6ECF">
        <w:tab/>
        <w:t>R. E. Anderson, M. D. Ernst, R. Ordonez, P. Pham, and S. A. Wolfman, "Introductory programming meets the real world: using real problems and data in CS1," presented at the Proceedings of the 45th ACM technical symposium on Computer science education, Atlanta, Georgia, USA, 2014.</w:t>
      </w:r>
      <w:bookmarkEnd w:id="1255"/>
    </w:p>
    <w:p w14:paraId="40A97181" w14:textId="77777777" w:rsidR="006B6ECF" w:rsidRPr="006B6ECF" w:rsidRDefault="006B6ECF" w:rsidP="006B6ECF">
      <w:pPr>
        <w:pStyle w:val="EndNoteBibliography"/>
        <w:ind w:left="720" w:hanging="720"/>
      </w:pPr>
      <w:bookmarkStart w:id="1256" w:name="_ENREF_2"/>
      <w:r w:rsidRPr="006B6ECF">
        <w:t>[2]</w:t>
      </w:r>
      <w:r w:rsidRPr="006B6ECF">
        <w:tab/>
        <w:t xml:space="preserve">A. E. Egger, "Engaging student in earthquakes via real-time data and decisions.," </w:t>
      </w:r>
      <w:r w:rsidRPr="006B6ECF">
        <w:rPr>
          <w:i/>
        </w:rPr>
        <w:t xml:space="preserve">Science, </w:t>
      </w:r>
      <w:r w:rsidRPr="006B6ECF">
        <w:t>vol. 336(6089), pp. 1654-1655, 2012.</w:t>
      </w:r>
      <w:bookmarkEnd w:id="1256"/>
    </w:p>
    <w:p w14:paraId="3159D841" w14:textId="77777777" w:rsidR="006B6ECF" w:rsidRPr="006B6ECF" w:rsidRDefault="006B6ECF" w:rsidP="006B6ECF">
      <w:pPr>
        <w:pStyle w:val="EndNoteBibliography"/>
        <w:ind w:left="720" w:hanging="720"/>
      </w:pPr>
      <w:bookmarkStart w:id="1257" w:name="_ENREF_3"/>
      <w:r w:rsidRPr="006B6ECF">
        <w:t>[3]</w:t>
      </w:r>
      <w:r w:rsidRPr="006B6ECF">
        <w:tab/>
        <w:t xml:space="preserve">M. Waldman, "Keeping it real: utilizing NYC open data in an introduction to database systems course," </w:t>
      </w:r>
      <w:r w:rsidRPr="006B6ECF">
        <w:rPr>
          <w:i/>
        </w:rPr>
        <w:t xml:space="preserve">J. Comput. Sci. Coll., </w:t>
      </w:r>
      <w:r w:rsidRPr="006B6ECF">
        <w:t>vol. 28, pp. 156-161, 2013.</w:t>
      </w:r>
      <w:bookmarkEnd w:id="1257"/>
    </w:p>
    <w:p w14:paraId="084F8BDC" w14:textId="77777777" w:rsidR="006B6ECF" w:rsidRPr="006B6ECF" w:rsidRDefault="006B6ECF" w:rsidP="006B6ECF">
      <w:pPr>
        <w:pStyle w:val="EndNoteBibliography"/>
        <w:ind w:left="720" w:hanging="720"/>
      </w:pPr>
      <w:bookmarkStart w:id="1258" w:name="_ENREF_4"/>
      <w:r w:rsidRPr="006B6ECF">
        <w:t>[4]</w:t>
      </w:r>
      <w:r w:rsidRPr="006B6ECF">
        <w:tab/>
        <w:t xml:space="preserve">T. T. Yuen and K. A. Robbins, "A Qualitative Study of Students' Computational Thinking Skills in a Data-Driven Computing Class," </w:t>
      </w:r>
      <w:r w:rsidRPr="006B6ECF">
        <w:rPr>
          <w:i/>
        </w:rPr>
        <w:t xml:space="preserve">Trans. Comput. Educ., </w:t>
      </w:r>
      <w:r w:rsidRPr="006B6ECF">
        <w:t>vol. 14, pp. 1-19, 2014.</w:t>
      </w:r>
      <w:bookmarkEnd w:id="1258"/>
    </w:p>
    <w:p w14:paraId="6F0C21EA" w14:textId="77777777" w:rsidR="006B6ECF" w:rsidRPr="006B6ECF" w:rsidRDefault="006B6ECF" w:rsidP="006B6ECF">
      <w:pPr>
        <w:pStyle w:val="EndNoteBibliography"/>
        <w:ind w:left="720" w:hanging="720"/>
      </w:pPr>
      <w:bookmarkStart w:id="1259" w:name="_ENREF_5"/>
      <w:r w:rsidRPr="006B6ECF">
        <w:t>[5]</w:t>
      </w:r>
      <w:r w:rsidRPr="006B6ECF">
        <w:tab/>
        <w:t>L. J. Barker, C. McDowell, and K. Kalahar, "Exploring factors that influence computer science introductory course students to persist in the major," presented at the Proceedings of the 40th ACM technical symposium on Computer science education, Chattanooga, TN, USA, 2009.</w:t>
      </w:r>
      <w:bookmarkEnd w:id="1259"/>
    </w:p>
    <w:p w14:paraId="43F91180" w14:textId="77777777" w:rsidR="006B6ECF" w:rsidRPr="006B6ECF" w:rsidRDefault="006B6ECF" w:rsidP="006B6ECF">
      <w:pPr>
        <w:pStyle w:val="EndNoteBibliography"/>
        <w:ind w:left="720" w:hanging="720"/>
      </w:pPr>
      <w:bookmarkStart w:id="1260" w:name="_ENREF_6"/>
      <w:r w:rsidRPr="006B6ECF">
        <w:t>[6]</w:t>
      </w:r>
      <w:r w:rsidRPr="006B6ECF">
        <w:tab/>
        <w:t>J. Carter, D. Bouvier, R. Cardell-Oliver, M. Hamilton, S. Kurkovsky, S. Markham</w:t>
      </w:r>
      <w:r w:rsidRPr="006B6ECF">
        <w:rPr>
          <w:i/>
        </w:rPr>
        <w:t>, et al.</w:t>
      </w:r>
      <w:r w:rsidRPr="006B6ECF">
        <w:t>, "Motivating all our students?," presented at the Proceedings of the 16th annual conference reports on Innovation and technology in computer science education - working group reports, Darmstadt, Germany, 2011.</w:t>
      </w:r>
      <w:bookmarkEnd w:id="1260"/>
    </w:p>
    <w:p w14:paraId="289D3E89" w14:textId="77777777" w:rsidR="006B6ECF" w:rsidRPr="006B6ECF" w:rsidRDefault="006B6ECF" w:rsidP="006B6ECF">
      <w:pPr>
        <w:pStyle w:val="EndNoteBibliography"/>
        <w:ind w:left="720" w:hanging="720"/>
      </w:pPr>
      <w:bookmarkStart w:id="1261" w:name="_ENREF_7"/>
      <w:r w:rsidRPr="006B6ECF">
        <w:t>[7]</w:t>
      </w:r>
      <w:r w:rsidRPr="006B6ECF">
        <w:tab/>
        <w:t xml:space="preserve">B. DiSalvo and A. Bruckman, "From interests to values," </w:t>
      </w:r>
      <w:r w:rsidRPr="006B6ECF">
        <w:rPr>
          <w:i/>
        </w:rPr>
        <w:t xml:space="preserve">Commun. ACM, </w:t>
      </w:r>
      <w:r w:rsidRPr="006B6ECF">
        <w:t>vol. 54, pp. 27-29, 2011.</w:t>
      </w:r>
      <w:bookmarkEnd w:id="1261"/>
    </w:p>
    <w:p w14:paraId="5FC85A98" w14:textId="77777777" w:rsidR="006B6ECF" w:rsidRPr="006B6ECF" w:rsidRDefault="006B6ECF" w:rsidP="006B6ECF">
      <w:pPr>
        <w:pStyle w:val="EndNoteBibliography"/>
        <w:ind w:left="720" w:hanging="720"/>
      </w:pPr>
      <w:bookmarkStart w:id="1262" w:name="_ENREF_8"/>
      <w:r w:rsidRPr="006B6ECF">
        <w:t>[8]</w:t>
      </w:r>
      <w:r w:rsidRPr="006B6ECF">
        <w:tab/>
        <w:t xml:space="preserve">A. Fisher and J. Margolis, "Unlocking the clubhouse: the Carnegie Mellon experience," </w:t>
      </w:r>
      <w:r w:rsidRPr="006B6ECF">
        <w:rPr>
          <w:i/>
        </w:rPr>
        <w:t xml:space="preserve">SIGCSE Bull., </w:t>
      </w:r>
      <w:r w:rsidRPr="006B6ECF">
        <w:t>vol. 34, pp. 79-83, 2002.</w:t>
      </w:r>
      <w:bookmarkEnd w:id="1262"/>
    </w:p>
    <w:p w14:paraId="063F9145" w14:textId="77777777" w:rsidR="006B6ECF" w:rsidRPr="006B6ECF" w:rsidRDefault="006B6ECF" w:rsidP="006B6ECF">
      <w:pPr>
        <w:pStyle w:val="EndNoteBibliography"/>
        <w:ind w:left="720" w:hanging="720"/>
      </w:pPr>
      <w:bookmarkStart w:id="1263" w:name="_ENREF_9"/>
      <w:r w:rsidRPr="006B6ECF">
        <w:t>[9]</w:t>
      </w:r>
      <w:r w:rsidRPr="006B6ECF">
        <w:tab/>
        <w:t>M. Goldweber, J. Barr, T. Clear, R. Davoli, S. Mann, E. Patitsas</w:t>
      </w:r>
      <w:r w:rsidRPr="006B6ECF">
        <w:rPr>
          <w:i/>
        </w:rPr>
        <w:t>, et al.</w:t>
      </w:r>
      <w:r w:rsidRPr="006B6ECF">
        <w:t>, "A framework for enhancing the social good in computing education: a values approach.,"</w:t>
      </w:r>
      <w:r w:rsidRPr="006B6ECF">
        <w:rPr>
          <w:i/>
        </w:rPr>
        <w:t xml:space="preserve"> ACM Inroads, </w:t>
      </w:r>
      <w:r w:rsidRPr="006B6ECF">
        <w:t>vol. 4, pp. 58-79, 2013.</w:t>
      </w:r>
      <w:bookmarkEnd w:id="1263"/>
    </w:p>
    <w:p w14:paraId="0977BD81" w14:textId="77777777" w:rsidR="006B6ECF" w:rsidRPr="006B6ECF" w:rsidRDefault="006B6ECF" w:rsidP="006B6ECF">
      <w:pPr>
        <w:pStyle w:val="EndNoteBibliography"/>
        <w:ind w:left="720" w:hanging="720"/>
      </w:pPr>
      <w:bookmarkStart w:id="1264" w:name="_ENREF_10"/>
      <w:r w:rsidRPr="006B6ECF">
        <w:t>[10]</w:t>
      </w:r>
      <w:r w:rsidRPr="006B6ECF">
        <w:tab/>
        <w:t xml:space="preserve">M. Ben-Ari, "Constructivism in computer science education," </w:t>
      </w:r>
      <w:r w:rsidRPr="006B6ECF">
        <w:rPr>
          <w:i/>
        </w:rPr>
        <w:t xml:space="preserve">Journal of Computers in Mathematics and Science Teaching, </w:t>
      </w:r>
      <w:r w:rsidRPr="006B6ECF">
        <w:t>vol. 20, pp. 45-73, 2001.</w:t>
      </w:r>
      <w:bookmarkEnd w:id="1264"/>
    </w:p>
    <w:p w14:paraId="1E3F6B90" w14:textId="77777777" w:rsidR="006B6ECF" w:rsidRPr="006B6ECF" w:rsidRDefault="006B6ECF" w:rsidP="006B6ECF">
      <w:pPr>
        <w:pStyle w:val="EndNoteBibliography"/>
        <w:ind w:left="720" w:hanging="720"/>
      </w:pPr>
      <w:bookmarkStart w:id="1265" w:name="_ENREF_11"/>
      <w:r w:rsidRPr="006B6ECF">
        <w:t>[11]</w:t>
      </w:r>
      <w:r w:rsidRPr="006B6ECF">
        <w:tab/>
        <w:t xml:space="preserve">B. D. Jones, "Motivating Students to Engage in Learning: The MUSIC Model of Academic Motivation," </w:t>
      </w:r>
      <w:r w:rsidRPr="006B6ECF">
        <w:rPr>
          <w:i/>
        </w:rPr>
        <w:t xml:space="preserve">International Journal of Teaching and Learning in Higher Education, </w:t>
      </w:r>
      <w:r w:rsidRPr="006B6ECF">
        <w:t>vol. 21, pp. 272-285, 2009.</w:t>
      </w:r>
      <w:bookmarkEnd w:id="1265"/>
    </w:p>
    <w:p w14:paraId="0CAE0652" w14:textId="77777777" w:rsidR="006B6ECF" w:rsidRPr="006B6ECF" w:rsidRDefault="006B6ECF" w:rsidP="006B6ECF">
      <w:pPr>
        <w:pStyle w:val="EndNoteBibliography"/>
        <w:ind w:left="720" w:hanging="720"/>
      </w:pPr>
      <w:bookmarkStart w:id="1266" w:name="_ENREF_12"/>
      <w:r w:rsidRPr="006B6ECF">
        <w:t>[12]</w:t>
      </w:r>
      <w:r w:rsidRPr="006B6ECF">
        <w:tab/>
        <w:t xml:space="preserve">B. D. Jones and G. Skaggs, "Validation of the MUSIC Model of Academic Motivation Inventory: A measure of students’ motivation in college courses," in </w:t>
      </w:r>
      <w:r w:rsidRPr="006B6ECF">
        <w:rPr>
          <w:i/>
        </w:rPr>
        <w:t>International Conference on Motivation</w:t>
      </w:r>
      <w:r w:rsidRPr="006B6ECF">
        <w:t>, Frankfurt, Germany, 2012.</w:t>
      </w:r>
      <w:bookmarkEnd w:id="1266"/>
    </w:p>
    <w:p w14:paraId="16CE18AD" w14:textId="77777777" w:rsidR="006B6ECF" w:rsidRPr="006B6ECF" w:rsidRDefault="006B6ECF" w:rsidP="006B6ECF">
      <w:pPr>
        <w:pStyle w:val="EndNoteBibliography"/>
        <w:ind w:left="720" w:hanging="720"/>
      </w:pPr>
      <w:bookmarkStart w:id="1267" w:name="_ENREF_13"/>
      <w:r w:rsidRPr="006B6ECF">
        <w:t>[13]</w:t>
      </w:r>
      <w:r w:rsidRPr="006B6ECF">
        <w:tab/>
        <w:t>A. Korhonen, T. Naps, C. Boisvert, P. Crescenzi, V. Karavirta, L. Mannila</w:t>
      </w:r>
      <w:r w:rsidRPr="006B6ECF">
        <w:rPr>
          <w:i/>
        </w:rPr>
        <w:t>, et al.</w:t>
      </w:r>
      <w:r w:rsidRPr="006B6ECF">
        <w:t>, "Requirements and design strategies for open source interactive computer science eBooks," presented at the Proceedings of the ITiCSE working group reports conference on Innovation and technology in computer science education-working group reports, Canterbury, England, United Kingdom, 2013.</w:t>
      </w:r>
      <w:bookmarkEnd w:id="1267"/>
    </w:p>
    <w:p w14:paraId="5659ED1A" w14:textId="77777777" w:rsidR="006B6ECF" w:rsidRPr="006B6ECF" w:rsidRDefault="006B6ECF" w:rsidP="006B6ECF">
      <w:pPr>
        <w:pStyle w:val="EndNoteBibliography"/>
        <w:ind w:left="720" w:hanging="720"/>
      </w:pPr>
      <w:bookmarkStart w:id="1268" w:name="_ENREF_14"/>
      <w:r w:rsidRPr="006B6ECF">
        <w:t>[14]</w:t>
      </w:r>
      <w:r w:rsidRPr="006B6ECF">
        <w:tab/>
        <w:t>T. Naps, S. Cooper, B. Koldehofe, C. Leska, G. Rossling, W. Dann</w:t>
      </w:r>
      <w:r w:rsidRPr="006B6ECF">
        <w:rPr>
          <w:i/>
        </w:rPr>
        <w:t>, et al.</w:t>
      </w:r>
      <w:r w:rsidRPr="006B6ECF">
        <w:t>, "Evaluating the educational impact of visualization," presented at the Working group reports from ITiCSE on Innovation and technology in computer science education, Thessaloniki, Greece, 2003.</w:t>
      </w:r>
      <w:bookmarkEnd w:id="1268"/>
    </w:p>
    <w:p w14:paraId="202A5DE7" w14:textId="77777777" w:rsidR="006B6ECF" w:rsidRPr="006B6ECF" w:rsidRDefault="006B6ECF" w:rsidP="006B6ECF">
      <w:pPr>
        <w:pStyle w:val="EndNoteBibliography"/>
        <w:ind w:left="720" w:hanging="720"/>
      </w:pPr>
      <w:bookmarkStart w:id="1269" w:name="_ENREF_15"/>
      <w:r w:rsidRPr="006B6ECF">
        <w:t>[15]</w:t>
      </w:r>
      <w:r w:rsidRPr="006B6ECF">
        <w:tab/>
        <w:t>T. L. Naps, G. Rossling, V. Almstrum, W. Dann, R. Fleischer, C. Hundhausen</w:t>
      </w:r>
      <w:r w:rsidRPr="006B6ECF">
        <w:rPr>
          <w:i/>
        </w:rPr>
        <w:t>, et al.</w:t>
      </w:r>
      <w:r w:rsidRPr="006B6ECF">
        <w:t>, "Exploring the role of visualization and engagement in computer science education," presented at the Working group reports from ITiCSE on Innovation and technology in computer science education, Aarhus, Denmark, 2002.</w:t>
      </w:r>
      <w:bookmarkEnd w:id="1269"/>
    </w:p>
    <w:p w14:paraId="7EEF4B70" w14:textId="77777777" w:rsidR="006B6ECF" w:rsidRPr="006B6ECF" w:rsidRDefault="006B6ECF" w:rsidP="006B6ECF">
      <w:pPr>
        <w:pStyle w:val="EndNoteBibliography"/>
        <w:ind w:left="720" w:hanging="720"/>
      </w:pPr>
      <w:bookmarkStart w:id="1270" w:name="_ENREF_16"/>
      <w:r w:rsidRPr="006B6ECF">
        <w:t>[16]</w:t>
      </w:r>
      <w:r w:rsidRPr="006B6ECF">
        <w:tab/>
        <w:t xml:space="preserve">J. H. McMillan and J. Hearn, "Student self-assessment: The key to stronger student motivation and higher achievement," </w:t>
      </w:r>
      <w:r w:rsidRPr="006B6ECF">
        <w:rPr>
          <w:i/>
        </w:rPr>
        <w:t xml:space="preserve">Educational Horizons, </w:t>
      </w:r>
      <w:r w:rsidRPr="006B6ECF">
        <w:t>vol. 87 (1), pp. 40-49, 2008.</w:t>
      </w:r>
      <w:bookmarkEnd w:id="1270"/>
    </w:p>
    <w:p w14:paraId="2E5B64D9" w14:textId="77777777" w:rsidR="006B6ECF" w:rsidRPr="006B6ECF" w:rsidRDefault="006B6ECF" w:rsidP="006B6ECF">
      <w:pPr>
        <w:pStyle w:val="EndNoteBibliography"/>
        <w:ind w:left="720" w:hanging="720"/>
      </w:pPr>
      <w:bookmarkStart w:id="1271" w:name="_ENREF_17"/>
      <w:r w:rsidRPr="006B6ECF">
        <w:lastRenderedPageBreak/>
        <w:t>[17]</w:t>
      </w:r>
      <w:r w:rsidRPr="006B6ECF">
        <w:tab/>
        <w:t xml:space="preserve">H. Andrade and A. Valtcheva, "Promoting learning and achievement through self-assessment," </w:t>
      </w:r>
      <w:r w:rsidRPr="006B6ECF">
        <w:rPr>
          <w:i/>
        </w:rPr>
        <w:t xml:space="preserve">Theory Into Practice, </w:t>
      </w:r>
      <w:r w:rsidRPr="006B6ECF">
        <w:t>vol. 48(1), pp. 12-19, 2009.</w:t>
      </w:r>
      <w:bookmarkEnd w:id="1271"/>
    </w:p>
    <w:p w14:paraId="75ACBF5A" w14:textId="77777777" w:rsidR="006B6ECF" w:rsidRPr="006B6ECF" w:rsidRDefault="006B6ECF" w:rsidP="006B6ECF">
      <w:pPr>
        <w:pStyle w:val="EndNoteBibliography"/>
        <w:ind w:left="720" w:hanging="720"/>
      </w:pPr>
      <w:bookmarkStart w:id="1272" w:name="_ENREF_18"/>
      <w:r w:rsidRPr="006B6ECF">
        <w:t>[18]</w:t>
      </w:r>
      <w:r w:rsidRPr="006B6ECF">
        <w:tab/>
        <w:t xml:space="preserve">L. Malmi, V. Karavirta, A. Korhonen, J. Nikander, O. Seppala, and P. Silvasti, "Visual algorithm simulation exercise system with automatic assessment: TRAKLA2," </w:t>
      </w:r>
      <w:r w:rsidRPr="006B6ECF">
        <w:rPr>
          <w:i/>
        </w:rPr>
        <w:t xml:space="preserve">Informatics in Education, </w:t>
      </w:r>
      <w:r w:rsidRPr="006B6ECF">
        <w:t>vol. 3(2), pp. 267-288, Septmenber 2004 2004.</w:t>
      </w:r>
      <w:bookmarkEnd w:id="1272"/>
    </w:p>
    <w:p w14:paraId="4D4EF52B" w14:textId="77777777" w:rsidR="006B6ECF" w:rsidRPr="006B6ECF" w:rsidRDefault="006B6ECF" w:rsidP="006B6ECF">
      <w:pPr>
        <w:pStyle w:val="EndNoteBibliography"/>
        <w:ind w:left="720" w:hanging="720"/>
      </w:pPr>
      <w:bookmarkStart w:id="1273" w:name="_ENREF_19"/>
      <w:r w:rsidRPr="006B6ECF">
        <w:t>[19]</w:t>
      </w:r>
      <w:r w:rsidRPr="006B6ECF">
        <w:tab/>
        <w:t xml:space="preserve">M. Guzdial, "A media computation course for non-majors," </w:t>
      </w:r>
      <w:r w:rsidRPr="006B6ECF">
        <w:rPr>
          <w:i/>
        </w:rPr>
        <w:t xml:space="preserve">SIGCSE Bull., </w:t>
      </w:r>
      <w:r w:rsidRPr="006B6ECF">
        <w:t>vol. 35, pp. 104-108, 2003.</w:t>
      </w:r>
      <w:bookmarkEnd w:id="1273"/>
    </w:p>
    <w:p w14:paraId="6B2E84F6" w14:textId="77777777" w:rsidR="006B6ECF" w:rsidRPr="006B6ECF" w:rsidRDefault="006B6ECF" w:rsidP="006B6ECF">
      <w:pPr>
        <w:pStyle w:val="EndNoteBibliography"/>
        <w:ind w:left="720" w:hanging="720"/>
      </w:pPr>
      <w:bookmarkStart w:id="1274" w:name="_ENREF_20"/>
      <w:r w:rsidRPr="006B6ECF">
        <w:t>[20]</w:t>
      </w:r>
      <w:r w:rsidRPr="006B6ECF">
        <w:tab/>
        <w:t>M. Guzdial and A. E. Tew, "Imagineering inauthentic legitimate peripheral participation: an instructional design approach for motivating computing education," presented at the Proceedings of the second international workshop on Computing education research, Canterbury, United Kingdom, 2006.</w:t>
      </w:r>
      <w:bookmarkEnd w:id="1274"/>
    </w:p>
    <w:p w14:paraId="4E9514B5" w14:textId="77777777" w:rsidR="006B6ECF" w:rsidRPr="006B6ECF" w:rsidRDefault="006B6ECF" w:rsidP="006B6ECF">
      <w:pPr>
        <w:pStyle w:val="EndNoteBibliography"/>
        <w:ind w:left="720" w:hanging="720"/>
      </w:pPr>
      <w:bookmarkStart w:id="1275" w:name="_ENREF_21"/>
      <w:r w:rsidRPr="006B6ECF">
        <w:t>[21]</w:t>
      </w:r>
      <w:r w:rsidRPr="006B6ECF">
        <w:tab/>
        <w:t>P. DePasquale, "Exploiting on-line data sources as the basis of programming projects," presented at the Proceedings of the 37th SIGCSE technical symposium on Computer science education, Houston, Texas, USA, 2006.</w:t>
      </w:r>
      <w:bookmarkEnd w:id="1275"/>
    </w:p>
    <w:p w14:paraId="63F696B5" w14:textId="77777777" w:rsidR="006B6ECF" w:rsidRPr="006B6ECF" w:rsidRDefault="006B6ECF" w:rsidP="006B6ECF">
      <w:pPr>
        <w:pStyle w:val="EndNoteBibliography"/>
        <w:ind w:left="720" w:hanging="720"/>
      </w:pPr>
      <w:bookmarkStart w:id="1276" w:name="_ENREF_22"/>
      <w:r w:rsidRPr="006B6ECF">
        <w:t>[22]</w:t>
      </w:r>
      <w:r w:rsidRPr="006B6ECF">
        <w:tab/>
        <w:t>D. Stevenson, E., M. R. Wick, and S. J. Ratering, "Steganography and cartography: interesting assignments that reinforce machine representation, bit manipulation, and discrete structures concepts," presented at the Proceedings of the 36th SIGCSE technical symposium on Computer science education, St. Louis, Missouri, USA, 2005.</w:t>
      </w:r>
      <w:bookmarkEnd w:id="1276"/>
    </w:p>
    <w:p w14:paraId="7F1A1198" w14:textId="77777777" w:rsidR="006B6ECF" w:rsidRPr="006B6ECF" w:rsidRDefault="006B6ECF" w:rsidP="006B6ECF">
      <w:pPr>
        <w:pStyle w:val="EndNoteBibliography"/>
        <w:ind w:left="720" w:hanging="720"/>
      </w:pPr>
      <w:bookmarkStart w:id="1277" w:name="_ENREF_23"/>
      <w:r w:rsidRPr="006B6ECF">
        <w:t>[23]</w:t>
      </w:r>
      <w:r w:rsidRPr="006B6ECF">
        <w:tab/>
        <w:t>D. E. Stevenson and P. J. Wagner, "Developing real-world programming assignments for CS1," presented at the Proceedings of the 11th annual SIGCSE conference on Innovation and technology in computer science education, Bologna, Italy, 2006.</w:t>
      </w:r>
      <w:bookmarkEnd w:id="1277"/>
    </w:p>
    <w:p w14:paraId="08154C7E" w14:textId="77777777" w:rsidR="006B6ECF" w:rsidRPr="006B6ECF" w:rsidRDefault="006B6ECF" w:rsidP="006B6ECF">
      <w:pPr>
        <w:pStyle w:val="EndNoteBibliography"/>
        <w:ind w:left="720" w:hanging="720"/>
      </w:pPr>
      <w:bookmarkStart w:id="1278" w:name="_ENREF_24"/>
      <w:r w:rsidRPr="006B6ECF">
        <w:t>[24]</w:t>
      </w:r>
      <w:r w:rsidRPr="006B6ECF">
        <w:tab/>
        <w:t>A. Erkan, T. Pfaff, J. Hamilton, and M. Rogers, "Sustainability themed problem solving in data structures and algorithms," presented at the 43rd ACM technical symposium on Computer Science Education, Raleigh, North Carolina, USA, 2012.</w:t>
      </w:r>
      <w:bookmarkEnd w:id="1278"/>
    </w:p>
    <w:p w14:paraId="24D37FAA" w14:textId="7D1E2243" w:rsidR="00A92B35" w:rsidRDefault="009F4D5E">
      <w:r>
        <w:fldChar w:fldCharType="end"/>
      </w:r>
    </w:p>
    <w:sectPr w:rsidR="00A92B35" w:rsidSect="0054233B">
      <w:footerReference w:type="default" r:id="rId14"/>
      <w:pgSz w:w="12240" w:h="15840"/>
      <w:pgMar w:top="1440" w:right="1080" w:bottom="1440" w:left="108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Cliff" w:date="2015-12-21T14:41:00Z" w:initials="C">
    <w:p w14:paraId="35EA89B1" w14:textId="77777777" w:rsidR="00266F23" w:rsidRDefault="00266F23" w:rsidP="00793607">
      <w:pPr>
        <w:pStyle w:val="CommentText"/>
      </w:pPr>
      <w:r>
        <w:rPr>
          <w:rStyle w:val="CommentReference"/>
        </w:rPr>
        <w:annotationRef/>
      </w:r>
      <w:r>
        <w:t>Far better is to say that we will integrate with an existing assessment system that does this. Code Workout being the obvious candidate. It is more believable and more attractive to reviewers to reuse such infrastructure.</w:t>
      </w:r>
    </w:p>
  </w:comment>
  <w:comment w:id="91" w:author="kafura" w:date="2015-12-26T10:37:00Z" w:initials="k">
    <w:p w14:paraId="5AED01DC" w14:textId="1F26243B" w:rsidR="00266F23" w:rsidRDefault="00266F23">
      <w:pPr>
        <w:pStyle w:val="CommentText"/>
      </w:pPr>
      <w:r>
        <w:rPr>
          <w:rStyle w:val="CommentReference"/>
        </w:rPr>
        <w:annotationRef/>
      </w:r>
      <w:r>
        <w:t>Cory can add comment also, but I think that incorporating this feature into BlockPy puts us on a better track than does integrating with Code Workout that we have not worked with.</w:t>
      </w:r>
    </w:p>
  </w:comment>
  <w:comment w:id="176" w:author="Cliff" w:date="2015-12-23T13:38:00Z" w:initials="C">
    <w:p w14:paraId="57F4E39F" w14:textId="598AA46D" w:rsidR="00266F23" w:rsidRDefault="00266F23">
      <w:pPr>
        <w:pStyle w:val="CommentText"/>
      </w:pPr>
      <w:r>
        <w:rPr>
          <w:rStyle w:val="CommentReference"/>
        </w:rPr>
        <w:annotationRef/>
      </w:r>
      <w:r>
        <w:t>If we are tight for space, this is redundant.</w:t>
      </w:r>
    </w:p>
  </w:comment>
  <w:comment w:id="177" w:author="kafura" w:date="2015-12-26T11:24:00Z" w:initials="k">
    <w:p w14:paraId="268881DB" w14:textId="127BBA3A" w:rsidR="00266F23" w:rsidRDefault="00266F23">
      <w:pPr>
        <w:pStyle w:val="CommentText"/>
      </w:pPr>
      <w:r>
        <w:rPr>
          <w:rStyle w:val="CommentReference"/>
        </w:rPr>
        <w:annotationRef/>
      </w:r>
      <w:r>
        <w:t>True – but keep if we can.</w:t>
      </w:r>
    </w:p>
  </w:comment>
  <w:comment w:id="179" w:author="Cliff" w:date="2015-12-23T13:40:00Z" w:initials="C">
    <w:p w14:paraId="21994E3B" w14:textId="1EFE43F9" w:rsidR="00266F23" w:rsidRDefault="00266F23">
      <w:pPr>
        <w:pStyle w:val="CommentText"/>
      </w:pPr>
      <w:r>
        <w:rPr>
          <w:rStyle w:val="CommentReference"/>
        </w:rPr>
        <w:annotationRef/>
      </w:r>
      <w:r>
        <w:t>This is redundant.</w:t>
      </w:r>
    </w:p>
  </w:comment>
  <w:comment w:id="180" w:author="kafura" w:date="2015-12-26T11:24:00Z" w:initials="k">
    <w:p w14:paraId="2FA3F340" w14:textId="04F0499C" w:rsidR="00266F23" w:rsidRDefault="00266F23">
      <w:pPr>
        <w:pStyle w:val="CommentText"/>
      </w:pPr>
      <w:r>
        <w:rPr>
          <w:rStyle w:val="CommentReference"/>
        </w:rPr>
        <w:annotationRef/>
      </w:r>
      <w:r>
        <w:t>True, but keep if we can.</w:t>
      </w:r>
    </w:p>
  </w:comment>
  <w:comment w:id="493" w:author="kafura" w:date="2015-12-28T10:12:00Z" w:initials="k">
    <w:p w14:paraId="124DB0E3" w14:textId="533EF03B" w:rsidR="00266F23" w:rsidRDefault="00266F23">
      <w:pPr>
        <w:pStyle w:val="CommentText"/>
      </w:pPr>
      <w:r>
        <w:rPr>
          <w:rStyle w:val="CommentReference"/>
        </w:rPr>
        <w:annotationRef/>
      </w:r>
      <w:r>
        <w:t xml:space="preserve">I shortened and reorganized this section in line with some of Cliff’s comments. I also added the “Explorer” which Cory and I discussed. </w:t>
      </w:r>
    </w:p>
  </w:comment>
  <w:comment w:id="983" w:author="kafura" w:date="2015-12-28T10:15:00Z" w:initials="k">
    <w:p w14:paraId="4A014F46" w14:textId="7A2BFA10" w:rsidR="00266F23" w:rsidRDefault="00266F23">
      <w:pPr>
        <w:pStyle w:val="CommentText"/>
      </w:pPr>
      <w:r>
        <w:rPr>
          <w:rStyle w:val="CommentReference"/>
        </w:rPr>
        <w:annotationRef/>
      </w:r>
      <w:r>
        <w:t xml:space="preserve">I revised this section to shorten it and focus it on the specific kind of feedback/guidance that comes directly from the code analysis. </w:t>
      </w:r>
    </w:p>
    <w:p w14:paraId="6224CBCD" w14:textId="328DC174" w:rsidR="00266F23" w:rsidRDefault="00266F23">
      <w:pPr>
        <w:pStyle w:val="CommentText"/>
      </w:pPr>
      <w:r>
        <w:t>I was also explicit about integrating this into BlockPy (rather than brining in Code Workout) because this gives us a major advantage (it applies to blocked-based as well as text-based answers) and builds on our previous work more directly.</w:t>
      </w:r>
    </w:p>
  </w:comment>
  <w:comment w:id="1222" w:author="Cliff" w:date="2015-12-25T11:27:00Z" w:initials="C">
    <w:p w14:paraId="5A72C93E" w14:textId="62FB58CE" w:rsidR="00266F23" w:rsidRDefault="00266F23">
      <w:pPr>
        <w:pStyle w:val="CommentText"/>
      </w:pPr>
      <w:r>
        <w:rPr>
          <w:rStyle w:val="CommentReference"/>
        </w:rPr>
        <w:annotationRef/>
      </w:r>
      <w:r>
        <w:t>I don’t think that this table aligns with the RQ list from the prior section. Also, there is the artificial division between visualizations and interactive exercises (that directly apply to the content of those visualizations. The OpenDSA model is that these are an instructional unit, and need to be evaluated as such.</w:t>
      </w:r>
    </w:p>
  </w:comment>
  <w:comment w:id="1223" w:author="kafura" w:date="2015-12-28T10:18:00Z" w:initials="k">
    <w:p w14:paraId="33DCBF13" w14:textId="18AA4D63" w:rsidR="00266F23" w:rsidRDefault="00266F23">
      <w:pPr>
        <w:pStyle w:val="CommentText"/>
      </w:pPr>
      <w:r>
        <w:rPr>
          <w:rStyle w:val="CommentReference"/>
        </w:rPr>
        <w:annotationRef/>
      </w:r>
      <w:r>
        <w:t xml:space="preserve">This table is about the overarching research questions (what was listed earlier as “research questions” was misleading and I have gotten rid of that language). The OpenDSA modules </w:t>
      </w:r>
      <w:r w:rsidR="00CC1B3F">
        <w:t>is really RQ2 while the code feedback is RQ3.</w:t>
      </w:r>
    </w:p>
  </w:comment>
  <w:comment w:id="1226" w:author="kafura" w:date="2015-12-16T09:07:00Z" w:initials="k">
    <w:p w14:paraId="16939A9C" w14:textId="1FEEE18E" w:rsidR="00266F23" w:rsidRDefault="00266F23">
      <w:pPr>
        <w:pStyle w:val="CommentText"/>
      </w:pPr>
      <w:r>
        <w:rPr>
          <w:rStyle w:val="CommentReference"/>
        </w:rPr>
        <w:annotationRef/>
      </w:r>
      <w:r>
        <w:t>This needs to be revised to fit the new RQ2</w:t>
      </w:r>
      <w:r w:rsidR="00CC1B3F">
        <w:t>.</w:t>
      </w:r>
    </w:p>
    <w:p w14:paraId="0F81ADC7" w14:textId="77777777" w:rsidR="00CC1B3F" w:rsidRDefault="00CC1B3F">
      <w:pPr>
        <w:pStyle w:val="CommentText"/>
      </w:pPr>
    </w:p>
    <w:p w14:paraId="26479550" w14:textId="590F51B5" w:rsidR="00CC1B3F" w:rsidRDefault="00CC1B3F">
      <w:pPr>
        <w:pStyle w:val="CommentText"/>
      </w:pPr>
      <w:r>
        <w:t>Cliff: since this is (or should be) about the OpenDSA materials, can you revise this??</w:t>
      </w:r>
    </w:p>
  </w:comment>
  <w:comment w:id="1227" w:author="kafura" w:date="2015-12-16T09:07:00Z" w:initials="k">
    <w:p w14:paraId="379F1FD9" w14:textId="77777777" w:rsidR="00266F23" w:rsidRDefault="00266F23">
      <w:pPr>
        <w:pStyle w:val="CommentText"/>
      </w:pPr>
      <w:r>
        <w:rPr>
          <w:rStyle w:val="CommentReference"/>
        </w:rPr>
        <w:annotationRef/>
      </w:r>
      <w:r>
        <w:t>Need a description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EA89B1" w15:done="0"/>
  <w15:commentEx w15:paraId="5AED01DC" w15:paraIdParent="35EA89B1" w15:done="0"/>
  <w15:commentEx w15:paraId="57F4E39F" w15:done="0"/>
  <w15:commentEx w15:paraId="268881DB" w15:paraIdParent="57F4E39F" w15:done="0"/>
  <w15:commentEx w15:paraId="21994E3B" w15:done="0"/>
  <w15:commentEx w15:paraId="2FA3F340" w15:paraIdParent="21994E3B" w15:done="0"/>
  <w15:commentEx w15:paraId="124DB0E3" w15:done="0"/>
  <w15:commentEx w15:paraId="6224CBCD" w15:done="0"/>
  <w15:commentEx w15:paraId="5A72C93E" w15:done="0"/>
  <w15:commentEx w15:paraId="33DCBF13" w15:paraIdParent="5A72C93E" w15:done="0"/>
  <w15:commentEx w15:paraId="26479550" w15:done="0"/>
  <w15:commentEx w15:paraId="379F1F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F7951" w14:textId="77777777" w:rsidR="00243953" w:rsidRDefault="00243953">
      <w:pPr>
        <w:spacing w:line="240" w:lineRule="auto"/>
      </w:pPr>
      <w:r>
        <w:separator/>
      </w:r>
    </w:p>
  </w:endnote>
  <w:endnote w:type="continuationSeparator" w:id="0">
    <w:p w14:paraId="7765FEFF" w14:textId="77777777" w:rsidR="00243953" w:rsidRDefault="00243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C700" w14:textId="250E821E" w:rsidR="00266F23" w:rsidRDefault="00266F23">
    <w:pPr>
      <w:jc w:val="right"/>
    </w:pPr>
    <w:r>
      <w:fldChar w:fldCharType="begin"/>
    </w:r>
    <w:r>
      <w:instrText>PAGE</w:instrText>
    </w:r>
    <w:r>
      <w:fldChar w:fldCharType="separate"/>
    </w:r>
    <w:r w:rsidR="00C965DD">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377A6" w14:textId="77777777" w:rsidR="00243953" w:rsidRDefault="00243953">
      <w:pPr>
        <w:spacing w:line="240" w:lineRule="auto"/>
      </w:pPr>
      <w:r>
        <w:separator/>
      </w:r>
    </w:p>
  </w:footnote>
  <w:footnote w:type="continuationSeparator" w:id="0">
    <w:p w14:paraId="1DFF7408" w14:textId="77777777" w:rsidR="00243953" w:rsidRDefault="0024395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15:restartNumberingAfterBreak="0">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EC2592"/>
    <w:multiLevelType w:val="hybridMultilevel"/>
    <w:tmpl w:val="26A2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E6235"/>
    <w:multiLevelType w:val="hybridMultilevel"/>
    <w:tmpl w:val="0426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5547CB"/>
    <w:multiLevelType w:val="hybridMultilevel"/>
    <w:tmpl w:val="E0D2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15:restartNumberingAfterBreak="0">
    <w:nsid w:val="3BD46F38"/>
    <w:multiLevelType w:val="hybridMultilevel"/>
    <w:tmpl w:val="142C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AF7084"/>
    <w:multiLevelType w:val="hybridMultilevel"/>
    <w:tmpl w:val="9F6A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010E2"/>
    <w:multiLevelType w:val="hybridMultilevel"/>
    <w:tmpl w:val="D30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94A41"/>
    <w:multiLevelType w:val="hybridMultilevel"/>
    <w:tmpl w:val="D85A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EC748F"/>
    <w:multiLevelType w:val="hybridMultilevel"/>
    <w:tmpl w:val="E586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D2C24"/>
    <w:multiLevelType w:val="hybridMultilevel"/>
    <w:tmpl w:val="12AE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1" w15:restartNumberingAfterBreak="0">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2"/>
  </w:num>
  <w:num w:numId="3">
    <w:abstractNumId w:val="1"/>
  </w:num>
  <w:num w:numId="4">
    <w:abstractNumId w:val="26"/>
  </w:num>
  <w:num w:numId="5">
    <w:abstractNumId w:val="25"/>
  </w:num>
  <w:num w:numId="6">
    <w:abstractNumId w:val="5"/>
  </w:num>
  <w:num w:numId="7">
    <w:abstractNumId w:val="13"/>
  </w:num>
  <w:num w:numId="8">
    <w:abstractNumId w:val="31"/>
  </w:num>
  <w:num w:numId="9">
    <w:abstractNumId w:val="6"/>
  </w:num>
  <w:num w:numId="10">
    <w:abstractNumId w:val="2"/>
  </w:num>
  <w:num w:numId="11">
    <w:abstractNumId w:val="0"/>
  </w:num>
  <w:num w:numId="12">
    <w:abstractNumId w:val="30"/>
  </w:num>
  <w:num w:numId="13">
    <w:abstractNumId w:val="28"/>
  </w:num>
  <w:num w:numId="14">
    <w:abstractNumId w:val="7"/>
  </w:num>
  <w:num w:numId="15">
    <w:abstractNumId w:val="21"/>
  </w:num>
  <w:num w:numId="16">
    <w:abstractNumId w:val="3"/>
  </w:num>
  <w:num w:numId="17">
    <w:abstractNumId w:val="32"/>
  </w:num>
  <w:num w:numId="18">
    <w:abstractNumId w:val="4"/>
  </w:num>
  <w:num w:numId="19">
    <w:abstractNumId w:val="10"/>
  </w:num>
  <w:num w:numId="20">
    <w:abstractNumId w:val="27"/>
  </w:num>
  <w:num w:numId="21">
    <w:abstractNumId w:val="24"/>
  </w:num>
  <w:num w:numId="22">
    <w:abstractNumId w:val="17"/>
  </w:num>
  <w:num w:numId="23">
    <w:abstractNumId w:val="29"/>
  </w:num>
  <w:num w:numId="24">
    <w:abstractNumId w:val="16"/>
  </w:num>
  <w:num w:numId="25">
    <w:abstractNumId w:val="18"/>
  </w:num>
  <w:num w:numId="26">
    <w:abstractNumId w:val="15"/>
  </w:num>
  <w:num w:numId="27">
    <w:abstractNumId w:val="8"/>
  </w:num>
  <w:num w:numId="28">
    <w:abstractNumId w:val="23"/>
  </w:num>
  <w:num w:numId="29">
    <w:abstractNumId w:val="9"/>
  </w:num>
  <w:num w:numId="30">
    <w:abstractNumId w:val="22"/>
  </w:num>
  <w:num w:numId="31">
    <w:abstractNumId w:val="20"/>
  </w:num>
  <w:num w:numId="32">
    <w:abstractNumId w:val="11"/>
  </w:num>
  <w:num w:numId="33">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iff">
    <w15:presenceInfo w15:providerId="None" w15:userId="Cliff"/>
  </w15:person>
  <w15:person w15:author="kafura">
    <w15:presenceInfo w15:providerId="None" w15:userId="kaf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revisionView w:markup="0"/>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zd2zvr90evsr4ew95hxep9sss9af0r9epvz&quot;&gt;Computational-Thinking&lt;record-ids&gt;&lt;item&gt;85&lt;/item&gt;&lt;item&gt;96&lt;/item&gt;&lt;item&gt;97&lt;/item&gt;&lt;item&gt;101&lt;/item&gt;&lt;item&gt;102&lt;/item&gt;&lt;item&gt;104&lt;/item&gt;&lt;item&gt;109&lt;/item&gt;&lt;item&gt;126&lt;/item&gt;&lt;item&gt;127&lt;/item&gt;&lt;item&gt;128&lt;/item&gt;&lt;item&gt;129&lt;/item&gt;&lt;item&gt;130&lt;/item&gt;&lt;item&gt;131&lt;/item&gt;&lt;item&gt;146&lt;/item&gt;&lt;item&gt;147&lt;/item&gt;&lt;item&gt;149&lt;/item&gt;&lt;item&gt;150&lt;/item&gt;&lt;item&gt;151&lt;/item&gt;&lt;item&gt;152&lt;/item&gt;&lt;item&gt;153&lt;/item&gt;&lt;item&gt;155&lt;/item&gt;&lt;item&gt;168&lt;/item&gt;&lt;item&gt;169&lt;/item&gt;&lt;item&gt;170&lt;/item&gt;&lt;/record-ids&gt;&lt;/item&gt;&lt;/Libraries&gt;"/>
  </w:docVars>
  <w:rsids>
    <w:rsidRoot w:val="00A92B35"/>
    <w:rsid w:val="00003101"/>
    <w:rsid w:val="000051D6"/>
    <w:rsid w:val="00010022"/>
    <w:rsid w:val="00013176"/>
    <w:rsid w:val="00022C4F"/>
    <w:rsid w:val="0003028B"/>
    <w:rsid w:val="00032576"/>
    <w:rsid w:val="000366B1"/>
    <w:rsid w:val="0004139A"/>
    <w:rsid w:val="000439FC"/>
    <w:rsid w:val="00045F8C"/>
    <w:rsid w:val="00051665"/>
    <w:rsid w:val="00051D9D"/>
    <w:rsid w:val="00064AAA"/>
    <w:rsid w:val="00066AE2"/>
    <w:rsid w:val="00071A40"/>
    <w:rsid w:val="0007209C"/>
    <w:rsid w:val="00075B42"/>
    <w:rsid w:val="000810AA"/>
    <w:rsid w:val="000865D4"/>
    <w:rsid w:val="00087FE7"/>
    <w:rsid w:val="00094208"/>
    <w:rsid w:val="000C0BF7"/>
    <w:rsid w:val="000C4DB1"/>
    <w:rsid w:val="000C6932"/>
    <w:rsid w:val="000C7250"/>
    <w:rsid w:val="000D2356"/>
    <w:rsid w:val="000D4092"/>
    <w:rsid w:val="000D5179"/>
    <w:rsid w:val="000E1730"/>
    <w:rsid w:val="000E2FFD"/>
    <w:rsid w:val="00110A65"/>
    <w:rsid w:val="001136B7"/>
    <w:rsid w:val="0012280A"/>
    <w:rsid w:val="00130ACE"/>
    <w:rsid w:val="00130BFB"/>
    <w:rsid w:val="00131B57"/>
    <w:rsid w:val="00140BAC"/>
    <w:rsid w:val="00150B3B"/>
    <w:rsid w:val="00152E1C"/>
    <w:rsid w:val="001551FE"/>
    <w:rsid w:val="00160991"/>
    <w:rsid w:val="001672D6"/>
    <w:rsid w:val="0017788F"/>
    <w:rsid w:val="0018375D"/>
    <w:rsid w:val="00186CA3"/>
    <w:rsid w:val="00186D23"/>
    <w:rsid w:val="001934A1"/>
    <w:rsid w:val="00195D97"/>
    <w:rsid w:val="001A56B2"/>
    <w:rsid w:val="001A56C7"/>
    <w:rsid w:val="001A70CF"/>
    <w:rsid w:val="001B0D5D"/>
    <w:rsid w:val="001B2247"/>
    <w:rsid w:val="001B7734"/>
    <w:rsid w:val="001C3061"/>
    <w:rsid w:val="001D64FD"/>
    <w:rsid w:val="001F427A"/>
    <w:rsid w:val="00201C13"/>
    <w:rsid w:val="0020365C"/>
    <w:rsid w:val="00204571"/>
    <w:rsid w:val="002104A6"/>
    <w:rsid w:val="00211BAA"/>
    <w:rsid w:val="00213319"/>
    <w:rsid w:val="002161B1"/>
    <w:rsid w:val="00220D01"/>
    <w:rsid w:val="00221246"/>
    <w:rsid w:val="002248C6"/>
    <w:rsid w:val="002317BE"/>
    <w:rsid w:val="00235C50"/>
    <w:rsid w:val="00243953"/>
    <w:rsid w:val="002475A0"/>
    <w:rsid w:val="00247FE4"/>
    <w:rsid w:val="002537B4"/>
    <w:rsid w:val="0025658A"/>
    <w:rsid w:val="00264891"/>
    <w:rsid w:val="00266F23"/>
    <w:rsid w:val="0027113E"/>
    <w:rsid w:val="002769EF"/>
    <w:rsid w:val="00277031"/>
    <w:rsid w:val="00280F21"/>
    <w:rsid w:val="002810A5"/>
    <w:rsid w:val="0028744A"/>
    <w:rsid w:val="0029284B"/>
    <w:rsid w:val="0029532A"/>
    <w:rsid w:val="002A3957"/>
    <w:rsid w:val="002B12A2"/>
    <w:rsid w:val="002B203E"/>
    <w:rsid w:val="002B7B55"/>
    <w:rsid w:val="002C0D7C"/>
    <w:rsid w:val="002C116A"/>
    <w:rsid w:val="002C725C"/>
    <w:rsid w:val="002D1498"/>
    <w:rsid w:val="002F0A86"/>
    <w:rsid w:val="002F14CA"/>
    <w:rsid w:val="00303DE0"/>
    <w:rsid w:val="00303F11"/>
    <w:rsid w:val="00311BB9"/>
    <w:rsid w:val="00313042"/>
    <w:rsid w:val="00324B89"/>
    <w:rsid w:val="00324C2C"/>
    <w:rsid w:val="00327284"/>
    <w:rsid w:val="0034103C"/>
    <w:rsid w:val="00341D98"/>
    <w:rsid w:val="003425C8"/>
    <w:rsid w:val="00352EED"/>
    <w:rsid w:val="00355110"/>
    <w:rsid w:val="00366F1A"/>
    <w:rsid w:val="003673C8"/>
    <w:rsid w:val="00374F1F"/>
    <w:rsid w:val="0038067B"/>
    <w:rsid w:val="00380A61"/>
    <w:rsid w:val="00381D5C"/>
    <w:rsid w:val="00390547"/>
    <w:rsid w:val="003933D9"/>
    <w:rsid w:val="00397DBF"/>
    <w:rsid w:val="003A4713"/>
    <w:rsid w:val="003B05CB"/>
    <w:rsid w:val="003B428D"/>
    <w:rsid w:val="003C2EF4"/>
    <w:rsid w:val="003C3981"/>
    <w:rsid w:val="003C6E49"/>
    <w:rsid w:val="003D0E4E"/>
    <w:rsid w:val="003D1F9A"/>
    <w:rsid w:val="003D6462"/>
    <w:rsid w:val="003E1B7E"/>
    <w:rsid w:val="003E1C34"/>
    <w:rsid w:val="003E2F7C"/>
    <w:rsid w:val="003E71ED"/>
    <w:rsid w:val="003F0073"/>
    <w:rsid w:val="003F1CBC"/>
    <w:rsid w:val="004112B0"/>
    <w:rsid w:val="0041137A"/>
    <w:rsid w:val="00420B9A"/>
    <w:rsid w:val="00423A2B"/>
    <w:rsid w:val="0044113D"/>
    <w:rsid w:val="00442201"/>
    <w:rsid w:val="0044601B"/>
    <w:rsid w:val="004559AE"/>
    <w:rsid w:val="00457AE6"/>
    <w:rsid w:val="004638C5"/>
    <w:rsid w:val="004677F5"/>
    <w:rsid w:val="0047183C"/>
    <w:rsid w:val="00473A50"/>
    <w:rsid w:val="00474D6D"/>
    <w:rsid w:val="004761B5"/>
    <w:rsid w:val="00482755"/>
    <w:rsid w:val="00487CA4"/>
    <w:rsid w:val="0049459A"/>
    <w:rsid w:val="004A58E0"/>
    <w:rsid w:val="004A6953"/>
    <w:rsid w:val="004A79AA"/>
    <w:rsid w:val="004B27BD"/>
    <w:rsid w:val="004C0685"/>
    <w:rsid w:val="004C259F"/>
    <w:rsid w:val="004C2986"/>
    <w:rsid w:val="004C528E"/>
    <w:rsid w:val="004C52B8"/>
    <w:rsid w:val="004D4FD7"/>
    <w:rsid w:val="004E748D"/>
    <w:rsid w:val="004F3A73"/>
    <w:rsid w:val="004F79EA"/>
    <w:rsid w:val="00526643"/>
    <w:rsid w:val="00526C14"/>
    <w:rsid w:val="00531059"/>
    <w:rsid w:val="0054233B"/>
    <w:rsid w:val="00543D9D"/>
    <w:rsid w:val="00547B47"/>
    <w:rsid w:val="00561BC2"/>
    <w:rsid w:val="0056402A"/>
    <w:rsid w:val="00573B45"/>
    <w:rsid w:val="00573F5F"/>
    <w:rsid w:val="0058651C"/>
    <w:rsid w:val="005A50DB"/>
    <w:rsid w:val="005B5951"/>
    <w:rsid w:val="005B7F29"/>
    <w:rsid w:val="005D20AB"/>
    <w:rsid w:val="005E0B5B"/>
    <w:rsid w:val="005E2D99"/>
    <w:rsid w:val="005F32EF"/>
    <w:rsid w:val="006035F9"/>
    <w:rsid w:val="00606A1A"/>
    <w:rsid w:val="006142A4"/>
    <w:rsid w:val="00616486"/>
    <w:rsid w:val="006261F9"/>
    <w:rsid w:val="00627822"/>
    <w:rsid w:val="00631E68"/>
    <w:rsid w:val="00632E38"/>
    <w:rsid w:val="00637DC2"/>
    <w:rsid w:val="00644571"/>
    <w:rsid w:val="00650843"/>
    <w:rsid w:val="00653E67"/>
    <w:rsid w:val="00655B02"/>
    <w:rsid w:val="006650D7"/>
    <w:rsid w:val="00665A2E"/>
    <w:rsid w:val="0066612B"/>
    <w:rsid w:val="00673DD2"/>
    <w:rsid w:val="006741C0"/>
    <w:rsid w:val="006770F6"/>
    <w:rsid w:val="00677CEE"/>
    <w:rsid w:val="006A164A"/>
    <w:rsid w:val="006A34C3"/>
    <w:rsid w:val="006A6B54"/>
    <w:rsid w:val="006B6ECF"/>
    <w:rsid w:val="006C5B22"/>
    <w:rsid w:val="006D5297"/>
    <w:rsid w:val="006D57FA"/>
    <w:rsid w:val="006D63F8"/>
    <w:rsid w:val="006D6468"/>
    <w:rsid w:val="006E55A9"/>
    <w:rsid w:val="006E6982"/>
    <w:rsid w:val="006E6A36"/>
    <w:rsid w:val="006E7386"/>
    <w:rsid w:val="006F6C5F"/>
    <w:rsid w:val="00703326"/>
    <w:rsid w:val="00714AE3"/>
    <w:rsid w:val="00715356"/>
    <w:rsid w:val="00717845"/>
    <w:rsid w:val="00720421"/>
    <w:rsid w:val="007224A7"/>
    <w:rsid w:val="00725341"/>
    <w:rsid w:val="00727C25"/>
    <w:rsid w:val="00743244"/>
    <w:rsid w:val="00745F03"/>
    <w:rsid w:val="00750D53"/>
    <w:rsid w:val="00761C30"/>
    <w:rsid w:val="007661FD"/>
    <w:rsid w:val="00773D17"/>
    <w:rsid w:val="0079083A"/>
    <w:rsid w:val="00792478"/>
    <w:rsid w:val="00793607"/>
    <w:rsid w:val="007A3D49"/>
    <w:rsid w:val="007B75D9"/>
    <w:rsid w:val="007C38D7"/>
    <w:rsid w:val="007C5A70"/>
    <w:rsid w:val="007C6758"/>
    <w:rsid w:val="007C75E2"/>
    <w:rsid w:val="007C7776"/>
    <w:rsid w:val="007D1687"/>
    <w:rsid w:val="007D2554"/>
    <w:rsid w:val="007D5F95"/>
    <w:rsid w:val="007D714A"/>
    <w:rsid w:val="007E417C"/>
    <w:rsid w:val="007E7BC1"/>
    <w:rsid w:val="008024A9"/>
    <w:rsid w:val="00802B18"/>
    <w:rsid w:val="00807D7D"/>
    <w:rsid w:val="00815214"/>
    <w:rsid w:val="00822E85"/>
    <w:rsid w:val="00825B50"/>
    <w:rsid w:val="00837C4B"/>
    <w:rsid w:val="00837EF9"/>
    <w:rsid w:val="00850321"/>
    <w:rsid w:val="008513C1"/>
    <w:rsid w:val="00853EA8"/>
    <w:rsid w:val="008614DA"/>
    <w:rsid w:val="00863214"/>
    <w:rsid w:val="008725CC"/>
    <w:rsid w:val="00877A1C"/>
    <w:rsid w:val="0088119C"/>
    <w:rsid w:val="0088462B"/>
    <w:rsid w:val="00886865"/>
    <w:rsid w:val="00892FC0"/>
    <w:rsid w:val="008976FF"/>
    <w:rsid w:val="008A7C2E"/>
    <w:rsid w:val="008B0D47"/>
    <w:rsid w:val="008B2C1E"/>
    <w:rsid w:val="008B3BF4"/>
    <w:rsid w:val="008C4317"/>
    <w:rsid w:val="008D4C28"/>
    <w:rsid w:val="008D7E78"/>
    <w:rsid w:val="008E07B1"/>
    <w:rsid w:val="008E31C9"/>
    <w:rsid w:val="008F2505"/>
    <w:rsid w:val="008F65F2"/>
    <w:rsid w:val="008F7814"/>
    <w:rsid w:val="0091372C"/>
    <w:rsid w:val="009151B7"/>
    <w:rsid w:val="00927919"/>
    <w:rsid w:val="00934E36"/>
    <w:rsid w:val="00935352"/>
    <w:rsid w:val="00941EEC"/>
    <w:rsid w:val="00944D97"/>
    <w:rsid w:val="00951BA9"/>
    <w:rsid w:val="00951CF2"/>
    <w:rsid w:val="0096304A"/>
    <w:rsid w:val="00963ACD"/>
    <w:rsid w:val="00967D52"/>
    <w:rsid w:val="009767FC"/>
    <w:rsid w:val="009816BB"/>
    <w:rsid w:val="009922DF"/>
    <w:rsid w:val="009A424B"/>
    <w:rsid w:val="009A58DF"/>
    <w:rsid w:val="009A69E8"/>
    <w:rsid w:val="009B651C"/>
    <w:rsid w:val="009C14AF"/>
    <w:rsid w:val="009C5DEC"/>
    <w:rsid w:val="009D09A7"/>
    <w:rsid w:val="009D1371"/>
    <w:rsid w:val="009D475A"/>
    <w:rsid w:val="009E1C2E"/>
    <w:rsid w:val="009E4D52"/>
    <w:rsid w:val="009E69E8"/>
    <w:rsid w:val="009F06F0"/>
    <w:rsid w:val="009F0A5F"/>
    <w:rsid w:val="009F1FFE"/>
    <w:rsid w:val="009F4D5E"/>
    <w:rsid w:val="009F5197"/>
    <w:rsid w:val="009F5467"/>
    <w:rsid w:val="00A017BE"/>
    <w:rsid w:val="00A01DB0"/>
    <w:rsid w:val="00A01FE7"/>
    <w:rsid w:val="00A04752"/>
    <w:rsid w:val="00A13B27"/>
    <w:rsid w:val="00A13EF5"/>
    <w:rsid w:val="00A16593"/>
    <w:rsid w:val="00A20C16"/>
    <w:rsid w:val="00A2145B"/>
    <w:rsid w:val="00A41C5D"/>
    <w:rsid w:val="00A4346A"/>
    <w:rsid w:val="00A43FFE"/>
    <w:rsid w:val="00A62F8D"/>
    <w:rsid w:val="00A644BD"/>
    <w:rsid w:val="00A65AC8"/>
    <w:rsid w:val="00A677AF"/>
    <w:rsid w:val="00A720F0"/>
    <w:rsid w:val="00A72801"/>
    <w:rsid w:val="00A86704"/>
    <w:rsid w:val="00A92B35"/>
    <w:rsid w:val="00A956B3"/>
    <w:rsid w:val="00AA0AB5"/>
    <w:rsid w:val="00AA4B2C"/>
    <w:rsid w:val="00AA55F0"/>
    <w:rsid w:val="00AB1E61"/>
    <w:rsid w:val="00AB499D"/>
    <w:rsid w:val="00AB7B61"/>
    <w:rsid w:val="00AD05FE"/>
    <w:rsid w:val="00AD3254"/>
    <w:rsid w:val="00AD5DAB"/>
    <w:rsid w:val="00AF0672"/>
    <w:rsid w:val="00AF5A83"/>
    <w:rsid w:val="00B07565"/>
    <w:rsid w:val="00B24A8D"/>
    <w:rsid w:val="00B25EAD"/>
    <w:rsid w:val="00B3153E"/>
    <w:rsid w:val="00B43F85"/>
    <w:rsid w:val="00B51D55"/>
    <w:rsid w:val="00B52A36"/>
    <w:rsid w:val="00B54F6A"/>
    <w:rsid w:val="00B63D2E"/>
    <w:rsid w:val="00B66285"/>
    <w:rsid w:val="00B66322"/>
    <w:rsid w:val="00B975CE"/>
    <w:rsid w:val="00BA00B2"/>
    <w:rsid w:val="00BA21B3"/>
    <w:rsid w:val="00BA4B2E"/>
    <w:rsid w:val="00BA7D75"/>
    <w:rsid w:val="00BB0B08"/>
    <w:rsid w:val="00BB20F8"/>
    <w:rsid w:val="00BB4859"/>
    <w:rsid w:val="00BB6B1C"/>
    <w:rsid w:val="00BB6BC9"/>
    <w:rsid w:val="00BC6C1B"/>
    <w:rsid w:val="00BC787A"/>
    <w:rsid w:val="00BD5C4E"/>
    <w:rsid w:val="00BE3BC3"/>
    <w:rsid w:val="00BE53C3"/>
    <w:rsid w:val="00BF7EE2"/>
    <w:rsid w:val="00C0757B"/>
    <w:rsid w:val="00C1524E"/>
    <w:rsid w:val="00C23943"/>
    <w:rsid w:val="00C304BC"/>
    <w:rsid w:val="00C410E1"/>
    <w:rsid w:val="00C462FF"/>
    <w:rsid w:val="00C50BDF"/>
    <w:rsid w:val="00C5406C"/>
    <w:rsid w:val="00C60F45"/>
    <w:rsid w:val="00C643A2"/>
    <w:rsid w:val="00C67B72"/>
    <w:rsid w:val="00C7451F"/>
    <w:rsid w:val="00C84C92"/>
    <w:rsid w:val="00C91772"/>
    <w:rsid w:val="00C917EF"/>
    <w:rsid w:val="00C965DD"/>
    <w:rsid w:val="00CA489F"/>
    <w:rsid w:val="00CC1B3F"/>
    <w:rsid w:val="00CD15D5"/>
    <w:rsid w:val="00CE1E89"/>
    <w:rsid w:val="00CE1F91"/>
    <w:rsid w:val="00CF35A6"/>
    <w:rsid w:val="00CF3EBB"/>
    <w:rsid w:val="00D12A76"/>
    <w:rsid w:val="00D146D6"/>
    <w:rsid w:val="00D23319"/>
    <w:rsid w:val="00D3274D"/>
    <w:rsid w:val="00D35CFC"/>
    <w:rsid w:val="00D42B6A"/>
    <w:rsid w:val="00D44B7F"/>
    <w:rsid w:val="00D51716"/>
    <w:rsid w:val="00D57817"/>
    <w:rsid w:val="00D66677"/>
    <w:rsid w:val="00D6693D"/>
    <w:rsid w:val="00D66ABF"/>
    <w:rsid w:val="00D6772C"/>
    <w:rsid w:val="00D6797D"/>
    <w:rsid w:val="00D72300"/>
    <w:rsid w:val="00D74699"/>
    <w:rsid w:val="00D76D31"/>
    <w:rsid w:val="00DA1962"/>
    <w:rsid w:val="00DA23F2"/>
    <w:rsid w:val="00DA4A3F"/>
    <w:rsid w:val="00DB098A"/>
    <w:rsid w:val="00DB219B"/>
    <w:rsid w:val="00DB3369"/>
    <w:rsid w:val="00DC1516"/>
    <w:rsid w:val="00DD2D27"/>
    <w:rsid w:val="00DD4AE9"/>
    <w:rsid w:val="00DD52CC"/>
    <w:rsid w:val="00DE1F8E"/>
    <w:rsid w:val="00DE51AF"/>
    <w:rsid w:val="00DF42FF"/>
    <w:rsid w:val="00DF470A"/>
    <w:rsid w:val="00E00543"/>
    <w:rsid w:val="00E06458"/>
    <w:rsid w:val="00E1520B"/>
    <w:rsid w:val="00E153D8"/>
    <w:rsid w:val="00E22351"/>
    <w:rsid w:val="00E31EC7"/>
    <w:rsid w:val="00E3519A"/>
    <w:rsid w:val="00E43936"/>
    <w:rsid w:val="00E52CC6"/>
    <w:rsid w:val="00E54187"/>
    <w:rsid w:val="00E57BD8"/>
    <w:rsid w:val="00E624A3"/>
    <w:rsid w:val="00E62571"/>
    <w:rsid w:val="00E6711C"/>
    <w:rsid w:val="00E72880"/>
    <w:rsid w:val="00E75A55"/>
    <w:rsid w:val="00E764B4"/>
    <w:rsid w:val="00E8729D"/>
    <w:rsid w:val="00E9221F"/>
    <w:rsid w:val="00E926C6"/>
    <w:rsid w:val="00E95EB9"/>
    <w:rsid w:val="00E96EB1"/>
    <w:rsid w:val="00EA3E72"/>
    <w:rsid w:val="00EB14AA"/>
    <w:rsid w:val="00EC2E76"/>
    <w:rsid w:val="00EC3F97"/>
    <w:rsid w:val="00EC4FDE"/>
    <w:rsid w:val="00EC6573"/>
    <w:rsid w:val="00ED2D09"/>
    <w:rsid w:val="00EE0C10"/>
    <w:rsid w:val="00EE277B"/>
    <w:rsid w:val="00EF4826"/>
    <w:rsid w:val="00F00523"/>
    <w:rsid w:val="00F07514"/>
    <w:rsid w:val="00F1668B"/>
    <w:rsid w:val="00F2357E"/>
    <w:rsid w:val="00F31206"/>
    <w:rsid w:val="00F32B3F"/>
    <w:rsid w:val="00F3369C"/>
    <w:rsid w:val="00F416F3"/>
    <w:rsid w:val="00F43051"/>
    <w:rsid w:val="00F6409F"/>
    <w:rsid w:val="00F71B46"/>
    <w:rsid w:val="00F73760"/>
    <w:rsid w:val="00F77E31"/>
    <w:rsid w:val="00F83B58"/>
    <w:rsid w:val="00F935AF"/>
    <w:rsid w:val="00FB05AE"/>
    <w:rsid w:val="00FB4EDE"/>
    <w:rsid w:val="00FC0912"/>
    <w:rsid w:val="00FC565B"/>
    <w:rsid w:val="00FD6392"/>
    <w:rsid w:val="00FE2C3E"/>
    <w:rsid w:val="00FF0D35"/>
    <w:rsid w:val="00FF242A"/>
    <w:rsid w:val="00FF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2E69"/>
  <w15:docId w15:val="{724A12F0-9FE0-4816-8A84-6ED79DD9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7BC1"/>
  </w:style>
  <w:style w:type="paragraph" w:styleId="Heading1">
    <w:name w:val="heading 1"/>
    <w:basedOn w:val="Normal"/>
    <w:next w:val="Normal"/>
    <w:link w:val="Heading1Char"/>
    <w:uiPriority w:val="9"/>
    <w:qFormat/>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link w:val="NSFParagraphChar"/>
    <w:rsid w:val="007C7776"/>
    <w:pPr>
      <w:spacing w:after="80" w:line="240" w:lineRule="auto"/>
      <w:ind w:firstLine="360"/>
    </w:pPr>
    <w:rPr>
      <w:rFonts w:ascii="Times New Roman" w:eastAsia="Times New Roman" w:hAnsi="Times New Roman" w:cs="Times New Roman"/>
      <w:szCs w:val="22"/>
      <w:shd w:val="clear" w:color="auto" w:fill="FFFFFF"/>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3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 w:type="paragraph" w:styleId="CommentSubject">
    <w:name w:val="annotation subject"/>
    <w:basedOn w:val="CommentText"/>
    <w:next w:val="CommentText"/>
    <w:link w:val="CommentSubjectChar"/>
    <w:uiPriority w:val="99"/>
    <w:semiHidden/>
    <w:unhideWhenUsed/>
    <w:rsid w:val="00E52CC6"/>
    <w:rPr>
      <w:b/>
      <w:bCs/>
    </w:rPr>
  </w:style>
  <w:style w:type="character" w:customStyle="1" w:styleId="CommentSubjectChar">
    <w:name w:val="Comment Subject Char"/>
    <w:basedOn w:val="CommentTextChar"/>
    <w:link w:val="CommentSubject"/>
    <w:uiPriority w:val="99"/>
    <w:semiHidden/>
    <w:rsid w:val="00E52CC6"/>
    <w:rPr>
      <w:b/>
      <w:bCs/>
      <w:sz w:val="20"/>
    </w:rPr>
  </w:style>
  <w:style w:type="paragraph" w:styleId="NormalWeb">
    <w:name w:val="Normal (Web)"/>
    <w:basedOn w:val="Normal"/>
    <w:uiPriority w:val="99"/>
    <w:semiHidden/>
    <w:unhideWhenUsed/>
    <w:rsid w:val="00220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A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A4346A"/>
    <w:rPr>
      <w:rFonts w:ascii="Courier New" w:eastAsia="Times New Roman" w:hAnsi="Courier New" w:cs="Courier New"/>
      <w:color w:val="auto"/>
      <w:sz w:val="20"/>
    </w:rPr>
  </w:style>
  <w:style w:type="paragraph" w:customStyle="1" w:styleId="EndNoteBibliographyTitle">
    <w:name w:val="EndNote Bibliography Title"/>
    <w:basedOn w:val="Normal"/>
    <w:link w:val="EndNoteBibliographyTitleChar"/>
    <w:rsid w:val="002D1498"/>
    <w:pPr>
      <w:jc w:val="center"/>
    </w:pPr>
    <w:rPr>
      <w:noProof/>
    </w:rPr>
  </w:style>
  <w:style w:type="character" w:customStyle="1" w:styleId="NSFParagraphChar">
    <w:name w:val="NSF Paragraph Char"/>
    <w:basedOn w:val="DefaultParagraphFont"/>
    <w:link w:val="NSFParagraph"/>
    <w:rsid w:val="002D1498"/>
    <w:rPr>
      <w:rFonts w:ascii="Times New Roman" w:eastAsia="Times New Roman" w:hAnsi="Times New Roman" w:cs="Times New Roman"/>
      <w:szCs w:val="22"/>
    </w:rPr>
  </w:style>
  <w:style w:type="character" w:customStyle="1" w:styleId="EndNoteBibliographyTitleChar">
    <w:name w:val="EndNote Bibliography Title Char"/>
    <w:basedOn w:val="NSFParagraphChar"/>
    <w:link w:val="EndNoteBibliographyTitle"/>
    <w:rsid w:val="002D1498"/>
    <w:rPr>
      <w:rFonts w:ascii="Times New Roman" w:eastAsia="Times New Roman" w:hAnsi="Times New Roman" w:cs="Times New Roman"/>
      <w:noProof/>
      <w:szCs w:val="22"/>
    </w:rPr>
  </w:style>
  <w:style w:type="paragraph" w:customStyle="1" w:styleId="EndNoteBibliography">
    <w:name w:val="EndNote Bibliography"/>
    <w:basedOn w:val="Normal"/>
    <w:link w:val="EndNoteBibliographyChar"/>
    <w:rsid w:val="002D1498"/>
    <w:pPr>
      <w:spacing w:line="240" w:lineRule="auto"/>
    </w:pPr>
    <w:rPr>
      <w:noProof/>
    </w:rPr>
  </w:style>
  <w:style w:type="character" w:customStyle="1" w:styleId="EndNoteBibliographyChar">
    <w:name w:val="EndNote Bibliography Char"/>
    <w:basedOn w:val="NSFParagraphChar"/>
    <w:link w:val="EndNoteBibliography"/>
    <w:rsid w:val="002D1498"/>
    <w:rPr>
      <w:rFonts w:ascii="Times New Roman" w:eastAsia="Times New Roman" w:hAnsi="Times New Roman" w:cs="Times New Roman"/>
      <w:noProof/>
      <w:szCs w:val="22"/>
    </w:rPr>
  </w:style>
  <w:style w:type="paragraph" w:styleId="ListParagraph">
    <w:name w:val="List Paragraph"/>
    <w:basedOn w:val="Normal"/>
    <w:uiPriority w:val="34"/>
    <w:qFormat/>
    <w:rsid w:val="00DB3369"/>
    <w:pPr>
      <w:spacing w:after="160" w:line="259" w:lineRule="auto"/>
      <w:ind w:left="720"/>
      <w:contextualSpacing/>
    </w:pPr>
    <w:rPr>
      <w:rFonts w:asciiTheme="minorHAnsi" w:eastAsiaTheme="minorHAnsi" w:hAnsiTheme="minorHAnsi" w:cstheme="minorBidi"/>
      <w:color w:val="auto"/>
      <w:szCs w:val="22"/>
    </w:rPr>
  </w:style>
  <w:style w:type="character" w:customStyle="1" w:styleId="Heading1Char">
    <w:name w:val="Heading 1 Char"/>
    <w:basedOn w:val="DefaultParagraphFont"/>
    <w:link w:val="Heading1"/>
    <w:uiPriority w:val="9"/>
    <w:rsid w:val="006E6A36"/>
    <w:rPr>
      <w:rFonts w:ascii="Trebuchet MS" w:eastAsia="Trebuchet MS" w:hAnsi="Trebuchet MS" w:cs="Trebuchet M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23240">
      <w:bodyDiv w:val="1"/>
      <w:marLeft w:val="0"/>
      <w:marRight w:val="0"/>
      <w:marTop w:val="0"/>
      <w:marBottom w:val="0"/>
      <w:divBdr>
        <w:top w:val="none" w:sz="0" w:space="0" w:color="auto"/>
        <w:left w:val="none" w:sz="0" w:space="0" w:color="auto"/>
        <w:bottom w:val="none" w:sz="0" w:space="0" w:color="auto"/>
        <w:right w:val="none" w:sz="0" w:space="0" w:color="auto"/>
      </w:divBdr>
    </w:div>
    <w:div w:id="478310352">
      <w:bodyDiv w:val="1"/>
      <w:marLeft w:val="0"/>
      <w:marRight w:val="0"/>
      <w:marTop w:val="0"/>
      <w:marBottom w:val="0"/>
      <w:divBdr>
        <w:top w:val="none" w:sz="0" w:space="0" w:color="auto"/>
        <w:left w:val="none" w:sz="0" w:space="0" w:color="auto"/>
        <w:bottom w:val="none" w:sz="0" w:space="0" w:color="auto"/>
        <w:right w:val="none" w:sz="0" w:space="0" w:color="auto"/>
      </w:divBdr>
    </w:div>
    <w:div w:id="512694782">
      <w:bodyDiv w:val="1"/>
      <w:marLeft w:val="0"/>
      <w:marRight w:val="0"/>
      <w:marTop w:val="0"/>
      <w:marBottom w:val="0"/>
      <w:divBdr>
        <w:top w:val="none" w:sz="0" w:space="0" w:color="auto"/>
        <w:left w:val="none" w:sz="0" w:space="0" w:color="auto"/>
        <w:bottom w:val="none" w:sz="0" w:space="0" w:color="auto"/>
        <w:right w:val="none" w:sz="0" w:space="0" w:color="auto"/>
      </w:divBdr>
    </w:div>
    <w:div w:id="703287643">
      <w:bodyDiv w:val="1"/>
      <w:marLeft w:val="0"/>
      <w:marRight w:val="0"/>
      <w:marTop w:val="0"/>
      <w:marBottom w:val="0"/>
      <w:divBdr>
        <w:top w:val="none" w:sz="0" w:space="0" w:color="auto"/>
        <w:left w:val="none" w:sz="0" w:space="0" w:color="auto"/>
        <w:bottom w:val="none" w:sz="0" w:space="0" w:color="auto"/>
        <w:right w:val="none" w:sz="0" w:space="0" w:color="auto"/>
      </w:divBdr>
    </w:div>
    <w:div w:id="1090735249">
      <w:bodyDiv w:val="1"/>
      <w:marLeft w:val="0"/>
      <w:marRight w:val="0"/>
      <w:marTop w:val="0"/>
      <w:marBottom w:val="0"/>
      <w:divBdr>
        <w:top w:val="none" w:sz="0" w:space="0" w:color="auto"/>
        <w:left w:val="none" w:sz="0" w:space="0" w:color="auto"/>
        <w:bottom w:val="none" w:sz="0" w:space="0" w:color="auto"/>
        <w:right w:val="none" w:sz="0" w:space="0" w:color="auto"/>
      </w:divBdr>
    </w:div>
    <w:div w:id="1255944072">
      <w:bodyDiv w:val="1"/>
      <w:marLeft w:val="0"/>
      <w:marRight w:val="0"/>
      <w:marTop w:val="0"/>
      <w:marBottom w:val="0"/>
      <w:divBdr>
        <w:top w:val="none" w:sz="0" w:space="0" w:color="auto"/>
        <w:left w:val="none" w:sz="0" w:space="0" w:color="auto"/>
        <w:bottom w:val="none" w:sz="0" w:space="0" w:color="auto"/>
        <w:right w:val="none" w:sz="0" w:space="0" w:color="auto"/>
      </w:divBdr>
    </w:div>
    <w:div w:id="126865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ink.cs.vt.edu/wiki/index.php/Category:Libr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F7DF12E-9FD9-494D-9D73-8937C493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3041</TotalTime>
  <Pages>1</Pages>
  <Words>17649</Words>
  <Characters>100602</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kafura</cp:lastModifiedBy>
  <cp:revision>32</cp:revision>
  <cp:lastPrinted>2015-12-18T14:28:00Z</cp:lastPrinted>
  <dcterms:created xsi:type="dcterms:W3CDTF">2015-12-26T13:50:00Z</dcterms:created>
  <dcterms:modified xsi:type="dcterms:W3CDTF">2015-12-28T16:31:00Z</dcterms:modified>
</cp:coreProperties>
</file>