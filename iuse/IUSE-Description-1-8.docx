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rawings/drawing1.xml" ContentType="application/vnd.openxmlformats-officedocument.drawingml.chartshap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3519A" w:rsidRPr="00150B3B" w:rsidRDefault="00E3519A" w:rsidP="00150B3B">
      <w:pPr>
        <w:pStyle w:val="NSFParagraph"/>
        <w:ind w:firstLine="0"/>
        <w:rPr>
          <w:b/>
          <w:sz w:val="28"/>
        </w:rPr>
      </w:pPr>
      <w:r w:rsidRPr="00150B3B">
        <w:rPr>
          <w:b/>
        </w:rPr>
        <w:t>Engaged Student Learning (Design and Development I)</w:t>
      </w:r>
    </w:p>
    <w:p w:rsidR="00822E85" w:rsidRDefault="004B27BD" w:rsidP="00727C25">
      <w:pPr>
        <w:pStyle w:val="NSFHeading1"/>
      </w:pPr>
      <w:r w:rsidRPr="00C23943">
        <w:t xml:space="preserve">Introduction </w:t>
      </w:r>
    </w:p>
    <w:p w:rsidR="00A92B35" w:rsidRDefault="003E71ED" w:rsidP="00F416F3">
      <w:pPr>
        <w:pStyle w:val="NSFParagraph"/>
        <w:spacing w:after="80"/>
        <w:ind w:firstLine="360"/>
      </w:pPr>
      <w:r>
        <w:t>W</w:t>
      </w:r>
      <w:r w:rsidR="004B27BD">
        <w:t xml:space="preserve">e propose to improve the experience of learning about computing by diverse students in diverse </w:t>
      </w:r>
      <w:r w:rsidR="007E7BC1">
        <w:t xml:space="preserve">STEM </w:t>
      </w:r>
      <w:r w:rsidR="004B27BD">
        <w:t>m</w:t>
      </w:r>
      <w:r w:rsidR="004B27BD">
        <w:t>a</w:t>
      </w:r>
      <w:r w:rsidR="004B27BD">
        <w:t xml:space="preserve">jors </w:t>
      </w:r>
      <w:r w:rsidR="00352EED">
        <w:t>through data-centric resources</w:t>
      </w:r>
      <w:r w:rsidR="004A58E0">
        <w:t xml:space="preserve"> </w:t>
      </w:r>
      <w:r w:rsidR="006D57FA">
        <w:t xml:space="preserve">(Figure 1) </w:t>
      </w:r>
      <w:r w:rsidR="004A58E0">
        <w:t xml:space="preserve">that stimulate and sustain engagement and are delivered through a robust web-based </w:t>
      </w:r>
      <w:r w:rsidR="001C3061">
        <w:t>learning platform</w:t>
      </w:r>
      <w:r w:rsidR="004A58E0">
        <w:t>.</w:t>
      </w:r>
      <w:r w:rsidR="004B27BD">
        <w:t xml:space="preserve"> </w:t>
      </w:r>
      <w:r w:rsidR="00DB219B">
        <w:t>First</w:t>
      </w:r>
      <w:r w:rsidR="00D42B6A">
        <w:t xml:space="preserve">, </w:t>
      </w:r>
      <w:r w:rsidR="002161B1" w:rsidRPr="002161B1">
        <w:rPr>
          <w:i/>
        </w:rPr>
        <w:t>pedagogically</w:t>
      </w:r>
      <w:r w:rsidR="004B27BD" w:rsidRPr="003673C8">
        <w:rPr>
          <w:i/>
        </w:rPr>
        <w:t xml:space="preserve"> enriched data </w:t>
      </w:r>
      <w:r w:rsidR="00DB219B">
        <w:t>is created t</w:t>
      </w:r>
      <w:r w:rsidR="000C0BF7">
        <w:t xml:space="preserve">hat </w:t>
      </w:r>
      <w:r w:rsidR="00DB219B">
        <w:t>adds scaffolding and co</w:t>
      </w:r>
      <w:r w:rsidR="00DB219B">
        <w:t>n</w:t>
      </w:r>
      <w:r w:rsidR="00DB219B">
        <w:t xml:space="preserve">text </w:t>
      </w:r>
      <w:r w:rsidR="000C0BF7">
        <w:t xml:space="preserve">to realistic data. </w:t>
      </w:r>
      <w:r w:rsidR="00653E67">
        <w:t>This work builds on our</w:t>
      </w:r>
      <w:r w:rsidR="006D57FA">
        <w:t xml:space="preserve"> instructional</w:t>
      </w:r>
      <w:r w:rsidR="000C0BF7">
        <w:t xml:space="preserve"> framework </w:t>
      </w:r>
      <w:del w:id="0" w:author="Dennis Kafura" w:date="2015-01-08T15:30:00Z">
        <w:r w:rsidR="000C0BF7" w:rsidDel="0007209C">
          <w:delText xml:space="preserve">for </w:delText>
        </w:r>
        <w:r w:rsidR="00653E67" w:rsidDel="0007209C">
          <w:delText xml:space="preserve"> </w:delText>
        </w:r>
        <w:r w:rsidR="000C0BF7" w:rsidDel="0007209C">
          <w:delText>big</w:delText>
        </w:r>
      </w:del>
      <w:ins w:id="1" w:author="Dennis Kafura" w:date="2015-01-08T15:30:00Z">
        <w:r w:rsidR="0007209C">
          <w:t>for big</w:t>
        </w:r>
      </w:ins>
      <w:r w:rsidR="000C0BF7">
        <w:t xml:space="preserve"> data and real-time data</w:t>
      </w:r>
      <w:r w:rsidR="00653E67">
        <w:t>.</w:t>
      </w:r>
      <w:r w:rsidR="00F416F3">
        <w:t xml:space="preserve"> </w:t>
      </w:r>
      <w:r w:rsidR="000C0BF7">
        <w:t>Second, a</w:t>
      </w:r>
      <w:r w:rsidR="00725341" w:rsidRPr="00725341">
        <w:rPr>
          <w:i/>
        </w:rPr>
        <w:t xml:space="preserve"> model of social impacts</w:t>
      </w:r>
      <w:r w:rsidR="000C0BF7">
        <w:t xml:space="preserve"> </w:t>
      </w:r>
      <w:r w:rsidR="00F416F3">
        <w:t>is</w:t>
      </w:r>
      <w:r w:rsidR="00DB219B">
        <w:t xml:space="preserve"> developed </w:t>
      </w:r>
      <w:r w:rsidR="000C0BF7">
        <w:t xml:space="preserve">that structures one </w:t>
      </w:r>
      <w:r w:rsidR="00653E67">
        <w:t xml:space="preserve">way by which </w:t>
      </w:r>
      <w:r w:rsidR="000C0BF7">
        <w:t>the realistic data is enriched. We have had positive experience with a prototype of this model.</w:t>
      </w:r>
      <w:r w:rsidR="00F416F3">
        <w:t xml:space="preserve"> </w:t>
      </w:r>
      <w:r w:rsidR="00653E67">
        <w:t xml:space="preserve">Third, the </w:t>
      </w:r>
      <w:r w:rsidR="00653E67" w:rsidRPr="003673C8">
        <w:rPr>
          <w:i/>
        </w:rPr>
        <w:t>immediacy and interactivity of feedback</w:t>
      </w:r>
      <w:r w:rsidR="00653E67">
        <w:rPr>
          <w:i/>
        </w:rPr>
        <w:t xml:space="preserve"> </w:t>
      </w:r>
      <w:r w:rsidR="00DB219B">
        <w:t>will be i</w:t>
      </w:r>
      <w:r w:rsidR="00DB219B">
        <w:t>m</w:t>
      </w:r>
      <w:r w:rsidR="00DB219B">
        <w:t>proved</w:t>
      </w:r>
      <w:r w:rsidR="00064AAA">
        <w:t>:</w:t>
      </w:r>
      <w:r w:rsidR="00653E67">
        <w:t xml:space="preserve"> </w:t>
      </w:r>
      <w:r w:rsidR="00064AAA">
        <w:t>s</w:t>
      </w:r>
      <w:r w:rsidR="00653E67">
        <w:t xml:space="preserve">tatic code analysis of targeted student code improves immediacy </w:t>
      </w:r>
      <w:r w:rsidR="00064AAA">
        <w:t>and i</w:t>
      </w:r>
      <w:r w:rsidR="00653E67">
        <w:t>nteractive visualizations specif</w:t>
      </w:r>
      <w:r w:rsidR="00653E67">
        <w:t>i</w:t>
      </w:r>
      <w:r w:rsidR="00653E67">
        <w:t>cally designed for pedagogically enriched data</w:t>
      </w:r>
      <w:r w:rsidR="00D44B7F" w:rsidRPr="00D44B7F">
        <w:t xml:space="preserve"> </w:t>
      </w:r>
      <w:r w:rsidR="00D44B7F">
        <w:t>improves interactivity</w:t>
      </w:r>
      <w:r w:rsidR="00653E67">
        <w:t>. This later work builds on our expertise in interactive visualizations for traditional data structures and algorithms</w:t>
      </w:r>
      <w:r w:rsidR="0007209C">
        <w:t xml:space="preserve"> </w:t>
      </w:r>
      <w:r w:rsidR="0007209C">
        <w:fldChar w:fldCharType="begin"/>
      </w:r>
      <w:r w:rsidR="0007209C">
        <w:instrText xml:space="preserve"> ADDIN EN.CITE &lt;EndNote&gt;&lt;Cite&gt;&lt;Author&gt;Fouh&lt;/Author&gt;&lt;Year&gt;2014&lt;/Year&gt;&lt;RecNum&gt;163&lt;/RecNum&gt;&lt;DisplayText&gt;[1]&lt;/DisplayText&gt;&lt;record&gt;&lt;rec-number&gt;163&lt;/rec-number&gt;&lt;foreign-keys&gt;&lt;key app="EN" db-id="azd2zvr90evsr4ew95hxep9sss9af0r9epvz"&gt;163&lt;/key&gt;&lt;/foreign-keys&gt;&lt;ref-type name="Journal Article"&gt;17&lt;/ref-type&gt;&lt;contributors&gt;&lt;authors&gt;&lt;author&gt;Fouh, Eric&lt;/author&gt;&lt;author&gt;Karavirta, Ville&lt;/author&gt;&lt;author&gt;Breakiron, Daniel A.&lt;/author&gt;&lt;author&gt;Hamouda, Sally&lt;/author&gt;&lt;author&gt;Hall, Simin&lt;/author&gt;&lt;author&gt;Naps, Thomas L.&lt;/author&gt;&lt;author&gt;Shaffer, Clifford A.&lt;/author&gt;&lt;/authors&gt;&lt;/contributors&gt;&lt;titles&gt;&lt;title&gt;Design and architecture of an interactive eTextbook – The OpenDSA system&lt;/title&gt;&lt;secondary-title&gt;Science of Computer Programming&lt;/secondary-title&gt;&lt;/titles&gt;&lt;periodical&gt;&lt;full-title&gt;Science of Computer Programming&lt;/full-title&gt;&lt;/periodical&gt;&lt;pages&gt;22-40&lt;/pages&gt;&lt;volume&gt;88&lt;/volume&gt;&lt;number&gt;0&lt;/number&gt;&lt;keywords&gt;&lt;keyword&gt;eLearning&lt;/keyword&gt;&lt;keyword&gt;eTextbook&lt;/keyword&gt;&lt;keyword&gt;Automated assessment&lt;/keyword&gt;&lt;keyword&gt;Algorithm visualization&lt;/keyword&gt;&lt;keyword&gt;Data structures and algorithms&lt;/keyword&gt;&lt;/keywords&gt;&lt;dates&gt;&lt;year&gt;2014&lt;/year&gt;&lt;/dates&gt;&lt;isbn&gt;0167-6423&lt;/isbn&gt;&lt;urls&gt;&lt;related-urls&gt;&lt;url&gt;http://www.sciencedirect.com/science/article/pii/S016764231300333X&lt;/url&gt;&lt;/related-urls&gt;&lt;/urls&gt;&lt;electronic-resource-num&gt;http://dx.doi.org/10.1016/j.scico.2013.11.040&lt;/electronic-resource-num&gt;&lt;/record&gt;&lt;/Cite&gt;&lt;/EndNote&gt;</w:instrText>
      </w:r>
      <w:r w:rsidR="0007209C">
        <w:fldChar w:fldCharType="separate"/>
      </w:r>
      <w:r w:rsidR="0007209C">
        <w:rPr>
          <w:noProof/>
        </w:rPr>
        <w:t>[1]</w:t>
      </w:r>
      <w:r w:rsidR="0007209C">
        <w:fldChar w:fldCharType="end"/>
      </w:r>
      <w:r w:rsidR="00653E67">
        <w:t>.</w:t>
      </w:r>
      <w:r w:rsidR="00F416F3">
        <w:t xml:space="preserve"> </w:t>
      </w:r>
      <w:r w:rsidR="004B27BD">
        <w:t xml:space="preserve"> </w:t>
      </w:r>
      <w:r w:rsidR="00653E67">
        <w:t xml:space="preserve">Fourth, </w:t>
      </w:r>
      <w:r w:rsidR="00DB219B">
        <w:t>two</w:t>
      </w:r>
      <w:r w:rsidR="00653E67">
        <w:t xml:space="preserve"> </w:t>
      </w:r>
      <w:r w:rsidR="00725341" w:rsidRPr="00725341">
        <w:rPr>
          <w:i/>
        </w:rPr>
        <w:t>scaffolded enviro</w:t>
      </w:r>
      <w:r w:rsidR="00725341" w:rsidRPr="00725341">
        <w:rPr>
          <w:i/>
        </w:rPr>
        <w:t>n</w:t>
      </w:r>
      <w:r w:rsidR="00725341" w:rsidRPr="00725341">
        <w:rPr>
          <w:i/>
        </w:rPr>
        <w:t>ments</w:t>
      </w:r>
      <w:r w:rsidR="00653E67">
        <w:t xml:space="preserve"> </w:t>
      </w:r>
      <w:r w:rsidR="001B2247">
        <w:t xml:space="preserve">using the pedagogically enhanced data </w:t>
      </w:r>
      <w:r w:rsidR="00DB219B">
        <w:t>will be built</w:t>
      </w:r>
      <w:r w:rsidR="00064AAA">
        <w:t>,</w:t>
      </w:r>
      <w:r w:rsidR="0079083A">
        <w:t xml:space="preserve"> an </w:t>
      </w:r>
      <w:r w:rsidR="006035F9">
        <w:t>extended visual programming env</w:t>
      </w:r>
      <w:r w:rsidR="006035F9">
        <w:t>i</w:t>
      </w:r>
      <w:r w:rsidR="006035F9">
        <w:t xml:space="preserve">ronment and a newly created block-based programming environment. </w:t>
      </w:r>
      <w:r w:rsidR="004B27BD">
        <w:t xml:space="preserve"> </w:t>
      </w:r>
      <w:r w:rsidR="00F416F3">
        <w:t>This work builds on our experience to extend a block-based e</w:t>
      </w:r>
      <w:r w:rsidR="00F416F3">
        <w:t>n</w:t>
      </w:r>
      <w:r w:rsidR="00F416F3">
        <w:t>vironment.</w:t>
      </w:r>
      <w:r w:rsidR="0025658A">
        <w:t xml:space="preserve"> Extensive </w:t>
      </w:r>
      <w:r w:rsidR="00725341" w:rsidRPr="00725341">
        <w:rPr>
          <w:i/>
        </w:rPr>
        <w:t>multi-methods assessment</w:t>
      </w:r>
      <w:r w:rsidR="0025658A">
        <w:t xml:space="preserve"> will be conducted to determine the effects of these r</w:t>
      </w:r>
      <w:r w:rsidR="0025658A">
        <w:t>e</w:t>
      </w:r>
      <w:r w:rsidR="0025658A">
        <w:t>sources on motivation and self-regulation in three different computing c</w:t>
      </w:r>
      <w:r>
        <w:t>ourses</w:t>
      </w:r>
      <w:r w:rsidR="0025658A">
        <w:t xml:space="preserve">. </w:t>
      </w:r>
      <w:r w:rsidR="00064AAA">
        <w:t xml:space="preserve">We will deliver our new resources integrated with other course materials using the </w:t>
      </w:r>
      <w:r w:rsidR="002475A0">
        <w:rPr>
          <w:i/>
        </w:rPr>
        <w:t>Open edX</w:t>
      </w:r>
      <w:r w:rsidR="002475A0">
        <w:t xml:space="preserve"> online learning platform </w:t>
      </w:r>
      <w:r w:rsidR="00264891">
        <w:fldChar w:fldCharType="begin"/>
      </w:r>
      <w:r w:rsidR="0007209C">
        <w:instrText xml:space="preserve"> ADDIN EN.CITE &lt;EndNote&gt;&lt;Cite&gt;&lt;Author&gt;Open edX&lt;/Author&gt;&lt;Year&gt;2015&lt;/Year&gt;&lt;RecNum&gt;176&lt;/RecNum&gt;&lt;DisplayText&gt;[2]&lt;/DisplayText&gt;&lt;record&gt;&lt;rec-number&gt;176&lt;/rec-number&gt;&lt;foreign-keys&gt;&lt;key app="EN" db-id="azd2zvr90evsr4ew95hxep9sss9af0r9epvz"&gt;176&lt;/key&gt;&lt;/foreign-keys&gt;&lt;ref-type name="Web Page"&gt;12&lt;/ref-type&gt;&lt;contributors&gt;&lt;authors&gt;&lt;author&gt;Open edX,&lt;/author&gt;&lt;/authors&gt;&lt;/contributors&gt;&lt;titles&gt;&lt;/titles&gt;&lt;dates&gt;&lt;year&gt;2015&lt;/year&gt;&lt;/dates&gt;&lt;urls&gt;&lt;related-urls&gt;&lt;url&gt;http://code.edx.org/&lt;/url&gt;&lt;/related-urls&gt;&lt;/urls&gt;&lt;/record&gt;&lt;/Cite&gt;&lt;/EndNote&gt;</w:instrText>
      </w:r>
      <w:r w:rsidR="00264891">
        <w:fldChar w:fldCharType="separate"/>
      </w:r>
      <w:r w:rsidR="0007209C">
        <w:rPr>
          <w:noProof/>
        </w:rPr>
        <w:t>[2]</w:t>
      </w:r>
      <w:r w:rsidR="00264891">
        <w:fldChar w:fldCharType="end"/>
      </w:r>
      <w:r w:rsidR="00064AAA">
        <w:t xml:space="preserve">. </w:t>
      </w:r>
    </w:p>
    <w:tbl>
      <w:tblPr>
        <w:tblStyle w:val="TableGrid"/>
        <w:tblpPr w:leftFromText="180" w:rightFromText="180" w:vertAnchor="text" w:horzAnchor="margin" w:tblpXSpec="right" w:tblpY="12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18"/>
      </w:tblGrid>
      <w:tr w:rsidR="00F00523" w:rsidTr="00F00523">
        <w:trPr>
          <w:trHeight w:val="353"/>
        </w:trPr>
        <w:tc>
          <w:tcPr>
            <w:tcW w:w="5718" w:type="dxa"/>
          </w:tcPr>
          <w:p w:rsidR="00F00523" w:rsidRPr="006070A2" w:rsidRDefault="00F00523" w:rsidP="00F00523">
            <w:pPr>
              <w:pStyle w:val="NSFParagraph"/>
              <w:spacing w:after="80"/>
              <w:ind w:firstLine="0"/>
              <w:jc w:val="center"/>
              <w:rPr>
                <w:b/>
              </w:rPr>
            </w:pPr>
            <w:r w:rsidRPr="006070A2">
              <w:rPr>
                <w:b/>
              </w:rPr>
              <w:t>Figure 1:</w:t>
            </w:r>
            <w:r>
              <w:rPr>
                <w:b/>
              </w:rPr>
              <w:t xml:space="preserve"> Data-Centric Resources</w:t>
            </w:r>
          </w:p>
        </w:tc>
      </w:tr>
      <w:tr w:rsidR="00F00523" w:rsidTr="00F00523">
        <w:trPr>
          <w:trHeight w:val="3953"/>
        </w:trPr>
        <w:tc>
          <w:tcPr>
            <w:tcW w:w="5718" w:type="dxa"/>
            <w:vAlign w:val="center"/>
          </w:tcPr>
          <w:p w:rsidR="00F00523" w:rsidRDefault="00280F21" w:rsidP="00F00523">
            <w:pPr>
              <w:pStyle w:val="NSFParagraph"/>
              <w:spacing w:after="80"/>
              <w:ind w:firstLine="0"/>
              <w:jc w:val="center"/>
            </w:pPr>
            <w:r>
              <w:rPr>
                <w:noProof/>
              </w:rPr>
              <w:drawing>
                <wp:inline distT="0" distB="0" distL="0" distR="0">
                  <wp:extent cx="3441738" cy="23812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444735" cy="2383323"/>
                          </a:xfrm>
                          <a:prstGeom prst="rect">
                            <a:avLst/>
                          </a:prstGeom>
                        </pic:spPr>
                      </pic:pic>
                    </a:graphicData>
                  </a:graphic>
                </wp:inline>
              </w:drawing>
            </w:r>
          </w:p>
        </w:tc>
      </w:tr>
    </w:tbl>
    <w:p w:rsidR="002161B1" w:rsidRDefault="00BF7EE2" w:rsidP="002161B1">
      <w:pPr>
        <w:pStyle w:val="NSFParagraph"/>
      </w:pPr>
      <w:r>
        <w:rPr>
          <w:rFonts w:eastAsiaTheme="minorHAnsi"/>
        </w:rPr>
        <w:t>By pedagogically enriched data we mean data that is intrinsically realistic and is equipped with the sca</w:t>
      </w:r>
      <w:r>
        <w:rPr>
          <w:rFonts w:eastAsiaTheme="minorHAnsi"/>
        </w:rPr>
        <w:t>f</w:t>
      </w:r>
      <w:r>
        <w:rPr>
          <w:rFonts w:eastAsiaTheme="minorHAnsi"/>
        </w:rPr>
        <w:t>folding to make it highly usable by learners and instructors. Data is i</w:t>
      </w:r>
      <w:r>
        <w:rPr>
          <w:rFonts w:eastAsiaTheme="minorHAnsi"/>
        </w:rPr>
        <w:t>n</w:t>
      </w:r>
      <w:r>
        <w:rPr>
          <w:rFonts w:eastAsiaTheme="minorHAnsi"/>
        </w:rPr>
        <w:t>trinsically realistic if it concerns real-world events (e.g., scientific, economic or social), is from authoritative sources (e.g., government agencies, social media), and is of genuine scale and complexity (not a “toy” version). We use data that is big, real time, and/or geo-located. Intrinsically realistic data raises the level of st</w:t>
      </w:r>
      <w:r>
        <w:rPr>
          <w:rFonts w:eastAsiaTheme="minorHAnsi"/>
        </w:rPr>
        <w:t>u</w:t>
      </w:r>
      <w:r>
        <w:rPr>
          <w:rFonts w:eastAsiaTheme="minorHAnsi"/>
        </w:rPr>
        <w:t>dent motivation by engaging students in authe</w:t>
      </w:r>
      <w:r>
        <w:rPr>
          <w:rFonts w:eastAsiaTheme="minorHAnsi"/>
        </w:rPr>
        <w:t>n</w:t>
      </w:r>
      <w:r>
        <w:rPr>
          <w:rFonts w:eastAsiaTheme="minorHAnsi"/>
        </w:rPr>
        <w:t xml:space="preserve">tic experiences </w:t>
      </w:r>
      <w:r w:rsidR="00264891" w:rsidRPr="00D42B6A">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0007209C">
        <w:rPr>
          <w:rFonts w:eastAsiaTheme="minorHAnsi"/>
        </w:rPr>
        <w:instrText xml:space="preserve"> ADDIN EN.CITE </w:instrText>
      </w:r>
      <w:r w:rsidR="0007209C">
        <w:rPr>
          <w:rFonts w:eastAsiaTheme="minorHAnsi"/>
        </w:rPr>
        <w:fldChar w:fldCharType="begin">
          <w:fldData xml:space="preserve">PEVuZE5vdGU+PENpdGU+PEF1dGhvcj5BbmRlcnNvbjwvQXV0aG9yPjxZZWFyPjIwMTQ8L1llYXI+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</w:fldData>
        </w:fldChar>
      </w:r>
      <w:r w:rsidR="0007209C">
        <w:rPr>
          <w:rFonts w:eastAsiaTheme="minorHAnsi"/>
        </w:rPr>
        <w:instrText xml:space="preserve"> ADDIN EN.CITE.DATA </w:instrText>
      </w:r>
      <w:r w:rsidR="0007209C">
        <w:rPr>
          <w:rFonts w:eastAsiaTheme="minorHAnsi"/>
        </w:rPr>
      </w:r>
      <w:r w:rsidR="0007209C">
        <w:rPr>
          <w:rFonts w:eastAsiaTheme="minorHAnsi"/>
        </w:rPr>
        <w:fldChar w:fldCharType="end"/>
      </w:r>
      <w:r w:rsidR="00264891" w:rsidRPr="00D42B6A">
        <w:rPr>
          <w:rFonts w:eastAsiaTheme="minorHAnsi"/>
        </w:rPr>
        <w:fldChar w:fldCharType="separate"/>
      </w:r>
      <w:r w:rsidR="0007209C">
        <w:rPr>
          <w:rFonts w:eastAsiaTheme="minorHAnsi"/>
          <w:noProof/>
        </w:rPr>
        <w:t>[3-5]</w:t>
      </w:r>
      <w:r w:rsidR="00264891" w:rsidRPr="00D42B6A">
        <w:rPr>
          <w:rFonts w:eastAsiaTheme="minorHAnsi"/>
        </w:rPr>
        <w:fldChar w:fldCharType="end"/>
      </w:r>
      <w:r>
        <w:rPr>
          <w:rFonts w:eastAsiaTheme="minorHAnsi"/>
        </w:rPr>
        <w:t xml:space="preserve">. We are, of course, among several who use realistic data to increase student motivation </w:t>
      </w:r>
      <w:r w:rsidR="00264891" w:rsidRPr="00D42B6A">
        <w:rPr>
          <w:rFonts w:eastAsiaTheme="minorHAnsi"/>
        </w:rPr>
        <w:fldChar w:fldCharType="begin"/>
      </w:r>
      <w:r w:rsidR="0007209C">
        <w:rPr>
          <w:rFonts w:eastAsiaTheme="minorHAnsi"/>
        </w:rPr>
        <w:instrText xml:space="preserve"> ADDIN EN.CITE &lt;EndNote&gt;&lt;Cite&gt;&lt;Author&gt;Anderson&lt;/Author&gt;&lt;Year&gt;2014&lt;/Year&gt;&lt;RecNum&gt;85&lt;/RecNum&gt;&lt;DisplayText&gt;[3, 6]&lt;/DisplayText&gt;&lt;record&gt;&lt;rec-number&gt;85&lt;/rec-number&gt;&lt;foreign-keys&gt;&lt;key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Cite&gt;&lt;Author&gt;Yuen&lt;/Author&gt;&lt;Year&gt;2014&lt;/Year&gt;&lt;RecNum&gt;109&lt;/RecNum&gt;&lt;record&gt;&lt;rec-number&gt;109&lt;/rec-number&gt;&lt;foreign-keys&gt;&lt;key app="EN" db-id="azd2zvr90evsr4ew95hxep9sss9af0r9epvz"&gt;109&lt;/key&gt;&lt;/foreign-keys&gt;&lt;ref-type name="Journal Article"&gt;17&lt;/ref-type&gt;&lt;contributors&gt;&lt;authors&gt;&lt;author&gt;Timothy T. Yuen&lt;/author&gt;&lt;author&gt;Kay A. Robbins&lt;/author&gt;&lt;/authors&gt;&lt;/contributors&gt;&lt;titles&gt;&lt;title&gt;A Qualitative Study of Students&amp;apos; Computational Thinking Skills in a Data-Driven Computing Class&lt;/title&gt;&lt;secondary-title&gt;Trans. Comput. Educ.&lt;/secondary-title&gt;&lt;/titles&gt;&lt;periodical&gt;&lt;full-title&gt;Trans. Comput. Educ.&lt;/full-title&gt;&lt;/periodical&gt;&lt;pages&gt;1-19&lt;/pages&gt;&lt;volume&gt;14&lt;/volume&gt;&lt;number&gt;4&lt;/number&gt;&lt;dates&gt;&lt;year&gt;2014&lt;/year&gt;&lt;/dates&gt;&lt;isbn&gt;1946-6226&lt;/isbn&gt;&lt;urls&gt;&lt;/urls&gt;&lt;custom1&gt;2676660&lt;/custom1&gt;&lt;electronic-resource-num&gt;10.1145/2676660&lt;/electronic-resource-num&gt;&lt;/record&gt;&lt;/Cite&gt;&lt;/EndNote&gt;</w:instrText>
      </w:r>
      <w:r w:rsidR="00264891" w:rsidRPr="00D42B6A">
        <w:rPr>
          <w:rFonts w:eastAsiaTheme="minorHAnsi"/>
        </w:rPr>
        <w:fldChar w:fldCharType="separate"/>
      </w:r>
      <w:r w:rsidR="0007209C">
        <w:rPr>
          <w:rFonts w:eastAsiaTheme="minorHAnsi"/>
          <w:noProof/>
        </w:rPr>
        <w:t>[3, 6]</w:t>
      </w:r>
      <w:r w:rsidR="00264891" w:rsidRPr="00D42B6A">
        <w:rPr>
          <w:rFonts w:eastAsiaTheme="minorHAnsi"/>
        </w:rPr>
        <w:fldChar w:fldCharType="end"/>
      </w:r>
      <w:r>
        <w:rPr>
          <w:rFonts w:eastAsiaTheme="minorHAnsi"/>
        </w:rPr>
        <w:t>. However, our vision goes far beyond the "raw" data itself to include four a</w:t>
      </w:r>
      <w:r>
        <w:rPr>
          <w:rFonts w:eastAsiaTheme="minorHAnsi"/>
        </w:rPr>
        <w:t>s</w:t>
      </w:r>
      <w:r>
        <w:rPr>
          <w:rFonts w:eastAsiaTheme="minorHAnsi"/>
        </w:rPr>
        <w:t>pects of scaffolding. First, the data should be related to important social i</w:t>
      </w:r>
      <w:r>
        <w:rPr>
          <w:rFonts w:eastAsiaTheme="minorHAnsi"/>
        </w:rPr>
        <w:t>m</w:t>
      </w:r>
      <w:r>
        <w:rPr>
          <w:rFonts w:eastAsiaTheme="minorHAnsi"/>
        </w:rPr>
        <w:t>pacts and issues of ethical professional behavior. This aspect of the scaffolding is important because it grounds the data in concerns that both engage students’ interest and help form their sense of professional identity. Second, the data should be layered. Our own experience has shown that "big data", while highly motivational, is too complex for early a</w:t>
      </w:r>
      <w:r>
        <w:rPr>
          <w:rFonts w:eastAsiaTheme="minorHAnsi"/>
        </w:rPr>
        <w:t>s</w:t>
      </w:r>
      <w:r>
        <w:rPr>
          <w:rFonts w:eastAsiaTheme="minorHAnsi"/>
        </w:rPr>
        <w:t>signment where the student’s skill set is still limited. Layering allows the student to work with data at varying levels of complexity as their knowledge and skill increases. Third, questions should be provided that can be a</w:t>
      </w:r>
      <w:r>
        <w:rPr>
          <w:rFonts w:eastAsiaTheme="minorHAnsi"/>
        </w:rPr>
        <w:t>n</w:t>
      </w:r>
      <w:r>
        <w:rPr>
          <w:rFonts w:eastAsiaTheme="minorHAnsi"/>
        </w:rPr>
        <w:t xml:space="preserve">swered by using the data, thus engendering a sense of data-driven inquiry illustrating the utility of programming </w:t>
      </w:r>
      <w:proofErr w:type="gramStart"/>
      <w:r>
        <w:rPr>
          <w:rFonts w:eastAsiaTheme="minorHAnsi"/>
        </w:rPr>
        <w:t>for</w:t>
      </w:r>
      <w:proofErr w:type="gramEnd"/>
      <w:r>
        <w:rPr>
          <w:rFonts w:eastAsiaTheme="minorHAnsi"/>
        </w:rPr>
        <w:t xml:space="preserve"> solving real world problems. Fourth, the data </w:t>
      </w:r>
      <w:r>
        <w:t xml:space="preserve">should be classified in </w:t>
      </w:r>
      <w:proofErr w:type="gramStart"/>
      <w:r>
        <w:t>a taxonomy</w:t>
      </w:r>
      <w:proofErr w:type="gramEnd"/>
      <w:r>
        <w:t xml:space="preserve"> of data chara</w:t>
      </w:r>
      <w:r>
        <w:t>c</w:t>
      </w:r>
      <w:r>
        <w:t xml:space="preserve">teristics that assist instructors in deciding whether the data is a candidate for an assignment that they have in mind. We propose to create this taxonomy. </w:t>
      </w:r>
    </w:p>
    <w:p w:rsidR="001B2247" w:rsidRDefault="004B27BD" w:rsidP="00150B3B">
      <w:pPr>
        <w:pStyle w:val="NSFParagraph"/>
        <w:spacing w:after="80"/>
        <w:ind w:firstLine="360"/>
      </w:pPr>
      <w:r>
        <w:t xml:space="preserve">We have anecdotal evidence from our first offering of a Computational Thinking class that </w:t>
      </w:r>
      <w:r w:rsidR="001B2247">
        <w:t xml:space="preserve">inclusion of </w:t>
      </w:r>
      <w:r>
        <w:t>social impacts is motivating. Addressing the social dimension is particularly relevant to encouraging women and st</w:t>
      </w:r>
      <w:r>
        <w:t>u</w:t>
      </w:r>
      <w:r>
        <w:t xml:space="preserve">dents from other under-represented </w:t>
      </w:r>
      <w:r w:rsidR="0025658A">
        <w:t>populations to</w:t>
      </w:r>
      <w:r>
        <w:t xml:space="preserve"> see computer science as an appealing discipline. We are esp</w:t>
      </w:r>
      <w:r>
        <w:t>e</w:t>
      </w:r>
      <w:r>
        <w:t>cially interested in providing this exposure to students in introductory courses when their sense of professional "identity" is in its early stages of development. Exploring social impacts also connects the learning to contemp</w:t>
      </w:r>
      <w:r>
        <w:t>o</w:t>
      </w:r>
      <w:r>
        <w:t xml:space="preserve">rary issues </w:t>
      </w:r>
      <w:r w:rsidR="001B2247">
        <w:t>associated with big data (e.g., privacy</w:t>
      </w:r>
      <w:r>
        <w:t xml:space="preserve">). </w:t>
      </w:r>
      <w:r w:rsidR="00A72801">
        <w:t>S</w:t>
      </w:r>
      <w:r>
        <w:t>ocial impacts is included in the CS Principles</w:t>
      </w:r>
      <w:r w:rsidR="001A56C7">
        <w:t xml:space="preserve"> </w:t>
      </w:r>
      <w:r w:rsidR="00264891">
        <w:fldChar w:fldCharType="begin"/>
      </w:r>
      <w:r w:rsidR="0007209C">
        <w:instrText xml:space="preserve"> ADDIN EN.CITE &lt;EndNote&gt;&lt;Cite&gt;&lt;Author&gt;College Board&lt;/Author&gt;&lt;Year&gt;2014&lt;/Year&gt;&lt;RecNum&gt;134&lt;/RecNum&gt;&lt;DisplayText&gt;[7]&lt;/DisplayText&gt;&lt;record&gt;&lt;rec-number&gt;134&lt;/rec-number&gt;&lt;foreign-keys&gt;&lt;key app="EN" db-id="azd2zvr90evsr4ew95hxep9sss9af0r9epvz"&gt;134&lt;/key&gt;&lt;/foreign-keys&gt;&lt;ref-type name="Electronic Article"&gt;43&lt;/ref-type&gt;&lt;contributors&gt;&lt;authors&gt;&lt;author&gt;College Board,&lt;/author&gt;&lt;/authors&gt;&lt;/contributors&gt;&lt;titles&gt;&lt;title&gt;Computer Science Principles Performance Assessment&lt;/title&gt;&lt;/titles&gt;&lt;dates&gt;&lt;year&gt;2014&lt;/year&gt;&lt;pub-dates&gt;&lt;date&gt;December 2014&lt;/date&gt;&lt;/pub-dates&gt;&lt;/dates&gt;&lt;urls&gt;&lt;related-urls&gt;&lt;url&gt;http://media.collegeboard.com/digitalServices/pdf/ap/ap-computer-science-principles-performance-assessment.pdf&lt;/url&gt;&lt;/related-urls&gt;&lt;/urls&gt;&lt;/record&gt;&lt;/Cite&gt;&lt;/EndNote&gt;</w:instrText>
      </w:r>
      <w:r w:rsidR="00264891">
        <w:fldChar w:fldCharType="separate"/>
      </w:r>
      <w:r w:rsidR="0007209C">
        <w:rPr>
          <w:noProof/>
        </w:rPr>
        <w:t>[7]</w:t>
      </w:r>
      <w:r w:rsidR="00264891">
        <w:fldChar w:fldCharType="end"/>
      </w:r>
      <w:r w:rsidR="00A72801">
        <w:t>.</w:t>
      </w:r>
      <w:r>
        <w:t xml:space="preserve"> </w:t>
      </w:r>
      <w:r w:rsidR="00A72801">
        <w:t>W</w:t>
      </w:r>
      <w:r>
        <w:t>e a</w:t>
      </w:r>
      <w:r>
        <w:t>d</w:t>
      </w:r>
      <w:r>
        <w:lastRenderedPageBreak/>
        <w:t xml:space="preserve">dress the challenge of providing a model of social impacts and ethical behavior that is accessible to beginning students. </w:t>
      </w:r>
    </w:p>
    <w:p w:rsidR="00374F1F" w:rsidRDefault="00A72801" w:rsidP="00150B3B">
      <w:pPr>
        <w:pStyle w:val="NSFParagraph"/>
        <w:spacing w:after="80"/>
        <w:ind w:firstLine="360"/>
      </w:pPr>
      <w:r>
        <w:t>I</w:t>
      </w:r>
      <w:r w:rsidR="004B27BD">
        <w:t>mmedi</w:t>
      </w:r>
      <w:r>
        <w:t>ate</w:t>
      </w:r>
      <w:r w:rsidR="002A3957">
        <w:t xml:space="preserve"> </w:t>
      </w:r>
      <w:r w:rsidR="00951CF2">
        <w:t>feedback</w:t>
      </w:r>
      <w:r w:rsidR="004B27BD">
        <w:t xml:space="preserve"> is important to improved learning. Many eBook platforms, our own included, provide immediate feedback on questions with highly structured </w:t>
      </w:r>
      <w:r w:rsidR="0025658A">
        <w:t>answers (</w:t>
      </w:r>
      <w:r w:rsidR="004B27BD">
        <w:t>true/false, multiple choice) or on program ou</w:t>
      </w:r>
      <w:r w:rsidR="004B27BD">
        <w:t>t</w:t>
      </w:r>
      <w:r w:rsidR="004B27BD">
        <w:t xml:space="preserve">put (by comparison to hidden correct answers). However, feedback on algorithm design is usually done manually by instructors with the resulting loss of immediacy and degradation of the learning opportunity. We propose to incorporate static program analysis into an eBook platform so that immediate feedback </w:t>
      </w:r>
      <w:r>
        <w:t xml:space="preserve">to small </w:t>
      </w:r>
      <w:proofErr w:type="spellStart"/>
      <w:r>
        <w:t>programing</w:t>
      </w:r>
      <w:proofErr w:type="spellEnd"/>
      <w:r>
        <w:t xml:space="preserve"> exe</w:t>
      </w:r>
      <w:r>
        <w:t>r</w:t>
      </w:r>
      <w:r>
        <w:t xml:space="preserve">cises </w:t>
      </w:r>
      <w:r w:rsidR="004B27BD">
        <w:t xml:space="preserve">can be provided. </w:t>
      </w:r>
      <w:r w:rsidR="006E55A9">
        <w:t>We will develop</w:t>
      </w:r>
      <w:r w:rsidR="004B27BD">
        <w:t xml:space="preserve"> a mechanism for analyzing </w:t>
      </w:r>
      <w:r w:rsidR="006E55A9">
        <w:t>targeted</w:t>
      </w:r>
      <w:r w:rsidR="004B27BD">
        <w:t xml:space="preserve"> code that </w:t>
      </w:r>
      <w:r w:rsidR="006E55A9">
        <w:t xml:space="preserve">is </w:t>
      </w:r>
      <w:r w:rsidR="004B27BD">
        <w:t xml:space="preserve">developed by students as an answer to posed questions (e.g., "Write an algorithm that..."). An important challenge in this work is to develop an authoring </w:t>
      </w:r>
      <w:r w:rsidR="006E55A9">
        <w:t>tool</w:t>
      </w:r>
      <w:r w:rsidR="004B27BD">
        <w:t xml:space="preserve"> that allows salient features of the code to be described and related to varying forms of feedback. The provided feedback should be accessible both to the student and to instructors for additional comments. We will make this capability available </w:t>
      </w:r>
      <w:r>
        <w:t>with</w:t>
      </w:r>
      <w:r w:rsidR="004B27BD">
        <w:t xml:space="preserve">in the </w:t>
      </w:r>
      <w:r w:rsidR="002475A0">
        <w:t>Open edX</w:t>
      </w:r>
      <w:r w:rsidR="004B27BD">
        <w:t xml:space="preserve"> framework.</w:t>
      </w:r>
    </w:p>
    <w:p w:rsidR="00374F1F" w:rsidRPr="00C23943" w:rsidRDefault="004B27BD" w:rsidP="00150B3B">
      <w:pPr>
        <w:pStyle w:val="NSFParagraph"/>
        <w:spacing w:after="80"/>
        <w:ind w:firstLine="360"/>
      </w:pPr>
      <w:r w:rsidRPr="00C23943">
        <w:t xml:space="preserve">Interactive </w:t>
      </w:r>
      <w:r w:rsidR="001C3061">
        <w:t xml:space="preserve">feedback through </w:t>
      </w:r>
      <w:r w:rsidR="001C3061" w:rsidRPr="00C23943">
        <w:t>visualizations allows</w:t>
      </w:r>
      <w:r w:rsidRPr="00C23943">
        <w:t xml:space="preserve"> a student to gain insight into the dynamics of algorithms and the manipulations of data structures. </w:t>
      </w:r>
      <w:r w:rsidR="006E55A9">
        <w:t>We have developed</w:t>
      </w:r>
      <w:r w:rsidRPr="00C23943">
        <w:t xml:space="preserve"> a significant collection of such visualizations </w:t>
      </w:r>
      <w:r w:rsidR="006E55A9">
        <w:t xml:space="preserve">in our </w:t>
      </w:r>
      <w:proofErr w:type="spellStart"/>
      <w:r w:rsidR="006E55A9">
        <w:t>OpenDSA</w:t>
      </w:r>
      <w:proofErr w:type="spellEnd"/>
      <w:r w:rsidR="006E55A9">
        <w:t xml:space="preserve"> framework</w:t>
      </w:r>
      <w:r w:rsidR="00A72801">
        <w:t xml:space="preserve"> [61]</w:t>
      </w:r>
      <w:r w:rsidRPr="00C23943">
        <w:t>. We propose to develop corresponding visualizations appropriate for big data</w:t>
      </w:r>
      <w:r w:rsidR="006E55A9">
        <w:t xml:space="preserve"> (our primary form of realistic data)</w:t>
      </w:r>
      <w:r w:rsidRPr="00C23943">
        <w:t>. For example</w:t>
      </w:r>
      <w:r w:rsidR="00AB1E61" w:rsidRPr="00C23943">
        <w:t>, a</w:t>
      </w:r>
      <w:r w:rsidRPr="00C23943">
        <w:t xml:space="preserve"> visualization that shows operations on a list of ten elements is not sufficient for a big data stream with thousands of elements. </w:t>
      </w:r>
      <w:r w:rsidR="00A72801">
        <w:t>W</w:t>
      </w:r>
      <w:r w:rsidRPr="00C23943">
        <w:t>e also address the challenge of incorporating visua</w:t>
      </w:r>
      <w:r w:rsidRPr="00C23943">
        <w:t>l</w:t>
      </w:r>
      <w:r w:rsidRPr="00C23943">
        <w:t xml:space="preserve">ization capabilities into the block-based language (Blockly) </w:t>
      </w:r>
      <w:r w:rsidR="006E55A9">
        <w:t>used</w:t>
      </w:r>
      <w:r w:rsidRPr="00C23943">
        <w:t xml:space="preserve"> in </w:t>
      </w:r>
      <w:r w:rsidR="006E55A9">
        <w:t>one</w:t>
      </w:r>
      <w:r w:rsidR="006E55A9" w:rsidRPr="00C23943">
        <w:t xml:space="preserve"> </w:t>
      </w:r>
      <w:r w:rsidRPr="00C23943">
        <w:t>of our classes. With the exception of the stand-alone visual environment these interactive visualizations will be</w:t>
      </w:r>
      <w:r w:rsidR="00A72801">
        <w:t xml:space="preserve"> integrated</w:t>
      </w:r>
      <w:r w:rsidRPr="00C23943">
        <w:t xml:space="preserve"> in</w:t>
      </w:r>
      <w:r w:rsidR="00A72801">
        <w:t>to</w:t>
      </w:r>
      <w:r w:rsidRPr="00C23943">
        <w:t xml:space="preserve"> the </w:t>
      </w:r>
      <w:r w:rsidR="002475A0">
        <w:t>Open edX</w:t>
      </w:r>
      <w:r w:rsidR="00277031" w:rsidRPr="00C23943">
        <w:t xml:space="preserve"> framework</w:t>
      </w:r>
      <w:r w:rsidRPr="00C23943">
        <w:t>.</w:t>
      </w:r>
    </w:p>
    <w:tbl>
      <w:tblPr>
        <w:tblpPr w:leftFromText="180" w:rightFromText="180" w:vertAnchor="text" w:horzAnchor="margin" w:tblpXSpec="right" w:tblpY="4156"/>
        <w:tblOverlap w:val="never"/>
        <w:tblW w:w="73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000"/>
        <w:gridCol w:w="1620"/>
        <w:gridCol w:w="1260"/>
        <w:gridCol w:w="1710"/>
        <w:gridCol w:w="1800"/>
      </w:tblGrid>
      <w:tr w:rsidR="00D42B6A" w:rsidTr="00F00523">
        <w:tc>
          <w:tcPr>
            <w:tcW w:w="7390" w:type="dxa"/>
            <w:gridSpan w:val="5"/>
            <w:tcBorders>
              <w:top w:val="nil"/>
              <w:left w:val="nil"/>
              <w:bottom w:val="single" w:sz="8" w:space="0" w:color="000000"/>
              <w:right w:val="nil"/>
            </w:tcBorders>
            <w:tcMar>
              <w:top w:w="100" w:type="dxa"/>
              <w:left w:w="100" w:type="dxa"/>
              <w:bottom w:w="100" w:type="dxa"/>
              <w:right w:w="100" w:type="dxa"/>
            </w:tcMar>
            <w:vAlign w:val="center"/>
          </w:tcPr>
          <w:p w:rsidR="00D42B6A" w:rsidRDefault="00D42B6A" w:rsidP="00F00523">
            <w:pPr>
              <w:spacing w:after="80" w:line="240" w:lineRule="auto"/>
              <w:ind w:firstLine="360"/>
              <w:jc w:val="center"/>
              <w:rPr>
                <w:rFonts w:ascii="Times New Roman" w:eastAsia="Times New Roman" w:hAnsi="Times New Roman" w:cs="Times New Roman"/>
                <w:b/>
                <w:sz w:val="24"/>
              </w:rPr>
            </w:pPr>
            <w:r w:rsidRPr="00C95EE2">
              <w:rPr>
                <w:rFonts w:ascii="Times New Roman" w:eastAsia="Times New Roman" w:hAnsi="Times New Roman" w:cs="Times New Roman"/>
                <w:b/>
              </w:rPr>
              <w:t>Table 1: High Level Plan</w:t>
            </w:r>
          </w:p>
        </w:tc>
      </w:tr>
      <w:tr w:rsidR="00D42B6A" w:rsidTr="00F00523">
        <w:tc>
          <w:tcPr>
            <w:tcW w:w="10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Course</w:t>
            </w:r>
          </w:p>
        </w:tc>
        <w:tc>
          <w:tcPr>
            <w:tcW w:w="162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Pedagogically Enriched </w:t>
            </w:r>
          </w:p>
          <w:p w:rsidR="00D42B6A" w:rsidRDefault="00D42B6A" w:rsidP="00F00523">
            <w:pPr>
              <w:spacing w:after="80" w:line="240" w:lineRule="auto"/>
              <w:jc w:val="center"/>
            </w:pPr>
            <w:r>
              <w:rPr>
                <w:rFonts w:ascii="Times New Roman" w:eastAsia="Times New Roman" w:hAnsi="Times New Roman" w:cs="Times New Roman"/>
                <w:b/>
                <w:sz w:val="24"/>
              </w:rPr>
              <w:t>Data</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Social Impacts</w:t>
            </w:r>
          </w:p>
        </w:tc>
        <w:tc>
          <w:tcPr>
            <w:tcW w:w="171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Automatic</w:t>
            </w:r>
          </w:p>
          <w:p w:rsidR="00D42B6A" w:rsidRDefault="00D42B6A" w:rsidP="00F00523">
            <w:pPr>
              <w:spacing w:line="240" w:lineRule="auto"/>
              <w:jc w:val="center"/>
            </w:pPr>
            <w:r>
              <w:rPr>
                <w:rFonts w:ascii="Times New Roman" w:eastAsia="Times New Roman" w:hAnsi="Times New Roman" w:cs="Times New Roman"/>
                <w:b/>
                <w:sz w:val="24"/>
              </w:rPr>
              <w:t>Feedback, Visualization</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Environments</w:t>
            </w:r>
          </w:p>
        </w:tc>
      </w:tr>
      <w:tr w:rsidR="00D42B6A" w:rsidTr="00F00523">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20"/>
              <w:jc w:val="center"/>
            </w:pPr>
            <w:r>
              <w:rPr>
                <w:rFonts w:ascii="Times New Roman" w:eastAsia="Times New Roman" w:hAnsi="Times New Roman" w:cs="Times New Roman"/>
                <w:b/>
                <w:sz w:val="24"/>
              </w:rPr>
              <w:t>CT</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x</w:t>
            </w:r>
          </w:p>
        </w:tc>
        <w:tc>
          <w:tcPr>
            <w:tcW w:w="171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ind w:hanging="10"/>
              <w:jc w:val="center"/>
            </w:pPr>
            <w:r>
              <w:rPr>
                <w:rFonts w:ascii="Times New Roman" w:eastAsia="Times New Roman" w:hAnsi="Times New Roman" w:cs="Times New Roman"/>
                <w:b/>
                <w:sz w:val="24"/>
              </w:rPr>
              <w:t>x</w:t>
            </w:r>
          </w:p>
        </w:tc>
        <w:tc>
          <w:tcPr>
            <w:tcW w:w="1800" w:type="dxa"/>
            <w:tcBorders>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10"/>
              <w:jc w:val="center"/>
            </w:pPr>
            <w:r>
              <w:rPr>
                <w:rFonts w:ascii="Times New Roman" w:eastAsia="Times New Roman" w:hAnsi="Times New Roman" w:cs="Times New Roman"/>
                <w:b/>
                <w:sz w:val="24"/>
              </w:rPr>
              <w:t>block-based</w:t>
            </w:r>
          </w:p>
        </w:tc>
      </w:tr>
      <w:tr w:rsidR="00D42B6A" w:rsidTr="00F00523">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20"/>
              <w:jc w:val="center"/>
            </w:pPr>
            <w:r>
              <w:rPr>
                <w:rFonts w:ascii="Times New Roman" w:eastAsia="Times New Roman" w:hAnsi="Times New Roman" w:cs="Times New Roman"/>
                <w:b/>
                <w:sz w:val="24"/>
              </w:rPr>
              <w:t>CS1</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x</w:t>
            </w:r>
          </w:p>
        </w:tc>
        <w:tc>
          <w:tcPr>
            <w:tcW w:w="171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ind w:hanging="10"/>
              <w:jc w:val="center"/>
            </w:pPr>
          </w:p>
        </w:tc>
        <w:tc>
          <w:tcPr>
            <w:tcW w:w="1800" w:type="dxa"/>
            <w:tcBorders>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10"/>
              <w:jc w:val="center"/>
            </w:pPr>
            <w:r>
              <w:rPr>
                <w:rFonts w:ascii="Times New Roman" w:eastAsia="Times New Roman" w:hAnsi="Times New Roman" w:cs="Times New Roman"/>
                <w:b/>
                <w:sz w:val="24"/>
              </w:rPr>
              <w:t>visual</w:t>
            </w:r>
          </w:p>
        </w:tc>
      </w:tr>
      <w:tr w:rsidR="00D42B6A" w:rsidTr="00F00523">
        <w:tc>
          <w:tcPr>
            <w:tcW w:w="10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20"/>
              <w:jc w:val="center"/>
            </w:pPr>
            <w:r>
              <w:rPr>
                <w:rFonts w:ascii="Times New Roman" w:eastAsia="Times New Roman" w:hAnsi="Times New Roman" w:cs="Times New Roman"/>
                <w:b/>
                <w:sz w:val="24"/>
              </w:rPr>
              <w:t>CS3</w:t>
            </w:r>
          </w:p>
        </w:tc>
        <w:tc>
          <w:tcPr>
            <w:tcW w:w="162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r>
              <w:rPr>
                <w:rFonts w:ascii="Times New Roman" w:eastAsia="Times New Roman" w:hAnsi="Times New Roman" w:cs="Times New Roman"/>
                <w:b/>
                <w:sz w:val="24"/>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jc w:val="center"/>
            </w:pPr>
          </w:p>
        </w:tc>
        <w:tc>
          <w:tcPr>
            <w:tcW w:w="1710" w:type="dxa"/>
            <w:tcBorders>
              <w:bottom w:val="single" w:sz="8" w:space="0" w:color="000000"/>
              <w:right w:val="single" w:sz="8" w:space="0" w:color="000000"/>
            </w:tcBorders>
            <w:tcMar>
              <w:top w:w="100" w:type="dxa"/>
              <w:left w:w="100" w:type="dxa"/>
              <w:bottom w:w="100" w:type="dxa"/>
              <w:right w:w="100" w:type="dxa"/>
            </w:tcMar>
            <w:vAlign w:val="center"/>
          </w:tcPr>
          <w:p w:rsidR="00D42B6A" w:rsidRDefault="00D42B6A" w:rsidP="00F00523">
            <w:pPr>
              <w:spacing w:after="80" w:line="240" w:lineRule="auto"/>
              <w:ind w:hanging="10"/>
              <w:jc w:val="center"/>
            </w:pPr>
            <w:r>
              <w:rPr>
                <w:rFonts w:ascii="Times New Roman" w:eastAsia="Times New Roman" w:hAnsi="Times New Roman" w:cs="Times New Roman"/>
                <w:b/>
                <w:sz w:val="24"/>
              </w:rPr>
              <w:t>x</w:t>
            </w:r>
          </w:p>
        </w:tc>
        <w:tc>
          <w:tcPr>
            <w:tcW w:w="1800" w:type="dxa"/>
            <w:tcBorders>
              <w:bottom w:val="single" w:sz="8" w:space="0" w:color="000000"/>
              <w:right w:val="single" w:sz="8" w:space="0" w:color="000000"/>
            </w:tcBorders>
            <w:tcMar>
              <w:top w:w="100" w:type="dxa"/>
              <w:left w:w="100" w:type="dxa"/>
              <w:bottom w:w="100" w:type="dxa"/>
              <w:right w:w="100" w:type="dxa"/>
            </w:tcMar>
          </w:tcPr>
          <w:p w:rsidR="00D42B6A" w:rsidRDefault="00D42B6A" w:rsidP="00F00523">
            <w:pPr>
              <w:spacing w:after="80" w:line="240" w:lineRule="auto"/>
              <w:ind w:hanging="10"/>
              <w:jc w:val="center"/>
            </w:pPr>
          </w:p>
        </w:tc>
      </w:tr>
    </w:tbl>
    <w:p w:rsidR="007E7BC1" w:rsidRDefault="00374F1F" w:rsidP="00150B3B">
      <w:pPr>
        <w:pStyle w:val="NSFParagraph"/>
        <w:spacing w:after="80"/>
        <w:ind w:firstLine="360"/>
      </w:pPr>
      <w:r>
        <w:t xml:space="preserve">The </w:t>
      </w:r>
      <w:r w:rsidR="00F73760">
        <w:t>pedagogically enriched data</w:t>
      </w:r>
      <w:r>
        <w:t xml:space="preserve"> will be accessible by carefully scaffolded technology. This scaffolding builds on the success of the RealTimeWeb project, our framework for rapidly building real-time web-data ce</w:t>
      </w:r>
      <w:r>
        <w:t>n</w:t>
      </w:r>
      <w:r>
        <w:t>tered assignments in introductory courses</w:t>
      </w:r>
      <w:r w:rsidR="00E06458">
        <w:t xml:space="preserve"> </w:t>
      </w:r>
      <w:r w:rsidR="00264891">
        <w:fldChar w:fldCharType="begin"/>
      </w:r>
      <w:r w:rsidR="0007209C">
        <w:instrText xml:space="preserve"> ADDIN EN.CITE &lt;EndNote&gt;&lt;Cite&gt;&lt;Author&gt;Bart&lt;/Author&gt;&lt;Year&gt;2013&lt;/Year&gt;&lt;RecNum&gt;122&lt;/RecNum&gt;&lt;DisplayText&gt;[8]&lt;/DisplayText&gt;&lt;record&gt;&lt;rec-number&gt;122&lt;/rec-number&gt;&lt;foreign-keys&gt;&lt;key app="EN" db-id="azd2zvr90evsr4ew95hxep9sss9af0r9epvz"&gt;122&lt;/key&gt;&lt;/foreign-keys&gt;&lt;ref-type name="Conference Proceedings"&gt;10&lt;/ref-type&gt;&lt;contributors&gt;&lt;authors&gt;&lt;author&gt;Bart, Austin Cory&lt;/author&gt;&lt;author&gt;Eli Tilevich&lt;/author&gt;&lt;author&gt;Simin Hall&lt;/author&gt;&lt;author&gt;Tony Allevato&lt;/author&gt;&lt;author&gt;Clifford A. Shaffer&lt;/author&gt;&lt;/authors&gt;&lt;/contributors&gt;&lt;titles&gt;&lt;title&gt;Using real-time web data to enrich computer science projects&lt;/title&gt;&lt;secondary-title&gt;Splash-E&lt;/secondary-title&gt;&lt;/titles&gt;&lt;dates&gt;&lt;year&gt;2013&lt;/year&gt;&lt;/dates&gt;&lt;pub-location&gt;Indianapolis, Indiana, USA&lt;/pub-location&gt;&lt;urls&gt;&lt;/urls&gt;&lt;/record&gt;&lt;/Cite&gt;&lt;/EndNote&gt;</w:instrText>
      </w:r>
      <w:r w:rsidR="00264891">
        <w:fldChar w:fldCharType="separate"/>
      </w:r>
      <w:r w:rsidR="0007209C">
        <w:rPr>
          <w:noProof/>
        </w:rPr>
        <w:t>[8]</w:t>
      </w:r>
      <w:r w:rsidR="00264891">
        <w:fldChar w:fldCharType="end"/>
      </w:r>
      <w:r>
        <w:t>. The RealTimeWeb tool chain allows students to work with cha</w:t>
      </w:r>
      <w:r>
        <w:t>l</w:t>
      </w:r>
      <w:r>
        <w:t>lenging, but motivating, dynamic and/or large-scale data. Instructors can incorporate big data streams into new learning experiences. This framework has been deployed in multiple courses at Virginia Tech and the University of Delaware</w:t>
      </w:r>
      <w:r w:rsidR="00E06458">
        <w:t xml:space="preserve"> </w:t>
      </w:r>
      <w:r w:rsidR="00264891">
        <w:fldChar w:fldCharType="begin"/>
      </w:r>
      <w:r w:rsidR="0007209C">
        <w:instrText xml:space="preserve"> ADDIN EN.CITE &lt;EndNote&gt;&lt;Cite&gt;&lt;Author&gt;Bart&lt;/Author&gt;&lt;Year&gt;2014&lt;/Year&gt;&lt;RecNum&gt;121&lt;/RecNum&gt;&lt;DisplayText&gt;[9]&lt;/DisplayText&gt;&lt;record&gt;&lt;rec-number&gt;121&lt;/rec-number&gt;&lt;foreign-keys&gt;&lt;key app="EN" db-id="azd2zvr90evsr4ew95hxep9sss9af0r9epvz"&gt;121&lt;/key&gt;&lt;/foreign-keys&gt;&lt;ref-type name="Conference Paper"&gt;47&lt;/ref-type&gt;&lt;contributors&gt;&lt;authors&gt;&lt;author&gt;Bart, Austin Cory&lt;/author&gt;&lt;author&gt;Eli Tilevich&lt;/author&gt;&lt;author&gt;Simin Hall&lt;/author&gt;&lt;author&gt;Tony Allevato&lt;/author&gt;&lt;author&gt;Clifford A. Shaffer&lt;/author&gt;&lt;/authors&gt;&lt;/contributors&gt;&lt;titles&gt;&lt;title&gt;Transforming introductory computer science projects via real-time web data&lt;/title&gt;&lt;secondary-title&gt;Proceedings of the 45th ACM technical symposium on Computer science education&lt;/secondary-title&gt;&lt;/titles&gt;&lt;pages&gt;289-294&lt;/pages&gt;&lt;dates&gt;&lt;year&gt;2014&lt;/year&gt;&lt;/dates&gt;&lt;pub-location&gt;Atlanta, Georgia, USA&lt;/pub-location&gt;&lt;publisher&gt;ACM&lt;/publisher&gt;&lt;urls&gt;&lt;/urls&gt;&lt;custom1&gt;2538941&lt;/custom1&gt;&lt;electronic-resource-num&gt;10.1145/2538862.2538941&lt;/electronic-resource-num&gt;&lt;/record&gt;&lt;/Cite&gt;&lt;/EndNote&gt;</w:instrText>
      </w:r>
      <w:r w:rsidR="00264891">
        <w:fldChar w:fldCharType="separate"/>
      </w:r>
      <w:r w:rsidR="0007209C">
        <w:rPr>
          <w:noProof/>
        </w:rPr>
        <w:t>[9]</w:t>
      </w:r>
      <w:r w:rsidR="00264891">
        <w:fldChar w:fldCharType="end"/>
      </w:r>
      <w:r>
        <w:t>. Adding technical scaffolding to empower students to work with big data will leverage and e</w:t>
      </w:r>
      <w:r>
        <w:t>n</w:t>
      </w:r>
      <w:r>
        <w:t>hance techniques that we have successfully applied to real-time data. The challenge that we address is how to i</w:t>
      </w:r>
      <w:r>
        <w:t>n</w:t>
      </w:r>
      <w:r>
        <w:t>corporate the existing framework into a block-based programming language (Blockly) and the visual progra</w:t>
      </w:r>
      <w:r>
        <w:t>m</w:t>
      </w:r>
      <w:r>
        <w:t>ming environment (</w:t>
      </w:r>
      <w:proofErr w:type="spellStart"/>
      <w:r>
        <w:t>Greenfoot</w:t>
      </w:r>
      <w:proofErr w:type="spellEnd"/>
      <w:r>
        <w:t xml:space="preserve">) that are used in two of our courses. Scaffolding will also be used to address the challenge of providing an environment for working with big data streams in </w:t>
      </w:r>
      <w:r w:rsidR="00E54187">
        <w:t>our</w:t>
      </w:r>
      <w:r>
        <w:t xml:space="preserve"> </w:t>
      </w:r>
      <w:r w:rsidR="006E55A9">
        <w:t>C</w:t>
      </w:r>
      <w:r>
        <w:t xml:space="preserve">omputational </w:t>
      </w:r>
      <w:r w:rsidR="006E55A9">
        <w:t>T</w:t>
      </w:r>
      <w:r>
        <w:t xml:space="preserve">hinking course. This scaffolded environment </w:t>
      </w:r>
      <w:r w:rsidR="00E54187">
        <w:t>allows</w:t>
      </w:r>
      <w:r>
        <w:t xml:space="preserve"> students to follow the use-modify-create sequence with successively more technical and challenging aspec</w:t>
      </w:r>
      <w:r w:rsidR="00E54187">
        <w:t>ts o</w:t>
      </w:r>
      <w:r>
        <w:t>f computation being exposed at each step (i.e., moving from a point-and-click interface to block-based programming to textual programming).</w:t>
      </w:r>
    </w:p>
    <w:p w:rsidR="00DB098A" w:rsidRPr="00C23943" w:rsidRDefault="00374F1F" w:rsidP="00150B3B">
      <w:pPr>
        <w:pStyle w:val="NSFParagraph"/>
        <w:spacing w:after="80"/>
        <w:ind w:firstLine="360"/>
      </w:pPr>
      <w:r>
        <w:t xml:space="preserve">The </w:t>
      </w:r>
      <w:r w:rsidR="00F73760">
        <w:t>assessment of the impact of these resources</w:t>
      </w:r>
      <w:r w:rsidR="00C462FF">
        <w:t xml:space="preserve"> will involve</w:t>
      </w:r>
      <w:r>
        <w:t xml:space="preserve"> three distinct groups</w:t>
      </w:r>
      <w:r w:rsidR="00C462FF">
        <w:t xml:space="preserve"> as summarized in Table 1</w:t>
      </w:r>
      <w:r>
        <w:t xml:space="preserve">. </w:t>
      </w:r>
      <w:r w:rsidR="00E54187">
        <w:t>First are</w:t>
      </w:r>
      <w:r>
        <w:t xml:space="preserve"> students</w:t>
      </w:r>
      <w:r w:rsidR="00E54187">
        <w:t xml:space="preserve"> </w:t>
      </w:r>
      <w:r>
        <w:t xml:space="preserve">in a newly created Introduction to Computational Thinking (CT) class that is open to all majors, including majors in all STEM </w:t>
      </w:r>
      <w:proofErr w:type="gramStart"/>
      <w:r>
        <w:t>fields.</w:t>
      </w:r>
      <w:proofErr w:type="gramEnd"/>
      <w:r>
        <w:t xml:space="preserve"> </w:t>
      </w:r>
      <w:r w:rsidR="00E54187">
        <w:t>Second</w:t>
      </w:r>
      <w:r>
        <w:t xml:space="preserve"> are computer science and other STEM majors in their first pr</w:t>
      </w:r>
      <w:r>
        <w:t>o</w:t>
      </w:r>
      <w:r>
        <w:t>gramming class (CS</w:t>
      </w:r>
      <w:r w:rsidR="00E54187">
        <w:t>1</w:t>
      </w:r>
      <w:r>
        <w:t xml:space="preserve">). Some of these students have only a tentative commitment to the field of study, most have little awareness of the social and ethical concerns related to computing, and many have difficulty relating the technology of computing that they experience on a daily basis with the concepts of computing that they are confronting in their studies. Third </w:t>
      </w:r>
      <w:r w:rsidR="00E54187">
        <w:t xml:space="preserve">are </w:t>
      </w:r>
      <w:r>
        <w:t xml:space="preserve">more advanced </w:t>
      </w:r>
      <w:r>
        <w:lastRenderedPageBreak/>
        <w:t>computer science majors confronting the conceptual and practical intricacies of algorithms and data structures (CS3)</w:t>
      </w:r>
      <w:proofErr w:type="gramStart"/>
      <w:r>
        <w:t>.</w:t>
      </w:r>
      <w:proofErr w:type="gramEnd"/>
      <w:r>
        <w:t xml:space="preserve"> These students are relatively committed to the field but need help in seeing the application of the tec</w:t>
      </w:r>
      <w:r>
        <w:t>h</w:t>
      </w:r>
      <w:r>
        <w:t xml:space="preserve">niques they are learning to real-world situations and need better help coping with the more challenging cognitive dimensions of the material they are learning. </w:t>
      </w:r>
      <w:r w:rsidR="006261F9">
        <w:t xml:space="preserve">Each course is offered each semester with enrollments ranging from 30 to 80 students. PI </w:t>
      </w:r>
      <w:proofErr w:type="spellStart"/>
      <w:r w:rsidR="006261F9">
        <w:t>Kafura</w:t>
      </w:r>
      <w:proofErr w:type="spellEnd"/>
      <w:r w:rsidR="006261F9">
        <w:t xml:space="preserve"> will teach the CT course each semester during the project. Co-PIs Shaffer and </w:t>
      </w:r>
      <w:proofErr w:type="spellStart"/>
      <w:r w:rsidR="006261F9">
        <w:t>Tilevich</w:t>
      </w:r>
      <w:proofErr w:type="spellEnd"/>
      <w:r w:rsidR="006261F9">
        <w:t xml:space="preserve"> will teach CS3 and CS1, respectively, at least one per year during the project.</w:t>
      </w:r>
    </w:p>
    <w:p w:rsidR="00F416F3" w:rsidRPr="00C23943" w:rsidRDefault="00E54187">
      <w:pPr>
        <w:pStyle w:val="NSFParagraph"/>
        <w:spacing w:after="80"/>
        <w:ind w:firstLine="360"/>
      </w:pPr>
      <w:r>
        <w:t>A</w:t>
      </w:r>
      <w:r w:rsidR="004B27BD" w:rsidRPr="00C23943">
        <w:t xml:space="preserve">ssessment of our work will involve a variety of qualitative and quantitative methods. All of the researchers have experience with human subject research </w:t>
      </w:r>
      <w:r w:rsidR="00A04752" w:rsidRPr="00C23943">
        <w:t>assessment and</w:t>
      </w:r>
      <w:r w:rsidR="004B27BD" w:rsidRPr="00C23943">
        <w:t xml:space="preserve"> our team includes experts in educational asses</w:t>
      </w:r>
      <w:r w:rsidR="004B27BD" w:rsidRPr="00C23943">
        <w:t>s</w:t>
      </w:r>
      <w:r w:rsidR="004B27BD" w:rsidRPr="00C23943">
        <w:t>ment. Assessments will be conducted on motivation and self-</w:t>
      </w:r>
      <w:r w:rsidR="007E7BC1" w:rsidRPr="00C23943">
        <w:t>regulation</w:t>
      </w:r>
      <w:r w:rsidR="004B27BD" w:rsidRPr="00C23943">
        <w:t xml:space="preserve"> as well as on course-specific cognitive gains.  A particular assessment goal is to determine the relative importance of motivation and self-</w:t>
      </w:r>
      <w:r w:rsidR="007E7BC1" w:rsidRPr="00C23943">
        <w:t>regulation</w:t>
      </w:r>
      <w:r w:rsidR="004B27BD" w:rsidRPr="00C23943">
        <w:t xml:space="preserve"> in introductory versus more advanced courses.</w:t>
      </w:r>
    </w:p>
    <w:p w:rsidR="0066612B" w:rsidRDefault="00725341">
      <w:pPr>
        <w:pStyle w:val="NSFParagraph"/>
      </w:pPr>
      <w:r w:rsidRPr="00725341">
        <w:t xml:space="preserve">We </w:t>
      </w:r>
      <w:r w:rsidR="00863214">
        <w:t xml:space="preserve">make our resources available in the </w:t>
      </w:r>
      <w:r w:rsidR="002475A0">
        <w:t>Open edX</w:t>
      </w:r>
      <w:r w:rsidR="00863214">
        <w:t xml:space="preserve"> learning platform for several reasons. It is a stable open platform with a large user community and significant developer support. It has a more (in comparison with Runestone that we have been using) friendly tool for content developers (Studio). It has a number of features (e.g., roles and problem directives) that are critical to our use. It also has built-in analytics that can help with fine-grain assessment.</w:t>
      </w:r>
    </w:p>
    <w:p w:rsidR="004677F5" w:rsidRPr="003A4713" w:rsidRDefault="004B27BD" w:rsidP="00886865">
      <w:pPr>
        <w:pStyle w:val="NSFParagraph"/>
        <w:spacing w:after="80"/>
        <w:ind w:firstLine="0"/>
        <w:rPr>
          <w:b/>
        </w:rPr>
      </w:pPr>
      <w:r w:rsidRPr="003A4713">
        <w:rPr>
          <w:b/>
        </w:rPr>
        <w:t>Broader Impacts</w:t>
      </w:r>
    </w:p>
    <w:p w:rsidR="00A92B35" w:rsidRDefault="00A04752" w:rsidP="00886865">
      <w:pPr>
        <w:pStyle w:val="NSFParagraph"/>
        <w:spacing w:after="80"/>
        <w:ind w:firstLine="360"/>
      </w:pPr>
      <w:r w:rsidRPr="00C23943">
        <w:t>E</w:t>
      </w:r>
      <w:r w:rsidR="004B27BD" w:rsidRPr="00C23943">
        <w:t>xposure of students to big data provides the "data literacy" described in the National Research Council Workshop Report on "Training Student to Extract Value from Big Data". This form of literacy informs both f</w:t>
      </w:r>
      <w:r w:rsidR="004B27BD" w:rsidRPr="00C23943">
        <w:t>u</w:t>
      </w:r>
      <w:r w:rsidR="004B27BD" w:rsidRPr="00C23943">
        <w:t xml:space="preserve">ture </w:t>
      </w:r>
      <w:r w:rsidR="00E54187">
        <w:t>c</w:t>
      </w:r>
      <w:r w:rsidR="004B27BD" w:rsidRPr="00C23943">
        <w:t>omputer scientists and future domain specialists. The early introduction of social impacts addre</w:t>
      </w:r>
      <w:r w:rsidR="00E54187">
        <w:t>sses another</w:t>
      </w:r>
      <w:r w:rsidR="004B27BD" w:rsidRPr="00C23943">
        <w:t xml:space="preserve"> issue identified in the NRC workshop that noted: "Students often do not recognize that big data techniques can be used to solve problems that address societal good, such as those in education, health, and public policy". We b</w:t>
      </w:r>
      <w:r w:rsidR="004B27BD" w:rsidRPr="00C23943">
        <w:t>e</w:t>
      </w:r>
      <w:r w:rsidR="004B27BD" w:rsidRPr="00C23943">
        <w:t>lieve that the use of real world data and its related social impacts, while advantageous for all students, are esp</w:t>
      </w:r>
      <w:r w:rsidR="004B27BD" w:rsidRPr="00C23943">
        <w:t>e</w:t>
      </w:r>
      <w:r w:rsidR="004B27BD" w:rsidRPr="00C23943">
        <w:t xml:space="preserve">cially engaging for students in populations currently under-represented in the computing community. </w:t>
      </w:r>
      <w:proofErr w:type="gramStart"/>
      <w:r w:rsidR="004B27BD" w:rsidRPr="00C23943">
        <w:t>Commen</w:t>
      </w:r>
      <w:r w:rsidR="004B27BD" w:rsidRPr="00C23943">
        <w:t>t</w:t>
      </w:r>
      <w:r w:rsidR="004B27BD" w:rsidRPr="00C23943">
        <w:t>ing on a number of studies</w:t>
      </w:r>
      <w:r w:rsidR="00E06458">
        <w:t xml:space="preserve"> </w:t>
      </w:r>
      <w:r w:rsidR="00264891">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 </w:instrText>
      </w:r>
      <w:r w:rsidR="0007209C">
        <w:fldChar w:fldCharType="begin">
          <w:fldData xml:space="preserve">PEVuZE5vdGU+PENpdGU+PEF1dGhvcj5CYXJrZXI8L0F1dGhvcj48WWVhcj4yMDA5PC9ZZWFyPjxS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</w:fldData>
        </w:fldChar>
      </w:r>
      <w:r w:rsidR="0007209C">
        <w:instrText xml:space="preserve"> ADDIN EN.CITE.DATA </w:instrText>
      </w:r>
      <w:r w:rsidR="0007209C">
        <w:fldChar w:fldCharType="end"/>
      </w:r>
      <w:r w:rsidR="00264891">
        <w:fldChar w:fldCharType="separate"/>
      </w:r>
      <w:r w:rsidR="0007209C">
        <w:rPr>
          <w:noProof/>
        </w:rPr>
        <w:t>[10-13]</w:t>
      </w:r>
      <w:r w:rsidR="00264891">
        <w:fldChar w:fldCharType="end"/>
      </w:r>
      <w:r w:rsidR="004B27BD" w:rsidRPr="00C23943">
        <w:t xml:space="preserve">, </w:t>
      </w:r>
      <w:proofErr w:type="spellStart"/>
      <w:r w:rsidR="004B27BD" w:rsidRPr="00C23943">
        <w:t>Goldweber</w:t>
      </w:r>
      <w:proofErr w:type="spellEnd"/>
      <w:r w:rsidR="004B27BD" w:rsidRPr="00C23943">
        <w:t xml:space="preserve"> et.al.</w:t>
      </w:r>
      <w:proofErr w:type="gramEnd"/>
      <w:r w:rsidR="004B27BD" w:rsidRPr="00C23943">
        <w:t xml:space="preserve"> write that “there is some evidence to suggest that su</w:t>
      </w:r>
      <w:r w:rsidR="004B27BD" w:rsidRPr="00C23943">
        <w:t>c</w:t>
      </w:r>
      <w:r w:rsidR="004B27BD" w:rsidRPr="00C23943">
        <w:t>cess in broadening participation may be improved when computing is shown to connect with students’ values r</w:t>
      </w:r>
      <w:r w:rsidR="004B27BD" w:rsidRPr="00C23943">
        <w:t>a</w:t>
      </w:r>
      <w:r w:rsidR="004B27BD" w:rsidRPr="00C23943">
        <w:t>ther than their more superficial interests.”</w:t>
      </w:r>
      <w:r w:rsidR="00E06458">
        <w:t xml:space="preserve"> </w:t>
      </w:r>
      <w:r w:rsidR="00264891">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264891">
        <w:fldChar w:fldCharType="separate"/>
      </w:r>
      <w:r w:rsidR="0007209C">
        <w:rPr>
          <w:noProof/>
        </w:rPr>
        <w:t>[14]</w:t>
      </w:r>
      <w:r w:rsidR="00264891">
        <w:fldChar w:fldCharType="end"/>
      </w:r>
      <w:r w:rsidR="004B27BD" w:rsidRPr="00C23943">
        <w:t xml:space="preserve">. </w:t>
      </w:r>
      <w:r w:rsidR="00C60F45">
        <w:t>O</w:t>
      </w:r>
      <w:r w:rsidR="004B27BD" w:rsidRPr="00C23943">
        <w:t>ur</w:t>
      </w:r>
      <w:r w:rsidR="00C60F45">
        <w:t xml:space="preserve"> </w:t>
      </w:r>
      <w:r w:rsidR="004B27BD" w:rsidRPr="00C23943">
        <w:t xml:space="preserve">dissemination will </w:t>
      </w:r>
      <w:r w:rsidR="00C60F45">
        <w:t>include training of</w:t>
      </w:r>
      <w:r w:rsidR="004B27BD" w:rsidRPr="00C23943">
        <w:t xml:space="preserve"> high school teac</w:t>
      </w:r>
      <w:r w:rsidR="004B27BD" w:rsidRPr="00C23943">
        <w:t>h</w:t>
      </w:r>
      <w:r w:rsidR="004B27BD" w:rsidRPr="00C23943">
        <w:t>ers though a High Scho</w:t>
      </w:r>
      <w:r w:rsidR="00E06458">
        <w:t>ol</w:t>
      </w:r>
      <w:r w:rsidR="004B27BD" w:rsidRPr="00C23943">
        <w:t xml:space="preserve"> Teachers Workshop sponsored annually by our department. We will also use tailored big-data activ</w:t>
      </w:r>
      <w:r w:rsidR="004B27BD" w:rsidRPr="00C23943">
        <w:t>i</w:t>
      </w:r>
      <w:r w:rsidR="004B27BD" w:rsidRPr="00C23943">
        <w:t xml:space="preserve">ties </w:t>
      </w:r>
      <w:proofErr w:type="gramStart"/>
      <w:r w:rsidR="004B27BD" w:rsidRPr="00C23943">
        <w:t>in a Girls</w:t>
      </w:r>
      <w:proofErr w:type="gramEnd"/>
      <w:r w:rsidR="004B27BD" w:rsidRPr="00C23943">
        <w:t xml:space="preserve"> in Computing Day sponsored annually by our department to help inspire young girls toward comp</w:t>
      </w:r>
      <w:r w:rsidR="004B27BD" w:rsidRPr="00C23943">
        <w:t>u</w:t>
      </w:r>
      <w:r w:rsidR="004B27BD" w:rsidRPr="00C23943">
        <w:t xml:space="preserve">ting and STEM study and career choices. </w:t>
      </w:r>
    </w:p>
    <w:p w:rsidR="00A92B35" w:rsidRDefault="004B27BD" w:rsidP="00886865">
      <w:pPr>
        <w:pStyle w:val="NSFParagraph"/>
        <w:spacing w:after="80"/>
        <w:ind w:firstLine="360"/>
      </w:pPr>
      <w:r>
        <w:t>Another impact comes from the access to big data streams through a block-based programming language and a visual programming environment. This work adds value to all instructors using these approaches, allowing them to incorporate more realistic and motivating assignment and projects.</w:t>
      </w:r>
    </w:p>
    <w:p w:rsidR="0066612B" w:rsidRDefault="004B27BD">
      <w:pPr>
        <w:pStyle w:val="NSFParagraph"/>
        <w:spacing w:after="80"/>
        <w:ind w:firstLine="360"/>
      </w:pPr>
      <w:r w:rsidRPr="00C23943">
        <w:t xml:space="preserve">Our technology work also makes two broader contributions, especially to the community of authors in the </w:t>
      </w:r>
      <w:r w:rsidR="002475A0">
        <w:t>Open edX</w:t>
      </w:r>
      <w:r w:rsidRPr="00C23943">
        <w:t xml:space="preserve"> community. First, the integration into </w:t>
      </w:r>
      <w:r w:rsidR="002475A0">
        <w:t>Open edX</w:t>
      </w:r>
      <w:r w:rsidRPr="00C23943">
        <w:t xml:space="preserve"> of the powerful algorithm and data visualization cap</w:t>
      </w:r>
      <w:r w:rsidRPr="00C23943">
        <w:t>a</w:t>
      </w:r>
      <w:r w:rsidRPr="00C23943">
        <w:t xml:space="preserve">bilities developed in </w:t>
      </w:r>
      <w:proofErr w:type="spellStart"/>
      <w:r w:rsidRPr="00C23943">
        <w:t>OpenDSA</w:t>
      </w:r>
      <w:proofErr w:type="spellEnd"/>
      <w:r w:rsidRPr="00C23943">
        <w:t xml:space="preserve"> adds a new tool for constructing dynamic and engaging content. Second, the pr</w:t>
      </w:r>
      <w:r w:rsidRPr="00C23943">
        <w:t>o</w:t>
      </w:r>
      <w:r w:rsidRPr="00C23943">
        <w:t xml:space="preserve">vision of static program analysis and a related authoring tool adds a powerful new tool for instructors to develop better instructional resources. Finally, the data streams and the visualization tools developed for programming big data are useful not only for those using big data in introductory courses but are also useful to instructors in data science courses.  </w:t>
      </w:r>
    </w:p>
    <w:p w:rsidR="0066612B" w:rsidRDefault="004B27BD">
      <w:pPr>
        <w:pStyle w:val="NSFHeading1"/>
      </w:pPr>
      <w:r w:rsidRPr="003E2F7C">
        <w:t>Background – Related and Preliminary Work</w:t>
      </w:r>
    </w:p>
    <w:p w:rsidR="0066612B" w:rsidRDefault="00442201">
      <w:pPr>
        <w:pStyle w:val="NSFHeading2"/>
      </w:pPr>
      <w:r w:rsidRPr="003E2F7C">
        <w:t xml:space="preserve">2.1 </w:t>
      </w:r>
      <w:r w:rsidR="004B27BD" w:rsidRPr="003E2F7C">
        <w:t xml:space="preserve">Socio-Constructivism </w:t>
      </w:r>
      <w:r w:rsidR="00D6693D">
        <w:t>and Motivation Theories</w:t>
      </w:r>
    </w:p>
    <w:p w:rsidR="00A92B35" w:rsidRDefault="007B75D9" w:rsidP="00886865">
      <w:pPr>
        <w:pStyle w:val="NSFParagraph"/>
        <w:spacing w:after="80"/>
        <w:ind w:firstLine="360"/>
      </w:pPr>
      <w:r>
        <w:t>Our work is</w:t>
      </w:r>
      <w:r w:rsidR="004B27BD">
        <w:t xml:space="preserve"> grounded in well-researched educational theories</w:t>
      </w:r>
      <w:r>
        <w:t xml:space="preserve"> of</w:t>
      </w:r>
      <w:r w:rsidR="004B27BD">
        <w:t xml:space="preserve"> cognitive and motivational concerns. We leverage Socio-Constructivism theories of knowledge for the former, but the latter is more complicated. We h</w:t>
      </w:r>
      <w:r w:rsidR="004B27BD">
        <w:t>y</w:t>
      </w:r>
      <w:r w:rsidR="004B27BD">
        <w:t>pothesize that introductory students begin with holistic motivational problems and end with more specific self-regulation problems</w:t>
      </w:r>
      <w:r w:rsidR="00C60F45">
        <w:t>. A</w:t>
      </w:r>
      <w:r w:rsidR="004B27BD">
        <w:t>s students progress through a discipline they become more naturally engaged with the m</w:t>
      </w:r>
      <w:r w:rsidR="004B27BD">
        <w:t>a</w:t>
      </w:r>
      <w:r w:rsidR="004B27BD">
        <w:lastRenderedPageBreak/>
        <w:t xml:space="preserve">terial, but still haven't fully developed the </w:t>
      </w:r>
      <w:r>
        <w:t xml:space="preserve">needed </w:t>
      </w:r>
      <w:proofErr w:type="spellStart"/>
      <w:r w:rsidR="004B27BD">
        <w:t>metacognitive</w:t>
      </w:r>
      <w:proofErr w:type="spellEnd"/>
      <w:r w:rsidR="004B27BD">
        <w:t xml:space="preserve"> tools. Therefore, we use the MUSIC Model of Academic Motivation </w:t>
      </w:r>
      <w:r w:rsidR="00264891">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264891">
        <w:fldChar w:fldCharType="separate"/>
      </w:r>
      <w:r w:rsidR="0007209C">
        <w:rPr>
          <w:noProof/>
        </w:rPr>
        <w:t>[15]</w:t>
      </w:r>
      <w:r w:rsidR="00264891">
        <w:fldChar w:fldCharType="end"/>
      </w:r>
      <w:r w:rsidR="00E153D8">
        <w:t xml:space="preserve"> </w:t>
      </w:r>
      <w:r w:rsidR="004B27BD">
        <w:t>and Self-Regulation theory</w:t>
      </w:r>
      <w:r w:rsidR="00D6693D">
        <w:t xml:space="preserve"> </w:t>
      </w:r>
      <w:r w:rsidR="00264891">
        <w:fldChar w:fldCharType="begin"/>
      </w:r>
      <w:r w:rsidR="0007209C">
        <w:instrText xml:space="preserve"> ADDIN EN.CITE &lt;EndNote&gt;&lt;Cite&gt;&lt;Author&gt;Bandura&lt;/Author&gt;&lt;Year&gt;1991&lt;/Year&gt;&lt;RecNum&gt;172&lt;/RecNum&gt;&lt;DisplayText&gt;[16]&lt;/DisplayText&gt;&lt;record&gt;&lt;rec-number&gt;172&lt;/rec-number&gt;&lt;foreign-keys&gt;&lt;key app="EN" db-id="azd2zvr90evsr4ew95hxep9sss9af0r9epvz"&gt;172&lt;/key&gt;&lt;/foreign-keys&gt;&lt;ref-type name="Journal Article"&gt;17&lt;/ref-type&gt;&lt;contributors&gt;&lt;authors&gt;&lt;author&gt;Bandura, Albert&lt;/author&gt;&lt;/authors&gt;&lt;/contributors&gt;&lt;titles&gt;&lt;title&gt;Social cognitive theory of self-regulation&lt;/title&gt;&lt;secondary-title&gt;Organizational behavior and human decision processes&lt;/secondary-title&gt;&lt;/titles&gt;&lt;periodical&gt;&lt;full-title&gt;Organizational behavior and human decision processes&lt;/full-title&gt;&lt;/periodical&gt;&lt;pages&gt;248-287&lt;/pages&gt;&lt;volume&gt;50&lt;/volume&gt;&lt;number&gt;2&lt;/number&gt;&lt;dates&gt;&lt;year&gt;1991&lt;/year&gt;&lt;/dates&gt;&lt;publisher&gt;Elsevier&lt;/publisher&gt;&lt;isbn&gt;0749-5978&lt;/isbn&gt;&lt;urls&gt;&lt;/urls&gt;&lt;/record&gt;&lt;/Cite&gt;&lt;/EndNote&gt;</w:instrText>
      </w:r>
      <w:r w:rsidR="00264891">
        <w:fldChar w:fldCharType="separate"/>
      </w:r>
      <w:r w:rsidR="0007209C">
        <w:rPr>
          <w:noProof/>
        </w:rPr>
        <w:t>[16]</w:t>
      </w:r>
      <w:r w:rsidR="00264891">
        <w:fldChar w:fldCharType="end"/>
      </w:r>
      <w:r w:rsidR="00C60F45">
        <w:t xml:space="preserve"> </w:t>
      </w:r>
      <w:r w:rsidR="00E153D8">
        <w:rPr>
          <w:color w:val="auto"/>
        </w:rPr>
        <w:t>as the underpinning for</w:t>
      </w:r>
      <w:r w:rsidR="00E153D8" w:rsidRPr="00FC565B">
        <w:rPr>
          <w:color w:val="auto"/>
        </w:rPr>
        <w:t xml:space="preserve"> our work.</w:t>
      </w:r>
    </w:p>
    <w:p w:rsidR="00A92B35" w:rsidRDefault="004B27BD" w:rsidP="00886865">
      <w:pPr>
        <w:pStyle w:val="NSFParagraph"/>
        <w:spacing w:after="80"/>
        <w:ind w:firstLine="360"/>
      </w:pPr>
      <w:r>
        <w:t xml:space="preserve">Socio-Constructivism is an evolution of Constructivist learning theory that emphasizes the role of context in learning. Constructivism, which has already seen some application within Computer Science Education </w:t>
      </w:r>
      <w:r w:rsidR="00264891">
        <w:fldChar w:fldCharType="begin"/>
      </w:r>
      <w:r w:rsidR="0007209C">
        <w:instrText xml:space="preserve"> ADDIN EN.CITE &lt;EndNote&gt;&lt;Cite&gt;&lt;Author&gt;Ben-Ari&lt;/Author&gt;&lt;Year&gt;2001&lt;/Year&gt;&lt;RecNum&gt;168&lt;/RecNum&gt;&lt;DisplayText&gt;[17]&lt;/DisplayText&gt;&lt;record&gt;&lt;rec-number&gt;168&lt;/rec-number&gt;&lt;foreign-keys&gt;&lt;key app="EN" db-id="azd2zvr90evsr4ew95hxep9sss9af0r9epvz"&gt;168&lt;/key&gt;&lt;/foreign-keys&gt;&lt;ref-type name="Journal Article"&gt;17&lt;/ref-type&gt;&lt;contributors&gt;&lt;authors&gt;&lt;author&gt;Ben-Ari, Mordechai&lt;/author&gt;&lt;/authors&gt;&lt;/contributors&gt;&lt;titles&gt;&lt;title&gt;Constructivism in computer science education&lt;/title&gt;&lt;secondary-title&gt;Journal of Computers in Mathematics and Science Teaching&lt;/secondary-title&gt;&lt;/titles&gt;&lt;periodical&gt;&lt;full-title&gt;Journal of Computers in Mathematics and Science Teaching&lt;/full-title&gt;&lt;/periodical&gt;&lt;pages&gt;45-73&lt;/pages&gt;&lt;volume&gt;20&lt;/volume&gt;&lt;number&gt;1&lt;/number&gt;&lt;dates&gt;&lt;year&gt;2001&lt;/year&gt;&lt;/dates&gt;&lt;isbn&gt;0731-9258&lt;/isbn&gt;&lt;urls&gt;&lt;/urls&gt;&lt;/record&gt;&lt;/Cite&gt;&lt;/EndNote&gt;</w:instrText>
      </w:r>
      <w:r w:rsidR="00264891">
        <w:fldChar w:fldCharType="separate"/>
      </w:r>
      <w:r w:rsidR="0007209C">
        <w:rPr>
          <w:noProof/>
        </w:rPr>
        <w:t>[17]</w:t>
      </w:r>
      <w:r w:rsidR="00264891">
        <w:fldChar w:fldCharType="end"/>
      </w:r>
      <w:r>
        <w:t>, po</w:t>
      </w:r>
      <w:r>
        <w:t>s</w:t>
      </w:r>
      <w:r>
        <w:t>its that knowledge is actively and recursively constructed from prior knowledge rather than being passively a</w:t>
      </w:r>
      <w:r>
        <w:t>b</w:t>
      </w:r>
      <w:r>
        <w:t>sorbed through direct instruction and textbook readings</w:t>
      </w:r>
      <w:r w:rsidR="00CE1E89">
        <w:t>.</w:t>
      </w:r>
      <w:r>
        <w:t xml:space="preserve"> Although both theories suggest the use of Active Lear</w:t>
      </w:r>
      <w:r>
        <w:t>n</w:t>
      </w:r>
      <w:r>
        <w:t>ing techniques with rapid feedback and enhanced agency of the student, Socio-Constructivism emphasizes the value of culture within the learning process. This culture can come from the instructor (as both a guiding pre</w:t>
      </w:r>
      <w:r>
        <w:t>s</w:t>
      </w:r>
      <w:r>
        <w:t>ence and a source of direct instruction), the classmates (who share the learners inexperience but bring their own skills, history, and understanding to the table), and society at large (with its generations of resources, impetuses, and conventions). One way that this culture is made concrete within the learning environment is Anchored I</w:t>
      </w:r>
      <w:r>
        <w:t>n</w:t>
      </w:r>
      <w:r>
        <w:t xml:space="preserve">struction, an approach where a problem is embedded within a frame story (the anchor). Instead of </w:t>
      </w:r>
      <w:proofErr w:type="spellStart"/>
      <w:r>
        <w:t>decontextua</w:t>
      </w:r>
      <w:r>
        <w:t>l</w:t>
      </w:r>
      <w:r>
        <w:t>ized</w:t>
      </w:r>
      <w:proofErr w:type="spellEnd"/>
      <w:r>
        <w:t>, abstract experiences, students must think critically within realistic scenarios that are easier to construct their knowledge upon. Socio-Constructivism is applied within this proposal to suggest the value of Social Impacts and strongly influences the technology to be developed.</w:t>
      </w:r>
    </w:p>
    <w:p w:rsidR="00A92B35" w:rsidRDefault="007B75D9" w:rsidP="00886865">
      <w:pPr>
        <w:pStyle w:val="NSFParagraph"/>
        <w:spacing w:after="80"/>
        <w:ind w:firstLine="360"/>
      </w:pPr>
      <w:r>
        <w:t>The</w:t>
      </w:r>
      <w:r w:rsidR="004B27BD">
        <w:t xml:space="preserve"> MUSIC Mod</w:t>
      </w:r>
      <w:r w:rsidR="00EA3E72">
        <w:t xml:space="preserve">el </w:t>
      </w:r>
      <w:r w:rsidR="004B27BD">
        <w:t xml:space="preserve">of Academic </w:t>
      </w:r>
      <w:r w:rsidR="00F1668B">
        <w:t xml:space="preserve">Motivation </w:t>
      </w:r>
      <w:r w:rsidR="00714AE3">
        <w:t>is</w:t>
      </w:r>
      <w:r w:rsidR="004B27BD">
        <w:t xml:space="preserve"> specifically designed to explain engagement in education, se</w:t>
      </w:r>
      <w:r w:rsidR="004B27BD">
        <w:t>t</w:t>
      </w:r>
      <w:r w:rsidR="004B27BD">
        <w:t>ting it apart from more domain-unspecific motivational frameworks. Derived from a meta-analysis of other mot</w:t>
      </w:r>
      <w:r w:rsidR="004B27BD">
        <w:t>i</w:t>
      </w:r>
      <w:r w:rsidR="004B27BD">
        <w:t xml:space="preserve">vational theories, the model is meant for both design and evaluation </w:t>
      </w:r>
      <w:r w:rsidR="00714AE3">
        <w:t xml:space="preserve">and </w:t>
      </w:r>
      <w:r w:rsidR="004B27BD">
        <w:t>has been extensively validated, making it a reliable device</w:t>
      </w:r>
      <w:r w:rsidR="003A4713">
        <w:t xml:space="preserve"> </w:t>
      </w:r>
      <w:r w:rsidR="00264891">
        <w:fldChar w:fldCharType="begin"/>
      </w:r>
      <w:r w:rsidR="0007209C">
        <w:instrText xml:space="preserve"> ADDIN EN.CITE &lt;EndNote&gt;&lt;Cite&gt;&lt;Author&gt;Jones&lt;/Author&gt;&lt;Year&gt;2012&lt;/Year&gt;&lt;RecNum&gt;169&lt;/RecNum&gt;&lt;DisplayText&gt;[18]&lt;/DisplayText&gt;&lt;record&gt;&lt;rec-number&gt;169&lt;/rec-number&gt;&lt;foreign-keys&gt;&lt;key app="EN" db-id="azd2zvr90evsr4ew95hxep9sss9af0r9epvz"&gt;169&lt;/key&gt;&lt;/foreign-keys&gt;&lt;ref-type name="Conference Proceedings"&gt;10&lt;/ref-type&gt;&lt;contributors&gt;&lt;authors&gt;&lt;author&gt;Jones, Brett D&lt;/author&gt;&lt;author&gt;Skaggs, Gary&lt;/author&gt;&lt;/authors&gt;&lt;/contributors&gt;&lt;titles&gt;&lt;title&gt;Validation of the MUSIC Model of Academic Motivation Inventory: A measure of students’ motivation in college courses&lt;/title&gt;&lt;secondary-title&gt;International Conference on Motivation&lt;/secondary-title&gt;&lt;/titles&gt;&lt;dates&gt;&lt;year&gt;2012&lt;/year&gt;&lt;/dates&gt;&lt;pub-location&gt;Frankfurt, Germany&lt;/pub-location&gt;&lt;urls&gt;&lt;/urls&gt;&lt;/record&gt;&lt;/Cite&gt;&lt;/EndNote&gt;</w:instrText>
      </w:r>
      <w:r w:rsidR="00264891">
        <w:fldChar w:fldCharType="separate"/>
      </w:r>
      <w:r w:rsidR="0007209C">
        <w:rPr>
          <w:noProof/>
        </w:rPr>
        <w:t>[18]</w:t>
      </w:r>
      <w:r w:rsidR="00264891">
        <w:fldChar w:fldCharType="end"/>
      </w:r>
      <w:r w:rsidR="004B27BD">
        <w:t>. The MUSIC model identifies five key constructs</w:t>
      </w:r>
      <w:r w:rsidR="003A4713">
        <w:t xml:space="preserve"> </w:t>
      </w:r>
      <w:r w:rsidR="00264891">
        <w:fldChar w:fldCharType="begin"/>
      </w:r>
      <w:r w:rsidR="0007209C">
        <w:instrText xml:space="preserve"> ADDIN EN.CITE &lt;EndNote&gt;&lt;Cite&gt;&lt;Author&gt;Jones&lt;/Author&gt;&lt;Year&gt;2009&lt;/Year&gt;&lt;RecNum&gt;170&lt;/RecNum&gt;&lt;DisplayText&gt;[15]&lt;/DisplayText&gt;&lt;record&gt;&lt;rec-number&gt;170&lt;/rec-number&gt;&lt;foreign-keys&gt;&lt;key app="EN" db-id="azd2zvr90evsr4ew95hxep9sss9af0r9epvz"&gt;170&lt;/key&gt;&lt;/foreign-keys&gt;&lt;ref-type name="Journal Article"&gt;17&lt;/ref-type&gt;&lt;contributors&gt;&lt;authors&gt;&lt;author&gt;Jones, Brett D&lt;/author&gt;&lt;/authors&gt;&lt;/contributors&gt;&lt;titles&gt;&lt;title&gt;Motivating Students to Engage in Learning: The MUSIC Model of Academic Motivation&lt;/title&gt;&lt;secondary-title&gt;International Journal of Teaching and Learning in Higher Education&lt;/secondary-title&gt;&lt;/titles&gt;&lt;periodical&gt;&lt;full-title&gt;International Journal of Teaching and Learning in Higher Education&lt;/full-title&gt;&lt;/periodical&gt;&lt;pages&gt;272-285&lt;/pages&gt;&lt;volume&gt;21&lt;/volume&gt;&lt;number&gt;2&lt;/number&gt;&lt;dates&gt;&lt;year&gt;2009&lt;/year&gt;&lt;/dates&gt;&lt;isbn&gt;1812-9129&lt;/isbn&gt;&lt;urls&gt;&lt;/urls&gt;&lt;/record&gt;&lt;/Cite&gt;&lt;/EndNote&gt;</w:instrText>
      </w:r>
      <w:r w:rsidR="00264891">
        <w:fldChar w:fldCharType="separate"/>
      </w:r>
      <w:r w:rsidR="0007209C">
        <w:rPr>
          <w:noProof/>
        </w:rPr>
        <w:t>[15]</w:t>
      </w:r>
      <w:r w:rsidR="00264891">
        <w:fldChar w:fldCharType="end"/>
      </w:r>
      <w:r w:rsidR="00714AE3">
        <w:t>:</w:t>
      </w:r>
    </w:p>
    <w:p w:rsidR="00A92B35" w:rsidRDefault="004B27BD" w:rsidP="00F1668B">
      <w:pPr>
        <w:pStyle w:val="NSFBulletList"/>
        <w:spacing w:after="80"/>
        <w:ind w:left="720"/>
      </w:pPr>
      <w:r>
        <w:t>Empowerment: The amount of control that a student feels that they have over their learning</w:t>
      </w:r>
      <w:r w:rsidR="00714AE3">
        <w:t>.</w:t>
      </w:r>
    </w:p>
    <w:p w:rsidR="00714AE3" w:rsidRDefault="004B27BD" w:rsidP="00F1668B">
      <w:pPr>
        <w:pStyle w:val="NSFBulletList"/>
        <w:spacing w:after="80"/>
        <w:ind w:left="720"/>
      </w:pPr>
      <w:r>
        <w:t xml:space="preserve">Usefulness: The expectation of the student that the material they are learning will be valuable to their short </w:t>
      </w:r>
      <w:r w:rsidR="00714AE3">
        <w:t xml:space="preserve">(tactical) </w:t>
      </w:r>
      <w:r>
        <w:t>and long term</w:t>
      </w:r>
      <w:r w:rsidR="00714AE3">
        <w:t xml:space="preserve"> (strategic)</w:t>
      </w:r>
      <w:r>
        <w:t xml:space="preserve"> goals. </w:t>
      </w:r>
    </w:p>
    <w:p w:rsidR="00A92B35" w:rsidRDefault="004B27BD" w:rsidP="00F1668B">
      <w:pPr>
        <w:pStyle w:val="NSFBulletList"/>
        <w:spacing w:after="80"/>
        <w:ind w:left="720"/>
      </w:pPr>
      <w:r>
        <w:t>Success: The student's belief in their own ability to complete elements of a course with the investment of a reasonable, fulfilling amount of work.</w:t>
      </w:r>
    </w:p>
    <w:p w:rsidR="00892FC0" w:rsidRDefault="004B27BD" w:rsidP="00F1668B">
      <w:pPr>
        <w:pStyle w:val="NSFBulletList"/>
        <w:spacing w:after="80"/>
        <w:ind w:left="720"/>
      </w:pPr>
      <w:r>
        <w:t xml:space="preserve">Interest: The student's perception of how the assignment appeals to situational or long-term interests. </w:t>
      </w:r>
    </w:p>
    <w:p w:rsidR="00714AE3" w:rsidRDefault="004B27BD" w:rsidP="00FC565B">
      <w:pPr>
        <w:pStyle w:val="NSFBulletList"/>
        <w:spacing w:after="80"/>
        <w:ind w:left="720"/>
      </w:pPr>
      <w:r>
        <w:t>Caring: The student</w:t>
      </w:r>
      <w:r w:rsidR="00714AE3">
        <w:t>’</w:t>
      </w:r>
      <w:r>
        <w:t xml:space="preserve">s perception of other stakeholders' </w:t>
      </w:r>
      <w:r w:rsidR="00714AE3">
        <w:t xml:space="preserve">(e.g. instructor, classmates) </w:t>
      </w:r>
      <w:r>
        <w:t>attitudes toward them.</w:t>
      </w:r>
    </w:p>
    <w:p w:rsidR="0066612B" w:rsidRDefault="004B27BD">
      <w:pPr>
        <w:pStyle w:val="NSFParagraph"/>
        <w:spacing w:after="80"/>
        <w:ind w:firstLine="0"/>
      </w:pPr>
      <w:r w:rsidRPr="0054233B">
        <w:t>Students are motivated when one or more of these constructs is sufficiently activated. Students' subjective perce</w:t>
      </w:r>
      <w:r w:rsidRPr="0054233B">
        <w:t>p</w:t>
      </w:r>
      <w:r w:rsidRPr="0054233B">
        <w:t>tion of these constructs is more important than objective reality. The MUSIC Model of Academic Motivation I</w:t>
      </w:r>
      <w:r w:rsidRPr="0054233B">
        <w:t>n</w:t>
      </w:r>
      <w:r w:rsidRPr="0054233B">
        <w:t>ventory (MMAMI), a well-validated instrument, is used to measure engagement through the</w:t>
      </w:r>
      <w:r w:rsidR="00F1668B">
        <w:t>se</w:t>
      </w:r>
      <w:r w:rsidRPr="0054233B">
        <w:t xml:space="preserve"> five aspects.</w:t>
      </w:r>
    </w:p>
    <w:p w:rsidR="00EA3E72" w:rsidRDefault="000C7250" w:rsidP="00FC565B">
      <w:pPr>
        <w:pStyle w:val="NSFParagraph"/>
        <w:spacing w:after="80"/>
        <w:ind w:firstLine="360"/>
      </w:pPr>
      <w:r>
        <w:t xml:space="preserve"> In the </w:t>
      </w:r>
      <w:r w:rsidR="004B27BD">
        <w:t>Self-Regulated Learning</w:t>
      </w:r>
      <w:r w:rsidR="00CE1E89">
        <w:t xml:space="preserve"> (SRL)</w:t>
      </w:r>
      <w:r w:rsidR="004B27BD">
        <w:t xml:space="preserve"> model, learners succeed by actively practicing and developing their learning, willingly taking on challenging tasks, and reflecting on their strategies that lead to success.</w:t>
      </w:r>
      <w:r w:rsidR="007D1687">
        <w:t xml:space="preserve"> </w:t>
      </w:r>
      <w:r w:rsidR="004B27BD">
        <w:t xml:space="preserve">In Computer Science, students must develop their understanding of how long programming tasks take, understand where their conceptual knowledge is weaker and believe that they can improve (as opposed to a fixed view), and a host of other </w:t>
      </w:r>
      <w:proofErr w:type="spellStart"/>
      <w:r w:rsidR="004B27BD">
        <w:t>metacognitive</w:t>
      </w:r>
      <w:proofErr w:type="spellEnd"/>
      <w:r w:rsidR="004B27BD">
        <w:t xml:space="preserve"> skills. </w:t>
      </w:r>
      <w:r w:rsidR="00CE1E89">
        <w:t xml:space="preserve"> In an algorithms and data structures (CS3) course at</w:t>
      </w:r>
      <w:r w:rsidR="00CE1E89" w:rsidRPr="00CE1E89">
        <w:t xml:space="preserve"> Virginia Tech</w:t>
      </w:r>
      <w:r w:rsidR="00CE1E89">
        <w:t xml:space="preserve"> we have </w:t>
      </w:r>
      <w:r w:rsidR="00F3369C">
        <w:t>observed</w:t>
      </w:r>
      <w:r w:rsidR="00CE1E89">
        <w:t xml:space="preserve"> that s</w:t>
      </w:r>
      <w:r w:rsidR="00CE1E89" w:rsidRPr="00CE1E89">
        <w:t xml:space="preserve">tudents often have difficulty with the </w:t>
      </w:r>
      <w:r w:rsidR="00EA3E72">
        <w:t xml:space="preserve">course </w:t>
      </w:r>
      <w:r w:rsidR="00CE1E89" w:rsidRPr="00CE1E89">
        <w:t>programming projects</w:t>
      </w:r>
      <w:r w:rsidR="00EA3E72">
        <w:t>.</w:t>
      </w:r>
      <w:r w:rsidR="00CE1E89" w:rsidRPr="00CE1E89">
        <w:t xml:space="preserve"> </w:t>
      </w:r>
      <w:r w:rsidR="00EA3E72">
        <w:t>These projects</w:t>
      </w:r>
      <w:r w:rsidR="00CE1E89" w:rsidRPr="00CE1E89">
        <w:t xml:space="preserve"> </w:t>
      </w:r>
      <w:r w:rsidR="00EA3E72">
        <w:t>involve</w:t>
      </w:r>
      <w:r w:rsidR="00CE1E89" w:rsidRPr="00CE1E89">
        <w:t xml:space="preserve"> concepts such as dynamic memory allocation, recursion, file processing, differing interpretations of the bytes that represent data, and a collection </w:t>
      </w:r>
      <w:r w:rsidR="00F1668B">
        <w:t>o</w:t>
      </w:r>
      <w:r w:rsidR="00CE1E89" w:rsidRPr="00CE1E89">
        <w:t xml:space="preserve">f interacting classes. The designs are more complex than </w:t>
      </w:r>
      <w:r w:rsidR="00F3369C">
        <w:t>students</w:t>
      </w:r>
      <w:r w:rsidR="00F3369C" w:rsidRPr="00CE1E89">
        <w:t xml:space="preserve"> </w:t>
      </w:r>
      <w:r w:rsidR="00CE1E89" w:rsidRPr="00CE1E89">
        <w:t xml:space="preserve">are used to, as </w:t>
      </w:r>
      <w:r w:rsidR="00F3369C">
        <w:t>the projects</w:t>
      </w:r>
      <w:r w:rsidR="00F3369C" w:rsidRPr="00CE1E89">
        <w:t xml:space="preserve"> </w:t>
      </w:r>
      <w:r w:rsidR="00CE1E89" w:rsidRPr="00CE1E89">
        <w:t xml:space="preserve">stress interacting classes requiring appropriate separation of concerns. Too large a fraction of these students </w:t>
      </w:r>
      <w:r w:rsidR="00F3369C">
        <w:t>are unable</w:t>
      </w:r>
      <w:r w:rsidR="00CE1E89" w:rsidRPr="00CE1E89">
        <w:t xml:space="preserve"> to properly manage their time. Research on procrastination</w:t>
      </w:r>
      <w:r w:rsidR="00677CEE">
        <w:t xml:space="preserve"> </w:t>
      </w:r>
      <w:r w:rsidR="00264891">
        <w:fldChar w:fldCharType="begin"/>
      </w:r>
      <w:r w:rsidR="0007209C">
        <w:instrText xml:space="preserve"> ADDIN EN.CITE &lt;EndNote&gt;&lt;Cite&gt;&lt;Author&gt;Steel&lt;/Author&gt;&lt;Year&gt;2007&lt;/Year&gt;&lt;RecNum&gt;177&lt;/RecNum&gt;&lt;DisplayText&gt;[19, 20]&lt;/DisplayText&gt;&lt;record&gt;&lt;rec-number&gt;177&lt;/rec-number&gt;&lt;foreign-keys&gt;&lt;key app="EN" db-id="azd2zvr90evsr4ew95hxep9sss9af0r9epvz"&gt;177&lt;/key&gt;&lt;/foreign-keys&gt;&lt;ref-type name="Journal Article"&gt;17&lt;/ref-type&gt;&lt;contributors&gt;&lt;authors&gt;&lt;author&gt;Steel, P.&lt;/author&gt;&lt;/authors&gt;&lt;/contributors&gt;&lt;titles&gt;&lt;title&gt;The nature of procrastination: A meta-analytic and theoretical review of quintessential self-regulatory failure.&lt;/title&gt;&lt;secondary-title&gt; Psychological Bulletin&lt;/secondary-title&gt;&lt;/titles&gt;&lt;pages&gt;65-94&lt;/pages&gt;&lt;volume&gt;133(1)&lt;/volume&gt;&lt;dates&gt;&lt;year&gt;2007&lt;/year&gt;&lt;/dates&gt;&lt;urls&gt;&lt;/urls&gt;&lt;/record&gt;&lt;/Cite&gt;&lt;Cite&gt;&lt;Author&gt;Klassen&lt;/Author&gt;&lt;Year&gt;2008&lt;/Year&gt;&lt;RecNum&gt;178&lt;/RecNum&gt;&lt;record&gt;&lt;rec-number&gt;178&lt;/rec-number&gt;&lt;foreign-keys&gt;&lt;key app="EN" db-id="azd2zvr90evsr4ew95hxep9sss9af0r9epvz"&gt;178&lt;/key&gt;&lt;/foreign-keys&gt;&lt;ref-type name="Journal Article"&gt;17&lt;/ref-type&gt;&lt;contributors&gt;&lt;authors&gt;&lt;author&gt;Klassen, R.M.&lt;/author&gt;&lt;author&gt;Krawchuk, L.L.&lt;/author&gt;&lt;author&gt;Sukaina, R.  &lt;/author&gt;&lt;/authors&gt;&lt;/contributors&gt;&lt;titles&gt;&lt;title&gt;Academic procrastination of undergraduates: Low self-efficacy to self-regulate predicts higher levels of procrastination. &lt;/title&gt;&lt;secondary-title&gt; Contemporary Educational Psychology&lt;/secondary-title&gt;&lt;/titles&gt;&lt;pages&gt;915-931&lt;/pages&gt;&lt;volume&gt;33&lt;/volume&gt;&lt;dates&gt;&lt;year&gt;2008&lt;/year&gt;&lt;/dates&gt;&lt;urls&gt;&lt;/urls&gt;&lt;/record&gt;&lt;/Cite&gt;&lt;/EndNote&gt;</w:instrText>
      </w:r>
      <w:r w:rsidR="00264891">
        <w:fldChar w:fldCharType="separate"/>
      </w:r>
      <w:r w:rsidR="0007209C">
        <w:rPr>
          <w:noProof/>
        </w:rPr>
        <w:t>[19, 20]</w:t>
      </w:r>
      <w:r w:rsidR="00264891">
        <w:fldChar w:fldCharType="end"/>
      </w:r>
      <w:r w:rsidR="00CE1E89" w:rsidRPr="00CE1E89">
        <w:t xml:space="preserve"> indicates that motivation and self-efficacy for time management are key determinants for avoiding procrastination. In this project, we will pr</w:t>
      </w:r>
      <w:r w:rsidR="00CE1E89" w:rsidRPr="00CE1E89">
        <w:t>o</w:t>
      </w:r>
      <w:r w:rsidR="00CE1E89" w:rsidRPr="00CE1E89">
        <w:t>vi</w:t>
      </w:r>
      <w:r w:rsidR="00EA3E72">
        <w:t>de</w:t>
      </w:r>
      <w:r w:rsidR="00CE1E89" w:rsidRPr="00CE1E89">
        <w:t xml:space="preserve"> big data as an available source of "interesting" projects. We will study the extent to which such projects b</w:t>
      </w:r>
      <w:r w:rsidR="00CE1E89" w:rsidRPr="00CE1E89">
        <w:t>e</w:t>
      </w:r>
      <w:r w:rsidR="00CE1E89" w:rsidRPr="00CE1E89">
        <w:t xml:space="preserve">come intrinsically motivating. We </w:t>
      </w:r>
      <w:r w:rsidR="00EA3E72">
        <w:t>will</w:t>
      </w:r>
      <w:r w:rsidR="00CE1E89" w:rsidRPr="00CE1E89">
        <w:t xml:space="preserve"> </w:t>
      </w:r>
      <w:r w:rsidR="00EA3E72">
        <w:t xml:space="preserve">focus on </w:t>
      </w:r>
      <w:r w:rsidR="00CE1E89" w:rsidRPr="00CE1E89">
        <w:t>self-efficacy related to project management.</w:t>
      </w:r>
      <w:r w:rsidR="00F3369C">
        <w:t xml:space="preserve"> To</w:t>
      </w:r>
      <w:r w:rsidR="004B27BD">
        <w:t xml:space="preserve"> assess students' self-regulation, we rely on the well-validated Motivated Strategies for Learning </w:t>
      </w:r>
      <w:r w:rsidR="00277031">
        <w:t>Questionnaire</w:t>
      </w:r>
      <w:r w:rsidR="004B27BD">
        <w:t xml:space="preserve"> (MSLQ) </w:t>
      </w:r>
      <w:r w:rsidR="00264891">
        <w:fldChar w:fldCharType="begin"/>
      </w:r>
      <w:r w:rsidR="0007209C">
        <w:instrText xml:space="preserve"> ADDIN EN.CITE &lt;EndNote&gt;&lt;Cite&gt;&lt;Author&gt;Pintrich&lt;/Author&gt;&lt;Year&gt;1993&lt;/Year&gt;&lt;RecNum&gt;111&lt;/RecNum&gt;&lt;DisplayText&gt;[21]&lt;/DisplayText&gt;&lt;record&gt;&lt;rec-number&gt;111&lt;/rec-number&gt;&lt;foreign-keys&gt;&lt;key app="EN" db-id="azd2zvr90evsr4ew95hxep9sss9af0r9epvz"&gt;111&lt;/key&gt;&lt;/foreign-keys&gt;&lt;ref-type name="Journal Article"&gt;17&lt;/ref-type&gt;&lt;contributors&gt;&lt;authors&gt;&lt;author&gt;Pintrich, P.R.&lt;/author&gt;&lt;author&gt;Smith, D.A.F.&lt;/author&gt;&lt;author&gt;Garcia, T.&lt;/author&gt;&lt;author&gt;McKeachie, W.J.&lt;/author&gt;&lt;/authors&gt;&lt;/contributors&gt;&lt;titles&gt;&lt;title&gt;Reliability and predictive validity of the Motivated Strategies for Learning Questionnaire (MSLQ). &lt;/title&gt;&lt;secondary-title&gt;Educational and Psychological Measurement&lt;/secondary-title&gt;&lt;/titles&gt;&lt;periodical&gt;&lt;full-title&gt;Educational and Psychological Measurement&lt;/full-title&gt;&lt;/periodical&gt;&lt;pages&gt;801-813&lt;/pages&gt;&lt;volume&gt;53&lt;/volume&gt;&lt;dates&gt;&lt;year&gt;1993&lt;/year&gt;&lt;/dates&gt;&lt;urls&gt;&lt;/urls&gt;&lt;/record&gt;&lt;/Cite&gt;&lt;/EndNote&gt;</w:instrText>
      </w:r>
      <w:r w:rsidR="00264891">
        <w:fldChar w:fldCharType="separate"/>
      </w:r>
      <w:r w:rsidR="0007209C">
        <w:rPr>
          <w:noProof/>
        </w:rPr>
        <w:t>[21]</w:t>
      </w:r>
      <w:r w:rsidR="00264891">
        <w:fldChar w:fldCharType="end"/>
      </w:r>
      <w:r w:rsidR="004B27BD">
        <w:t>.</w:t>
      </w:r>
    </w:p>
    <w:p w:rsidR="0066612B" w:rsidRDefault="00442201">
      <w:pPr>
        <w:pStyle w:val="NSFHeading2"/>
      </w:pPr>
      <w:r w:rsidRPr="003E2F7C">
        <w:t xml:space="preserve">2.2 </w:t>
      </w:r>
      <w:r w:rsidR="004B27BD" w:rsidRPr="003E2F7C">
        <w:t>Issues in social impacts/ethics</w:t>
      </w:r>
    </w:p>
    <w:p w:rsidR="00A92B35" w:rsidRPr="003A4713" w:rsidRDefault="004B27BD" w:rsidP="00FC565B">
      <w:pPr>
        <w:pStyle w:val="NSFParagraph"/>
        <w:spacing w:after="80"/>
        <w:ind w:firstLine="360"/>
      </w:pPr>
      <w:r w:rsidRPr="004C0685">
        <w:t>Understanding the impacts o</w:t>
      </w:r>
      <w:r w:rsidRPr="007D5F95">
        <w:t>f computing and information technology on society is widely recognized as i</w:t>
      </w:r>
      <w:r w:rsidRPr="007D5F95">
        <w:t>m</w:t>
      </w:r>
      <w:r w:rsidRPr="007D5F95">
        <w:t>portant in the education of computer scientists and engineers. As noted in</w:t>
      </w:r>
      <w:r w:rsidR="00FD6392" w:rsidRPr="002537B4">
        <w:t xml:space="preserve"> </w:t>
      </w:r>
      <w:r w:rsidR="00264891" w:rsidRPr="003A4713">
        <w:fldChar w:fldCharType="begin"/>
      </w:r>
      <w:r w:rsidR="0007209C">
        <w:instrText xml:space="preserve"> ADDIN EN.CITE &lt;EndNote&gt;&lt;Cite&gt;&lt;Author&gt;Lambrinidou&lt;/Author&gt;&lt;Year&gt;2014&lt;/Year&gt;&lt;RecNum&gt;132&lt;/RecNum&gt;&lt;DisplayText&gt;[22]&lt;/DisplayText&gt;&lt;record&gt;&lt;rec-number&gt;132&lt;/rec-number&gt;&lt;foreign-keys&gt;&lt;key app="EN" db-id="azd2zvr90evsr4ew95hxep9sss9af0r9epvz"&gt;132&lt;/key&gt;&lt;/foreign-keys&gt;&lt;ref-type name="Conference Paper"&gt;47&lt;/ref-type&gt;&lt;contributors&gt;&lt;authors&gt;&lt;author&gt;Lambrinidou, Yanna&lt;/author&gt;&lt;author&gt;Rhoads, William Joseph&lt;/author&gt;&lt;author&gt;Roy, Siddhartha&lt;/author&gt;&lt;author&gt;Heaney, Erin&lt;/author&gt;&lt;author&gt;Ratajczak, Glenn Andres&lt;/author&gt;&lt;author&gt;Ratajczak, Jennifer Holly&lt;/author&gt;&lt;/authors&gt;&lt;/contributors&gt;&lt;titles&gt;&lt;title&gt;Ethnography in Engineering Ethics Education: A Pedagogy for Transformational Listening&lt;/title&gt;&lt;secondary-title&gt;121st American Society for Engineerng Education Annual Conference &amp;amp; Exposition&lt;/secondary-title&gt;&lt;/titles&gt;&lt;dates&gt;&lt;year&gt;2014&lt;/year&gt;&lt;pub-dates&gt;&lt;date&gt;June 15-18, 2014&lt;/date&gt;&lt;/pub-dates&gt;&lt;/dates&gt;&lt;pub-location&gt;Indianapolis, IN&lt;/pub-location&gt;&lt;urls&gt;&lt;/urls&gt;&lt;/record&gt;&lt;/Cite&gt;&lt;/EndNote&gt;</w:instrText>
      </w:r>
      <w:r w:rsidR="00264891" w:rsidRPr="003A4713">
        <w:fldChar w:fldCharType="separate"/>
      </w:r>
      <w:r w:rsidR="0007209C">
        <w:rPr>
          <w:noProof/>
        </w:rPr>
        <w:t>[22]</w:t>
      </w:r>
      <w:r w:rsidR="00264891" w:rsidRPr="003A4713">
        <w:fldChar w:fldCharType="end"/>
      </w:r>
      <w:r w:rsidRPr="003A4713">
        <w:t xml:space="preserve"> the Accreditation Board for Eng</w:t>
      </w:r>
      <w:r w:rsidRPr="003A4713">
        <w:t>i</w:t>
      </w:r>
      <w:r w:rsidRPr="003A4713">
        <w:t>neering and Technology (ABET) criteria require students to have "an understanding of professional and eth</w:t>
      </w:r>
      <w:r w:rsidRPr="003A4713">
        <w:t>i</w:t>
      </w:r>
      <w:r w:rsidRPr="003A4713">
        <w:t xml:space="preserve">cal responsibility,” and have acquired “the broad education necessary to understand the impact of engineering </w:t>
      </w:r>
      <w:r w:rsidRPr="003A4713">
        <w:lastRenderedPageBreak/>
        <w:t>sol</w:t>
      </w:r>
      <w:r w:rsidRPr="003A4713">
        <w:t>u</w:t>
      </w:r>
      <w:r w:rsidRPr="003A4713">
        <w:t>tions in a global, economic, environmental, and societal context”</w:t>
      </w:r>
      <w:r w:rsidR="00BD5C4E" w:rsidRPr="003A4713">
        <w:t xml:space="preserve"> </w:t>
      </w:r>
      <w:r w:rsidR="00264891" w:rsidRPr="003A4713">
        <w:fldChar w:fldCharType="begin"/>
      </w:r>
      <w:r w:rsidR="0007209C">
        <w:instrText xml:space="preserve"> ADDIN EN.CITE &lt;EndNote&gt;&lt;Cite&gt;&lt;Author&gt;ABET Engineering Accreditation Commission&lt;/Author&gt;&lt;Year&gt;2014&lt;/Year&gt;&lt;RecNum&gt;133&lt;/RecNum&gt;&lt;DisplayText&gt;[23]&lt;/DisplayText&gt;&lt;record&gt;&lt;rec-number&gt;133&lt;/rec-number&gt;&lt;foreign-keys&gt;&lt;key app="EN" db-id="azd2zvr90evsr4ew95hxep9sss9af0r9epvz"&gt;133&lt;/key&gt;&lt;/foreign-keys&gt;&lt;ref-type name="Electronic Article"&gt;43&lt;/ref-type&gt;&lt;contributors&gt;&lt;authors&gt;&lt;author&gt;ABET Engineering Accreditation Commission,&lt;/author&gt;&lt;/authors&gt;&lt;/contributors&gt;&lt;titles&gt;&lt;title&gt;Criteria for Accrediting Engineering Programs&lt;/title&gt;&lt;/titles&gt;&lt;dates&gt;&lt;year&gt;2014&lt;/year&gt;&lt;pub-dates&gt;&lt;date&gt;December 2014&lt;/date&gt;&lt;/pub-dates&gt;&lt;/dates&gt;&lt;urls&gt;&lt;related-urls&gt;&lt;url&gt;http://www.abet.org/uploadedFiles/Accreditation/Accreditation_Step_by_Step/Accreditation_Documents/Current/2015-2016/E001%2015-16%20EAC%20Criteria%2011-7-14.pdf&lt;/url&gt;&lt;/related-urls&gt;&lt;/urls&gt;&lt;/record&gt;&lt;/Cite&gt;&lt;/EndNote&gt;</w:instrText>
      </w:r>
      <w:r w:rsidR="00264891" w:rsidRPr="003A4713">
        <w:fldChar w:fldCharType="separate"/>
      </w:r>
      <w:r w:rsidR="0007209C">
        <w:rPr>
          <w:noProof/>
        </w:rPr>
        <w:t>[23]</w:t>
      </w:r>
      <w:r w:rsidR="00264891" w:rsidRPr="003A4713">
        <w:fldChar w:fldCharType="end"/>
      </w:r>
      <w:r w:rsidR="00526643">
        <w:t>.</w:t>
      </w:r>
      <w:r w:rsidRPr="003A4713">
        <w:t xml:space="preserve"> To educate computing professio</w:t>
      </w:r>
      <w:r w:rsidRPr="003A4713">
        <w:t>n</w:t>
      </w:r>
      <w:r w:rsidRPr="003A4713">
        <w:t>al</w:t>
      </w:r>
      <w:r w:rsidR="00526643">
        <w:t>s,</w:t>
      </w:r>
      <w:r w:rsidRPr="003A4713">
        <w:t xml:space="preserve"> the new CS Principles Course</w:t>
      </w:r>
      <w:r w:rsidR="003B05CB" w:rsidRPr="003A4713">
        <w:t xml:space="preserve"> </w:t>
      </w:r>
      <w:r w:rsidR="00264891" w:rsidRPr="003A4713">
        <w:fldChar w:fldCharType="begin"/>
      </w:r>
      <w:r w:rsidR="0007209C">
        <w:instrText xml:space="preserve"> ADDIN EN.CITE &lt;EndNote&gt;&lt;Cite&gt;&lt;Author&gt;College Board&lt;/Author&gt;&lt;Year&gt;2014&lt;/Year&gt;&lt;RecNum&gt;134&lt;/RecNum&gt;&lt;DisplayText&gt;[7]&lt;/DisplayText&gt;&lt;record&gt;&lt;rec-number&gt;134&lt;/rec-number&gt;&lt;foreign-keys&gt;&lt;key app="EN" db-id="azd2zvr90evsr4ew95hxep9sss9af0r9epvz"&gt;134&lt;/key&gt;&lt;/foreign-keys&gt;&lt;ref-type name="Electronic Article"&gt;43&lt;/ref-type&gt;&lt;contributors&gt;&lt;authors&gt;&lt;author&gt;College Board,&lt;/author&gt;&lt;/authors&gt;&lt;/contributors&gt;&lt;titles&gt;&lt;title&gt;Computer Science Principles Performance Assessment&lt;/title&gt;&lt;/titles&gt;&lt;dates&gt;&lt;year&gt;2014&lt;/year&gt;&lt;pub-dates&gt;&lt;date&gt;December 2014&lt;/date&gt;&lt;/pub-dates&gt;&lt;/dates&gt;&lt;urls&gt;&lt;related-urls&gt;&lt;url&gt;http://media.collegeboard.com/digitalServices/pdf/ap/ap-computer-science-principles-performance-assessment.pdf&lt;/url&gt;&lt;/related-urls&gt;&lt;/urls&gt;&lt;/record&gt;&lt;/Cite&gt;&lt;/EndNote&gt;</w:instrText>
      </w:r>
      <w:r w:rsidR="00264891" w:rsidRPr="003A4713">
        <w:fldChar w:fldCharType="separate"/>
      </w:r>
      <w:r w:rsidR="0007209C">
        <w:rPr>
          <w:noProof/>
        </w:rPr>
        <w:t>[7]</w:t>
      </w:r>
      <w:r w:rsidR="00264891" w:rsidRPr="003A4713">
        <w:fldChar w:fldCharType="end"/>
      </w:r>
      <w:r w:rsidRPr="003A4713">
        <w:t xml:space="preserve">  includes a specific task and performance assessment described as follows:</w:t>
      </w:r>
      <w:r w:rsidR="00526643">
        <w:t xml:space="preserve"> </w:t>
      </w:r>
      <w:r w:rsidRPr="003A4713">
        <w:t>"Co</w:t>
      </w:r>
      <w:r w:rsidRPr="003A4713">
        <w:t>m</w:t>
      </w:r>
      <w:r w:rsidRPr="003A4713">
        <w:t>puting innovations have had considerable impact on the social, economic and cultural areas of our lives. To focus your work on this task, select a computing innovation that has significant impact, or the potential for significant impact on our society, economy, or culture, and that possesses the potential for both beneficial and harmful e</w:t>
      </w:r>
      <w:r w:rsidRPr="003A4713">
        <w:t>f</w:t>
      </w:r>
      <w:r w:rsidRPr="003A4713">
        <w:t>fects." The ACM Code of Ethics</w:t>
      </w:r>
      <w:r w:rsidR="003B05CB" w:rsidRPr="003A4713">
        <w:t xml:space="preserve"> </w:t>
      </w:r>
      <w:r w:rsidR="00264891" w:rsidRPr="003A4713">
        <w:fldChar w:fldCharType="begin"/>
      </w:r>
      <w:r w:rsidR="0007209C">
        <w:instrText xml:space="preserve"> ADDIN EN.CITE &lt;EndNote&gt;&lt;Cite&gt;&lt;Author&gt;Association for Computing Machinery&lt;/Author&gt;&lt;Year&gt;2014&lt;/Year&gt;&lt;RecNum&gt;135&lt;/RecNum&gt;&lt;DisplayText&gt;[24]&lt;/DisplayText&gt;&lt;record&gt;&lt;rec-number&gt;135&lt;/rec-number&gt;&lt;foreign-keys&gt;&lt;key app="EN" db-id="azd2zvr90evsr4ew95hxep9sss9af0r9epvz"&gt;135&lt;/key&gt;&lt;/foreign-keys&gt;&lt;ref-type name="Web Page"&gt;12&lt;/ref-type&gt;&lt;contributors&gt;&lt;authors&gt;&lt;author&gt;Association for Computing Machinery,&lt;/author&gt;&lt;/authors&gt;&lt;/contributors&gt;&lt;titles&gt;&lt;title&gt;Code of Ethics&lt;/title&gt;&lt;/titles&gt;&lt;volume&gt;2014&lt;/volume&gt;&lt;dates&gt;&lt;year&gt;2014&lt;/year&gt;&lt;/dates&gt;&lt;urls&gt;&lt;related-urls&gt;&lt;url&gt;http://www.acm.org/about/code-of-ethics&lt;/url&gt;&lt;/related-urls&gt;&lt;/urls&gt;&lt;/record&gt;&lt;/Cite&gt;&lt;/EndNote&gt;</w:instrText>
      </w:r>
      <w:r w:rsidR="00264891" w:rsidRPr="003A4713">
        <w:fldChar w:fldCharType="separate"/>
      </w:r>
      <w:r w:rsidR="0007209C">
        <w:rPr>
          <w:noProof/>
        </w:rPr>
        <w:t>[24]</w:t>
      </w:r>
      <w:r w:rsidR="00264891" w:rsidRPr="003A4713">
        <w:fldChar w:fldCharType="end"/>
      </w:r>
      <w:r w:rsidRPr="003A4713">
        <w:t xml:space="preserve"> states that "An essential aim of computing professionals is to minimize ne</w:t>
      </w:r>
      <w:r w:rsidRPr="003A4713">
        <w:t>g</w:t>
      </w:r>
      <w:r w:rsidRPr="003A4713">
        <w:t>ative consequences of computing systems, including threats to health and safety. When designing or implemen</w:t>
      </w:r>
      <w:r w:rsidRPr="003A4713">
        <w:t>t</w:t>
      </w:r>
      <w:r w:rsidRPr="003A4713">
        <w:t>ing systems, computing professionals must attempt to ensure that the products of their efforts will be used in s</w:t>
      </w:r>
      <w:r w:rsidRPr="003A4713">
        <w:t>o</w:t>
      </w:r>
      <w:r w:rsidRPr="003A4713">
        <w:t>cially responsible ways, will meet social needs, and will avoid harmful effects to health and welfare." Similarly, the Software Engineering Code of Ethics and Professional Practice</w:t>
      </w:r>
      <w:r w:rsidR="003B05CB" w:rsidRPr="003A4713">
        <w:t xml:space="preserve"> </w:t>
      </w:r>
      <w:r w:rsidR="00264891" w:rsidRPr="003A4713">
        <w:fldChar w:fldCharType="begin"/>
      </w:r>
      <w:r w:rsidR="0007209C">
        <w:instrText xml:space="preserve"> ADDIN EN.CITE &lt;EndNote&gt;&lt;Cite&gt;&lt;Author&gt;Association for Computing Machinery&lt;/Author&gt;&lt;Year&gt;2014&lt;/Year&gt;&lt;RecNum&gt;136&lt;/RecNum&gt;&lt;DisplayText&gt;[25]&lt;/DisplayText&gt;&lt;record&gt;&lt;rec-number&gt;136&lt;/rec-number&gt;&lt;foreign-keys&gt;&lt;key app="EN" db-id="azd2zvr90evsr4ew95hxep9sss9af0r9epvz"&gt;136&lt;/key&gt;&lt;/foreign-keys&gt;&lt;ref-type name="Web Page"&gt;12&lt;/ref-type&gt;&lt;contributors&gt;&lt;authors&gt;&lt;author&gt;Association for Computing Machinery,&lt;/author&gt;&lt;/authors&gt;&lt;/contributors&gt;&lt;titles&gt;&lt;title&gt;Software Engineering Code of Ethics and Professional Practice&lt;/title&gt;&lt;/titles&gt;&lt;number&gt;December 2014&lt;/number&gt;&lt;dates&gt;&lt;year&gt;2014&lt;/year&gt;&lt;/dates&gt;&lt;urls&gt;&lt;related-urls&gt;&lt;url&gt;http://www.acm.org/about/se-code&lt;/url&gt;&lt;/related-urls&gt;&lt;/urls&gt;&lt;/record&gt;&lt;/Cite&gt;&lt;/EndNote&gt;</w:instrText>
      </w:r>
      <w:r w:rsidR="00264891" w:rsidRPr="003A4713">
        <w:fldChar w:fldCharType="separate"/>
      </w:r>
      <w:r w:rsidR="0007209C">
        <w:rPr>
          <w:noProof/>
        </w:rPr>
        <w:t>[25]</w:t>
      </w:r>
      <w:r w:rsidR="00264891" w:rsidRPr="003A4713">
        <w:fldChar w:fldCharType="end"/>
      </w:r>
      <w:r w:rsidRPr="003A4713">
        <w:t xml:space="preserve"> notes:  "Because of their roles in develo</w:t>
      </w:r>
      <w:r w:rsidRPr="003A4713">
        <w:t>p</w:t>
      </w:r>
      <w:r w:rsidRPr="003A4713">
        <w:t>ing software systems, software engineers have significant opportunities to do good or cause harm, to enable others to do good or cause harm, or to influence others to do good or cause harm."</w:t>
      </w:r>
    </w:p>
    <w:p w:rsidR="00A92B35" w:rsidRDefault="004B27BD" w:rsidP="00FC565B">
      <w:pPr>
        <w:pStyle w:val="NSFParagraph"/>
        <w:spacing w:after="80"/>
        <w:ind w:firstLine="360"/>
      </w:pPr>
      <w:r>
        <w:t xml:space="preserve">However, the exploration of social impacts and the acculturation of students to ethical professional behavior </w:t>
      </w:r>
      <w:r w:rsidR="000C7250">
        <w:t>are</w:t>
      </w:r>
      <w:r>
        <w:t xml:space="preserve"> often missing early in the curriculum and/or foster a "culture of disengagement"</w:t>
      </w:r>
      <w:r w:rsidR="00DD52CC">
        <w:t xml:space="preserve"> </w:t>
      </w:r>
      <w:r w:rsidR="00264891">
        <w:fldChar w:fldCharType="begin"/>
      </w:r>
      <w:r w:rsidR="0007209C">
        <w:instrText xml:space="preserve"> ADDIN EN.CITE &lt;EndNote&gt;&lt;Cite&gt;&lt;Author&gt;Cech&lt;/Author&gt;&lt;Year&gt;2014&lt;/Year&gt;&lt;RecNum&gt;137&lt;/RecNum&gt;&lt;DisplayText&gt;[26]&lt;/DisplayText&gt;&lt;record&gt;&lt;rec-number&gt;137&lt;/rec-number&gt;&lt;foreign-keys&gt;&lt;key app="EN" db-id="azd2zvr90evsr4ew95hxep9sss9af0r9epvz"&gt;137&lt;/key&gt;&lt;/foreign-keys&gt;&lt;ref-type name="Journal Article"&gt;17&lt;/ref-type&gt;&lt;contributors&gt;&lt;authors&gt;&lt;author&gt;Cech, E.A.&lt;/author&gt;&lt;/authors&gt;&lt;/contributors&gt;&lt;titles&gt;&lt;title&gt;Culture of Disengagement in Engineering Education?&lt;/title&gt;&lt;secondary-title&gt;Science, Technology, and Human Values&lt;/secondary-title&gt;&lt;/titles&gt;&lt;periodical&gt;&lt;full-title&gt;Science, Technology, and Human Values&lt;/full-title&gt;&lt;/periodical&gt;&lt;pages&gt;42-47&lt;/pages&gt;&lt;volume&gt;39 (1)&lt;/volume&gt;&lt;number&gt;1&lt;/number&gt;&lt;dates&gt;&lt;year&gt;2014&lt;/year&gt;&lt;/dates&gt;&lt;urls&gt;&lt;/urls&gt;&lt;/record&gt;&lt;/Cite&gt;&lt;/EndNote&gt;</w:instrText>
      </w:r>
      <w:r w:rsidR="00264891">
        <w:fldChar w:fldCharType="separate"/>
      </w:r>
      <w:r w:rsidR="0007209C">
        <w:rPr>
          <w:noProof/>
        </w:rPr>
        <w:t>[26]</w:t>
      </w:r>
      <w:r w:rsidR="00264891">
        <w:fldChar w:fldCharType="end"/>
      </w:r>
      <w:r>
        <w:t xml:space="preserve"> that distances the st</w:t>
      </w:r>
      <w:r>
        <w:t>u</w:t>
      </w:r>
      <w:r>
        <w:t>dent, and later professional, from genuine engagement with the impact of their practice on society. In our own curriculum, for example, the topic of ethics and social impacts does occur until the student has reached the junior year in the curriculum. The sense of "disengagement" is described in a critique of the ABET standards: "By not specifying whose definitions of “desired needs,” “realistic constraints,” “engineering problems,” or “contemp</w:t>
      </w:r>
      <w:r>
        <w:t>o</w:t>
      </w:r>
      <w:r>
        <w:t>rary issues” are to be used and how these definitions are to be identified, ABET seems to imply that somehow students on their own can know the technical and social complexities associated with their work simply by virtue of their training. At the same time, student ability to elicit and take into account non-dominant perspectives is a</w:t>
      </w:r>
      <w:r>
        <w:t>b</w:t>
      </w:r>
      <w:r>
        <w:t xml:space="preserve">sent from the list." </w:t>
      </w:r>
      <w:r w:rsidR="00264891">
        <w:fldChar w:fldCharType="begin"/>
      </w:r>
      <w:r w:rsidR="0007209C">
        <w:instrText xml:space="preserve"> ADDIN EN.CITE &lt;EndNote&gt;&lt;Cite&gt;&lt;Author&gt;Lambrinidou&lt;/Author&gt;&lt;Year&gt;2014&lt;/Year&gt;&lt;RecNum&gt;132&lt;/RecNum&gt;&lt;DisplayText&gt;[22]&lt;/DisplayText&gt;&lt;record&gt;&lt;rec-number&gt;132&lt;/rec-number&gt;&lt;foreign-keys&gt;&lt;key app="EN" db-id="azd2zvr90evsr4ew95hxep9sss9af0r9epvz"&gt;132&lt;/key&gt;&lt;/foreign-keys&gt;&lt;ref-type name="Conference Paper"&gt;47&lt;/ref-type&gt;&lt;contributors&gt;&lt;authors&gt;&lt;author&gt;Lambrinidou, Yanna&lt;/author&gt;&lt;author&gt;Rhoads, William Joseph&lt;/author&gt;&lt;author&gt;Roy, Siddhartha&lt;/author&gt;&lt;author&gt;Heaney, Erin&lt;/author&gt;&lt;author&gt;Ratajczak, Glenn Andres&lt;/author&gt;&lt;author&gt;Ratajczak, Jennifer Holly&lt;/author&gt;&lt;/authors&gt;&lt;/contributors&gt;&lt;titles&gt;&lt;title&gt;Ethnography in Engineering Ethics Education: A Pedagogy for Transformational Listening&lt;/title&gt;&lt;secondary-title&gt;121st American Society for Engineerng Education Annual Conference &amp;amp; Exposition&lt;/secondary-title&gt;&lt;/titles&gt;&lt;dates&gt;&lt;year&gt;2014&lt;/year&gt;&lt;pub-dates&gt;&lt;date&gt;June 15-18, 2014&lt;/date&gt;&lt;/pub-dates&gt;&lt;/dates&gt;&lt;pub-location&gt;Indianapolis, IN&lt;/pub-location&gt;&lt;urls&gt;&lt;/urls&gt;&lt;/record&gt;&lt;/Cite&gt;&lt;/EndNote&gt;</w:instrText>
      </w:r>
      <w:r w:rsidR="00264891">
        <w:fldChar w:fldCharType="separate"/>
      </w:r>
      <w:r w:rsidR="0007209C">
        <w:rPr>
          <w:noProof/>
        </w:rPr>
        <w:t>[22]</w:t>
      </w:r>
      <w:r w:rsidR="00264891">
        <w:fldChar w:fldCharType="end"/>
      </w:r>
      <w:r>
        <w:t xml:space="preserve"> Similarly, in the NAEs Grand Challenges for Engineering, </w:t>
      </w:r>
      <w:proofErr w:type="spellStart"/>
      <w:r>
        <w:t>Lambrinidou</w:t>
      </w:r>
      <w:proofErr w:type="spellEnd"/>
      <w:r>
        <w:t xml:space="preserve"> observes that "Moreover, it does not seem to represent “people’s” own views on what engineering challenges compromise their ability to “thrive” and how engineers can help address these challenges." </w:t>
      </w:r>
      <w:r w:rsidR="00264891">
        <w:fldChar w:fldCharType="begin"/>
      </w:r>
      <w:r w:rsidR="0007209C">
        <w:instrText xml:space="preserve"> ADDIN EN.CITE &lt;EndNote&gt;&lt;Cite&gt;&lt;Author&gt;Lambrinidou&lt;/Author&gt;&lt;Year&gt;2014&lt;/Year&gt;&lt;RecNum&gt;132&lt;/RecNum&gt;&lt;DisplayText&gt;[22]&lt;/DisplayText&gt;&lt;record&gt;&lt;rec-number&gt;132&lt;/rec-number&gt;&lt;foreign-keys&gt;&lt;key app="EN" db-id="azd2zvr90evsr4ew95hxep9sss9af0r9epvz"&gt;132&lt;/key&gt;&lt;/foreign-keys&gt;&lt;ref-type name="Conference Paper"&gt;47&lt;/ref-type&gt;&lt;contributors&gt;&lt;authors&gt;&lt;author&gt;Lambrinidou, Yanna&lt;/author&gt;&lt;author&gt;Rhoads, William Joseph&lt;/author&gt;&lt;author&gt;Roy, Siddhartha&lt;/author&gt;&lt;author&gt;Heaney, Erin&lt;/author&gt;&lt;author&gt;Ratajczak, Glenn Andres&lt;/author&gt;&lt;author&gt;Ratajczak, Jennifer Holly&lt;/author&gt;&lt;/authors&gt;&lt;/contributors&gt;&lt;titles&gt;&lt;title&gt;Ethnography in Engineering Ethics Education: A Pedagogy for Transformational Listening&lt;/title&gt;&lt;secondary-title&gt;121st American Society for Engineerng Education Annual Conference &amp;amp; Exposition&lt;/secondary-title&gt;&lt;/titles&gt;&lt;dates&gt;&lt;year&gt;2014&lt;/year&gt;&lt;pub-dates&gt;&lt;date&gt;June 15-18, 2014&lt;/date&gt;&lt;/pub-dates&gt;&lt;/dates&gt;&lt;pub-location&gt;Indianapolis, IN&lt;/pub-location&gt;&lt;urls&gt;&lt;/urls&gt;&lt;/record&gt;&lt;/Cite&gt;&lt;/EndNote&gt;</w:instrText>
      </w:r>
      <w:r w:rsidR="00264891">
        <w:fldChar w:fldCharType="separate"/>
      </w:r>
      <w:r w:rsidR="0007209C">
        <w:rPr>
          <w:noProof/>
        </w:rPr>
        <w:t>[22]</w:t>
      </w:r>
      <w:r w:rsidR="00264891">
        <w:fldChar w:fldCharType="end"/>
      </w:r>
      <w:r w:rsidR="00FD6392">
        <w:t xml:space="preserve"> </w:t>
      </w:r>
      <w:r>
        <w:t>The challenge then is to provide an early exposure to issues of social impact and ethical professional behavior early in the education of future comp</w:t>
      </w:r>
      <w:r>
        <w:t>u</w:t>
      </w:r>
      <w:r>
        <w:t>ting professionals and in a way that allows students to begin forming an awareness of non-technical pe</w:t>
      </w:r>
      <w:r>
        <w:t>r</w:t>
      </w:r>
      <w:r>
        <w:t>spectives on the impacts of their work.</w:t>
      </w:r>
    </w:p>
    <w:p w:rsidR="00526643" w:rsidRDefault="004B27BD" w:rsidP="00FC565B">
      <w:pPr>
        <w:pStyle w:val="NSFParagraph"/>
        <w:spacing w:after="80"/>
        <w:ind w:firstLine="360"/>
      </w:pPr>
      <w:r>
        <w:t>With the use of big data in introductory classes as envisioned in this proposal it will be possible to engage students both early and in a meaningful way. The strands of proposed work with big data and with social impacts are, therefore, synergistically connected because big data provides an important motivating context for the expl</w:t>
      </w:r>
      <w:r>
        <w:t>o</w:t>
      </w:r>
      <w:r>
        <w:t>ration of social impacts.</w:t>
      </w:r>
    </w:p>
    <w:p w:rsidR="0066612B" w:rsidRDefault="002C116A">
      <w:pPr>
        <w:pStyle w:val="NSFHeading2"/>
      </w:pPr>
      <w:r w:rsidRPr="003E2F7C">
        <w:t>2.3</w:t>
      </w:r>
      <w:r w:rsidR="004B27BD" w:rsidRPr="003E2F7C">
        <w:t xml:space="preserve">. </w:t>
      </w:r>
      <w:r w:rsidR="00C410E1" w:rsidRPr="003E2F7C">
        <w:t>A</w:t>
      </w:r>
      <w:r w:rsidR="004B27BD" w:rsidRPr="003E2F7C">
        <w:t xml:space="preserve">utomatic </w:t>
      </w:r>
      <w:r w:rsidR="00442201" w:rsidRPr="003E2F7C">
        <w:t>F</w:t>
      </w:r>
      <w:r w:rsidR="004B27BD" w:rsidRPr="003E2F7C">
        <w:t xml:space="preserve">eedback and </w:t>
      </w:r>
      <w:r w:rsidR="00442201" w:rsidRPr="003E2F7C">
        <w:t>I</w:t>
      </w:r>
      <w:r w:rsidR="004B27BD" w:rsidRPr="003E2F7C">
        <w:t xml:space="preserve">nteractive </w:t>
      </w:r>
      <w:r w:rsidR="00442201" w:rsidRPr="003E2F7C">
        <w:t>V</w:t>
      </w:r>
      <w:r w:rsidR="004B27BD" w:rsidRPr="003E2F7C">
        <w:t>isualization</w:t>
      </w:r>
    </w:p>
    <w:p w:rsidR="00C410E1" w:rsidRDefault="004B27BD" w:rsidP="00FC565B">
      <w:pPr>
        <w:pStyle w:val="NSFParagraph"/>
        <w:spacing w:after="80"/>
        <w:ind w:firstLine="360"/>
      </w:pPr>
      <w:r>
        <w:t>Dynamic process, such has the behavior of an algorithm, is difficult to convey using static presentation media such as text and images in a textbook. During lecture, instructors typically draw on the board, trying to illustrate dynamic processes through words and constant changes to the diagrams. Many students have a hard time unde</w:t>
      </w:r>
      <w:r>
        <w:t>r</w:t>
      </w:r>
      <w:r>
        <w:t>standing these explanations at a detailed level or cannot reproduce the intermediate steps to get to the final result. Another difficulty is lack of practice with problems and exercises. Since the best types of problems for such courses are hard to grade by hand, students normally experience only a small number of homework and test pro</w:t>
      </w:r>
      <w:r>
        <w:t>b</w:t>
      </w:r>
      <w:r>
        <w:t>lems, whose results come only long after the student gives an answer. The dearth of feedback to students regar</w:t>
      </w:r>
      <w:r>
        <w:t>d</w:t>
      </w:r>
      <w:r>
        <w:t xml:space="preserve">ing whether they understand the material compounds the difficulty of teaching and learning </w:t>
      </w:r>
      <w:r w:rsidR="00EC2E76">
        <w:t>c</w:t>
      </w:r>
      <w:r w:rsidR="00526643">
        <w:t xml:space="preserve">omputer </w:t>
      </w:r>
      <w:r w:rsidR="00EC2E76">
        <w:t>s</w:t>
      </w:r>
      <w:r w:rsidR="00526643">
        <w:t>cience</w:t>
      </w:r>
      <w:r>
        <w:t>.</w:t>
      </w:r>
    </w:p>
    <w:p w:rsidR="00A92B35" w:rsidRDefault="004B27BD" w:rsidP="00FC565B">
      <w:pPr>
        <w:pStyle w:val="NSFParagraph"/>
        <w:spacing w:after="80"/>
        <w:ind w:firstLine="360"/>
      </w:pPr>
      <w:r>
        <w:t xml:space="preserve">For this project, we will build </w:t>
      </w:r>
      <w:r w:rsidR="00526643">
        <w:t xml:space="preserve">several content </w:t>
      </w:r>
      <w:r>
        <w:t>modules</w:t>
      </w:r>
      <w:r w:rsidR="00526643">
        <w:t xml:space="preserve"> related to ethics and big data</w:t>
      </w:r>
      <w:r>
        <w:t xml:space="preserve"> using </w:t>
      </w:r>
      <w:proofErr w:type="spellStart"/>
      <w:r>
        <w:t>OpenDSA</w:t>
      </w:r>
      <w:proofErr w:type="spellEnd"/>
      <w:r>
        <w:t xml:space="preserve"> techno</w:t>
      </w:r>
      <w:r>
        <w:t>l</w:t>
      </w:r>
      <w:r>
        <w:t>ogy</w:t>
      </w:r>
      <w:r w:rsidR="00526643">
        <w:t xml:space="preserve"> [61]</w:t>
      </w:r>
      <w:r>
        <w:t xml:space="preserve">. </w:t>
      </w:r>
      <w:proofErr w:type="spellStart"/>
      <w:r>
        <w:t>OpenDSA</w:t>
      </w:r>
      <w:proofErr w:type="spellEnd"/>
      <w:r>
        <w:t xml:space="preserve"> modules combine content in the form of text, visualizations, and simulations with a rich var</w:t>
      </w:r>
      <w:r>
        <w:t>i</w:t>
      </w:r>
      <w:r>
        <w:t xml:space="preserve">ety of exercises and assessment questions. Since </w:t>
      </w:r>
      <w:proofErr w:type="spellStart"/>
      <w:r>
        <w:t>OpenDSA</w:t>
      </w:r>
      <w:proofErr w:type="spellEnd"/>
      <w:r>
        <w:t xml:space="preserve"> modules are complete units of instruction, they are easy for instructors to use as replacements for their existing coverage of topics (similar to adopting a new tex</w:t>
      </w:r>
      <w:r>
        <w:t>t</w:t>
      </w:r>
      <w:r>
        <w:t>book</w:t>
      </w:r>
      <w:r w:rsidR="00526643">
        <w:t>)</w:t>
      </w:r>
      <w:r>
        <w:t xml:space="preserve">. Since </w:t>
      </w:r>
      <w:proofErr w:type="spellStart"/>
      <w:r>
        <w:t>OpenDSA’s</w:t>
      </w:r>
      <w:proofErr w:type="spellEnd"/>
      <w:r>
        <w:t xml:space="preserve"> exercises are immediately assessed, with problem instances generated at random, st</w:t>
      </w:r>
      <w:r>
        <w:t>u</w:t>
      </w:r>
      <w:r>
        <w:t xml:space="preserve">dents gain far more practice than is possible with normal paper textbooks. Since the content is highly visual and interactive, students not only get to see the dynamic aspects of the processes under </w:t>
      </w:r>
      <w:proofErr w:type="gramStart"/>
      <w:r>
        <w:t>study,</w:t>
      </w:r>
      <w:proofErr w:type="gramEnd"/>
      <w:r>
        <w:t xml:space="preserve"> they also get to manip</w:t>
      </w:r>
      <w:r>
        <w:t>u</w:t>
      </w:r>
      <w:r>
        <w:t xml:space="preserve">late these dynamic aspects themselves. Emphasizing student engagement with the material conforms to the best </w:t>
      </w:r>
      <w:r>
        <w:lastRenderedPageBreak/>
        <w:t xml:space="preserve">practices as developed through more than a decade of research by the </w:t>
      </w:r>
      <w:r w:rsidR="00892FC0">
        <w:t>a</w:t>
      </w:r>
      <w:r w:rsidR="00526643">
        <w:t xml:space="preserve">lgorithm </w:t>
      </w:r>
      <w:r w:rsidR="00892FC0">
        <w:t>v</w:t>
      </w:r>
      <w:r w:rsidR="00526643">
        <w:t>isualization</w:t>
      </w:r>
      <w:r>
        <w:t xml:space="preserve"> research community</w:t>
      </w:r>
      <w:r w:rsidR="00AA55F0">
        <w:t xml:space="preserve"> </w:t>
      </w:r>
      <w:r w:rsidR="00264891">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 </w:instrText>
      </w:r>
      <w:r w:rsidR="0007209C">
        <w:fldChar w:fldCharType="begin">
          <w:fldData xml:space="preserve">PEVuZE5vdGU+PENpdGU+PEF1dGhvcj5Lb3Job25lbjwvQXV0aG9yPjxZZWFyPjIwMTM8L1llYXI+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</w:fldData>
        </w:fldChar>
      </w:r>
      <w:r w:rsidR="0007209C">
        <w:instrText xml:space="preserve"> ADDIN EN.CITE.DATA </w:instrText>
      </w:r>
      <w:r w:rsidR="0007209C">
        <w:fldChar w:fldCharType="end"/>
      </w:r>
      <w:r w:rsidR="00264891">
        <w:fldChar w:fldCharType="separate"/>
      </w:r>
      <w:r w:rsidR="0007209C">
        <w:rPr>
          <w:noProof/>
        </w:rPr>
        <w:t>[27-29]</w:t>
      </w:r>
      <w:r w:rsidR="00264891">
        <w:fldChar w:fldCharType="end"/>
      </w:r>
      <w:r>
        <w:t>.</w:t>
      </w:r>
    </w:p>
    <w:p w:rsidR="0066612B" w:rsidRDefault="004B27BD">
      <w:pPr>
        <w:pStyle w:val="NSFParagraph"/>
        <w:spacing w:after="80"/>
        <w:ind w:firstLine="360"/>
      </w:pPr>
      <w:r>
        <w:t>Each module includes mechanisms for students to self-gauge how well they have understood the concepts presented. Self-assessment can increase learner’s motivation, promote students’ ability to guide their own learning and help them internalize factors used when judging performance</w:t>
      </w:r>
      <w:r w:rsidR="00C917EF">
        <w:t xml:space="preserve"> </w:t>
      </w:r>
      <w:r w:rsidR="00264891">
        <w:fldChar w:fldCharType="begin"/>
      </w:r>
      <w:r w:rsidR="0007209C">
        <w:instrText xml:space="preserve"> ADDIN EN.CITE &lt;EndNote&gt;&lt;Cite&gt;&lt;Author&gt;McMillan&lt;/Author&gt;&lt;Year&gt;2008&lt;/Year&gt;&lt;RecNum&gt;152&lt;/RecNum&gt;&lt;DisplayText&gt;[30, 31]&lt;/DisplayText&gt;&lt;record&gt;&lt;rec-number&gt;152&lt;/rec-number&gt;&lt;foreign-keys&gt;&lt;key app="EN" db-id="azd2zvr90evsr4ew95hxep9sss9af0r9epvz"&gt;152&lt;/key&gt;&lt;/foreign-keys&gt;&lt;ref-type name="Journal Article"&gt;17&lt;/ref-type&gt;&lt;contributors&gt;&lt;authors&gt;&lt;author&gt;McMillan, J.H.&lt;/author&gt;&lt;author&gt;Hearn, J.&lt;/author&gt;&lt;/authors&gt;&lt;/contributors&gt;&lt;titles&gt;&lt;title&gt;Student self-assessment: The key to stronger student motivation and higher achievement&lt;/title&gt;&lt;secondary-title&gt;Educational Horizons&lt;/secondary-title&gt;&lt;/titles&gt;&lt;periodical&gt;&lt;full-title&gt;Educational Horizons&lt;/full-title&gt;&lt;/periodical&gt;&lt;pages&gt;40-49&lt;/pages&gt;&lt;volume&gt;87 (1)&lt;/volume&gt;&lt;dates&gt;&lt;year&gt;2008&lt;/year&gt;&lt;/dates&gt;&lt;urls&gt;&lt;/urls&gt;&lt;/record&gt;&lt;/Cite&gt;&lt;Cite&gt;&lt;Author&gt;Andrade&lt;/Author&gt;&lt;Year&gt;2009&lt;/Year&gt;&lt;RecNum&gt;153&lt;/RecNum&gt;&lt;record&gt;&lt;rec-number&gt;153&lt;/rec-number&gt;&lt;foreign-keys&gt;&lt;key app="EN" db-id="azd2zvr90evsr4ew95hxep9sss9af0r9epvz"&gt;153&lt;/key&gt;&lt;/foreign-keys&gt;&lt;ref-type name="Journal Article"&gt;17&lt;/ref-type&gt;&lt;contributors&gt;&lt;authors&gt;&lt;author&gt;Andrade, H.&lt;/author&gt;&lt;author&gt;A. Valtcheva&lt;/author&gt;&lt;/authors&gt;&lt;/contributors&gt;&lt;titles&gt;&lt;title&gt;Promoting learning and achievement through self-assessment&lt;/title&gt;&lt;secondary-title&gt;Theory Into Practice&lt;/secondary-title&gt;&lt;/titles&gt;&lt;periodical&gt;&lt;full-title&gt;Theory Into Practice&lt;/full-title&gt;&lt;/periodical&gt;&lt;pages&gt;12-19&lt;/pages&gt;&lt;volume&gt;48(1)&lt;/volume&gt;&lt;dates&gt;&lt;year&gt;2009&lt;/year&gt;&lt;/dates&gt;&lt;urls&gt;&lt;/urls&gt;&lt;/record&gt;&lt;/Cite&gt;&lt;/EndNote&gt;</w:instrText>
      </w:r>
      <w:r w:rsidR="00264891">
        <w:fldChar w:fldCharType="separate"/>
      </w:r>
      <w:r w:rsidR="0007209C">
        <w:rPr>
          <w:noProof/>
        </w:rPr>
        <w:t>[30, 31]</w:t>
      </w:r>
      <w:r w:rsidR="00264891">
        <w:fldChar w:fldCharType="end"/>
      </w:r>
      <w:r>
        <w:t xml:space="preserve">. We do make use of simple multiple choice and give-a-number style questions. </w:t>
      </w:r>
      <w:r w:rsidR="00526643">
        <w:t>But w</w:t>
      </w:r>
      <w:r>
        <w:t>e also include many interactive exercises. We make e</w:t>
      </w:r>
      <w:r>
        <w:t>x</w:t>
      </w:r>
      <w:r>
        <w:t>tensive use of “algorithm simulation” or “proficiency” exercises, as pioneered by the TRAKLA2 project</w:t>
      </w:r>
      <w:r w:rsidR="00AD3254">
        <w:t xml:space="preserve"> </w:t>
      </w:r>
      <w:r w:rsidR="00264891">
        <w:fldChar w:fldCharType="begin"/>
      </w:r>
      <w:r w:rsidR="0007209C">
        <w:instrText xml:space="preserve"> ADDIN EN.CITE &lt;EndNote&gt;&lt;Cite&gt;&lt;Author&gt;Malmi&lt;/Author&gt;&lt;Year&gt;2004&lt;/Year&gt;&lt;RecNum&gt;155&lt;/RecNum&gt;&lt;DisplayText&gt;[32]&lt;/DisplayText&gt;&lt;record&gt;&lt;rec-number&gt;155&lt;/rec-number&gt;&lt;foreign-keys&gt;&lt;key app="EN" db-id="azd2zvr90evsr4ew95hxep9sss9af0r9epvz"&gt;155&lt;/key&gt;&lt;/foreign-keys&gt;&lt;ref-type name="Journal Article"&gt;17&lt;/ref-type&gt;&lt;contributors&gt;&lt;authors&gt;&lt;author&gt;Malmi, L.&lt;/author&gt;&lt;author&gt;V. Karavirta&lt;/author&gt;&lt;author&gt;A. Korhonen&lt;/author&gt;&lt;author&gt;J. Nikander&lt;/author&gt;&lt;author&gt;O. Seppala&lt;/author&gt;&lt;author&gt;P. Silvasti&lt;/author&gt;&lt;/authors&gt;&lt;/contributors&gt;&lt;titles&gt;&lt;title&gt;Visual algorithm simulation exercise system with automatic assessment: TRAKLA2&lt;/title&gt;&lt;secondary-title&gt;Informatics in Education&lt;/secondary-title&gt;&lt;/titles&gt;&lt;periodical&gt;&lt;full-title&gt;Informatics in Education&lt;/full-title&gt;&lt;/periodical&gt;&lt;pages&gt;267-288&lt;/pages&gt;&lt;volume&gt;3(2)&lt;/volume&gt;&lt;dates&gt;&lt;year&gt;2004&lt;/year&gt;&lt;pub-dates&gt;&lt;date&gt;Septmenber 2004&lt;/date&gt;&lt;/pub-dates&gt;&lt;/dates&gt;&lt;urls&gt;&lt;/urls&gt;&lt;/record&gt;&lt;/Cite&gt;&lt;/EndNote&gt;</w:instrText>
      </w:r>
      <w:r w:rsidR="00264891">
        <w:fldChar w:fldCharType="separate"/>
      </w:r>
      <w:r w:rsidR="0007209C">
        <w:rPr>
          <w:noProof/>
        </w:rPr>
        <w:t>[32]</w:t>
      </w:r>
      <w:r w:rsidR="00264891">
        <w:fldChar w:fldCharType="end"/>
      </w:r>
      <w:r>
        <w:t>. (</w:t>
      </w:r>
      <w:r w:rsidR="00526643">
        <w:t xml:space="preserve">The </w:t>
      </w:r>
      <w:r>
        <w:t xml:space="preserve">TRAKLA2 developers from Aalto University in Helsinki are active participants in </w:t>
      </w:r>
      <w:proofErr w:type="spellStart"/>
      <w:r>
        <w:t>OpenDSA</w:t>
      </w:r>
      <w:proofErr w:type="spellEnd"/>
      <w:r>
        <w:t>, having deve</w:t>
      </w:r>
      <w:r>
        <w:t>l</w:t>
      </w:r>
      <w:r>
        <w:t>oped the JSAV graphics library</w:t>
      </w:r>
      <w:r w:rsidR="00AD3254">
        <w:t xml:space="preserve"> </w:t>
      </w:r>
      <w:r w:rsidR="00264891">
        <w:fldChar w:fldCharType="begin"/>
      </w:r>
      <w:r w:rsidR="0007209C">
        <w:instrText xml:space="preserve"> ADDIN EN.CITE &lt;EndNote&gt;&lt;Cite&gt;&lt;Author&gt;Karavirta&lt;/Author&gt;&lt;Year&gt;2013&lt;/Year&gt;&lt;RecNum&gt;156&lt;/RecNum&gt;&lt;DisplayText&gt;[33, 34]&lt;/DisplayText&gt;&lt;record&gt;&lt;rec-number&gt;156&lt;/rec-number&gt;&lt;foreign-keys&gt;&lt;key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Cite&gt;&lt;Author&gt;Karavirta&lt;/Author&gt;&lt;Year&gt;2013&lt;/Year&gt;&lt;RecNum&gt;157&lt;/RecNum&gt;&lt;record&gt;&lt;rec-number&gt;157&lt;/rec-number&gt;&lt;foreign-keys&gt;&lt;key app="EN" db-id="azd2zvr90evsr4ew95hxep9sss9af0r9epvz"&gt;157&lt;/key&gt;&lt;/foreign-keys&gt;&lt;ref-type name="Web Page"&gt;12&lt;/ref-type&gt;&lt;contributors&gt;&lt;authors&gt;&lt;author&gt;Karavirta, V.&lt;/author&gt;&lt;/authors&gt;&lt;/contributors&gt;&lt;titles&gt;&lt;title&gt;JSAV github repository&lt;/title&gt;&lt;/titles&gt;&lt;dates&gt;&lt;year&gt;2013&lt;/year&gt;&lt;/dates&gt;&lt;urls&gt;&lt;related-urls&gt;&lt;url&gt;github.com/vkaravir/JSAV&lt;/url&gt;&lt;/related-urls&gt;&lt;/urls&gt;&lt;/record&gt;&lt;/Cite&gt;&lt;/EndNote&gt;</w:instrText>
      </w:r>
      <w:r w:rsidR="00264891">
        <w:fldChar w:fldCharType="separate"/>
      </w:r>
      <w:r w:rsidR="0007209C">
        <w:rPr>
          <w:noProof/>
        </w:rPr>
        <w:t>[33, 34]</w:t>
      </w:r>
      <w:r w:rsidR="00264891">
        <w:fldChar w:fldCharType="end"/>
      </w:r>
      <w:r>
        <w:t xml:space="preserve"> and several </w:t>
      </w:r>
      <w:proofErr w:type="spellStart"/>
      <w:r>
        <w:t>OpenDSA</w:t>
      </w:r>
      <w:proofErr w:type="spellEnd"/>
      <w:r>
        <w:t xml:space="preserve"> exercises</w:t>
      </w:r>
      <w:r w:rsidR="00526643">
        <w:t>.</w:t>
      </w:r>
      <w:r>
        <w:t>)</w:t>
      </w:r>
      <w:r w:rsidR="00526643">
        <w:t xml:space="preserve"> </w:t>
      </w:r>
      <w:r>
        <w:t>In algorithm proficiency exe</w:t>
      </w:r>
      <w:r>
        <w:t>r</w:t>
      </w:r>
      <w:r>
        <w:t>cises, students are shown a data structure in a graphical interface, and must manipulate it to demonstrate knowledge of an alg</w:t>
      </w:r>
      <w:r>
        <w:t>o</w:t>
      </w:r>
      <w:r>
        <w:t>rithmic process. For example, they might show the swap operations that a given sorting a</w:t>
      </w:r>
      <w:r>
        <w:t>l</w:t>
      </w:r>
      <w:r>
        <w:t xml:space="preserve">gorithm uses. Or they might show the changes that take place when a new element is inserted into a tree structure. Other </w:t>
      </w:r>
      <w:proofErr w:type="spellStart"/>
      <w:r>
        <w:t>OpenDSA</w:t>
      </w:r>
      <w:proofErr w:type="spellEnd"/>
      <w:r>
        <w:t xml:space="preserve"> e</w:t>
      </w:r>
      <w:r>
        <w:t>x</w:t>
      </w:r>
      <w:r>
        <w:t xml:space="preserve">ercises make use of small simulations for algorithms or mathematical equations to let students see the effects that result from changing the input parameters. </w:t>
      </w:r>
      <w:r w:rsidR="00526643">
        <w:t>We have experience with s</w:t>
      </w:r>
      <w:r>
        <w:t xml:space="preserve">mall-scale programming exercises </w:t>
      </w:r>
      <w:r w:rsidR="00526643">
        <w:t xml:space="preserve">that </w:t>
      </w:r>
      <w:r>
        <w:t>are automatically assessed for correctness. These problems are similar to small homework problems traditionally gi</w:t>
      </w:r>
      <w:r>
        <w:t>v</w:t>
      </w:r>
      <w:r>
        <w:t>en in such a course, but which have been hard to grade.</w:t>
      </w:r>
    </w:p>
    <w:p w:rsidR="0066612B" w:rsidRDefault="00FF0D35">
      <w:pPr>
        <w:pStyle w:val="NSFHeading2"/>
      </w:pPr>
      <w:r w:rsidRPr="003E2F7C">
        <w:t>2.4</w:t>
      </w:r>
      <w:r w:rsidR="004B27BD" w:rsidRPr="003E2F7C">
        <w:t>. Preliminary Results from CT class</w:t>
      </w:r>
    </w:p>
    <w:p w:rsidR="00A92B35" w:rsidRDefault="004B27BD" w:rsidP="00892FC0">
      <w:pPr>
        <w:pStyle w:val="NSFParagraph"/>
        <w:spacing w:after="80"/>
        <w:ind w:firstLine="360"/>
      </w:pPr>
      <w:r>
        <w:t xml:space="preserve">In consultation with Dr. </w:t>
      </w:r>
      <w:proofErr w:type="spellStart"/>
      <w:r>
        <w:t>Yanna</w:t>
      </w:r>
      <w:proofErr w:type="spellEnd"/>
      <w:r>
        <w:t xml:space="preserve"> </w:t>
      </w:r>
      <w:proofErr w:type="spellStart"/>
      <w:r>
        <w:t>Lambrinidou</w:t>
      </w:r>
      <w:proofErr w:type="spellEnd"/>
      <w:r>
        <w:t xml:space="preserve"> we have developed a three-part prototype model for engaging students with the topic of social impacts and responsible professional behavior. This model builds on work in et</w:t>
      </w:r>
      <w:r>
        <w:t>h</w:t>
      </w:r>
      <w:r>
        <w:t>ics education</w:t>
      </w:r>
      <w:r w:rsidR="00DD52CC">
        <w:t xml:space="preserve"> </w:t>
      </w:r>
      <w:r w:rsidR="00264891">
        <w:fldChar w:fldCharType="begin"/>
      </w:r>
      <w:r w:rsidR="0007209C">
        <w:instrText xml:space="preserve"> ADDIN EN.CITE &lt;EndNote&gt;&lt;Cite&gt;&lt;Author&gt;Lambrinidou&lt;/Author&gt;&lt;Year&gt;2014&lt;/Year&gt;&lt;RecNum&gt;132&lt;/RecNum&gt;&lt;DisplayText&gt;[22]&lt;/DisplayText&gt;&lt;record&gt;&lt;rec-number&gt;132&lt;/rec-number&gt;&lt;foreign-keys&gt;&lt;key app="EN" db-id="azd2zvr90evsr4ew95hxep9sss9af0r9epvz"&gt;132&lt;/key&gt;&lt;/foreign-keys&gt;&lt;ref-type name="Conference Paper"&gt;47&lt;/ref-type&gt;&lt;contributors&gt;&lt;authors&gt;&lt;author&gt;Lambrinidou, Yanna&lt;/author&gt;&lt;author&gt;Rhoads, William Joseph&lt;/author&gt;&lt;author&gt;Roy, Siddhartha&lt;/author&gt;&lt;author&gt;Heaney, Erin&lt;/author&gt;&lt;author&gt;Ratajczak, Glenn Andres&lt;/author&gt;&lt;author&gt;Ratajczak, Jennifer Holly&lt;/author&gt;&lt;/authors&gt;&lt;/contributors&gt;&lt;titles&gt;&lt;title&gt;Ethnography in Engineering Ethics Education: A Pedagogy for Transformational Listening&lt;/title&gt;&lt;secondary-title&gt;121st American Society for Engineerng Education Annual Conference &amp;amp; Exposition&lt;/secondary-title&gt;&lt;/titles&gt;&lt;dates&gt;&lt;year&gt;2014&lt;/year&gt;&lt;pub-dates&gt;&lt;date&gt;June 15-18, 2014&lt;/date&gt;&lt;/pub-dates&gt;&lt;/dates&gt;&lt;pub-location&gt;Indianapolis, IN&lt;/pub-location&gt;&lt;urls&gt;&lt;/urls&gt;&lt;/record&gt;&lt;/Cite&gt;&lt;/EndNote&gt;</w:instrText>
      </w:r>
      <w:r w:rsidR="00264891">
        <w:fldChar w:fldCharType="separate"/>
      </w:r>
      <w:r w:rsidR="0007209C">
        <w:rPr>
          <w:noProof/>
        </w:rPr>
        <w:t>[22]</w:t>
      </w:r>
      <w:r w:rsidR="00264891">
        <w:fldChar w:fldCharType="end"/>
      </w:r>
      <w:r>
        <w:t xml:space="preserve"> and also in value-sensitive design</w:t>
      </w:r>
      <w:r w:rsidR="004C528E">
        <w:t xml:space="preserve"> </w:t>
      </w:r>
      <w:r w:rsidR="00264891">
        <w:fldChar w:fldCharType="begin"/>
      </w:r>
      <w:r w:rsidR="0007209C">
        <w:instrText xml:space="preserve"> ADDIN EN.CITE &lt;EndNote&gt;&lt;Cite&gt;&lt;Author&gt;Friedman&lt;/Author&gt;&lt;Year&gt;2006&lt;/Year&gt;&lt;RecNum&gt;138&lt;/RecNum&gt;&lt;DisplayText&gt;[35]&lt;/DisplayText&gt;&lt;record&gt;&lt;rec-number&gt;138&lt;/rec-number&gt;&lt;foreign-keys&gt;&lt;key app="EN" db-id="azd2zvr90evsr4ew95hxep9sss9af0r9epvz"&gt;138&lt;/key&gt;&lt;/foreign-keys&gt;&lt;ref-type name="Book Section"&gt;5&lt;/ref-type&gt;&lt;contributors&gt;&lt;authors&gt;&lt;author&gt;Friedman, B.&lt;/author&gt;&lt;author&gt;Kahn, P.H., Jr.&lt;/author&gt;&lt;author&gt;Borning, A.&lt;/author&gt;&lt;/authors&gt;&lt;secondary-authors&gt;&lt;author&gt;P. Zhang&lt;/author&gt;&lt;author&gt;D. Galletta&lt;/author&gt;&lt;/secondary-authors&gt;&lt;/contributors&gt;&lt;titles&gt;&lt;title&gt;Value Sensitive Design and information systems&lt;/title&gt;&lt;secondary-title&gt;Human-computer interaction in management information systems: Foundations&lt;/secondary-title&gt;&lt;/titles&gt;&lt;pages&gt;348-372&lt;/pages&gt;&lt;dates&gt;&lt;year&gt;2006&lt;/year&gt;&lt;/dates&gt;&lt;pub-location&gt;Armonk, New York; London, England&lt;/pub-location&gt;&lt;publisher&gt;M.E. Sharpe&lt;/publisher&gt;&lt;urls&gt;&lt;/urls&gt;&lt;/record&gt;&lt;/Cite&gt;&lt;/EndNote&gt;</w:instrText>
      </w:r>
      <w:r w:rsidR="00264891">
        <w:fldChar w:fldCharType="separate"/>
      </w:r>
      <w:r w:rsidR="0007209C">
        <w:rPr>
          <w:noProof/>
        </w:rPr>
        <w:t>[35]</w:t>
      </w:r>
      <w:r w:rsidR="00264891">
        <w:fldChar w:fldCharType="end"/>
      </w:r>
      <w:r>
        <w:t xml:space="preserve"> from the human-computer interaction commun</w:t>
      </w:r>
      <w:r>
        <w:t>i</w:t>
      </w:r>
      <w:r>
        <w:t xml:space="preserve">ty. </w:t>
      </w:r>
      <w:r w:rsidR="0004139A">
        <w:t>The model (1)</w:t>
      </w:r>
      <w:r>
        <w:t xml:space="preserve"> </w:t>
      </w:r>
      <w:r w:rsidR="000C7250">
        <w:t>connects computational</w:t>
      </w:r>
      <w:r>
        <w:t xml:space="preserve"> knowledge and skills </w:t>
      </w:r>
      <w:r w:rsidR="000C7250">
        <w:t>with</w:t>
      </w:r>
      <w:r>
        <w:t xml:space="preserve"> the power to affect society</w:t>
      </w:r>
      <w:r w:rsidR="00FF242A">
        <w:t xml:space="preserve"> by creating new capabil</w:t>
      </w:r>
      <w:r w:rsidR="00FF242A">
        <w:t>i</w:t>
      </w:r>
      <w:r w:rsidR="00FF242A">
        <w:t>ties in and models of the world</w:t>
      </w:r>
      <w:r w:rsidR="001136B7">
        <w:t>;</w:t>
      </w:r>
      <w:r>
        <w:t xml:space="preserve"> </w:t>
      </w:r>
      <w:r w:rsidR="0004139A">
        <w:t>(2) identifies</w:t>
      </w:r>
      <w:r>
        <w:t xml:space="preserve"> stakeholders</w:t>
      </w:r>
      <w:r w:rsidR="00221246">
        <w:t>, the</w:t>
      </w:r>
      <w:r>
        <w:t xml:space="preserve"> different perspectives of the stakeholders as well as divergences or conflicts between them</w:t>
      </w:r>
      <w:r w:rsidR="0004139A">
        <w:t xml:space="preserve">, and how </w:t>
      </w:r>
      <w:r>
        <w:t>the stakeholders' values and well-being are impacted</w:t>
      </w:r>
      <w:r w:rsidR="001136B7">
        <w:t>; and</w:t>
      </w:r>
      <w:r w:rsidR="00FF242A">
        <w:t xml:space="preserve"> </w:t>
      </w:r>
      <w:r w:rsidR="0004139A">
        <w:t>(3)</w:t>
      </w:r>
      <w:r>
        <w:t xml:space="preserve"> </w:t>
      </w:r>
      <w:r w:rsidR="0004139A">
        <w:t xml:space="preserve">posits </w:t>
      </w:r>
      <w:r>
        <w:t>pressures affecting each stakeholder</w:t>
      </w:r>
      <w:r w:rsidR="0004139A">
        <w:t xml:space="preserve"> that shapes the stakeholder’s behavior </w:t>
      </w:r>
      <w:r w:rsidR="00526643">
        <w:t>in</w:t>
      </w:r>
      <w:r w:rsidR="0004139A">
        <w:t xml:space="preserve"> socially desirable or undesi</w:t>
      </w:r>
      <w:r w:rsidR="0004139A">
        <w:t>r</w:t>
      </w:r>
      <w:r w:rsidR="0004139A">
        <w:t>able ways.</w:t>
      </w:r>
    </w:p>
    <w:tbl>
      <w:tblPr>
        <w:tblStyle w:val="TableGrid"/>
        <w:tblpPr w:leftFromText="180" w:rightFromText="180" w:vertAnchor="text" w:horzAnchor="margin" w:tblpXSpec="right" w:tblpY="979"/>
        <w:tblOverlap w:val="never"/>
        <w:tblW w:w="0" w:type="auto"/>
        <w:tblLook w:val="04A0"/>
      </w:tblPr>
      <w:tblGrid>
        <w:gridCol w:w="6066"/>
      </w:tblGrid>
      <w:tr w:rsidR="0056402A" w:rsidTr="00F00523">
        <w:tc>
          <w:tcPr>
            <w:tcW w:w="6066" w:type="dxa"/>
            <w:tcBorders>
              <w:top w:val="nil"/>
              <w:left w:val="nil"/>
              <w:right w:val="nil"/>
            </w:tcBorders>
            <w:vAlign w:val="center"/>
          </w:tcPr>
          <w:p w:rsidR="0056402A" w:rsidRPr="003A4713" w:rsidRDefault="00F00523" w:rsidP="0056402A">
            <w:pPr>
              <w:pStyle w:val="NSFParagraph"/>
              <w:spacing w:after="80"/>
              <w:ind w:firstLine="360"/>
              <w:jc w:val="center"/>
              <w:rPr>
                <w:b/>
                <w:noProof/>
              </w:rPr>
            </w:pPr>
            <w:r>
              <w:rPr>
                <w:b/>
                <w:noProof/>
              </w:rPr>
              <w:t>Figure 2</w:t>
            </w:r>
            <w:r w:rsidR="0056402A" w:rsidRPr="003A4713">
              <w:rPr>
                <w:b/>
                <w:noProof/>
              </w:rPr>
              <w:t>: Preliminary Assessment Data</w:t>
            </w:r>
          </w:p>
        </w:tc>
      </w:tr>
      <w:tr w:rsidR="0056402A" w:rsidTr="0056402A">
        <w:tc>
          <w:tcPr>
            <w:tcW w:w="6066" w:type="dxa"/>
          </w:tcPr>
          <w:p w:rsidR="0056402A" w:rsidRDefault="00280F21" w:rsidP="0056402A">
            <w:pPr>
              <w:pStyle w:val="NSFParagraph"/>
              <w:spacing w:after="80"/>
              <w:ind w:firstLine="360"/>
            </w:pPr>
            <w:r>
              <w:rPr>
                <w:noProof/>
              </w:rPr>
              <w:drawing>
                <wp:inline distT="0" distB="0" distL="0" distR="0">
                  <wp:extent cx="3714750" cy="264795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sidR="00A92B35" w:rsidRDefault="004B27BD" w:rsidP="00892FC0">
      <w:pPr>
        <w:pStyle w:val="NSFParagraph"/>
        <w:spacing w:after="80"/>
        <w:ind w:firstLine="360"/>
      </w:pPr>
      <w:r>
        <w:t xml:space="preserve">The prototype model was used in the Computational Thinking class designed by PI </w:t>
      </w:r>
      <w:proofErr w:type="spellStart"/>
      <w:r>
        <w:t>Kafura</w:t>
      </w:r>
      <w:proofErr w:type="spellEnd"/>
      <w:r>
        <w:t xml:space="preserve"> and offered for the first time in </w:t>
      </w:r>
      <w:proofErr w:type="gramStart"/>
      <w:r>
        <w:t>Fall</w:t>
      </w:r>
      <w:proofErr w:type="gramEnd"/>
      <w:r>
        <w:t>, 2014. In one assignment students were asked to apply the model in two different cases</w:t>
      </w:r>
      <w:r w:rsidR="001136B7">
        <w:t xml:space="preserve">. </w:t>
      </w:r>
      <w:r>
        <w:t>From students' interaction</w:t>
      </w:r>
      <w:r w:rsidR="001136B7">
        <w:t>s</w:t>
      </w:r>
      <w:r>
        <w:t xml:space="preserve"> with PI </w:t>
      </w:r>
      <w:proofErr w:type="spellStart"/>
      <w:r>
        <w:t>Kafura</w:t>
      </w:r>
      <w:proofErr w:type="spellEnd"/>
      <w:r>
        <w:t xml:space="preserve"> it was clear that </w:t>
      </w:r>
      <w:r w:rsidR="001136B7">
        <w:t xml:space="preserve">they </w:t>
      </w:r>
      <w:r>
        <w:t>found the social impacts material and assignments i</w:t>
      </w:r>
      <w:r>
        <w:t>n</w:t>
      </w:r>
      <w:r>
        <w:t>teresting and engaging. Further study and more formal assessment of the motivational aspects of the social impacts material is i</w:t>
      </w:r>
      <w:r>
        <w:t>n</w:t>
      </w:r>
      <w:r>
        <w:t>cluded as part of the proposed work.</w:t>
      </w:r>
    </w:p>
    <w:p w:rsidR="004B27BD" w:rsidRPr="00D76D31" w:rsidRDefault="00277031" w:rsidP="00892FC0">
      <w:pPr>
        <w:pStyle w:val="NSFParagraph"/>
        <w:spacing w:after="80"/>
        <w:ind w:firstLine="360"/>
      </w:pPr>
      <w:r w:rsidRPr="003673C8">
        <w:t>Preliminary data from the first offering of the Computational Thinking class pr</w:t>
      </w:r>
      <w:r w:rsidRPr="003673C8">
        <w:t>o</w:t>
      </w:r>
      <w:r w:rsidRPr="003673C8">
        <w:t>vides some positive indication of the ben</w:t>
      </w:r>
      <w:r w:rsidRPr="003673C8">
        <w:t>e</w:t>
      </w:r>
      <w:r w:rsidRPr="003673C8">
        <w:t xml:space="preserve">fits of using real-world big data as well </w:t>
      </w:r>
      <w:r w:rsidRPr="00D76D31">
        <w:t>as some negative indication regarding the use of NetLogo</w:t>
      </w:r>
      <w:r w:rsidR="001A56C7">
        <w:t xml:space="preserve"> </w:t>
      </w:r>
      <w:r w:rsidR="00264891">
        <w:fldChar w:fldCharType="begin"/>
      </w:r>
      <w:r w:rsidR="0007209C">
        <w:instrText xml:space="preserve"> ADDIN EN.CITE &lt;EndNote&gt;&lt;Cite&gt;&lt;Author&gt;Wilensky&lt;/Author&gt;&lt;RecNum&gt;148&lt;/RecNum&gt;&lt;DisplayText&gt;[36]&lt;/DisplayText&gt;&lt;record&gt;&lt;rec-number&gt;148&lt;/rec-number&gt;&lt;foreign-keys&gt;&lt;key app="EN" db-id="azd2zvr90evsr4ew95hxep9sss9af0r9epvz"&gt;148&lt;/key&gt;&lt;/foreign-keys&gt;&lt;ref-type name="Web Page"&gt;12&lt;/ref-type&gt;&lt;contributors&gt;&lt;authors&gt;&lt;author&gt;Wilensky, Uri&lt;/author&gt;&lt;/authors&gt;&lt;/contributors&gt;&lt;titles&gt;&lt;title&gt;NetLogo&lt;/title&gt;&lt;/titles&gt;&lt;number&gt;January 2015&lt;/number&gt;&lt;dates&gt;&lt;/dates&gt;&lt;urls&gt;&lt;related-urls&gt;&lt;url&gt;https://ccl.northwestern.edu/netlogo/&lt;/url&gt;&lt;/related-urls&gt;&lt;/urls&gt;&lt;/record&gt;&lt;/Cite&gt;&lt;/EndNote&gt;</w:instrText>
      </w:r>
      <w:r w:rsidR="00264891">
        <w:fldChar w:fldCharType="separate"/>
      </w:r>
      <w:r w:rsidR="0007209C">
        <w:rPr>
          <w:noProof/>
        </w:rPr>
        <w:t>[36]</w:t>
      </w:r>
      <w:r w:rsidR="00264891">
        <w:fldChar w:fldCharType="end"/>
      </w:r>
      <w:r w:rsidR="001136B7" w:rsidRPr="00D76D31">
        <w:t xml:space="preserve"> as a tool of initial explor</w:t>
      </w:r>
      <w:r w:rsidR="001136B7" w:rsidRPr="00D76D31">
        <w:t>a</w:t>
      </w:r>
      <w:r w:rsidR="001136B7" w:rsidRPr="00D76D31">
        <w:t>tion of computation</w:t>
      </w:r>
      <w:r w:rsidR="008614DA" w:rsidRPr="00D76D31">
        <w:t xml:space="preserve"> (see Figure </w:t>
      </w:r>
      <w:r w:rsidR="00F00523">
        <w:t>2</w:t>
      </w:r>
      <w:r w:rsidR="008614DA" w:rsidRPr="00D76D31">
        <w:t>)</w:t>
      </w:r>
    </w:p>
    <w:p w:rsidR="002161B1" w:rsidRDefault="004B27BD" w:rsidP="002161B1">
      <w:pPr>
        <w:pStyle w:val="NSFParagraph"/>
        <w:spacing w:after="80"/>
        <w:ind w:firstLine="0"/>
      </w:pPr>
      <w:r>
        <w:t xml:space="preserve">In </w:t>
      </w:r>
      <w:r w:rsidR="00526643">
        <w:t>Fall 2014</w:t>
      </w:r>
      <w:r>
        <w:t xml:space="preserve"> NetLogo </w:t>
      </w:r>
      <w:r w:rsidR="00892FC0">
        <w:t>was</w:t>
      </w:r>
      <w:r>
        <w:t xml:space="preserve"> used</w:t>
      </w:r>
      <w:r w:rsidR="001136B7">
        <w:t xml:space="preserve"> because: (1) </w:t>
      </w:r>
      <w:r w:rsidRPr="001136B7">
        <w:t>it allows students to perform significant computational activities by manipulating user interface controls</w:t>
      </w:r>
      <w:r w:rsidR="001136B7">
        <w:t xml:space="preserve">; (2) </w:t>
      </w:r>
      <w:r w:rsidRPr="001136B7">
        <w:t>it has a rich l</w:t>
      </w:r>
      <w:r w:rsidRPr="001136B7">
        <w:t>i</w:t>
      </w:r>
      <w:r w:rsidRPr="001136B7">
        <w:t>brary whose component models appeal to a wide variety of disciplines</w:t>
      </w:r>
      <w:r w:rsidR="001136B7">
        <w:t>, appealing to each student’s interest and allowing a st</w:t>
      </w:r>
      <w:r w:rsidR="001136B7">
        <w:t>u</w:t>
      </w:r>
      <w:r w:rsidR="001136B7">
        <w:t xml:space="preserve">dent </w:t>
      </w:r>
      <w:r w:rsidR="00892FC0">
        <w:t>to</w:t>
      </w:r>
      <w:r w:rsidR="00892FC0" w:rsidRPr="001136B7">
        <w:t xml:space="preserve"> interact</w:t>
      </w:r>
      <w:r w:rsidRPr="001136B7">
        <w:t xml:space="preserve"> with students in other m</w:t>
      </w:r>
      <w:r w:rsidRPr="001136B7">
        <w:t>a</w:t>
      </w:r>
      <w:r w:rsidRPr="001136B7">
        <w:lastRenderedPageBreak/>
        <w:t>jors using other models</w:t>
      </w:r>
      <w:r w:rsidR="001136B7">
        <w:t xml:space="preserve">, and (3) </w:t>
      </w:r>
      <w:r w:rsidRPr="001136B7">
        <w:t xml:space="preserve">it is scaffolded so that the underlying code can be exposed, but only as needed to deepen the exploration of computing. </w:t>
      </w:r>
    </w:p>
    <w:p w:rsidR="00277031" w:rsidRPr="00B52A36" w:rsidRDefault="004B27BD" w:rsidP="00FC565B">
      <w:pPr>
        <w:pStyle w:val="NSFParagraph"/>
        <w:spacing w:after="80"/>
        <w:ind w:firstLine="360"/>
      </w:pPr>
      <w:r w:rsidRPr="00C23943">
        <w:t>These properties of NetLogo stimulate student's engagement and concretize an interdisciplinary perspective of computational principles.</w:t>
      </w:r>
      <w:r w:rsidR="0091372C">
        <w:t xml:space="preserve"> However, preliminary data from the CT class shows that students found NetLogo to be less interesting, less helpful, and less useful in comparison to the real-world data (see Figure </w:t>
      </w:r>
      <w:r w:rsidR="001136B7">
        <w:t>1</w:t>
      </w:r>
      <w:r w:rsidR="0091372C">
        <w:t xml:space="preserve">). </w:t>
      </w:r>
      <w:r w:rsidR="00277031">
        <w:t xml:space="preserve">                                                                                        </w:t>
      </w:r>
    </w:p>
    <w:p w:rsidR="004B27BD" w:rsidRPr="00BB4859" w:rsidRDefault="0091372C" w:rsidP="00FC565B">
      <w:pPr>
        <w:pStyle w:val="NSFParagraph"/>
        <w:spacing w:after="80"/>
        <w:ind w:firstLine="360"/>
      </w:pPr>
      <w:r w:rsidRPr="00BB4859">
        <w:t xml:space="preserve">We believe that the somewhat negative reaction to </w:t>
      </w:r>
      <w:r w:rsidR="004B27BD" w:rsidRPr="00BB4859">
        <w:t xml:space="preserve">NetLogo </w:t>
      </w:r>
      <w:r w:rsidRPr="00BB4859">
        <w:t xml:space="preserve">is due to </w:t>
      </w:r>
      <w:r w:rsidR="004B27BD" w:rsidRPr="00BB4859">
        <w:t>a number of significant drawbacks with respect to the computational thinking course. These are:</w:t>
      </w:r>
    </w:p>
    <w:p w:rsidR="004B27BD" w:rsidRDefault="00526643" w:rsidP="00892FC0">
      <w:pPr>
        <w:pStyle w:val="NSFBulletList"/>
        <w:spacing w:after="80"/>
        <w:ind w:left="720"/>
      </w:pPr>
      <w:r>
        <w:t>T</w:t>
      </w:r>
      <w:r w:rsidR="004B27BD">
        <w:t>he computational models of NetLogo are not related to the use of big data in the remainder of the course. Thus, there is a degree of discontinuity  between major parts of the course</w:t>
      </w:r>
    </w:p>
    <w:p w:rsidR="004B27BD" w:rsidRDefault="00526643" w:rsidP="00892FC0">
      <w:pPr>
        <w:pStyle w:val="NSFBulletList"/>
        <w:spacing w:after="80"/>
        <w:ind w:left="720"/>
      </w:pPr>
      <w:r>
        <w:t>T</w:t>
      </w:r>
      <w:r w:rsidR="004B27BD">
        <w:t>he programming language of NetLogo is idiosyncratic and textual. For example, the basic agent is a "turtle", iteration is concealed as "</w:t>
      </w:r>
      <w:proofErr w:type="spellStart"/>
      <w:r w:rsidR="004B27BD">
        <w:t>ask”ing</w:t>
      </w:r>
      <w:proofErr w:type="spellEnd"/>
      <w:r w:rsidR="004B27BD">
        <w:t xml:space="preserve"> an implicit group of agents, and basic </w:t>
      </w:r>
      <w:r w:rsidR="0091372C">
        <w:t>properties</w:t>
      </w:r>
      <w:r w:rsidR="004B27BD">
        <w:t xml:space="preserve"> are implicitly defined making it harder to see how the model works. The textual nature of the language </w:t>
      </w:r>
      <w:r w:rsidR="008614DA">
        <w:t>forces</w:t>
      </w:r>
      <w:r w:rsidR="004B27BD">
        <w:t xml:space="preserve"> students to confront issues of syntax that would be better to defer.  </w:t>
      </w:r>
    </w:p>
    <w:p w:rsidR="0066612B" w:rsidRDefault="00526643">
      <w:pPr>
        <w:pStyle w:val="NSFBulletList"/>
        <w:spacing w:after="80"/>
        <w:ind w:left="720"/>
      </w:pPr>
      <w:r>
        <w:t>N</w:t>
      </w:r>
      <w:r w:rsidR="004B27BD">
        <w:t xml:space="preserve">o social aspects </w:t>
      </w:r>
      <w:r w:rsidR="001136B7">
        <w:t xml:space="preserve">are </w:t>
      </w:r>
      <w:r w:rsidR="004B27BD">
        <w:t>defined for the NetLogo models. Thus, instructors must separately devise materials that are relevant to each of the NetLogo models in use.</w:t>
      </w:r>
    </w:p>
    <w:p w:rsidR="0066612B" w:rsidRDefault="00725341">
      <w:pPr>
        <w:pStyle w:val="NSFHeading2"/>
      </w:pPr>
      <w:r>
        <w:t>2.5 Related work</w:t>
      </w:r>
    </w:p>
    <w:p w:rsidR="000051D6" w:rsidRDefault="004B27BD" w:rsidP="00FC565B">
      <w:pPr>
        <w:pStyle w:val="NSFParagraph"/>
        <w:spacing w:after="80"/>
        <w:ind w:firstLine="360"/>
      </w:pPr>
      <w:r>
        <w:t xml:space="preserve">We share with the </w:t>
      </w:r>
      <w:r w:rsidR="00526643">
        <w:t>M</w:t>
      </w:r>
      <w:r>
        <w:t xml:space="preserve">edia </w:t>
      </w:r>
      <w:r w:rsidR="00526643">
        <w:t>C</w:t>
      </w:r>
      <w:r>
        <w:t>omputation approach</w:t>
      </w:r>
      <w:r w:rsidR="001551FE">
        <w:t xml:space="preserve"> </w:t>
      </w:r>
      <w:r w:rsidR="00264891">
        <w:fldChar w:fldCharType="begin"/>
      </w:r>
      <w:r w:rsidR="0007209C">
        <w:instrText xml:space="preserve"> ADDIN EN.CITE &lt;EndNote&gt;&lt;Cite&gt;&lt;Author&gt;Guzdial&lt;/Author&gt;&lt;Year&gt;2003&lt;/Year&gt;&lt;RecNum&gt;96&lt;/RecNum&gt;&lt;DisplayText&gt;[37]&lt;/DisplayText&gt;&lt;record&gt;&lt;rec-number&gt;96&lt;/rec-number&gt;&lt;foreign-keys&gt;&lt;key app="EN" db-id="azd2zvr90evsr4ew95hxep9sss9af0r9epvz"&gt;96&lt;/key&gt;&lt;/foreign-keys&gt;&lt;ref-type name="Journal Article"&gt;17&lt;/ref-type&gt;&lt;contributors&gt;&lt;authors&gt;&lt;author&gt;Mark Guzdial&lt;/author&gt;&lt;/authors&gt;&lt;/contributors&gt;&lt;titles&gt;&lt;title&gt;A media computation course for non-majors&lt;/title&gt;&lt;secondary-title&gt;SIGCSE Bull.&lt;/secondary-title&gt;&lt;/titles&gt;&lt;periodical&gt;&lt;full-title&gt;SIGCSE Bull.&lt;/full-title&gt;&lt;/periodical&gt;&lt;pages&gt;104-108&lt;/pages&gt;&lt;volume&gt;35&lt;/volume&gt;&lt;number&gt;3&lt;/number&gt;&lt;dates&gt;&lt;year&gt;2003&lt;/year&gt;&lt;/dates&gt;&lt;isbn&gt;0097-8418&lt;/isbn&gt;&lt;urls&gt;&lt;/urls&gt;&lt;custom1&gt;961542&lt;/custom1&gt;&lt;electronic-resource-num&gt;10.1145/961290.961542&lt;/electronic-resource-num&gt;&lt;/record&gt;&lt;/Cite&gt;&lt;/EndNote&gt;</w:instrText>
      </w:r>
      <w:r w:rsidR="00264891">
        <w:fldChar w:fldCharType="separate"/>
      </w:r>
      <w:r w:rsidR="0007209C">
        <w:rPr>
          <w:noProof/>
        </w:rPr>
        <w:t>[37]</w:t>
      </w:r>
      <w:r w:rsidR="00264891">
        <w:fldChar w:fldCharType="end"/>
      </w:r>
      <w:r>
        <w:t xml:space="preserve"> the idea of providing a unifying, open-ended resource (images and sound </w:t>
      </w:r>
      <w:r w:rsidR="00526643">
        <w:t xml:space="preserve">are used </w:t>
      </w:r>
      <w:r>
        <w:t xml:space="preserve">in </w:t>
      </w:r>
      <w:r w:rsidR="00526643">
        <w:t>M</w:t>
      </w:r>
      <w:r>
        <w:t xml:space="preserve">edia </w:t>
      </w:r>
      <w:r w:rsidR="00526643">
        <w:t>C</w:t>
      </w:r>
      <w:r>
        <w:t>omputation vs. big data in our course). However, we believe that big data is seen by students as “useful”</w:t>
      </w:r>
      <w:r w:rsidR="00526643">
        <w:t>---</w:t>
      </w:r>
      <w:r>
        <w:t>which is more engaging</w:t>
      </w:r>
      <w:r w:rsidR="00526643">
        <w:t>---while</w:t>
      </w:r>
      <w:r>
        <w:t xml:space="preserve"> media computation is seen as </w:t>
      </w:r>
      <w:r w:rsidR="00526643">
        <w:t xml:space="preserve">only </w:t>
      </w:r>
      <w:r>
        <w:t>“i</w:t>
      </w:r>
      <w:r>
        <w:t>n</w:t>
      </w:r>
      <w:r>
        <w:t xml:space="preserve">teresting” </w:t>
      </w:r>
      <w:r w:rsidR="00264891">
        <w:fldChar w:fldCharType="begin"/>
      </w:r>
      <w:r w:rsidR="0007209C">
        <w:instrText xml:space="preserve"> ADDIN EN.CITE &lt;EndNote&gt;&lt;Cite&gt;&lt;Author&gt;Guzdial&lt;/Author&gt;&lt;Year&gt;2006&lt;/Year&gt;&lt;RecNum&gt;97&lt;/RecNum&gt;&lt;DisplayText&gt;[38]&lt;/DisplayText&gt;&lt;record&gt;&lt;rec-number&gt;97&lt;/rec-number&gt;&lt;foreign-keys&gt;&lt;key app="EN" db-id="azd2zvr90evsr4ew95hxep9sss9af0r9epvz"&gt;97&lt;/key&gt;&lt;/foreign-keys&gt;&lt;ref-type name="Conference Paper"&gt;47&lt;/ref-type&gt;&lt;contributors&gt;&lt;authors&gt;&lt;author&gt;Guzdial, Mark&lt;/author&gt;&lt;author&gt;Allison Elliott Tew&lt;/author&gt;&lt;/authors&gt;&lt;/contributors&gt;&lt;titles&gt;&lt;title&gt;Imagineering inauthentic legitimate peripheral participation: an instructional design approach for motivating computing education&lt;/title&gt;&lt;secondary-title&gt;Proceedings of the second international workshop on Computing education research&lt;/secondary-title&gt;&lt;/titles&gt;&lt;pages&gt;51-58&lt;/pages&gt;&lt;dates&gt;&lt;year&gt;2006&lt;/year&gt;&lt;/dates&gt;&lt;pub-location&gt;Canterbury, United Kingdom&lt;/pub-location&gt;&lt;publisher&gt;ACM&lt;/publisher&gt;&lt;urls&gt;&lt;/urls&gt;&lt;custom1&gt;1151597&lt;/custom1&gt;&lt;electronic-resource-num&gt;10.1145/1151588.1151597&lt;/electronic-resource-num&gt;&lt;/record&gt;&lt;/Cite&gt;&lt;/EndNote&gt;</w:instrText>
      </w:r>
      <w:r w:rsidR="00264891">
        <w:fldChar w:fldCharType="separate"/>
      </w:r>
      <w:r w:rsidR="0007209C">
        <w:rPr>
          <w:noProof/>
        </w:rPr>
        <w:t>[38]</w:t>
      </w:r>
      <w:r w:rsidR="00264891">
        <w:fldChar w:fldCharType="end"/>
      </w:r>
      <w:r>
        <w:t>.</w:t>
      </w:r>
      <w:r w:rsidR="00F3369C">
        <w:t xml:space="preserve"> </w:t>
      </w:r>
      <w:r>
        <w:t>We share a common goal with courses that use real-world data for motivational purposes. E</w:t>
      </w:r>
      <w:r>
        <w:t>x</w:t>
      </w:r>
      <w:r>
        <w:t>amples include using on-line data</w:t>
      </w:r>
      <w:r w:rsidR="001551FE">
        <w:t xml:space="preserve"> </w:t>
      </w:r>
      <w:r w:rsidR="00264891">
        <w:fldChar w:fldCharType="begin"/>
      </w:r>
      <w:r w:rsidR="0007209C">
        <w:instrText xml:space="preserve"> ADDIN EN.CITE &lt;EndNote&gt;&lt;Cite&gt;&lt;Author&gt;DePasquale&lt;/Author&gt;&lt;Year&gt;2006&lt;/Year&gt;&lt;RecNum&gt;101&lt;/RecNum&gt;&lt;DisplayText&gt;[39]&lt;/DisplayText&gt;&lt;record&gt;&lt;rec-number&gt;101&lt;/rec-number&gt;&lt;foreign-keys&gt;&lt;key app="EN" db-id="azd2zvr90evsr4ew95hxep9sss9af0r9epvz"&gt;101&lt;/key&gt;&lt;/foreign-keys&gt;&lt;ref-type name="Conference Paper"&gt;47&lt;/ref-type&gt;&lt;contributors&gt;&lt;authors&gt;&lt;author&gt;DePasquale, Peter&lt;/author&gt;&lt;/authors&gt;&lt;/contributors&gt;&lt;titles&gt;&lt;title&gt;Exploiting on-line data sources as the basis of programming projects&lt;/title&gt;&lt;secondary-title&gt;Proceedings of the 37th SIGCSE technical symposium on Computer science education&lt;/secondary-title&gt;&lt;/titles&gt;&lt;pages&gt;283-287&lt;/pages&gt;&lt;dates&gt;&lt;year&gt;2006&lt;/year&gt;&lt;/dates&gt;&lt;pub-location&gt;Houston, Texas, USA&lt;/pub-location&gt;&lt;publisher&gt;ACM&lt;/publisher&gt;&lt;urls&gt;&lt;/urls&gt;&lt;custom1&gt;1121430&lt;/custom1&gt;&lt;electronic-resource-num&gt;10.1145/1121341.1121430&lt;/electronic-resource-num&gt;&lt;/record&gt;&lt;/Cite&gt;&lt;/EndNote&gt;</w:instrText>
      </w:r>
      <w:r w:rsidR="00264891">
        <w:fldChar w:fldCharType="separate"/>
      </w:r>
      <w:r w:rsidR="0007209C">
        <w:rPr>
          <w:noProof/>
        </w:rPr>
        <w:t>[39]</w:t>
      </w:r>
      <w:r w:rsidR="00264891">
        <w:fldChar w:fldCharType="end"/>
      </w:r>
      <w:r>
        <w:t xml:space="preserve"> and assignment</w:t>
      </w:r>
      <w:r w:rsidR="001551FE">
        <w:t>s</w:t>
      </w:r>
      <w:r>
        <w:t xml:space="preserve"> that produce useful tools</w:t>
      </w:r>
      <w:r w:rsidR="00E00543">
        <w:t xml:space="preserve"> </w:t>
      </w:r>
      <w:r w:rsidR="00264891">
        <w:fldChar w:fldCharType="begin"/>
      </w:r>
      <w:r w:rsidR="0007209C">
        <w:instrText xml:space="preserve"> ADDIN EN.CITE &lt;EndNote&gt;&lt;Cite&gt;&lt;Author&gt;Stevenson&lt;/Author&gt;&lt;Year&gt;2005&lt;/Year&gt;&lt;RecNum&gt;147&lt;/RecNum&gt;&lt;DisplayText&gt;[40, 41]&lt;/DisplayText&gt;&lt;record&gt;&lt;rec-number&gt;147&lt;/rec-number&gt;&lt;foreign-keys&gt;&lt;key app="EN" db-id="azd2zvr90evsr4ew95hxep9sss9af0r9epvz"&gt;147&lt;/key&gt;&lt;/foreign-keys&gt;&lt;ref-type name="Conference Paper"&gt;47&lt;/ref-type&gt;&lt;contributors&gt;&lt;authors&gt;&lt;author&gt;Stevenson, Daniel, E.&lt;/author&gt;&lt;author&gt;Michael R. Wick&lt;/author&gt;&lt;author&gt;Steven J. Ratering&lt;/author&gt;&lt;/authors&gt;&lt;/contributors&gt;&lt;titles&gt;&lt;title&gt;Steganography and cartography: interesting assignments that reinforce machine representation, bit manipulation, and discrete structures concepts&lt;/title&gt;&lt;secondary-title&gt;Proceedings of the 36th SIGCSE technical symposium on Computer science education&lt;/secondary-title&gt;&lt;/titles&gt;&lt;pages&gt;277-281&lt;/pages&gt;&lt;dates&gt;&lt;year&gt;2005&lt;/year&gt;&lt;/dates&gt;&lt;pub-location&gt;St. Louis, Missouri, USA&lt;/pub-location&gt;&lt;publisher&gt;ACM&lt;/publisher&gt;&lt;urls&gt;&lt;/urls&gt;&lt;custom1&gt;1047443&lt;/custom1&gt;&lt;electronic-resource-num&gt;10.1145/1047344.1047443&lt;/electronic-resource-num&gt;&lt;/record&gt;&lt;/Cite&gt;&lt;Cite&gt;&lt;Author&gt;Stevenson&lt;/Author&gt;&lt;Year&gt;2006&lt;/Year&gt;&lt;RecNum&gt;146&lt;/RecNum&gt;&lt;record&gt;&lt;rec-number&gt;146&lt;/rec-number&gt;&lt;foreign-keys&gt;&lt;key app="EN" db-id="azd2zvr90evsr4ew95hxep9sss9af0r9epvz"&gt;146&lt;/key&gt;&lt;/foreign-keys&gt;&lt;ref-type name="Conference Paper"&gt;47&lt;/ref-type&gt;&lt;contributors&gt;&lt;authors&gt;&lt;author&gt;Stevenson, Daniel E.&lt;/author&gt;&lt;author&gt;Paul J. Wagner&lt;/author&gt;&lt;/authors&gt;&lt;/contributors&gt;&lt;titles&gt;&lt;title&gt;Developing real-world programming assignments for CS1&lt;/title&gt;&lt;secondary-title&gt;Proceedings of the 11th annual SIGCSE conference on Innovation and technology in computer science education&lt;/secondary-title&gt;&lt;/titles&gt;&lt;pages&gt;158-162&lt;/pages&gt;&lt;dates&gt;&lt;year&gt;2006&lt;/year&gt;&lt;/dates&gt;&lt;pub-location&gt;Bologna, Italy&lt;/pub-location&gt;&lt;publisher&gt;ACM&lt;/publisher&gt;&lt;urls&gt;&lt;/urls&gt;&lt;custom1&gt;1140167&lt;/custom1&gt;&lt;electronic-resource-num&gt;10.1145/1140124.1140167&lt;/electronic-resource-num&gt;&lt;/record&gt;&lt;/Cite&gt;&lt;/EndNote&gt;</w:instrText>
      </w:r>
      <w:r w:rsidR="00264891">
        <w:fldChar w:fldCharType="separate"/>
      </w:r>
      <w:r w:rsidR="0007209C">
        <w:rPr>
          <w:noProof/>
        </w:rPr>
        <w:t>[40, 41]</w:t>
      </w:r>
      <w:r w:rsidR="00264891">
        <w:fldChar w:fldCharType="end"/>
      </w:r>
      <w:r>
        <w:t>. We also share a concern for using r</w:t>
      </w:r>
      <w:r>
        <w:t>e</w:t>
      </w:r>
      <w:r>
        <w:t xml:space="preserve">sources that relate social impacts. Among this work is </w:t>
      </w:r>
      <w:r w:rsidR="00264891">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264891">
        <w:fldChar w:fldCharType="separate"/>
      </w:r>
      <w:r w:rsidR="0007209C">
        <w:rPr>
          <w:noProof/>
        </w:rPr>
        <w:t>[14]</w:t>
      </w:r>
      <w:r w:rsidR="00264891">
        <w:fldChar w:fldCharType="end"/>
      </w:r>
      <w:r>
        <w:t xml:space="preserve"> that uses a values-oriented approach  to exploring the social implications in various computational </w:t>
      </w:r>
      <w:del w:id="2" w:author="Dennis Kafura" w:date="2015-01-08T15:31:00Z">
        <w:r w:rsidDel="0007209C">
          <w:delText>modelling</w:delText>
        </w:r>
      </w:del>
      <w:ins w:id="3" w:author="Dennis Kafura" w:date="2015-01-08T15:31:00Z">
        <w:r w:rsidR="0007209C">
          <w:t>modeling</w:t>
        </w:r>
      </w:ins>
      <w:r>
        <w:t xml:space="preserve"> assignment and</w:t>
      </w:r>
      <w:r w:rsidR="001551FE">
        <w:t xml:space="preserve"> </w:t>
      </w:r>
      <w:r w:rsidR="00264891">
        <w:fldChar w:fldCharType="begin"/>
      </w:r>
      <w:r w:rsidR="0007209C">
        <w:instrText xml:space="preserve"> ADDIN EN.CITE &lt;EndNote&gt;&lt;Cite&gt;&lt;Author&gt;Erkan&lt;/Author&gt;&lt;Year&gt;2012&lt;/Year&gt;&lt;RecNum&gt;104&lt;/RecNum&gt;&lt;DisplayText&gt;[42]&lt;/DisplayText&gt;&lt;record&gt;&lt;rec-number&gt;104&lt;/rec-number&gt;&lt;foreign-keys&gt;&lt;key app="EN" db-id="azd2zvr90evsr4ew95hxep9sss9af0r9epvz"&gt;104&lt;/key&gt;&lt;/foreign-keys&gt;&lt;ref-type name="Conference Paper"&gt;47&lt;/ref-type&gt;&lt;contributors&gt;&lt;authors&gt;&lt;author&gt;Erkan, Ali&lt;/author&gt;&lt;author&gt;Tom Pfaff&lt;/author&gt;&lt;author&gt;Jason Hamilton&lt;/author&gt;&lt;author&gt;Michael Rogers&lt;/author&gt;&lt;/authors&gt;&lt;/contributors&gt;&lt;titles&gt;&lt;title&gt;Sustainability themed problem solving in data structures and algorithms&lt;/title&gt;&lt;secondary-title&gt;43rd ACM technical symposium on Computer Science Education&lt;/secondary-title&gt;&lt;/titles&gt;&lt;pages&gt;9-14&lt;/pages&gt;&lt;dates&gt;&lt;year&gt;2012&lt;/year&gt;&lt;/dates&gt;&lt;pub-location&gt;Raleigh, North Carolina, USA&lt;/pub-location&gt;&lt;publisher&gt;ACM&lt;/publisher&gt;&lt;urls&gt;&lt;/urls&gt;&lt;custom1&gt;2157146&lt;/custom1&gt;&lt;electronic-resource-num&gt;10.1145/2157136.2157146&lt;/electronic-resource-num&gt;&lt;/record&gt;&lt;/Cite&gt;&lt;/EndNote&gt;</w:instrText>
      </w:r>
      <w:r w:rsidR="00264891">
        <w:fldChar w:fldCharType="separate"/>
      </w:r>
      <w:r w:rsidR="0007209C">
        <w:rPr>
          <w:noProof/>
        </w:rPr>
        <w:t>[42]</w:t>
      </w:r>
      <w:r w:rsidR="00264891">
        <w:fldChar w:fldCharType="end"/>
      </w:r>
      <w:r>
        <w:t xml:space="preserve"> that uses sustainability issues to frame problems used in a data structures and algorithms class. We differ from these approach in the resource (big data in our case) to which the social concern is connected.</w:t>
      </w:r>
      <w:r w:rsidR="00277031">
        <w:t xml:space="preserve"> </w:t>
      </w:r>
      <w:r>
        <w:t xml:space="preserve">We share </w:t>
      </w:r>
      <w:r w:rsidR="00892FC0">
        <w:t xml:space="preserve">the </w:t>
      </w:r>
      <w:r>
        <w:t xml:space="preserve">most with the work of </w:t>
      </w:r>
      <w:r w:rsidR="001551FE">
        <w:t xml:space="preserve"> </w:t>
      </w:r>
      <w:r w:rsidR="00264891">
        <w:fldChar w:fldCharType="begin"/>
      </w:r>
      <w:r w:rsidR="0007209C">
        <w:instrText xml:space="preserve"> ADDIN EN.CITE &lt;EndNote&gt;&lt;Cite&gt;&lt;Author&gt;Anderson&lt;/Author&gt;&lt;Year&gt;2014&lt;/Year&gt;&lt;RecNum&gt;85&lt;/RecNum&gt;&lt;DisplayText&gt;[3]&lt;/DisplayText&gt;&lt;record&gt;&lt;rec-number&gt;85&lt;/rec-number&gt;&lt;foreign-keys&gt;&lt;key app="EN" db-id="azd2zvr90evsr4ew95hxep9sss9af0r9epvz"&gt;85&lt;/key&gt;&lt;/foreign-keys&gt;&lt;ref-type name="Conference Paper"&gt;47&lt;/ref-type&gt;&lt;contributors&gt;&lt;authors&gt;&lt;author&gt;Anderson, Ruth E.&lt;/author&gt;&lt;author&gt;Michael D. Ernst&lt;/author&gt;&lt;author&gt;Robert Ordonez&lt;/author&gt;&lt;author&gt;Paul Pham&lt;/author&gt;&lt;author&gt;Steven A. Wolfman&lt;/author&gt;&lt;/authors&gt;&lt;/contributors&gt;&lt;titles&gt;&lt;title&gt;Introductory programming meets the real world: using real problems and data in CS1&lt;/title&gt;&lt;secondary-title&gt;Proceedings of the 45th ACM technical symposium on Computer science education&lt;/secondary-title&gt;&lt;/titles&gt;&lt;pages&gt;465-466&lt;/pages&gt;&lt;dates&gt;&lt;year&gt;2014&lt;/year&gt;&lt;/dates&gt;&lt;pub-location&gt;Atlanta, Georgia, USA&lt;/pub-location&gt;&lt;publisher&gt;ACM&lt;/publisher&gt;&lt;urls&gt;&lt;/urls&gt;&lt;custom1&gt;2538994&lt;/custom1&gt;&lt;electronic-resource-num&gt;10.1145/2538862.2538994&lt;/electronic-resource-num&gt;&lt;/record&gt;&lt;/Cite&gt;&lt;/EndNote&gt;</w:instrText>
      </w:r>
      <w:r w:rsidR="00264891">
        <w:fldChar w:fldCharType="separate"/>
      </w:r>
      <w:r w:rsidR="0007209C">
        <w:rPr>
          <w:noProof/>
        </w:rPr>
        <w:t>[3]</w:t>
      </w:r>
      <w:r w:rsidR="00264891">
        <w:fldChar w:fldCharType="end"/>
      </w:r>
      <w:r>
        <w:t xml:space="preserve"> that also uses big data in such areas as life sciences, political science, </w:t>
      </w:r>
      <w:r w:rsidR="00892FC0">
        <w:t xml:space="preserve">and </w:t>
      </w:r>
      <w:r>
        <w:t>social media. Like us, they have also explored allowing st</w:t>
      </w:r>
      <w:r>
        <w:t>u</w:t>
      </w:r>
      <w:r>
        <w:t xml:space="preserve">dents to choose the data for a major project. </w:t>
      </w:r>
      <w:r w:rsidR="00277031">
        <w:t>In two of our courses we also have a shared view with courses that used block-based programming (Snap</w:t>
      </w:r>
      <w:proofErr w:type="gramStart"/>
      <w:r w:rsidR="00277031">
        <w:t>!,</w:t>
      </w:r>
      <w:proofErr w:type="gramEnd"/>
      <w:r w:rsidR="00277031">
        <w:t xml:space="preserve"> Scratch, or App I</w:t>
      </w:r>
      <w:r w:rsidR="00277031">
        <w:t>n</w:t>
      </w:r>
      <w:r w:rsidR="00277031">
        <w:t xml:space="preserve">ventor). </w:t>
      </w:r>
    </w:p>
    <w:p w:rsidR="0066612B" w:rsidRDefault="004B27BD">
      <w:pPr>
        <w:pStyle w:val="NSFParagraph"/>
        <w:spacing w:after="80"/>
        <w:ind w:firstLine="360"/>
      </w:pPr>
      <w:r>
        <w:t xml:space="preserve">We propose to extend </w:t>
      </w:r>
      <w:r w:rsidR="00526643">
        <w:t>prior</w:t>
      </w:r>
      <w:r>
        <w:t xml:space="preserve"> work in a number of ways</w:t>
      </w:r>
      <w:r w:rsidR="00277031">
        <w:t xml:space="preserve">. </w:t>
      </w:r>
      <w:r>
        <w:t>Our proposed work integrates and extends these co</w:t>
      </w:r>
      <w:r>
        <w:t>n</w:t>
      </w:r>
      <w:r>
        <w:t xml:space="preserve">cerns for engagement, realism, social </w:t>
      </w:r>
      <w:r w:rsidR="00277031">
        <w:t>impact,</w:t>
      </w:r>
      <w:r>
        <w:t xml:space="preserve"> and big data. The integration is achieved by extending the "raw" bi</w:t>
      </w:r>
      <w:r w:rsidR="00526643">
        <w:t>g</w:t>
      </w:r>
      <w:r>
        <w:t xml:space="preserve"> data streams with elements connected to a model of social impacts. The extension involves the development of interactive visualizations, static analysis for immediacy of feedback, the access to big data through two different block-based programming languages, and other supporting technology. We also extend the application of this a</w:t>
      </w:r>
      <w:r>
        <w:t>p</w:t>
      </w:r>
      <w:r>
        <w:t xml:space="preserve">proach outside of mainstream </w:t>
      </w:r>
      <w:r w:rsidR="00526643">
        <w:t>C</w:t>
      </w:r>
      <w:r>
        <w:t xml:space="preserve">omputer </w:t>
      </w:r>
      <w:r w:rsidR="00526643">
        <w:t>S</w:t>
      </w:r>
      <w:r>
        <w:t xml:space="preserve">cience education to the general university student population via a </w:t>
      </w:r>
      <w:r w:rsidR="0047183C">
        <w:t>C</w:t>
      </w:r>
      <w:r>
        <w:t xml:space="preserve">omputational </w:t>
      </w:r>
      <w:r w:rsidR="00526643">
        <w:t>T</w:t>
      </w:r>
      <w:r>
        <w:t>hinking course. Finally,</w:t>
      </w:r>
      <w:r w:rsidR="00526643">
        <w:t xml:space="preserve"> our</w:t>
      </w:r>
      <w:r>
        <w:t xml:space="preserve"> assessment data </w:t>
      </w:r>
      <w:r w:rsidR="00526643">
        <w:t>will</w:t>
      </w:r>
      <w:r>
        <w:t xml:space="preserve"> add to the body of knowledge on impacts and limits of the big data approach.</w:t>
      </w:r>
      <w:r w:rsidR="00277031">
        <w:t xml:space="preserve"> We add to a block-based programming approach</w:t>
      </w:r>
      <w:r w:rsidR="00526643">
        <w:t xml:space="preserve"> </w:t>
      </w:r>
      <w:r w:rsidR="00277031">
        <w:t>the connection to realistic big data sources and the ability to embed the programming in a “book” form to better integrate learning materials (see Section 4).</w:t>
      </w:r>
    </w:p>
    <w:p w:rsidR="0066612B" w:rsidRDefault="00725341">
      <w:pPr>
        <w:pStyle w:val="NSFHeading1"/>
      </w:pPr>
      <w:r>
        <w:t>Proposed Work</w:t>
      </w:r>
    </w:p>
    <w:p w:rsidR="0066612B" w:rsidRDefault="00FF0D35">
      <w:pPr>
        <w:pStyle w:val="NSFHeading2"/>
      </w:pPr>
      <w:r>
        <w:t>3.1</w:t>
      </w:r>
      <w:r w:rsidR="004B27BD">
        <w:t>. Pedagogically-</w:t>
      </w:r>
      <w:r w:rsidR="000051D6">
        <w:t>enhanced</w:t>
      </w:r>
      <w:r w:rsidR="004B27BD">
        <w:t xml:space="preserve"> data </w:t>
      </w:r>
    </w:p>
    <w:p w:rsidR="00A92B35" w:rsidRDefault="004B27BD" w:rsidP="00FC565B">
      <w:pPr>
        <w:pStyle w:val="NSFParagraph"/>
        <w:spacing w:after="80"/>
        <w:ind w:firstLine="360"/>
      </w:pPr>
      <w:r>
        <w:t>We propose to build on our previous work of creating and using big data. To support the newly developed Computational Thinking class a gallery of approximately 25 big data streams were developed</w:t>
      </w:r>
      <w:r w:rsidR="008614DA">
        <w:t xml:space="preserve"> in the CORGIS framework</w:t>
      </w:r>
      <w:r w:rsidR="00E153D8">
        <w:t xml:space="preserve"> </w:t>
      </w:r>
      <w:r w:rsidR="00264891" w:rsidRPr="00FC565B">
        <w:rPr>
          <w:color w:val="auto"/>
        </w:rPr>
        <w:fldChar w:fldCharType="begin"/>
      </w:r>
      <w:r w:rsidR="0007209C">
        <w:rPr>
          <w:color w:val="auto"/>
        </w:rPr>
        <w:instrText xml:space="preserve"> ADDIN EN.CITE &lt;EndNote&gt;&lt;Cite&gt;&lt;Author&gt;Bart&lt;/Author&gt;&lt;Year&gt;2014&lt;/Year&gt;&lt;RecNum&gt;95&lt;/RecNum&gt;&lt;DisplayText&gt;[43]&lt;/DisplayText&gt;&lt;record&gt;&lt;rec-number&gt;95&lt;/rec-number&gt;&lt;foreign-keys&gt;&lt;key app="EN" db-id="azd2zvr90evsr4ew95hxep9sss9af0r9epvz"&gt;95&lt;/key&gt;&lt;/foreign-keys&gt;&lt;ref-type name="Conference Proceedings"&gt;10&lt;/ref-type&gt;&lt;contributors&gt;&lt;authors&gt;&lt;author&gt;Bart, Austin Cory&lt;/author&gt;&lt;author&gt;Jason Riddle&lt;/author&gt;&lt;author&gt;Omar Saleem&lt;/author&gt;&lt;author&gt;Bushra Chowdhury&lt;/author&gt;&lt;author&gt;Eli Tilevich&lt;/author&gt;&lt;author&gt;Clifford A. Shaffer&lt;/author&gt;&lt;author&gt;Dennis Kafura&lt;/author&gt;&lt;/authors&gt;&lt;/contributors&gt;&lt;titles&gt;&lt;title&gt;Motivating Students with Big Data: CORGIS and MUSIC&lt;/title&gt;&lt;secondary-title&gt;Splash-E&lt;/secondary-title&gt;&lt;/titles&gt;&lt;dates&gt;&lt;year&gt;2014&lt;/year&gt;&lt;/dates&gt;&lt;pub-location&gt;Portland, Oregon, USA&lt;/pub-location&gt;&lt;urls&gt;&lt;/urls&gt;&lt;/record&gt;&lt;/Cite&gt;&lt;/EndNote&gt;</w:instrText>
      </w:r>
      <w:r w:rsidR="00264891" w:rsidRPr="00FC565B">
        <w:rPr>
          <w:color w:val="auto"/>
        </w:rPr>
        <w:fldChar w:fldCharType="separate"/>
      </w:r>
      <w:r w:rsidR="0007209C">
        <w:rPr>
          <w:noProof/>
          <w:color w:val="auto"/>
        </w:rPr>
        <w:t>[43]</w:t>
      </w:r>
      <w:r w:rsidR="00264891" w:rsidRPr="00FC565B">
        <w:rPr>
          <w:color w:val="auto"/>
        </w:rPr>
        <w:fldChar w:fldCharType="end"/>
      </w:r>
      <w:r w:rsidR="008614DA" w:rsidRPr="00FC565B">
        <w:rPr>
          <w:color w:val="auto"/>
        </w:rPr>
        <w:t xml:space="preserve"> </w:t>
      </w:r>
      <w:r w:rsidR="00E153D8" w:rsidRPr="00FC565B">
        <w:rPr>
          <w:color w:val="auto"/>
        </w:rPr>
        <w:t>.</w:t>
      </w:r>
      <w:r w:rsidRPr="00E153D8">
        <w:t xml:space="preserve"> </w:t>
      </w:r>
      <w:r>
        <w:t>We propose to enrich these "raw" big data streams to create resources with increased pedagog</w:t>
      </w:r>
      <w:r>
        <w:t>i</w:t>
      </w:r>
      <w:r>
        <w:t>cal potential. Each "pedagogically rich" big data stream will include</w:t>
      </w:r>
      <w:r w:rsidR="00DD4AE9">
        <w:t xml:space="preserve"> the following elements.</w:t>
      </w:r>
    </w:p>
    <w:p w:rsidR="00A92B35" w:rsidRPr="00526643" w:rsidRDefault="00DD4AE9" w:rsidP="00FC565B">
      <w:pPr>
        <w:pStyle w:val="NSFParagraph"/>
        <w:spacing w:after="80"/>
        <w:ind w:firstLine="360"/>
      </w:pPr>
      <w:proofErr w:type="gramStart"/>
      <w:r w:rsidRPr="00526643">
        <w:rPr>
          <w:i/>
        </w:rPr>
        <w:lastRenderedPageBreak/>
        <w:t>Layered</w:t>
      </w:r>
      <w:r w:rsidR="004B27BD" w:rsidRPr="00526643">
        <w:rPr>
          <w:i/>
        </w:rPr>
        <w:t xml:space="preserve"> complexity</w:t>
      </w:r>
      <w:r w:rsidR="004B27BD" w:rsidRPr="00526643">
        <w:t>.</w:t>
      </w:r>
      <w:proofErr w:type="gramEnd"/>
      <w:r w:rsidR="004B27BD" w:rsidRPr="00526643">
        <w:t xml:space="preserve"> In </w:t>
      </w:r>
      <w:r w:rsidR="00AF0672" w:rsidRPr="00526643">
        <w:t xml:space="preserve">the </w:t>
      </w:r>
      <w:r w:rsidR="004B27BD" w:rsidRPr="00526643">
        <w:t>Computational Thinking class we saw that</w:t>
      </w:r>
      <w:r w:rsidR="00AF0672" w:rsidRPr="00526643">
        <w:t xml:space="preserve"> having “slices” of the data available in simple to more complete forms would allow the students to engage with the data early (using simple forms) and progress to more complete and complicated forms of the data as their knowledge and skills developed.  </w:t>
      </w:r>
      <w:r w:rsidR="004B27BD" w:rsidRPr="00FC565B">
        <w:t>This stru</w:t>
      </w:r>
      <w:r w:rsidR="004B27BD" w:rsidRPr="00FC565B">
        <w:t>c</w:t>
      </w:r>
      <w:r w:rsidR="004B27BD" w:rsidRPr="00FC565B">
        <w:t xml:space="preserve">turing allows student to more directly connect their learning </w:t>
      </w:r>
      <w:r w:rsidR="00AF0672" w:rsidRPr="00FC565B">
        <w:t xml:space="preserve">at each step </w:t>
      </w:r>
      <w:r w:rsidR="004B27BD" w:rsidRPr="00FC565B">
        <w:t>with the data of their choice.</w:t>
      </w:r>
    </w:p>
    <w:p w:rsidR="00A92B35" w:rsidRDefault="00DD4AE9" w:rsidP="00FC565B">
      <w:pPr>
        <w:pStyle w:val="NSFParagraph"/>
        <w:spacing w:after="80"/>
        <w:ind w:firstLine="360"/>
      </w:pPr>
      <w:proofErr w:type="gramStart"/>
      <w:r w:rsidRPr="00C23943">
        <w:rPr>
          <w:i/>
        </w:rPr>
        <w:t>S</w:t>
      </w:r>
      <w:r w:rsidR="004B27BD" w:rsidRPr="00C23943">
        <w:rPr>
          <w:i/>
        </w:rPr>
        <w:t>ocial impacts</w:t>
      </w:r>
      <w:r w:rsidR="004B27BD">
        <w:t>.</w:t>
      </w:r>
      <w:proofErr w:type="gramEnd"/>
      <w:r w:rsidR="004B27BD">
        <w:t xml:space="preserve"> The material included here is related to the model of social impacts that we will also develop </w:t>
      </w:r>
      <w:r w:rsidR="006A6B54">
        <w:t xml:space="preserve">(see </w:t>
      </w:r>
      <w:r w:rsidR="00221246">
        <w:t>Section 3.2</w:t>
      </w:r>
      <w:r w:rsidR="006A6B54">
        <w:t>)</w:t>
      </w:r>
      <w:r w:rsidR="004B27BD">
        <w:t>. This model will be applied to each of the data streams. For example, the crime data stream d</w:t>
      </w:r>
      <w:r w:rsidR="004B27BD">
        <w:t>e</w:t>
      </w:r>
      <w:r w:rsidR="004B27BD">
        <w:t>scribed above would identify stakeholders (e.g., law enforcement, legislators, homeowners, insurance companies), their interests (crime prevention, resource allocation, relocation decisions, policy rates), and the pressures which might affect their behavior (demonstrate success, re-election arguments, family safety, profitability). The incl</w:t>
      </w:r>
      <w:r w:rsidR="004B27BD">
        <w:t>u</w:t>
      </w:r>
      <w:r w:rsidR="004B27BD">
        <w:t>sion of this material enhances the motivational power of the big data approach. As noted earlier, there is evidence to believe that social factors are effective for retaining under-represented groups.</w:t>
      </w:r>
    </w:p>
    <w:p w:rsidR="00A92B35" w:rsidRDefault="00DD4AE9" w:rsidP="00FC565B">
      <w:pPr>
        <w:pStyle w:val="NSFParagraph"/>
        <w:spacing w:after="80"/>
        <w:ind w:firstLine="360"/>
      </w:pPr>
      <w:proofErr w:type="gramStart"/>
      <w:r w:rsidRPr="00C23943">
        <w:rPr>
          <w:i/>
        </w:rPr>
        <w:t>R</w:t>
      </w:r>
      <w:r w:rsidR="004B27BD" w:rsidRPr="00C23943">
        <w:rPr>
          <w:i/>
        </w:rPr>
        <w:t>esearch questions</w:t>
      </w:r>
      <w:r w:rsidR="004B27BD">
        <w:t>.</w:t>
      </w:r>
      <w:proofErr w:type="gramEnd"/>
      <w:r w:rsidR="004B27BD">
        <w:t xml:space="preserve"> </w:t>
      </w:r>
      <w:r w:rsidR="00AF0672">
        <w:t xml:space="preserve">This </w:t>
      </w:r>
      <w:r w:rsidR="008614DA">
        <w:t>set</w:t>
      </w:r>
      <w:r w:rsidR="004B27BD">
        <w:t xml:space="preserve"> of questions</w:t>
      </w:r>
      <w:r w:rsidR="00AF0672">
        <w:t xml:space="preserve">, answerable </w:t>
      </w:r>
      <w:r w:rsidR="004B27BD">
        <w:t>using the data</w:t>
      </w:r>
      <w:r w:rsidR="00AF0672">
        <w:t>,</w:t>
      </w:r>
      <w:r w:rsidR="004B27BD">
        <w:t xml:space="preserve"> contribute</w:t>
      </w:r>
      <w:r w:rsidR="00AF0672">
        <w:t>s</w:t>
      </w:r>
      <w:r w:rsidR="004B27BD">
        <w:t xml:space="preserve"> to the student's understan</w:t>
      </w:r>
      <w:r w:rsidR="004B27BD">
        <w:t>d</w:t>
      </w:r>
      <w:r w:rsidR="004B27BD">
        <w:t>ing of data-driven research and evidence-based decision making. The questions also support the real-world cha</w:t>
      </w:r>
      <w:r w:rsidR="004B27BD">
        <w:t>r</w:t>
      </w:r>
      <w:r w:rsidR="004B27BD">
        <w:t xml:space="preserve">acter and social impacts of the work by posing issues (in the form of a question) that is of evident interest to one or more of the stakeholders. </w:t>
      </w:r>
    </w:p>
    <w:p w:rsidR="0066612B" w:rsidRDefault="00F3369C">
      <w:pPr>
        <w:pStyle w:val="NSFParagraph"/>
        <w:spacing w:after="80"/>
        <w:ind w:firstLine="360"/>
      </w:pPr>
      <w:proofErr w:type="gramStart"/>
      <w:r w:rsidRPr="00C23943">
        <w:rPr>
          <w:i/>
        </w:rPr>
        <w:t>Classification</w:t>
      </w:r>
      <w:r>
        <w:t>.</w:t>
      </w:r>
      <w:proofErr w:type="gramEnd"/>
      <w:r>
        <w:t xml:space="preserve"> </w:t>
      </w:r>
      <w:r w:rsidR="004B27BD">
        <w:t xml:space="preserve">To improve the accessibility by an instructor </w:t>
      </w:r>
      <w:proofErr w:type="gramStart"/>
      <w:r w:rsidR="004B27BD">
        <w:t>a taxonomy</w:t>
      </w:r>
      <w:proofErr w:type="gramEnd"/>
      <w:r w:rsidR="004B27BD">
        <w:t xml:space="preserve"> for classifying the data will be d</w:t>
      </w:r>
      <w:r w:rsidR="004B27BD">
        <w:t>e</w:t>
      </w:r>
      <w:r w:rsidR="004B27BD">
        <w:t xml:space="preserve">veloped. This taxonomy addresses </w:t>
      </w:r>
      <w:r w:rsidR="008614DA">
        <w:t>similar</w:t>
      </w:r>
      <w:r w:rsidR="004B27BD">
        <w:t xml:space="preserve"> issues as the CSG-Ed Rubric developed by the ACM </w:t>
      </w:r>
      <w:proofErr w:type="spellStart"/>
      <w:r w:rsidR="004B27BD">
        <w:t>ITiCSE</w:t>
      </w:r>
      <w:proofErr w:type="spellEnd"/>
      <w:r w:rsidR="004B27BD">
        <w:t xml:space="preserve"> Working Groups</w:t>
      </w:r>
      <w:r w:rsidR="00221246">
        <w:t xml:space="preserve"> </w:t>
      </w:r>
      <w:r w:rsidR="00264891">
        <w:fldChar w:fldCharType="begin"/>
      </w:r>
      <w:r w:rsidR="0007209C">
        <w:instrText xml:space="preserve"> ADDIN EN.CITE &lt;EndNote&gt;&lt;Cite&gt;&lt;Author&gt;Goldweber&lt;/Author&gt;&lt;Year&gt;2013&lt;/Year&gt;&lt;RecNum&gt;102&lt;/RecNum&gt;&lt;DisplayText&gt;[14]&lt;/DisplayText&gt;&lt;record&gt;&lt;rec-number&gt;102&lt;/rec-number&gt;&lt;foreign-keys&gt;&lt;key app="EN" db-id="azd2zvr90evsr4ew95hxep9sss9af0r9epvz"&gt;102&lt;/key&gt;&lt;/foreign-keys&gt;&lt;ref-type name="Journal Article"&gt;17&lt;/ref-type&gt;&lt;contributors&gt;&lt;authors&gt;&lt;author&gt;Goldweber, M.&lt;/author&gt;&lt;author&gt;Barr, J.&lt;/author&gt;&lt;author&gt;Clear, T.&lt;/author&gt;&lt;author&gt;Davoli, R.&lt;/author&gt;&lt;author&gt; Mann, S.&lt;/author&gt;&lt;author&gt;Patitsas, E.&lt;/author&gt;&lt;author&gt;Portnoff, S.&lt;/author&gt;&lt;/authors&gt;&lt;/contributors&gt;&lt;titles&gt;&lt;title&gt;A framework for enhancing the social good in computing education: a values approach.&lt;/title&gt;&lt;secondary-title&gt; ACM Inroads&lt;/secondary-title&gt;&lt;/titles&gt;&lt;pages&gt;58-79&lt;/pages&gt;&lt;volume&gt;4&lt;/volume&gt;&lt;number&gt;1&lt;/number&gt;&lt;dates&gt;&lt;year&gt;2013&lt;/year&gt;&lt;/dates&gt;&lt;urls&gt;&lt;/urls&gt;&lt;electronic-resource-num&gt; doi:10.1145/2432596.2432616&lt;/electronic-resource-num&gt;&lt;/record&gt;&lt;/Cite&gt;&lt;/EndNote&gt;</w:instrText>
      </w:r>
      <w:r w:rsidR="00264891">
        <w:fldChar w:fldCharType="separate"/>
      </w:r>
      <w:r w:rsidR="0007209C">
        <w:rPr>
          <w:noProof/>
        </w:rPr>
        <w:t>[14]</w:t>
      </w:r>
      <w:r w:rsidR="00264891">
        <w:fldChar w:fldCharType="end"/>
      </w:r>
      <w:r w:rsidR="004B27BD">
        <w:t xml:space="preserve">. Of particular concern </w:t>
      </w:r>
      <w:proofErr w:type="gramStart"/>
      <w:r w:rsidR="004B27BD">
        <w:t>is</w:t>
      </w:r>
      <w:proofErr w:type="gramEnd"/>
      <w:r w:rsidR="004B27BD">
        <w:t xml:space="preserve"> the programming and data concepts that are a prerequisite for using the data and what additional programming and data concepts the data can support. </w:t>
      </w:r>
    </w:p>
    <w:p w:rsidR="0066612B" w:rsidRDefault="00FF0D35">
      <w:pPr>
        <w:pStyle w:val="NSFHeading2"/>
      </w:pPr>
      <w:r>
        <w:t xml:space="preserve">3.2 </w:t>
      </w:r>
      <w:r w:rsidR="00F73760">
        <w:t xml:space="preserve">Model of </w:t>
      </w:r>
      <w:r w:rsidR="004B27BD">
        <w:t>Social Impacts</w:t>
      </w:r>
    </w:p>
    <w:p w:rsidR="00A92B35" w:rsidRPr="00C67B72" w:rsidRDefault="004B27BD" w:rsidP="0047183C">
      <w:pPr>
        <w:pStyle w:val="NSFParagraph"/>
        <w:spacing w:after="80"/>
        <w:ind w:firstLine="360"/>
      </w:pPr>
      <w:r w:rsidRPr="003673C8">
        <w:t xml:space="preserve">We will elaborate the prototype </w:t>
      </w:r>
      <w:r w:rsidR="006A6B54">
        <w:t xml:space="preserve">social impacts </w:t>
      </w:r>
      <w:r w:rsidRPr="003673C8">
        <w:t>model described</w:t>
      </w:r>
      <w:r w:rsidR="006A6B54">
        <w:t xml:space="preserve"> in </w:t>
      </w:r>
      <w:r w:rsidR="001551FE">
        <w:t>S</w:t>
      </w:r>
      <w:r w:rsidRPr="003673C8">
        <w:t xml:space="preserve">ection </w:t>
      </w:r>
      <w:r w:rsidR="001551FE">
        <w:t>2.4</w:t>
      </w:r>
      <w:r w:rsidRPr="003673C8">
        <w:t xml:space="preserve"> and integrate thi</w:t>
      </w:r>
      <w:r w:rsidR="006A6B54">
        <w:t>s</w:t>
      </w:r>
      <w:r w:rsidRPr="003673C8">
        <w:t xml:space="preserve"> with the co</w:t>
      </w:r>
      <w:r w:rsidRPr="003673C8">
        <w:t>l</w:t>
      </w:r>
      <w:r w:rsidRPr="003673C8">
        <w:t>lection of big data streams. The elaboration defines a check-list of ch</w:t>
      </w:r>
      <w:r w:rsidRPr="00C67B72">
        <w:t>aracteristics that can be used in exploring the impact on a stakeholder. A tentative list of characteristics is:</w:t>
      </w:r>
    </w:p>
    <w:p w:rsidR="00A92B35" w:rsidRPr="00221246" w:rsidRDefault="004B27BD" w:rsidP="00FC565B">
      <w:pPr>
        <w:pStyle w:val="NSFBulletList"/>
        <w:spacing w:after="80"/>
        <w:ind w:left="720"/>
      </w:pPr>
      <w:proofErr w:type="gramStart"/>
      <w:r w:rsidRPr="003A4713">
        <w:t>privacy</w:t>
      </w:r>
      <w:proofErr w:type="gramEnd"/>
      <w:r w:rsidRPr="00221246">
        <w:t xml:space="preserve">: especially for big data what is the impact on the stakeholder's sense of self and ability to control disclosure of personal information (for example, consider social media and </w:t>
      </w:r>
      <w:proofErr w:type="spellStart"/>
      <w:r w:rsidRPr="00221246">
        <w:t>cyberbullying</w:t>
      </w:r>
      <w:proofErr w:type="spellEnd"/>
      <w:r w:rsidRPr="00221246">
        <w:t>).</w:t>
      </w:r>
    </w:p>
    <w:p w:rsidR="002A3957" w:rsidRPr="00221246" w:rsidRDefault="004B27BD" w:rsidP="00FC565B">
      <w:pPr>
        <w:pStyle w:val="NSFBulletList"/>
        <w:spacing w:after="80"/>
        <w:ind w:left="720"/>
      </w:pPr>
      <w:r w:rsidRPr="003A4713">
        <w:t>pervasiveness: especially in the Internet of things what is the impact on the stakeholder of the pervasiv</w:t>
      </w:r>
      <w:r w:rsidRPr="003A4713">
        <w:t>e</w:t>
      </w:r>
      <w:r w:rsidRPr="003A4713">
        <w:t>ness and invisibility of computing (for example, the ability to invisibly and remotely disable a vehicle does not announce the vehicle's availability for an emergency situation as would having the vehicle towed away).</w:t>
      </w:r>
    </w:p>
    <w:p w:rsidR="0066612B" w:rsidRDefault="004B27BD">
      <w:pPr>
        <w:pStyle w:val="NSFBulletList"/>
        <w:spacing w:after="80"/>
        <w:ind w:left="720"/>
      </w:pPr>
      <w:proofErr w:type="gramStart"/>
      <w:r w:rsidRPr="003A4713">
        <w:t>power</w:t>
      </w:r>
      <w:proofErr w:type="gramEnd"/>
      <w:r w:rsidRPr="00221246">
        <w:t>: especially with availability of big data what is the impact on the stakeholder's ability to advance their interests or mission (for example, how does the availability of highway traffic data enable a Depar</w:t>
      </w:r>
      <w:r w:rsidRPr="00221246">
        <w:t>t</w:t>
      </w:r>
      <w:r w:rsidRPr="00221246">
        <w:t>ment of Transportation manage and plan for roadways versus enabling stalking of an individual's mov</w:t>
      </w:r>
      <w:r w:rsidRPr="00221246">
        <w:t>e</w:t>
      </w:r>
      <w:r w:rsidRPr="00221246">
        <w:t>ments).</w:t>
      </w:r>
      <w:r w:rsidR="006A6B54">
        <w:t xml:space="preserve"> </w:t>
      </w:r>
    </w:p>
    <w:p w:rsidR="0066612B" w:rsidRDefault="004B27BD">
      <w:pPr>
        <w:pStyle w:val="NSFBulletList"/>
        <w:spacing w:after="80"/>
        <w:ind w:left="720"/>
      </w:pPr>
      <w:r w:rsidRPr="003A4713">
        <w:t>privilege: especially with the differences between groups in society and between societies what is the i</w:t>
      </w:r>
      <w:r w:rsidRPr="003A4713">
        <w:t>m</w:t>
      </w:r>
      <w:r w:rsidRPr="003A4713">
        <w:t>pact on a stakeholder due to the differential access to data or computing (for example, a stakeholder wit</w:t>
      </w:r>
      <w:r w:rsidRPr="003A4713">
        <w:t>h</w:t>
      </w:r>
      <w:r w:rsidRPr="003A4713">
        <w:t>out access to the same data as other stakeholders is likely to be disadvantaged in policy debates where that data is used by one side).</w:t>
      </w:r>
    </w:p>
    <w:p w:rsidR="0066612B" w:rsidRDefault="004B27BD">
      <w:pPr>
        <w:pStyle w:val="NSFParagraph"/>
        <w:ind w:firstLine="0"/>
      </w:pPr>
      <w:r>
        <w:t>For the elaborated model we will develop resources that can be used by ourselves and others to present the model in traditional or flipped classroom settings, materials for exercises, and rubrics for evaluation. These "stand-alone" resources can be adopted by others without also using other part</w:t>
      </w:r>
      <w:r w:rsidR="006A6B54">
        <w:t>s</w:t>
      </w:r>
      <w:r>
        <w:t xml:space="preserve"> of our work. We will also</w:t>
      </w:r>
      <w:r w:rsidR="006A6B54">
        <w:t xml:space="preserve"> </w:t>
      </w:r>
      <w:r>
        <w:t>integrate similar r</w:t>
      </w:r>
      <w:r>
        <w:t>e</w:t>
      </w:r>
      <w:r>
        <w:t>sources into the big data streams we are developing. We will draw on numerous bodies of work including popular readings (</w:t>
      </w:r>
      <w:r w:rsidR="00E95EB9">
        <w:t xml:space="preserve"> </w:t>
      </w:r>
      <w:r w:rsidR="00264891">
        <w:fldChar w:fldCharType="begin"/>
      </w:r>
      <w:r w:rsidR="0007209C">
        <w:instrText xml:space="preserve"> ADDIN EN.CITE &lt;EndNote&gt;&lt;Cite&gt;&lt;Author&gt;Abelson&lt;/Author&gt;&lt;Year&gt;2008&lt;/Year&gt;&lt;RecNum&gt;139&lt;/RecNum&gt;&lt;DisplayText&gt;[44]&lt;/DisplayText&gt;&lt;record&gt;&lt;rec-number&gt;139&lt;/rec-number&gt;&lt;foreign-keys&gt;&lt;key app="EN" db-id="azd2zvr90evsr4ew95hxep9sss9af0r9epvz"&gt;139&lt;/key&gt;&lt;/foreign-keys&gt;&lt;ref-type name="Book"&gt;6&lt;/ref-type&gt;&lt;contributors&gt;&lt;authors&gt;&lt;author&gt;Abelson, Hal&lt;/author&gt;&lt;author&gt;Ken Ledeen&lt;/author&gt;&lt;author&gt;Harry Lewis&lt;/author&gt;&lt;/authors&gt;&lt;/contributors&gt;&lt;titles&gt;&lt;title&gt;Blown to Bits&lt;/title&gt;&lt;/titles&gt;&lt;dates&gt;&lt;year&gt;2008&lt;/year&gt;&lt;/dates&gt;&lt;pub-location&gt;Upper Saddle River, NJ&lt;/pub-location&gt;&lt;publisher&gt;Addison-Wesley&lt;/publisher&gt;&lt;urls&gt;&lt;/urls&gt;&lt;/record&gt;&lt;/Cite&gt;&lt;/EndNote&gt;</w:instrText>
      </w:r>
      <w:r w:rsidR="00264891">
        <w:fldChar w:fldCharType="separate"/>
      </w:r>
      <w:r w:rsidR="0007209C">
        <w:rPr>
          <w:noProof/>
        </w:rPr>
        <w:t>[44]</w:t>
      </w:r>
      <w:r w:rsidR="00264891">
        <w:fldChar w:fldCharType="end"/>
      </w:r>
      <w:r>
        <w:t>,</w:t>
      </w:r>
      <w:r w:rsidR="00C643A2">
        <w:t xml:space="preserve"> </w:t>
      </w:r>
      <w:r w:rsidR="00264891">
        <w:fldChar w:fldCharType="begin"/>
      </w:r>
      <w:r w:rsidR="0007209C">
        <w:instrText xml:space="preserve"> ADDIN EN.CITE &lt;EndNote&gt;&lt;Cite&gt;&lt;Author&gt;Rushkoff&lt;/Author&gt;&lt;Year&gt;2010&lt;/Year&gt;&lt;RecNum&gt;140&lt;/RecNum&gt;&lt;DisplayText&gt;[45]&lt;/DisplayText&gt;&lt;record&gt;&lt;rec-number&gt;140&lt;/rec-number&gt;&lt;foreign-keys&gt;&lt;key app="EN" db-id="azd2zvr90evsr4ew95hxep9sss9af0r9epvz"&gt;140&lt;/key&gt;&lt;/foreign-keys&gt;&lt;ref-type name="Book"&gt;6&lt;/ref-type&gt;&lt;contributors&gt;&lt;authors&gt;&lt;author&gt;Rushkoff, Douglas&lt;/author&gt;&lt;/authors&gt;&lt;/contributors&gt;&lt;titles&gt;&lt;title&gt;Program or Be Programmed&lt;/title&gt;&lt;/titles&gt;&lt;dates&gt;&lt;year&gt;2010&lt;/year&gt;&lt;/dates&gt;&lt;pub-location&gt;New York, NY&lt;/pub-location&gt;&lt;publisher&gt;OR Books&lt;/publisher&gt;&lt;urls&gt;&lt;/urls&gt;&lt;/record&gt;&lt;/Cite&gt;&lt;/EndNote&gt;</w:instrText>
      </w:r>
      <w:r w:rsidR="00264891">
        <w:fldChar w:fldCharType="separate"/>
      </w:r>
      <w:r w:rsidR="0007209C">
        <w:rPr>
          <w:noProof/>
        </w:rPr>
        <w:t>[45]</w:t>
      </w:r>
      <w:r w:rsidR="00264891">
        <w:fldChar w:fldCharType="end"/>
      </w:r>
      <w:r w:rsidR="00C643A2">
        <w:t xml:space="preserve"> </w:t>
      </w:r>
      <w:r>
        <w:t>), reports and writings related to big data (</w:t>
      </w:r>
      <w:r w:rsidR="00264891">
        <w:fldChar w:fldCharType="begin"/>
      </w:r>
      <w:r w:rsidR="0007209C">
        <w:instrText xml:space="preserve"> ADDIN EN.CITE &lt;EndNote&gt;&lt;Cite&gt;&lt;Author&gt;Executive Office of the President&lt;/Author&gt;&lt;Year&gt;2014&lt;/Year&gt;&lt;RecNum&gt;141&lt;/RecNum&gt;&lt;DisplayText&gt;[46]&lt;/DisplayText&gt;&lt;record&gt;&lt;rec-number&gt;141&lt;/rec-number&gt;&lt;foreign-keys&gt;&lt;key app="EN" db-id="azd2zvr90evsr4ew95hxep9sss9af0r9epvz"&gt;141&lt;/key&gt;&lt;/foreign-keys&gt;&lt;ref-type name="Electronic Article"&gt;43&lt;/ref-type&gt;&lt;contributors&gt;&lt;authors&gt;&lt;author&gt;Executive Office of the President,&lt;/author&gt;&lt;/authors&gt;&lt;/contributors&gt;&lt;titles&gt;&lt;title&gt;Big Data: Seizing Opportunities, Preserving Values&lt;/title&gt;&lt;/titles&gt;&lt;dates&gt;&lt;year&gt;2014&lt;/year&gt;&lt;pub-dates&gt;&lt;date&gt;Decmber 2014&lt;/date&gt;&lt;/pub-dates&gt;&lt;/dates&gt;&lt;urls&gt;&lt;related-urls&gt;&lt;url&gt;http://www.whitehouse.gov/sites/default/files/docs/big_data_privacy_report_5.1.14_final_print.pdf&lt;/url&gt;&lt;/related-urls&gt;&lt;/urls&gt;&lt;/record&gt;&lt;/Cite&gt;&lt;/EndNote&gt;</w:instrText>
      </w:r>
      <w:r w:rsidR="00264891">
        <w:fldChar w:fldCharType="separate"/>
      </w:r>
      <w:r w:rsidR="0007209C">
        <w:rPr>
          <w:noProof/>
        </w:rPr>
        <w:t>[46]</w:t>
      </w:r>
      <w:r w:rsidR="00264891">
        <w:fldChar w:fldCharType="end"/>
      </w:r>
      <w:r>
        <w:t xml:space="preserve">, </w:t>
      </w:r>
      <w:r w:rsidR="00C643A2">
        <w:t xml:space="preserve"> </w:t>
      </w:r>
      <w:r w:rsidR="00264891">
        <w:fldChar w:fldCharType="begin"/>
      </w:r>
      <w:r w:rsidR="0007209C">
        <w:instrText xml:space="preserve"> ADDIN EN.CITE &lt;EndNote&gt;&lt;Cite&gt;&lt;Author&gt;Davis&lt;/Author&gt;&lt;Year&gt;2012&lt;/Year&gt;&lt;RecNum&gt;142&lt;/RecNum&gt;&lt;DisplayText&gt;[47]&lt;/DisplayText&gt;&lt;record&gt;&lt;rec-number&gt;142&lt;/rec-number&gt;&lt;foreign-keys&gt;&lt;key app="EN" db-id="azd2zvr90evsr4ew95hxep9sss9af0r9epvz"&gt;142&lt;/key&gt;&lt;/foreign-keys&gt;&lt;ref-type name="Book"&gt;6&lt;/ref-type&gt;&lt;contributors&gt;&lt;authors&gt;&lt;author&gt;Davis, Kord&lt;/author&gt;&lt;/authors&gt;&lt;/contributors&gt;&lt;titles&gt;&lt;title&gt;Ethics of Big Data&lt;/title&gt;&lt;/titles&gt;&lt;dates&gt;&lt;year&gt;2012&lt;/year&gt;&lt;/dates&gt;&lt;publisher&gt;O&amp;apos;Reilly Media&lt;/publisher&gt;&lt;urls&gt;&lt;/urls&gt;&lt;/record&gt;&lt;/Cite&gt;&lt;/EndNote&gt;</w:instrText>
      </w:r>
      <w:r w:rsidR="00264891">
        <w:fldChar w:fldCharType="separate"/>
      </w:r>
      <w:r w:rsidR="0007209C">
        <w:rPr>
          <w:noProof/>
        </w:rPr>
        <w:t>[47]</w:t>
      </w:r>
      <w:r w:rsidR="00264891">
        <w:fldChar w:fldCharType="end"/>
      </w:r>
      <w:r>
        <w:t>), and on-line resources for ethics (</w:t>
      </w:r>
      <w:r w:rsidR="00C643A2">
        <w:t xml:space="preserve"> </w:t>
      </w:r>
      <w:r w:rsidR="00264891">
        <w:fldChar w:fldCharType="begin"/>
      </w:r>
      <w:r w:rsidR="0007209C">
        <w:instrText xml:space="preserve"> ADDIN EN.CITE &lt;EndNote&gt;&lt;Cite&gt;&lt;Author&gt;ACM Committee on Computers and Public Policy&lt;/Author&gt;&lt;Year&gt;2015&lt;/Year&gt;&lt;RecNum&gt;143&lt;/RecNum&gt;&lt;DisplayText&gt;[48]&lt;/DisplayText&gt;&lt;record&gt;&lt;rec-number&gt;143&lt;/rec-number&gt;&lt;foreign-keys&gt;&lt;key app="EN" db-id="azd2zvr90evsr4ew95hxep9sss9af0r9epvz"&gt;143&lt;/key&gt;&lt;/foreign-keys&gt;&lt;ref-type name="Online Database"&gt;45&lt;/ref-type&gt;&lt;contributors&gt;&lt;authors&gt;&lt;author&gt;ACM Committee on Computers and Public Policy,&lt;/author&gt;&lt;author&gt;Peter G. Neumann (Moderator),&lt;/author&gt;&lt;/authors&gt;&lt;/contributors&gt;&lt;titles&gt;&lt;title&gt;Forum on Risks to the Public in Computers and Related Systems&lt;/title&gt;&lt;/titles&gt;&lt;dates&gt;&lt;year&gt;2015&lt;/year&gt;&lt;pub-dates&gt;&lt;date&gt;January 2015&lt;/date&gt;&lt;/pub-dates&gt;&lt;/dates&gt;&lt;urls&gt;&lt;related-urls&gt;&lt;url&gt;http://catless.ncl.ac.uk/Risks/&lt;/url&gt;&lt;/related-urls&gt;&lt;/urls&gt;&lt;/record&gt;&lt;/Cite&gt;&lt;/EndNote&gt;</w:instrText>
      </w:r>
      <w:r w:rsidR="00264891">
        <w:fldChar w:fldCharType="separate"/>
      </w:r>
      <w:r w:rsidR="0007209C">
        <w:rPr>
          <w:noProof/>
        </w:rPr>
        <w:t>[48]</w:t>
      </w:r>
      <w:r w:rsidR="00264891">
        <w:fldChar w:fldCharType="end"/>
      </w:r>
      <w:r>
        <w:t>,</w:t>
      </w:r>
      <w:r w:rsidR="00C7451F">
        <w:t xml:space="preserve"> </w:t>
      </w:r>
      <w:r w:rsidR="00264891">
        <w:fldChar w:fldCharType="begin"/>
      </w:r>
      <w:r w:rsidR="0007209C">
        <w:instrText xml:space="preserve"> ADDIN EN.CITE &lt;EndNote&gt;&lt;Cite&gt;&lt;Author&gt;Bowyer&lt;/Author&gt;&lt;RecNum&gt;144&lt;/RecNum&gt;&lt;DisplayText&gt;[49]&lt;/DisplayText&gt;&lt;record&gt;&lt;rec-number&gt;144&lt;/rec-number&gt;&lt;foreign-keys&gt;&lt;key app="EN" db-id="azd2zvr90evsr4ew95hxep9sss9af0r9epvz"&gt;144&lt;/key&gt;&lt;/foreign-keys&gt;&lt;ref-type name="Web Page"&gt;12&lt;/ref-type&gt;&lt;contributors&gt;&lt;authors&gt;&lt;author&gt;Bowyer, Kevin&lt;/author&gt;&lt;/authors&gt;&lt;/contributors&gt;&lt;titles&gt;&lt;title&gt;Ethics and Computing&lt;/title&gt;&lt;/titles&gt;&lt;number&gt;December 2014&lt;/number&gt;&lt;dates&gt;&lt;/dates&gt;&lt;urls&gt;&lt;related-urls&gt;&lt;url&gt;http://www3.nd.edu/~kwb/nsf-ufe/&lt;/url&gt;&lt;/related-urls&gt;&lt;/urls&gt;&lt;/record&gt;&lt;/Cite&gt;&lt;/EndNote&gt;</w:instrText>
      </w:r>
      <w:r w:rsidR="00264891">
        <w:fldChar w:fldCharType="separate"/>
      </w:r>
      <w:r w:rsidR="0007209C">
        <w:rPr>
          <w:noProof/>
        </w:rPr>
        <w:t>[49]</w:t>
      </w:r>
      <w:r w:rsidR="00264891">
        <w:fldChar w:fldCharType="end"/>
      </w:r>
      <w:r>
        <w:t>,</w:t>
      </w:r>
      <w:r w:rsidR="00E00543">
        <w:t xml:space="preserve"> </w:t>
      </w:r>
      <w:r w:rsidR="00264891">
        <w:fldChar w:fldCharType="begin"/>
      </w:r>
      <w:r w:rsidR="0007209C">
        <w:instrText xml:space="preserve"> ADDIN EN.CITE &lt;EndNote&gt;&lt;Cite&gt;&lt;Author&gt;Center for Engineering Ethics and Society&lt;/Author&gt;&lt;Year&gt;2007&lt;/Year&gt;&lt;RecNum&gt;145&lt;/RecNum&gt;&lt;DisplayText&gt;[50]&lt;/DisplayText&gt;&lt;record&gt;&lt;rec-number&gt;145&lt;/rec-number&gt;&lt;foreign-keys&gt;&lt;key app="EN" db-id="azd2zvr90evsr4ew95hxep9sss9af0r9epvz"&gt;145&lt;/key&gt;&lt;/foreign-keys&gt;&lt;ref-type name="Web Page"&gt;12&lt;/ref-type&gt;&lt;contributors&gt;&lt;authors&gt;&lt;author&gt;Center for Engineering Ethics and Society,&lt;/author&gt;&lt;/authors&gt;&lt;/contributors&gt;&lt;titles&gt;&lt;title&gt;Online Ethics Center for Engineering and Science&lt;/title&gt;&lt;/titles&gt;&lt;number&gt;January 2015&lt;/number&gt;&lt;dates&gt;&lt;year&gt;2007&lt;/year&gt;&lt;/dates&gt;&lt;urls&gt;&lt;related-urls&gt;&lt;url&gt;http://www.onlineethics.org/&lt;/url&gt;&lt;/related-urls&gt;&lt;/urls&gt;&lt;/record&gt;&lt;/Cite&gt;&lt;/EndNote&gt;</w:instrText>
      </w:r>
      <w:r w:rsidR="00264891">
        <w:fldChar w:fldCharType="separate"/>
      </w:r>
      <w:r w:rsidR="0007209C">
        <w:rPr>
          <w:noProof/>
        </w:rPr>
        <w:t>[50]</w:t>
      </w:r>
      <w:r w:rsidR="00264891">
        <w:fldChar w:fldCharType="end"/>
      </w:r>
      <w:r>
        <w:t>).</w:t>
      </w:r>
    </w:p>
    <w:p w:rsidR="0066612B" w:rsidRDefault="004B27BD">
      <w:pPr>
        <w:pStyle w:val="NSFHeading2"/>
      </w:pPr>
      <w:r>
        <w:t xml:space="preserve">3.3 </w:t>
      </w:r>
      <w:r w:rsidR="00C462FF">
        <w:t>Immediate</w:t>
      </w:r>
      <w:r>
        <w:t xml:space="preserve"> </w:t>
      </w:r>
      <w:r w:rsidR="00C462FF">
        <w:t xml:space="preserve">and Interactive </w:t>
      </w:r>
      <w:r w:rsidR="00DD4AE9">
        <w:t>F</w:t>
      </w:r>
      <w:r>
        <w:t xml:space="preserve">eedback </w:t>
      </w:r>
    </w:p>
    <w:p w:rsidR="000C6932" w:rsidRDefault="004B27BD" w:rsidP="00FC565B">
      <w:pPr>
        <w:pStyle w:val="NSFParagraph"/>
        <w:spacing w:after="80"/>
        <w:ind w:firstLine="360"/>
      </w:pPr>
      <w:r>
        <w:t>We discussed above the value of automatically assessed practice exercises. A specific type of exercise that we focus on will be small programming exercises.</w:t>
      </w:r>
      <w:r w:rsidR="000C6932" w:rsidRPr="000C6932">
        <w:t xml:space="preserve"> </w:t>
      </w:r>
      <w:r w:rsidR="000C6932">
        <w:t xml:space="preserve">CS3 students in particular need more practice with programming </w:t>
      </w:r>
      <w:r w:rsidR="000C6932">
        <w:lastRenderedPageBreak/>
        <w:t>exercises than is possible with manual grading. For example, the types of recursion (typically on trees and other recursive structures) is more sophisticated than these students have encountered in the past</w:t>
      </w:r>
    </w:p>
    <w:p w:rsidR="00F6409F" w:rsidRDefault="004B27BD" w:rsidP="00FC565B">
      <w:pPr>
        <w:pStyle w:val="NSFParagraph"/>
        <w:spacing w:after="80"/>
        <w:ind w:firstLine="360"/>
      </w:pPr>
      <w:r>
        <w:t xml:space="preserve">There </w:t>
      </w:r>
      <w:r w:rsidR="00632E38">
        <w:t>is considerable work on</w:t>
      </w:r>
      <w:r>
        <w:t xml:space="preserve"> </w:t>
      </w:r>
      <w:r w:rsidR="000C6932">
        <w:t>automated assessment of programming exercises</w:t>
      </w:r>
      <w:r w:rsidR="00632E38">
        <w:t xml:space="preserve"> via testing </w:t>
      </w:r>
      <w:r w:rsidR="00264891">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 </w:instrText>
      </w:r>
      <w:r w:rsidR="0007209C">
        <w:fldChar w:fldCharType="begin">
          <w:fldData xml:space="preserve">PEVuZE5vdGU+PENpdGU+PEF1dGhvcj5Eb3VjZTwvQXV0aG9yPjxZZWFyPjIwMDU8L1llYXI+PFJl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</w:fldData>
        </w:fldChar>
      </w:r>
      <w:r w:rsidR="0007209C">
        <w:instrText xml:space="preserve"> ADDIN EN.CITE.DATA </w:instrText>
      </w:r>
      <w:r w:rsidR="0007209C">
        <w:fldChar w:fldCharType="end"/>
      </w:r>
      <w:r w:rsidR="00264891">
        <w:fldChar w:fldCharType="separate"/>
      </w:r>
      <w:r w:rsidR="0007209C">
        <w:rPr>
          <w:noProof/>
        </w:rPr>
        <w:t>[51-53]</w:t>
      </w:r>
      <w:r w:rsidR="00264891">
        <w:fldChar w:fldCharType="end"/>
      </w:r>
      <w:r w:rsidR="00632E38">
        <w:t>.</w:t>
      </w:r>
      <w:r>
        <w:t xml:space="preserve"> Most take the student's solution to a "sandbox" where the solution is compiled and executed. A standard approach is to use something equivalent to unit tests to make sure that the student's solution has the correct behavior. We have found that it is also necessary to make sure that students develop a solution that is "done the right way" as well as gene</w:t>
      </w:r>
      <w:r>
        <w:t>r</w:t>
      </w:r>
      <w:r>
        <w:t>at</w:t>
      </w:r>
      <w:r w:rsidR="00F6409F">
        <w:t>ing</w:t>
      </w:r>
      <w:r>
        <w:t xml:space="preserve"> the correct output. For example, recursive tree functions should limit their concerns to the cu</w:t>
      </w:r>
      <w:r>
        <w:t>r</w:t>
      </w:r>
      <w:r>
        <w:t>rent node as much as possible, while we find that students often want to (unnecessarily) check the values of child nodes as well. Thus, we build in static analysis heuristics to better constrain and assess the solutions that the student pr</w:t>
      </w:r>
      <w:r>
        <w:t>o</w:t>
      </w:r>
      <w:r>
        <w:t>vides.</w:t>
      </w:r>
      <w:r w:rsidR="000C6932">
        <w:t xml:space="preserve"> Our</w:t>
      </w:r>
      <w:r w:rsidR="00F6409F">
        <w:t xml:space="preserve"> </w:t>
      </w:r>
      <w:proofErr w:type="spellStart"/>
      <w:r w:rsidR="00F6409F">
        <w:t>OpenDSA</w:t>
      </w:r>
      <w:proofErr w:type="spellEnd"/>
      <w:r w:rsidR="00F6409F">
        <w:t xml:space="preserve"> system </w:t>
      </w:r>
      <w:r w:rsidR="000C6932">
        <w:t>already has limited support for static analysis heuristics of this nature</w:t>
      </w:r>
      <w:r w:rsidR="00F6409F">
        <w:t>.</w:t>
      </w:r>
    </w:p>
    <w:p w:rsidR="00F6409F" w:rsidRPr="00C23943" w:rsidRDefault="00F6409F" w:rsidP="00FC565B">
      <w:pPr>
        <w:pStyle w:val="NSFParagraph"/>
        <w:spacing w:after="80"/>
        <w:ind w:firstLine="360"/>
      </w:pPr>
      <w:r>
        <w:t xml:space="preserve">In the lower-level Computational Thinking course, </w:t>
      </w:r>
      <w:r w:rsidR="000C6932">
        <w:t>similar</w:t>
      </w:r>
      <w:r>
        <w:t xml:space="preserve"> feedbac</w:t>
      </w:r>
      <w:r w:rsidR="000C6932">
        <w:t>k</w:t>
      </w:r>
      <w:r>
        <w:t xml:space="preserve"> acts as a guide for students to learn the basics of programming. When tasked with writing a function to average a list of numbers through iteration, st</w:t>
      </w:r>
      <w:r>
        <w:t>u</w:t>
      </w:r>
      <w:r>
        <w:t>dents should know to use certain constructs – an external variable, a looping statement, and mathematical div</w:t>
      </w:r>
      <w:r>
        <w:t>i</w:t>
      </w:r>
      <w:r>
        <w:t>sion. For such a problem, static analysis heuristics could be given that specify those constructs must be present – if the student tries to compile their program without it, they are directed to “</w:t>
      </w:r>
      <w:r w:rsidR="000C6932">
        <w:t>j</w:t>
      </w:r>
      <w:r>
        <w:t>ust-in-time” instructional materials to help guide them. The helpfulness of that assistance can be calibrated to the student’s individual success level and sense of frustration within the course (measured through automatic metrics such as number of attempts and su</w:t>
      </w:r>
      <w:r>
        <w:t>p</w:t>
      </w:r>
      <w:r>
        <w:t xml:space="preserve">plemented with data from the instructor). </w:t>
      </w:r>
    </w:p>
    <w:p w:rsidR="00F6409F" w:rsidRDefault="00F6409F" w:rsidP="00FC565B">
      <w:pPr>
        <w:pStyle w:val="NSFParagraph"/>
        <w:spacing w:after="80"/>
        <w:ind w:firstLine="360"/>
      </w:pPr>
      <w:r>
        <w:t xml:space="preserve">In our piloted prototype systems, the static analysis is limited to regular expressions that are checked against the student’s code, e.g., requiring iteration by checking that the word “for” is present in the text of the program, at the start of a line, and with whitespace immediately afterwards (signaling its use as a programming identifier). This kind of analysis is limited – even complicated regular expressions are unable to account for constraints such as “initialize a variable outside of a ‘for’ loop, and then modify that variable inside the loop’s body”. Worse, it is delicate and unsustainable, since every </w:t>
      </w:r>
      <w:r w:rsidR="000C6932">
        <w:t>exercise</w:t>
      </w:r>
      <w:r>
        <w:t xml:space="preserve"> requires unique</w:t>
      </w:r>
      <w:r w:rsidR="000C6932">
        <w:t xml:space="preserve"> analysis</w:t>
      </w:r>
      <w:r>
        <w:t xml:space="preserve"> that </w:t>
      </w:r>
      <w:r w:rsidR="000C6932">
        <w:t>is</w:t>
      </w:r>
      <w:r>
        <w:t xml:space="preserve"> difficult to </w:t>
      </w:r>
      <w:r w:rsidR="000C6932">
        <w:t>modify</w:t>
      </w:r>
      <w:r>
        <w:t>.</w:t>
      </w:r>
    </w:p>
    <w:p w:rsidR="00F6409F" w:rsidRDefault="00F6409F" w:rsidP="00FC565B">
      <w:pPr>
        <w:pStyle w:val="NSFParagraph"/>
        <w:spacing w:after="80"/>
        <w:ind w:firstLine="360"/>
      </w:pPr>
      <w:r>
        <w:t>We propose a flexible system of reusable heuristics that can help instructors define and then enforce co</w:t>
      </w:r>
      <w:r>
        <w:t>n</w:t>
      </w:r>
      <w:r>
        <w:t>straints on students’ code</w:t>
      </w:r>
      <w:r w:rsidR="004F79EA">
        <w:t xml:space="preserve"> by indicating specific errors and giving targeted feedback individualized for the student</w:t>
      </w:r>
      <w:r>
        <w:t xml:space="preserve">. These heuristics will operate over parsed abstract syntax trees, so that the program can be intelligently analyzed. Prioritization of the suggested heuristics, matched with </w:t>
      </w:r>
      <w:r w:rsidR="004F79EA">
        <w:t xml:space="preserve">targeted </w:t>
      </w:r>
      <w:r>
        <w:t>support, can provide a guiding experience for students. For example, the instructor might specify the following constraints and priorities in a problem requiring the student to write an average function:</w:t>
      </w:r>
    </w:p>
    <w:p w:rsidR="00F6409F" w:rsidRDefault="00F6409F" w:rsidP="0047183C">
      <w:pPr>
        <w:pStyle w:val="NSFParagraph"/>
        <w:numPr>
          <w:ilvl w:val="0"/>
          <w:numId w:val="24"/>
        </w:numPr>
        <w:spacing w:after="80"/>
        <w:ind w:left="720"/>
      </w:pPr>
      <w:r>
        <w:t>High priority</w:t>
      </w:r>
      <w:r w:rsidR="00D74699">
        <w:t xml:space="preserve">: </w:t>
      </w:r>
      <w:r>
        <w:t>Use a ‘for’ loop in their code</w:t>
      </w:r>
      <w:r w:rsidR="00D74699">
        <w:t xml:space="preserve">. </w:t>
      </w:r>
      <w:r>
        <w:t xml:space="preserve">Link to section in textbook on </w:t>
      </w:r>
      <w:r w:rsidR="004F79EA">
        <w:t>iteration – unless they’ve a</w:t>
      </w:r>
      <w:r w:rsidR="004F79EA">
        <w:t>l</w:t>
      </w:r>
      <w:r w:rsidR="004F79EA">
        <w:t xml:space="preserve">ready read that section recently, in which case directly state that they haven’t used </w:t>
      </w:r>
      <w:proofErr w:type="gramStart"/>
      <w:r w:rsidR="004F79EA">
        <w:t>a for</w:t>
      </w:r>
      <w:proofErr w:type="gramEnd"/>
      <w:r w:rsidR="004F79EA">
        <w:t xml:space="preserve"> loop</w:t>
      </w:r>
      <w:r>
        <w:t xml:space="preserve">. </w:t>
      </w:r>
    </w:p>
    <w:p w:rsidR="00F6409F" w:rsidRDefault="00F6409F" w:rsidP="0047183C">
      <w:pPr>
        <w:pStyle w:val="NSFParagraph"/>
        <w:numPr>
          <w:ilvl w:val="0"/>
          <w:numId w:val="24"/>
        </w:numPr>
        <w:spacing w:after="80"/>
        <w:ind w:left="720"/>
      </w:pPr>
      <w:r>
        <w:t>Medium priority</w:t>
      </w:r>
      <w:r w:rsidR="00D74699">
        <w:t xml:space="preserve">: </w:t>
      </w:r>
      <w:r>
        <w:t>Define a variable X outside a ‘for’ loop, and then modify X inside the ‘for’ loop’s body</w:t>
      </w:r>
      <w:r w:rsidR="00D74699">
        <w:t xml:space="preserve">. </w:t>
      </w:r>
      <w:r>
        <w:t>Link to section in textbook on using variables for state</w:t>
      </w:r>
      <w:r w:rsidR="004F79EA">
        <w:t xml:space="preserve"> – unless they have been struggling a lot with this problem, in which case suggest they ask an instructor</w:t>
      </w:r>
      <w:r>
        <w:t>.</w:t>
      </w:r>
    </w:p>
    <w:p w:rsidR="00F6409F" w:rsidRDefault="00F6409F" w:rsidP="0047183C">
      <w:pPr>
        <w:pStyle w:val="NSFParagraph"/>
        <w:numPr>
          <w:ilvl w:val="0"/>
          <w:numId w:val="24"/>
        </w:numPr>
        <w:spacing w:after="80"/>
        <w:ind w:left="720"/>
      </w:pPr>
      <w:r>
        <w:t>Low priority</w:t>
      </w:r>
      <w:r w:rsidR="00D74699">
        <w:t>:</w:t>
      </w:r>
      <w:r w:rsidR="0047183C">
        <w:t xml:space="preserve"> </w:t>
      </w:r>
      <w:r>
        <w:t>Ensure that the variable X is used after the ‘for’ loop in a mathematical division operation</w:t>
      </w:r>
      <w:r w:rsidR="00D74699">
        <w:t xml:space="preserve">. </w:t>
      </w:r>
      <w:r>
        <w:t>Link to Wikipedia article on the formula for finding an average</w:t>
      </w:r>
      <w:r w:rsidR="004F79EA">
        <w:t xml:space="preserve"> – unless they have already been given that hint, in which case </w:t>
      </w:r>
      <w:r w:rsidR="00032576">
        <w:t>explicitly suggest that they need to divide still.</w:t>
      </w:r>
    </w:p>
    <w:p w:rsidR="00BA00B2" w:rsidRDefault="00D74699">
      <w:pPr>
        <w:pStyle w:val="NSFParagraph"/>
        <w:spacing w:after="80"/>
        <w:ind w:firstLine="360"/>
      </w:pPr>
      <w:r>
        <w:t>In general,</w:t>
      </w:r>
      <w:r w:rsidR="00F6409F">
        <w:t xml:space="preserve"> static code analysis struggle</w:t>
      </w:r>
      <w:r>
        <w:t>s</w:t>
      </w:r>
      <w:r w:rsidR="00F6409F">
        <w:t xml:space="preserve"> with the open-ended nature of programming. However, in an educ</w:t>
      </w:r>
      <w:r w:rsidR="00F6409F">
        <w:t>a</w:t>
      </w:r>
      <w:r w:rsidR="00F6409F">
        <w:t>tional setting, the students’ code should always resemble some specific form, which is critically useful info</w:t>
      </w:r>
      <w:r w:rsidR="00F6409F">
        <w:t>r</w:t>
      </w:r>
      <w:r w:rsidR="00F6409F">
        <w:t>mation to guide the analyzer.  Our collection of reusable, flexible heuristics</w:t>
      </w:r>
      <w:r>
        <w:t xml:space="preserve"> will</w:t>
      </w:r>
      <w:r w:rsidR="00032576">
        <w:t xml:space="preserve"> </w:t>
      </w:r>
      <w:r w:rsidR="00F6409F">
        <w:t>empower instructors to rapidly defin</w:t>
      </w:r>
      <w:r w:rsidR="00032576">
        <w:t xml:space="preserve">e the form of the function, </w:t>
      </w:r>
      <w:r w:rsidR="00F6409F">
        <w:t>guide students to success</w:t>
      </w:r>
      <w:r w:rsidR="00032576">
        <w:t>, and ensure that they have used the proper coding tec</w:t>
      </w:r>
      <w:r w:rsidR="00032576">
        <w:t>h</w:t>
      </w:r>
      <w:r w:rsidR="00032576">
        <w:t>niques</w:t>
      </w:r>
      <w:r w:rsidR="00F6409F">
        <w:t>.</w:t>
      </w:r>
    </w:p>
    <w:p w:rsidR="0066612B" w:rsidRDefault="00C462FF">
      <w:pPr>
        <w:pStyle w:val="NSFParagraph"/>
        <w:spacing w:after="80"/>
        <w:ind w:firstLine="360"/>
      </w:pPr>
      <w:r>
        <w:t>To improve the interactivity of feedback, t</w:t>
      </w:r>
      <w:r w:rsidR="004B27BD">
        <w:t xml:space="preserve">he </w:t>
      </w:r>
      <w:proofErr w:type="spellStart"/>
      <w:r w:rsidR="004B27BD">
        <w:t>OpenDSA</w:t>
      </w:r>
      <w:proofErr w:type="spellEnd"/>
      <w:r w:rsidR="004B27BD">
        <w:t xml:space="preserve"> project has developed a sophisticated support system for developing rich interactive visualizations in HTML5</w:t>
      </w:r>
      <w:r w:rsidR="006D6468">
        <w:t xml:space="preserve"> </w:t>
      </w:r>
      <w:r w:rsidR="00264891">
        <w:fldChar w:fldCharType="begin"/>
      </w:r>
      <w:r w:rsidR="0007209C">
        <w:instrText xml:space="preserve"> ADDIN EN.CITE &lt;EndNote&gt;&lt;Cite&gt;&lt;Author&gt;Karavirta&lt;/Author&gt;&lt;Year&gt;2013&lt;/Year&gt;&lt;RecNum&gt;156&lt;/RecNum&gt;&lt;DisplayText&gt;[33]&lt;/DisplayText&gt;&lt;record&gt;&lt;rec-number&gt;156&lt;/rec-number&gt;&lt;foreign-keys&gt;&lt;key app="EN" db-id="azd2zvr90evsr4ew95hxep9sss9af0r9epvz"&gt;156&lt;/key&gt;&lt;/foreign-keys&gt;&lt;ref-type name="Conference Paper"&gt;47&lt;/ref-type&gt;&lt;contributors&gt;&lt;authors&gt;&lt;author&gt;Karavirta, Ville&lt;/author&gt;&lt;author&gt;Clifford A. Shaffer&lt;/author&gt;&lt;/authors&gt;&lt;/contributors&gt;&lt;titles&gt;&lt;title&gt;JSAV: the JavaScript algorithm visualization library&lt;/title&gt;&lt;secondary-title&gt;Proceedings of the 18th ACM conference on Innovation and technology in computer science education&lt;/secondary-title&gt;&lt;/titles&gt;&lt;pages&gt;159-164&lt;/pages&gt;&lt;dates&gt;&lt;year&gt;2013&lt;/year&gt;&lt;/dates&gt;&lt;pub-location&gt;Canterbury, England, UK&lt;/pub-location&gt;&lt;publisher&gt;ACM&lt;/publisher&gt;&lt;urls&gt;&lt;/urls&gt;&lt;custom1&gt;2462487&lt;/custom1&gt;&lt;electronic-resource-num&gt;10.1145/2462476.2462487&lt;/electronic-resource-num&gt;&lt;/record&gt;&lt;/Cite&gt;&lt;/EndNote&gt;</w:instrText>
      </w:r>
      <w:r w:rsidR="00264891">
        <w:fldChar w:fldCharType="separate"/>
      </w:r>
      <w:r w:rsidR="0007209C">
        <w:rPr>
          <w:noProof/>
        </w:rPr>
        <w:t>[33]</w:t>
      </w:r>
      <w:r w:rsidR="00264891">
        <w:fldChar w:fldCharType="end"/>
      </w:r>
      <w:r w:rsidR="004B27BD">
        <w:t>. We have already developed algorithm visualiz</w:t>
      </w:r>
      <w:r w:rsidR="004B27BD">
        <w:t>a</w:t>
      </w:r>
      <w:r w:rsidR="004B27BD">
        <w:t xml:space="preserve">tions and exercises for much of undergraduate </w:t>
      </w:r>
      <w:r w:rsidR="00D74699">
        <w:t xml:space="preserve">data structures and algorithms </w:t>
      </w:r>
      <w:r w:rsidR="004B27BD">
        <w:t xml:space="preserve">content, and will be expanding this content to more advanced topics in programming languages, finite automata, and complexity theory in the coming year under other NSF supported projects. This rich body of materials and expertise in their creation will </w:t>
      </w:r>
      <w:r w:rsidR="004B27BD">
        <w:lastRenderedPageBreak/>
        <w:t>allow us to create a collection of materials appropriate to the non-major students in the CT course. Many of the fundame</w:t>
      </w:r>
      <w:r w:rsidR="004B27BD">
        <w:t>n</w:t>
      </w:r>
      <w:r w:rsidR="004B27BD">
        <w:t xml:space="preserve">tal data structures and themes relevant to big data are already covered within the existing collection of materials. We will be able to tailor those materials and create new materials more appropriate for this constituency. The </w:t>
      </w:r>
      <w:proofErr w:type="spellStart"/>
      <w:r w:rsidR="004B27BD">
        <w:t>OpenDSA</w:t>
      </w:r>
      <w:proofErr w:type="spellEnd"/>
      <w:r w:rsidR="004B27BD">
        <w:t xml:space="preserve"> infrastructure allows us to create small-scale simulation environments and interactive exercises that will let students "play with" big data streams and principles.</w:t>
      </w:r>
    </w:p>
    <w:p w:rsidR="0066612B" w:rsidRDefault="002C116A">
      <w:pPr>
        <w:pStyle w:val="NSFHeading2"/>
      </w:pPr>
      <w:r>
        <w:t xml:space="preserve">3.5 </w:t>
      </w:r>
      <w:r w:rsidR="004B27BD">
        <w:t>Scaffolded environment</w:t>
      </w:r>
      <w:r w:rsidR="00DD4AE9">
        <w:t>s</w:t>
      </w:r>
    </w:p>
    <w:p w:rsidR="0066612B" w:rsidRDefault="002C116A">
      <w:pPr>
        <w:spacing w:after="80"/>
        <w:ind w:left="360"/>
        <w:jc w:val="both"/>
      </w:pPr>
      <w:r w:rsidRPr="0054233B">
        <w:rPr>
          <w:rFonts w:ascii="Times New Roman" w:hAnsi="Times New Roman" w:cs="Times New Roman"/>
          <w:b/>
        </w:rPr>
        <w:t>3.5.1 Block-based</w:t>
      </w:r>
      <w:r w:rsidR="00C462FF">
        <w:rPr>
          <w:rFonts w:ascii="Times New Roman" w:hAnsi="Times New Roman" w:cs="Times New Roman"/>
          <w:b/>
        </w:rPr>
        <w:t xml:space="preserve"> environment</w:t>
      </w:r>
    </w:p>
    <w:p w:rsidR="00A92B35" w:rsidRDefault="004B27BD" w:rsidP="000C4DB1">
      <w:pPr>
        <w:pStyle w:val="NSFParagraph"/>
        <w:spacing w:after="80"/>
        <w:ind w:firstLine="360"/>
      </w:pPr>
      <w:r>
        <w:t>A heavily scaffolded environment for use in the Computational Thinking class will be developed and a</w:t>
      </w:r>
      <w:r>
        <w:t>s</w:t>
      </w:r>
      <w:r>
        <w:t>sessed. This environment will replace the current use of NetLogo. On balance, these properties of NetLogo mot</w:t>
      </w:r>
      <w:r>
        <w:t>i</w:t>
      </w:r>
      <w:r>
        <w:t>vate the design, development, and assessment of an environment that:</w:t>
      </w:r>
    </w:p>
    <w:p w:rsidR="00A92B35" w:rsidRDefault="004B27BD" w:rsidP="000C4DB1">
      <w:pPr>
        <w:pStyle w:val="NSFBulletList"/>
        <w:spacing w:after="80"/>
        <w:ind w:left="720"/>
      </w:pPr>
      <w:r>
        <w:t>offers an early-to-use interface for manipulating big data streams</w:t>
      </w:r>
    </w:p>
    <w:p w:rsidR="00A92B35" w:rsidRDefault="004B27BD" w:rsidP="000C4DB1">
      <w:pPr>
        <w:pStyle w:val="NSFBulletList"/>
        <w:spacing w:after="80"/>
        <w:ind w:left="720"/>
      </w:pPr>
      <w:r>
        <w:t>has a library of big-data streams relevant to multiple disciplines</w:t>
      </w:r>
    </w:p>
    <w:p w:rsidR="00A92B35" w:rsidRDefault="004B27BD" w:rsidP="000C4DB1">
      <w:pPr>
        <w:pStyle w:val="NSFBulletList"/>
        <w:spacing w:after="80"/>
        <w:ind w:left="720"/>
      </w:pPr>
      <w:proofErr w:type="gramStart"/>
      <w:r>
        <w:t>is</w:t>
      </w:r>
      <w:proofErr w:type="gramEnd"/>
      <w:r>
        <w:t xml:space="preserve"> scaffolded for incremental and progressive exploration of the underlying computation that is expressed in </w:t>
      </w:r>
      <w:r w:rsidR="002C0D7C">
        <w:t>both a block-based langue and, when selected by the student, a text-based language.</w:t>
      </w:r>
    </w:p>
    <w:p w:rsidR="002C0D7C" w:rsidRDefault="004B27BD" w:rsidP="000C4DB1">
      <w:pPr>
        <w:pStyle w:val="NSFBulletList"/>
        <w:spacing w:after="80"/>
        <w:ind w:left="720"/>
      </w:pPr>
      <w:proofErr w:type="gramStart"/>
      <w:r>
        <w:t>includes</w:t>
      </w:r>
      <w:proofErr w:type="gramEnd"/>
      <w:r>
        <w:t xml:space="preserve"> </w:t>
      </w:r>
      <w:r w:rsidR="002C0D7C">
        <w:t>presentation of the research questions and</w:t>
      </w:r>
      <w:r>
        <w:t xml:space="preserve"> social impacts</w:t>
      </w:r>
      <w:r w:rsidR="002C0D7C">
        <w:t xml:space="preserve"> information associated with the ped</w:t>
      </w:r>
      <w:r w:rsidR="002C0D7C">
        <w:t>a</w:t>
      </w:r>
      <w:r w:rsidR="002C0D7C">
        <w:t>gogically enriched data.</w:t>
      </w:r>
    </w:p>
    <w:p w:rsidR="0066612B" w:rsidRDefault="00725341">
      <w:pPr>
        <w:pStyle w:val="NSFBulletList"/>
        <w:numPr>
          <w:ilvl w:val="0"/>
          <w:numId w:val="0"/>
        </w:numPr>
        <w:spacing w:after="80"/>
      </w:pPr>
      <w:r>
        <w:rPr>
          <w:sz w:val="24"/>
        </w:rPr>
        <w:br/>
      </w:r>
      <w:r w:rsidR="002C0D7C">
        <w:t xml:space="preserve">Figure </w:t>
      </w:r>
      <w:r w:rsidR="00F00523">
        <w:t>3</w:t>
      </w:r>
      <w:r w:rsidR="002C0D7C">
        <w:t xml:space="preserve"> shows a partial design of the interface of the envisioned environment.</w:t>
      </w:r>
      <w:r w:rsidR="00A677AF">
        <w:t xml:space="preserve"> The left part of the figure shows the “Interface” tab containing controls that set parameters and display a visualization of crime data from the FBI (one of our current data sources). The “Algorithms” tab shown on the right displays the block-based computation that produces the visualization. </w:t>
      </w:r>
      <w:r w:rsidR="00352EED">
        <w:t>The other tabs would display other parts of the pedagogically enhanced data – the social impacts, research questions, and the abstraction of the data. Not shown is a tab on the Algorithms page that would show the Python for the block-based code.</w:t>
      </w:r>
    </w:p>
    <w:p w:rsidR="00D74699" w:rsidRDefault="00D74699" w:rsidP="000C4DB1">
      <w:pPr>
        <w:pStyle w:val="NSFBulletList"/>
        <w:numPr>
          <w:ilvl w:val="0"/>
          <w:numId w:val="0"/>
        </w:numPr>
        <w:spacing w:after="80"/>
        <w:ind w:left="36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36"/>
      </w:tblGrid>
      <w:tr w:rsidR="00AD05FE" w:rsidTr="00071A40">
        <w:tc>
          <w:tcPr>
            <w:tcW w:w="10296" w:type="dxa"/>
          </w:tcPr>
          <w:p w:rsidR="0066612B" w:rsidRDefault="00725341">
            <w:pPr>
              <w:pStyle w:val="NSFBulletList"/>
              <w:numPr>
                <w:ilvl w:val="0"/>
                <w:numId w:val="0"/>
              </w:numPr>
              <w:spacing w:after="120"/>
              <w:jc w:val="center"/>
              <w:rPr>
                <w:b/>
              </w:rPr>
            </w:pPr>
            <w:r w:rsidRPr="00725341">
              <w:rPr>
                <w:b/>
              </w:rPr>
              <w:t xml:space="preserve">Figure </w:t>
            </w:r>
            <w:r w:rsidR="00F00523">
              <w:rPr>
                <w:b/>
              </w:rPr>
              <w:t>3</w:t>
            </w:r>
            <w:r w:rsidRPr="00725341">
              <w:rPr>
                <w:b/>
              </w:rPr>
              <w:t>: Mockup of the Block-based Environment</w:t>
            </w:r>
          </w:p>
        </w:tc>
      </w:tr>
      <w:tr w:rsidR="00AD05FE" w:rsidTr="00071A40">
        <w:trPr>
          <w:trHeight w:val="3185"/>
        </w:trPr>
        <w:tc>
          <w:tcPr>
            <w:tcW w:w="10296" w:type="dxa"/>
          </w:tcPr>
          <w:p w:rsidR="00AD05FE" w:rsidRDefault="009F5467" w:rsidP="000C4DB1">
            <w:pPr>
              <w:pStyle w:val="NSFBulletList"/>
              <w:numPr>
                <w:ilvl w:val="0"/>
                <w:numId w:val="0"/>
              </w:numPr>
              <w:spacing w:after="80"/>
            </w:pPr>
            <w:r>
              <w:rPr>
                <w:noProof/>
              </w:rPr>
              <w:t xml:space="preserve"> </w:t>
            </w:r>
            <w:r w:rsidR="00264891" w:rsidRPr="00264891">
              <w:rPr>
                <w:noProof/>
                <w:color w:val="000000"/>
              </w:rPr>
            </w:r>
            <w:r w:rsidR="00264891" w:rsidRPr="00264891">
              <w:rPr>
                <w:noProof/>
                <w:color w:val="000000"/>
              </w:rPr>
              <w:pict>
                <v:group id="Canvas 3" o:spid="_x0000_s1026" editas="canvas" style="width:478pt;height:209.85pt;mso-position-horizontal-relative:char;mso-position-vertical-relative:line" coordsize="60706,266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&#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06;height:26650;visibility:visible;mso-wrap-style:square">
                    <v:fill o:detectmouseclick="t"/>
                    <v:path o:connecttype="none"/>
                  </v:shape>
                  <v:shape id="Picture 5" o:spid="_x0000_s1028" type="#_x0000_t75" style="position:absolute;left:28591;top:3540;width:27991;height:217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0R+HDAAAA2gAAAA8AAABkcnMvZG93bnJldi54bWxEj0uLwkAQhO8L/oehhb2tE3Nwl+goPogI&#10;e3B93dtMmwQzPSEzmuy/dwTBY1FVX1GTWWcqcafGlZYVDAcRCOLM6pJzBcdD+vUDwnlkjZVlUvBP&#10;DmbT3scEE21b3tF973MRIOwSVFB4XydSuqwgg25ga+LgXWxj0AfZ5FI32Aa4qWQcRSNpsOSwUGBN&#10;y4Ky6/5mFHyfVn/z302crxfb1qWHaLhKz6lSn/1uPgbhqfPv8Ku90QpieF4JN0BO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nRH4cMAAADaAAAADwAAAAAAAAAAAAAAAACf&#10;AgAAZHJzL2Rvd25yZXYueG1sUEsFBgAAAAAEAAQA9wAAAI8DAAAAAA==&#10;" stroked="t" strokecolor="black [3213]">
                    <v:imagedata r:id="rId10" o:title=""/>
                  </v:shape>
                  <v:shape id="Picture 4" o:spid="_x0000_s1029" type="#_x0000_t75" style="position:absolute;left:2726;top:1397;width:28925;height:22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8nLO9AAAA2gAAAA8AAABkcnMvZG93bnJldi54bWxEj8EKwjAQRO+C/xBW8CKaKiJSjSKCIN6s&#10;1vPSrG2x2ZQm1fr3RhA8DjPzhllvO1OJJzWutKxgOolAEGdWl5wruF4O4yUI55E1VpZJwZscbDf9&#10;3hpjbV98pmficxEg7GJUUHhfx1K6rCCDbmJr4uDdbWPQB9nkUjf4CnBTyVkULaTBksNCgTXtC8oe&#10;SWsU6PtRcnI9tCd/q2Zd1KaPUZ0qNRx0uxUIT53/h3/to1Ywh++VcAPk5g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Pzycs70AAADaAAAADwAAAAAAAAAAAAAAAACfAgAAZHJz&#10;L2Rvd25yZXYueG1sUEsFBgAAAAAEAAQA9wAAAIkDAAAAAA==&#10;" stroked="t" strokecolor="black [3213]">
                    <v:imagedata r:id="rId11" o:title=""/>
                  </v:shape>
                  <w10:wrap type="none"/>
                  <w10:anchorlock/>
                </v:group>
              </w:pict>
            </w:r>
          </w:p>
        </w:tc>
      </w:tr>
    </w:tbl>
    <w:p w:rsidR="00A92B35" w:rsidRDefault="004B27BD" w:rsidP="00FC565B">
      <w:pPr>
        <w:pStyle w:val="NSFParagraph"/>
        <w:ind w:firstLine="0"/>
      </w:pPr>
      <w:r w:rsidRPr="001A56C7">
        <w:t>Using Blockly creates a seamless transition to the next part the course which focuses on algorithms in Blockly. Providing compatibility with the pedagogically-rich data streams insures that a variety of data streams will be available and that they will include material on social impacts.</w:t>
      </w:r>
      <w:r w:rsidRPr="00C67B72">
        <w:t xml:space="preserve"> </w:t>
      </w:r>
      <w:r w:rsidR="006D6468">
        <w:t xml:space="preserve">  </w:t>
      </w:r>
    </w:p>
    <w:p w:rsidR="002C116A" w:rsidRPr="0054233B" w:rsidRDefault="002C116A" w:rsidP="000C4DB1">
      <w:pPr>
        <w:spacing w:after="80"/>
        <w:ind w:firstLine="360"/>
        <w:jc w:val="both"/>
        <w:rPr>
          <w:rFonts w:ascii="Times New Roman" w:hAnsi="Times New Roman" w:cs="Times New Roman"/>
          <w:b/>
        </w:rPr>
      </w:pPr>
      <w:r w:rsidRPr="0054233B">
        <w:rPr>
          <w:rFonts w:ascii="Times New Roman" w:hAnsi="Times New Roman" w:cs="Times New Roman"/>
          <w:b/>
        </w:rPr>
        <w:t>3.5.2 Visual environment</w:t>
      </w:r>
    </w:p>
    <w:p w:rsidR="00A92B35" w:rsidRDefault="004B27BD" w:rsidP="000C4DB1">
      <w:pPr>
        <w:pStyle w:val="NSFParagraph"/>
        <w:spacing w:after="80"/>
        <w:ind w:firstLine="360"/>
      </w:pPr>
      <w:r>
        <w:lastRenderedPageBreak/>
        <w:t xml:space="preserve">At Virginia Tech, </w:t>
      </w:r>
      <w:r w:rsidR="00F3369C">
        <w:t>the</w:t>
      </w:r>
      <w:r>
        <w:t xml:space="preserve"> introductory programming class follows the objects-first teaching methodology using the </w:t>
      </w:r>
      <w:proofErr w:type="spellStart"/>
      <w:r>
        <w:t>Greenfoot</w:t>
      </w:r>
      <w:proofErr w:type="spellEnd"/>
      <w:r>
        <w:t xml:space="preserve"> integrated development environment (IDE). </w:t>
      </w:r>
      <w:proofErr w:type="spellStart"/>
      <w:r>
        <w:t>Greenfoot</w:t>
      </w:r>
      <w:proofErr w:type="spellEnd"/>
      <w:r>
        <w:t xml:space="preserve"> is a domain-specific visual language for cr</w:t>
      </w:r>
      <w:r>
        <w:t>e</w:t>
      </w:r>
      <w:r>
        <w:t xml:space="preserve">ating 2D games and simulations. </w:t>
      </w:r>
      <w:proofErr w:type="spellStart"/>
      <w:r>
        <w:t>Greenfoot</w:t>
      </w:r>
      <w:proofErr w:type="spellEnd"/>
      <w:r>
        <w:t xml:space="preserve"> enables the user to create a hierarchy of game Actors with a click of a mouse, while only the program logic is implemented by writing Java code. </w:t>
      </w:r>
      <w:proofErr w:type="spellStart"/>
      <w:r>
        <w:t>Greenfoot</w:t>
      </w:r>
      <w:proofErr w:type="spellEnd"/>
      <w:r>
        <w:t xml:space="preserve"> instills introductory learners with the importance of design-first software development principle, while a Virginia Tech extension to the IDE also conveys the primacy of test-driven development practices. </w:t>
      </w:r>
      <w:proofErr w:type="gramStart"/>
      <w:r>
        <w:t>Unfortunately, the programming assignments cu</w:t>
      </w:r>
      <w:r>
        <w:t>r</w:t>
      </w:r>
      <w:r>
        <w:t>rently given with this IDE focus exclusively on entertainment.</w:t>
      </w:r>
      <w:proofErr w:type="gramEnd"/>
      <w:r>
        <w:t xml:space="preserve"> That is, from an educational perspective, one could characterize these assignments as only arousing situational interest. Hence, these assignments fail to engage and motivate those students for whom a sense of authenticity and usefulness becomes a primary means of engaging with a discipline.</w:t>
      </w:r>
    </w:p>
    <w:p w:rsidR="00A92B35" w:rsidRDefault="00CF35A6" w:rsidP="000C4DB1">
      <w:pPr>
        <w:pStyle w:val="NSFParagraph"/>
        <w:spacing w:after="80"/>
        <w:ind w:firstLine="360"/>
      </w:pPr>
      <w:r>
        <w:t xml:space="preserve">A </w:t>
      </w:r>
      <w:r w:rsidR="004B27BD">
        <w:t xml:space="preserve">disconcerting </w:t>
      </w:r>
      <w:r>
        <w:t>outcome is that</w:t>
      </w:r>
      <w:r w:rsidR="004B27BD">
        <w:t xml:space="preserve"> a large percentage of students registered for this course decide not just to withdraw, but to not pursue computer science as their major. Our hypothesis is that </w:t>
      </w:r>
      <w:r w:rsidR="004B27BD">
        <w:rPr>
          <w:i/>
        </w:rPr>
        <w:t>students taking this course fall into two major categories: the ones who find computer science naturally appealing and engaging, and those who could be convinced to pursue computing as their major, if shown that the discipline provides a powerful tool for solving real-world problems</w:t>
      </w:r>
      <w:r w:rsidR="004B27BD">
        <w:t>. The first category of students is served well by the current project offerings of the class, whereas the second category requires novel educational interventions. It is the latter category of students which will primarily benefit from carrying out the proposed project.</w:t>
      </w:r>
    </w:p>
    <w:tbl>
      <w:tblPr>
        <w:tblStyle w:val="TableGrid"/>
        <w:tblpPr w:leftFromText="180" w:rightFromText="180" w:vertAnchor="text" w:horzAnchor="margin" w:tblpY="3410"/>
        <w:tblW w:w="0" w:type="auto"/>
        <w:tblBorders>
          <w:top w:val="none" w:sz="0" w:space="0" w:color="auto"/>
          <w:left w:val="none" w:sz="0" w:space="0" w:color="auto"/>
          <w:right w:val="none" w:sz="0" w:space="0" w:color="auto"/>
        </w:tblBorders>
        <w:tblLook w:val="04A0"/>
      </w:tblPr>
      <w:tblGrid>
        <w:gridCol w:w="10296"/>
      </w:tblGrid>
      <w:tr w:rsidR="003C3981" w:rsidTr="003C3981">
        <w:tc>
          <w:tcPr>
            <w:tcW w:w="10296" w:type="dxa"/>
            <w:tcBorders>
              <w:top w:val="nil"/>
              <w:left w:val="nil"/>
              <w:bottom w:val="nil"/>
              <w:right w:val="nil"/>
            </w:tcBorders>
          </w:tcPr>
          <w:p w:rsidR="003C3981" w:rsidRDefault="003C3981" w:rsidP="003C3981">
            <w:pPr>
              <w:pStyle w:val="NSFParagraph"/>
              <w:tabs>
                <w:tab w:val="left" w:pos="195"/>
                <w:tab w:val="center" w:pos="5040"/>
              </w:tabs>
              <w:ind w:firstLine="0"/>
              <w:jc w:val="left"/>
              <w:rPr>
                <w:b/>
                <w:color w:val="000000"/>
              </w:rPr>
            </w:pPr>
            <w:r>
              <w:rPr>
                <w:b/>
              </w:rPr>
              <w:tab/>
            </w:r>
            <w:r>
              <w:rPr>
                <w:b/>
              </w:rPr>
              <w:tab/>
            </w:r>
            <w:r w:rsidRPr="00FC565B">
              <w:rPr>
                <w:b/>
              </w:rPr>
              <w:t>Fig</w:t>
            </w:r>
            <w:r>
              <w:rPr>
                <w:b/>
              </w:rPr>
              <w:t xml:space="preserve">ure </w:t>
            </w:r>
            <w:r w:rsidR="00F00523">
              <w:rPr>
                <w:b/>
              </w:rPr>
              <w:t>4</w:t>
            </w:r>
            <w:r>
              <w:rPr>
                <w:b/>
              </w:rPr>
              <w:t xml:space="preserve">: Example of </w:t>
            </w:r>
            <w:proofErr w:type="spellStart"/>
            <w:r>
              <w:rPr>
                <w:b/>
              </w:rPr>
              <w:t>Greenfoot</w:t>
            </w:r>
            <w:proofErr w:type="spellEnd"/>
            <w:r>
              <w:rPr>
                <w:b/>
              </w:rPr>
              <w:t xml:space="preserve"> Errands Planner Exercise</w:t>
            </w:r>
          </w:p>
        </w:tc>
      </w:tr>
      <w:tr w:rsidR="003C3981" w:rsidTr="003C3981">
        <w:tc>
          <w:tcPr>
            <w:tcW w:w="10296" w:type="dxa"/>
            <w:tcBorders>
              <w:top w:val="nil"/>
              <w:left w:val="nil"/>
              <w:bottom w:val="nil"/>
              <w:right w:val="nil"/>
            </w:tcBorders>
          </w:tcPr>
          <w:p w:rsidR="003C3981" w:rsidRDefault="00280F21" w:rsidP="003C3981">
            <w:pPr>
              <w:pStyle w:val="NSFParagraph"/>
              <w:spacing w:after="80"/>
              <w:ind w:firstLine="0"/>
              <w:jc w:val="center"/>
            </w:pPr>
            <w:r>
              <w:rPr>
                <w:noProof/>
              </w:rPr>
              <w:lastRenderedPageBreak/>
              <w:drawing>
                <wp:inline distT="0" distB="0" distL="0" distR="0">
                  <wp:extent cx="5833640" cy="337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eenFootTripPlannerDotted.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0573" cy="3378030"/>
                          </a:xfrm>
                          <a:prstGeom prst="rect">
                            <a:avLst/>
                          </a:prstGeom>
                        </pic:spPr>
                      </pic:pic>
                    </a:graphicData>
                  </a:graphic>
                </wp:inline>
              </w:drawing>
            </w:r>
          </w:p>
        </w:tc>
      </w:tr>
    </w:tbl>
    <w:p w:rsidR="00A92B35" w:rsidRDefault="004B27BD" w:rsidP="000C4DB1">
      <w:pPr>
        <w:pStyle w:val="NSFParagraph"/>
        <w:spacing w:after="80"/>
        <w:ind w:firstLine="360"/>
      </w:pPr>
      <w:r>
        <w:t>We posit that big data enhancements have great potential benefit not only for students in this course, but for all students who use similar visual environments to smooth their acculturation into their professional sphere. Sp</w:t>
      </w:r>
      <w:r>
        <w:t>e</w:t>
      </w:r>
      <w:r>
        <w:t xml:space="preserve">cifically, we propose to create and evaluate </w:t>
      </w:r>
      <w:proofErr w:type="spellStart"/>
      <w:r>
        <w:t>Greenfoot</w:t>
      </w:r>
      <w:proofErr w:type="spellEnd"/>
      <w:r>
        <w:t xml:space="preserve">-specific bindings that would make it possible to enhance the existing project offerings of this introductory IDE with current and future CORGIS big data libraries. There is also a unique opportunity to leverage </w:t>
      </w:r>
      <w:proofErr w:type="spellStart"/>
      <w:r>
        <w:t>Greenfoot</w:t>
      </w:r>
      <w:proofErr w:type="spellEnd"/>
      <w:r>
        <w:t xml:space="preserve"> as a powerful data visualization tool. </w:t>
      </w:r>
    </w:p>
    <w:p w:rsidR="00CF35A6" w:rsidRDefault="004B27BD" w:rsidP="000C4DB1">
      <w:pPr>
        <w:spacing w:after="80"/>
        <w:ind w:firstLine="360"/>
      </w:pPr>
      <w:r>
        <w:rPr>
          <w:rFonts w:ascii="Times New Roman" w:eastAsia="Times New Roman" w:hAnsi="Times New Roman" w:cs="Times New Roman"/>
          <w:sz w:val="24"/>
        </w:rPr>
        <w:t>Example projects that can be created using the proposed technology include:</w:t>
      </w:r>
    </w:p>
    <w:p w:rsidR="00A92B35" w:rsidRPr="00D76D31" w:rsidRDefault="004B27BD" w:rsidP="000C4DB1">
      <w:pPr>
        <w:pStyle w:val="NSFBulletList"/>
        <w:spacing w:after="80"/>
        <w:ind w:left="720"/>
      </w:pPr>
      <w:r w:rsidRPr="003673C8">
        <w:t xml:space="preserve">"Tweet Analysis" -- given a bunch of </w:t>
      </w:r>
      <w:proofErr w:type="spellStart"/>
      <w:r w:rsidRPr="003673C8">
        <w:t>hashtag</w:t>
      </w:r>
      <w:r w:rsidRPr="00D76D31">
        <w:t>s</w:t>
      </w:r>
      <w:proofErr w:type="spellEnd"/>
      <w:r w:rsidRPr="00D76D31">
        <w:t xml:space="preserve">, </w:t>
      </w:r>
      <w:proofErr w:type="gramStart"/>
      <w:r w:rsidRPr="00D76D31">
        <w:t>retrieve</w:t>
      </w:r>
      <w:proofErr w:type="gramEnd"/>
      <w:r w:rsidRPr="00D76D31">
        <w:t xml:space="preserve"> the top tweets for it, and make a word cloud to graphically visualize frequency of words and their synonyms.</w:t>
      </w:r>
    </w:p>
    <w:p w:rsidR="00A92B35" w:rsidRPr="0054233B" w:rsidRDefault="004B27BD" w:rsidP="000C4DB1">
      <w:pPr>
        <w:pStyle w:val="NSFBulletList"/>
        <w:spacing w:after="80"/>
        <w:ind w:left="720"/>
      </w:pPr>
      <w:r w:rsidRPr="00397DBF">
        <w:t>“Errands Planner”--given a campus map, a list of class meetings/locations, and a list of day errands, pr</w:t>
      </w:r>
      <w:r w:rsidRPr="00397DBF">
        <w:t>o</w:t>
      </w:r>
      <w:r w:rsidRPr="00397DBF">
        <w:t xml:space="preserve">duce an animated itinerary for doing the </w:t>
      </w:r>
      <w:r w:rsidRPr="0054233B">
        <w:t>errands around a student’s classes.</w:t>
      </w:r>
      <w:r w:rsidR="003E71ED">
        <w:t xml:space="preserve"> (See Figure </w:t>
      </w:r>
      <w:r w:rsidR="00F00523">
        <w:t>4</w:t>
      </w:r>
      <w:r w:rsidR="003E71ED">
        <w:t>.)</w:t>
      </w:r>
    </w:p>
    <w:p w:rsidR="00CF35A6" w:rsidRDefault="004B27BD" w:rsidP="00FC565B">
      <w:pPr>
        <w:pStyle w:val="NSFBulletList"/>
        <w:spacing w:after="80"/>
        <w:ind w:left="720"/>
      </w:pPr>
      <w:r w:rsidRPr="00D76D31">
        <w:t>“Weather Reporting Lab”-- for a map of the US, show the current weather as it updates</w:t>
      </w:r>
    </w:p>
    <w:p w:rsidR="0007209C" w:rsidRDefault="0007209C" w:rsidP="0007209C">
      <w:pPr>
        <w:pStyle w:val="NSFParagraph"/>
        <w:spacing w:after="80"/>
        <w:ind w:firstLine="360"/>
        <w:rPr>
          <w:ins w:id="4" w:author="Dennis Kafura" w:date="2015-01-08T15:33:00Z"/>
        </w:rPr>
        <w:pPrChange w:id="5" w:author="Dennis Kafura" w:date="2015-01-08T15:33:00Z">
          <w:pPr>
            <w:pStyle w:val="NSFParagraph"/>
            <w:spacing w:after="80"/>
            <w:ind w:firstLine="360"/>
          </w:pPr>
        </w:pPrChange>
      </w:pPr>
    </w:p>
    <w:p w:rsidR="002161B1" w:rsidRDefault="004B27BD" w:rsidP="0007209C">
      <w:pPr>
        <w:pStyle w:val="NSFParagraph"/>
        <w:spacing w:after="80"/>
        <w:ind w:firstLine="360"/>
        <w:pPrChange w:id="6" w:author="Dennis Kafura" w:date="2015-01-08T15:33:00Z">
          <w:pPr>
            <w:pStyle w:val="NSFParagraph"/>
            <w:spacing w:after="80"/>
            <w:ind w:firstLine="360"/>
          </w:pPr>
        </w:pPrChange>
      </w:pPr>
      <w:r>
        <w:t xml:space="preserve">As </w:t>
      </w:r>
      <w:r w:rsidR="00CF35A6">
        <w:t xml:space="preserve">these examples </w:t>
      </w:r>
      <w:r>
        <w:t>demonstrate, big data can effectively increase the real-world relevance of programming a</w:t>
      </w:r>
      <w:r>
        <w:t>s</w:t>
      </w:r>
      <w:r>
        <w:t>signments in an introductory course. The associated social impacts can motivate a range of problems and mea</w:t>
      </w:r>
      <w:r>
        <w:t>n</w:t>
      </w:r>
      <w:r>
        <w:t>ingfully contextualize them. The proposed evaluation of this deliverable will assess how strongly our h</w:t>
      </w:r>
      <w:r>
        <w:t>y</w:t>
      </w:r>
      <w:r>
        <w:t>pothesis is supported by experiences in the classroom.</w:t>
      </w:r>
    </w:p>
    <w:p w:rsidR="0066612B" w:rsidRDefault="004B27BD">
      <w:pPr>
        <w:pStyle w:val="NSFHeading1"/>
      </w:pPr>
      <w:r w:rsidRPr="00C23943">
        <w:t>Assessment</w:t>
      </w:r>
    </w:p>
    <w:p w:rsidR="0066612B" w:rsidRDefault="00E62571">
      <w:pPr>
        <w:pStyle w:val="NSFParagraph"/>
        <w:spacing w:after="0"/>
        <w:ind w:firstLine="360"/>
      </w:pPr>
      <w:r>
        <w:t>Progressions of learner motivation and engagement, outcome proficiency, and self-regulated learning beha</w:t>
      </w:r>
      <w:r>
        <w:t>v</w:t>
      </w:r>
      <w:r>
        <w:t>iors, in the context of data rich course experiences, will be assessed in Virginia Tech’s CT, CS1, and CS3 courses. Specific research questions and metrics for the implementation and impact study are discussed in Table 2.</w:t>
      </w:r>
    </w:p>
    <w:p w:rsidR="002C0D7C" w:rsidRDefault="002C0D7C" w:rsidP="000C4DB1">
      <w:pPr>
        <w:pStyle w:val="NSFParagraph"/>
        <w:spacing w:after="0"/>
        <w:ind w:firstLine="360"/>
      </w:pPr>
    </w:p>
    <w:tbl>
      <w:tblPr>
        <w:tblStyle w:val="a0"/>
        <w:tblW w:w="95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5320"/>
        <w:gridCol w:w="990"/>
        <w:gridCol w:w="990"/>
        <w:gridCol w:w="990"/>
        <w:gridCol w:w="1260"/>
      </w:tblGrid>
      <w:tr w:rsidR="00E62571" w:rsidTr="00FC565B">
        <w:tc>
          <w:tcPr>
            <w:tcW w:w="9550" w:type="dxa"/>
            <w:gridSpan w:val="5"/>
            <w:tcBorders>
              <w:top w:val="nil"/>
              <w:left w:val="nil"/>
              <w:bottom w:val="single" w:sz="8" w:space="0" w:color="000000"/>
              <w:right w:val="nil"/>
            </w:tcBorders>
            <w:tcMar>
              <w:top w:w="100" w:type="dxa"/>
              <w:left w:w="100" w:type="dxa"/>
              <w:bottom w:w="100" w:type="dxa"/>
              <w:right w:w="100" w:type="dxa"/>
            </w:tcMar>
          </w:tcPr>
          <w:p w:rsidR="00E62571" w:rsidRPr="003A4713" w:rsidRDefault="00E62571">
            <w:pPr>
              <w:ind w:right="-1819"/>
              <w:jc w:val="center"/>
              <w:rPr>
                <w:rFonts w:ascii="Times New Roman" w:eastAsia="Times New Roman" w:hAnsi="Times New Roman" w:cs="Times New Roman"/>
                <w:b/>
                <w:sz w:val="24"/>
              </w:rPr>
            </w:pPr>
            <w:r w:rsidRPr="003A4713">
              <w:rPr>
                <w:rFonts w:ascii="Times New Roman" w:eastAsia="Times New Roman" w:hAnsi="Times New Roman" w:cs="Times New Roman"/>
                <w:b/>
              </w:rPr>
              <w:t>Table 2: Research questions and data sources</w:t>
            </w:r>
          </w:p>
        </w:tc>
      </w:tr>
      <w:tr w:rsidR="00967D52" w:rsidTr="00FC565B">
        <w:tc>
          <w:tcPr>
            <w:tcW w:w="53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rsidP="00FC565B">
            <w:pPr>
              <w:widowControl w:val="0"/>
              <w:jc w:val="center"/>
              <w:rPr>
                <w:szCs w:val="22"/>
              </w:rPr>
            </w:pPr>
            <w:r w:rsidRPr="000C4DB1">
              <w:rPr>
                <w:rFonts w:ascii="Times New Roman" w:eastAsia="Times New Roman" w:hAnsi="Times New Roman" w:cs="Times New Roman"/>
                <w:szCs w:val="22"/>
              </w:rPr>
              <w:t>Data Source</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MUSIC</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CT/CS</w:t>
            </w:r>
          </w:p>
        </w:tc>
        <w:tc>
          <w:tcPr>
            <w:tcW w:w="9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rsidP="00FC565B">
            <w:pPr>
              <w:widowControl w:val="0"/>
              <w:spacing w:line="240" w:lineRule="auto"/>
              <w:rPr>
                <w:szCs w:val="22"/>
              </w:rPr>
            </w:pPr>
            <w:r w:rsidRPr="000C4DB1">
              <w:rPr>
                <w:rFonts w:ascii="Times New Roman" w:eastAsia="Times New Roman" w:hAnsi="Times New Roman" w:cs="Times New Roman"/>
                <w:szCs w:val="22"/>
              </w:rPr>
              <w:t>Pre/Post MSLQ</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Semester</w:t>
            </w:r>
          </w:p>
          <w:p w:rsidR="00A92B35" w:rsidRPr="003E2F7C" w:rsidRDefault="004B27BD" w:rsidP="00FC565B">
            <w:pPr>
              <w:spacing w:line="240" w:lineRule="auto"/>
              <w:ind w:right="-1819"/>
              <w:rPr>
                <w:szCs w:val="22"/>
              </w:rPr>
            </w:pPr>
            <w:r w:rsidRPr="000C4DB1">
              <w:rPr>
                <w:rFonts w:ascii="Times New Roman" w:eastAsia="Times New Roman" w:hAnsi="Times New Roman" w:cs="Times New Roman"/>
                <w:szCs w:val="22"/>
              </w:rPr>
              <w:t>Interviews</w:t>
            </w: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t>RQ1 Do big data applications support increased clas</w:t>
            </w:r>
            <w:r w:rsidRPr="000C4DB1">
              <w:rPr>
                <w:rFonts w:ascii="Times New Roman" w:eastAsia="Times New Roman" w:hAnsi="Times New Roman" w:cs="Times New Roman"/>
                <w:szCs w:val="22"/>
              </w:rPr>
              <w:t>s</w:t>
            </w:r>
            <w:r w:rsidRPr="000C4DB1">
              <w:rPr>
                <w:rFonts w:ascii="Times New Roman" w:eastAsia="Times New Roman" w:hAnsi="Times New Roman" w:cs="Times New Roman"/>
                <w:szCs w:val="22"/>
              </w:rPr>
              <w:t>room motivation and engagement?</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lastRenderedPageBreak/>
              <w:t>RQ2 Do data rich course experiences, supported with scaffolded technologies, promote student outcome prof</w:t>
            </w:r>
            <w:r w:rsidRPr="000C4DB1">
              <w:rPr>
                <w:rFonts w:ascii="Times New Roman" w:eastAsia="Times New Roman" w:hAnsi="Times New Roman" w:cs="Times New Roman"/>
                <w:szCs w:val="22"/>
              </w:rPr>
              <w:t>i</w:t>
            </w:r>
            <w:r w:rsidRPr="000C4DB1">
              <w:rPr>
                <w:rFonts w:ascii="Times New Roman" w:eastAsia="Times New Roman" w:hAnsi="Times New Roman" w:cs="Times New Roman"/>
                <w:szCs w:val="22"/>
              </w:rPr>
              <w:t>ciencies?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1A56C7">
            <w:pPr>
              <w:spacing w:line="240" w:lineRule="auto"/>
              <w:rPr>
                <w:szCs w:val="22"/>
              </w:rPr>
            </w:pPr>
            <w:r w:rsidRPr="000C4DB1">
              <w:rPr>
                <w:rFonts w:ascii="Times New Roman" w:eastAsia="Times New Roman" w:hAnsi="Times New Roman" w:cs="Times New Roman"/>
                <w:szCs w:val="22"/>
              </w:rPr>
              <w:t>RQ3 Do</w:t>
            </w:r>
            <w:r w:rsidR="004B27BD" w:rsidRPr="000C4DB1">
              <w:rPr>
                <w:rFonts w:ascii="Times New Roman" w:eastAsia="Times New Roman" w:hAnsi="Times New Roman" w:cs="Times New Roman"/>
                <w:szCs w:val="22"/>
              </w:rPr>
              <w:t xml:space="preserve"> data rich student group outcome proficiencies exceed that of student groups not exposed to data rich experiences?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E3519A"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E3519A"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E3519A" w:rsidRDefault="00A92B35">
            <w:pPr>
              <w:jc w:val="center"/>
              <w:rPr>
                <w:szCs w:val="22"/>
              </w:rPr>
            </w:pP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t>RQ4 Do big data applications impact student self-regulated learning behaviors?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t xml:space="preserve">RQ5 Does course </w:t>
            </w:r>
            <w:proofErr w:type="gramStart"/>
            <w:r w:rsidRPr="000C4DB1">
              <w:rPr>
                <w:rFonts w:ascii="Times New Roman" w:eastAsia="Times New Roman" w:hAnsi="Times New Roman" w:cs="Times New Roman"/>
                <w:szCs w:val="22"/>
              </w:rPr>
              <w:t>success vary</w:t>
            </w:r>
            <w:proofErr w:type="gramEnd"/>
            <w:r w:rsidRPr="000C4DB1">
              <w:rPr>
                <w:rFonts w:ascii="Times New Roman" w:eastAsia="Times New Roman" w:hAnsi="Times New Roman" w:cs="Times New Roman"/>
                <w:szCs w:val="22"/>
              </w:rPr>
              <w:t xml:space="preserve">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t>RQ6 Does classroom motivation and engagement vary across student populations (CS major and non CS major), student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r>
      <w:tr w:rsidR="00967D52" w:rsidTr="00FC565B">
        <w:tc>
          <w:tcPr>
            <w:tcW w:w="53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A92B35" w:rsidRPr="003E2F7C" w:rsidRDefault="004B27BD">
            <w:pPr>
              <w:spacing w:line="240" w:lineRule="auto"/>
              <w:rPr>
                <w:szCs w:val="22"/>
              </w:rPr>
            </w:pPr>
            <w:r w:rsidRPr="000C4DB1">
              <w:rPr>
                <w:rFonts w:ascii="Times New Roman" w:eastAsia="Times New Roman" w:hAnsi="Times New Roman" w:cs="Times New Roman"/>
                <w:szCs w:val="22"/>
              </w:rPr>
              <w:t>RQ7 Do self-regulated learning behaviors vary across student populations (CS major and non CS major), st</w:t>
            </w:r>
            <w:r w:rsidRPr="000C4DB1">
              <w:rPr>
                <w:rFonts w:ascii="Times New Roman" w:eastAsia="Times New Roman" w:hAnsi="Times New Roman" w:cs="Times New Roman"/>
                <w:szCs w:val="22"/>
              </w:rPr>
              <w:t>u</w:t>
            </w:r>
            <w:r w:rsidRPr="000C4DB1">
              <w:rPr>
                <w:rFonts w:ascii="Times New Roman" w:eastAsia="Times New Roman" w:hAnsi="Times New Roman" w:cs="Times New Roman"/>
                <w:szCs w:val="22"/>
              </w:rPr>
              <w:t>dent demographical categories and social dimensions?</w:t>
            </w: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A92B35">
            <w:pPr>
              <w:jc w:val="center"/>
              <w:rPr>
                <w:szCs w:val="22"/>
              </w:rPr>
            </w:pPr>
          </w:p>
        </w:tc>
        <w:tc>
          <w:tcPr>
            <w:tcW w:w="99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c>
          <w:tcPr>
            <w:tcW w:w="1260" w:type="dxa"/>
            <w:tcBorders>
              <w:bottom w:val="single" w:sz="8" w:space="0" w:color="000000"/>
              <w:right w:val="single" w:sz="8" w:space="0" w:color="000000"/>
            </w:tcBorders>
            <w:tcMar>
              <w:top w:w="100" w:type="dxa"/>
              <w:left w:w="100" w:type="dxa"/>
              <w:bottom w:w="100" w:type="dxa"/>
              <w:right w:w="100" w:type="dxa"/>
            </w:tcMar>
            <w:vAlign w:val="center"/>
          </w:tcPr>
          <w:p w:rsidR="00A92B35" w:rsidRPr="003E2F7C" w:rsidRDefault="004B27BD">
            <w:pPr>
              <w:jc w:val="center"/>
              <w:rPr>
                <w:szCs w:val="22"/>
              </w:rPr>
            </w:pPr>
            <w:r w:rsidRPr="000C4DB1">
              <w:rPr>
                <w:rFonts w:ascii="Times New Roman" w:eastAsia="Times New Roman" w:hAnsi="Times New Roman" w:cs="Times New Roman"/>
                <w:szCs w:val="22"/>
              </w:rPr>
              <w:t>X</w:t>
            </w:r>
          </w:p>
        </w:tc>
      </w:tr>
    </w:tbl>
    <w:p w:rsidR="00A92B35" w:rsidRDefault="004B27BD">
      <w:r>
        <w:rPr>
          <w:rFonts w:ascii="Times New Roman" w:eastAsia="Times New Roman" w:hAnsi="Times New Roman" w:cs="Times New Roman"/>
          <w:sz w:val="24"/>
        </w:rPr>
        <w:t xml:space="preserve"> </w:t>
      </w:r>
    </w:p>
    <w:p w:rsidR="00A92B35" w:rsidRDefault="004B27BD" w:rsidP="000C4DB1">
      <w:pPr>
        <w:pStyle w:val="NSFParagraph"/>
        <w:spacing w:after="80"/>
        <w:ind w:firstLine="360"/>
      </w:pPr>
      <w:r>
        <w:rPr>
          <w:b/>
        </w:rPr>
        <w:t>RQ1</w:t>
      </w:r>
      <w:r>
        <w:t>: The MUSIC Inventory</w:t>
      </w:r>
      <w:r w:rsidR="00B51D55">
        <w:t xml:space="preserve"> </w:t>
      </w:r>
      <w:r w:rsidR="00264891">
        <w:fldChar w:fldCharType="begin"/>
      </w:r>
      <w:r w:rsidR="0007209C">
        <w:instrText xml:space="preserve"> ADDIN EN.CITE &lt;EndNote&gt;&lt;Cite&gt;&lt;Author&gt;Jones&lt;/Author&gt;&lt;Year&gt;2014&lt;/Year&gt;&lt;RecNum&gt;115&lt;/RecNum&gt;&lt;DisplayText&gt;[54]&lt;/DisplayText&gt;&lt;record&gt;&lt;rec-number&gt;115&lt;/rec-number&gt;&lt;foreign-keys&gt;&lt;key app="EN" db-id="azd2zvr90evsr4ew95hxep9sss9af0r9epvz"&gt;115&lt;/key&gt;&lt;/foreign-keys&gt;&lt;ref-type name="Manuscript"&gt;36&lt;/ref-type&gt;&lt;contributors&gt;&lt;authors&gt;&lt;author&gt;Jones, B.D.&lt;/author&gt;&lt;/authors&gt;&lt;/contributors&gt;&lt;titles&gt;&lt;title&gt;The MUSIC model of academic motivation: User guide to assessing the MUSIC model components&lt;/title&gt;&lt;/titles&gt;&lt;dates&gt;&lt;year&gt;2014&lt;/year&gt;&lt;pub-dates&gt;&lt;date&gt;March 2014&lt;/date&gt;&lt;/pub-dates&gt;&lt;/dates&gt;&lt;pub-location&gt;Blacksburg, VA.&lt;/pub-location&gt;&lt;urls&gt;&lt;/urls&gt;&lt;/record&gt;&lt;/Cite&gt;&lt;/EndNote&gt;</w:instrText>
      </w:r>
      <w:r w:rsidR="00264891">
        <w:fldChar w:fldCharType="separate"/>
      </w:r>
      <w:r w:rsidR="0007209C">
        <w:rPr>
          <w:noProof/>
        </w:rPr>
        <w:t>[54]</w:t>
      </w:r>
      <w:r w:rsidR="00264891">
        <w:fldChar w:fldCharType="end"/>
      </w:r>
      <w:r>
        <w:t xml:space="preserve"> will be administered in a pre-measure/post-measure format to gauge study group student increases in motivation and engagement. The specific constructs measured through the i</w:t>
      </w:r>
      <w:r>
        <w:t>n</w:t>
      </w:r>
      <w:r>
        <w:t xml:space="preserve">strument are: 1) Empowerment, 2) Usefulness, 3) Success, 4) Interest (situational), and 5) Caring. The Inventory consists of 26 prompts where students select from response options on a 6-point </w:t>
      </w:r>
      <w:proofErr w:type="spellStart"/>
      <w:r>
        <w:t>Likert</w:t>
      </w:r>
      <w:proofErr w:type="spellEnd"/>
      <w:r>
        <w:t xml:space="preserve"> Scale.  The response o</w:t>
      </w:r>
      <w:r>
        <w:t>p</w:t>
      </w:r>
      <w:r>
        <w:t>tions range from 1 – Strongly Disagree to 6 – Strongly Agree. The Virginia Tech-based MUSIC Inventory r</w:t>
      </w:r>
      <w:r>
        <w:t>e</w:t>
      </w:r>
      <w:r>
        <w:t>searchers have conducted studies to provide rigorous validation evidence for the metric</w:t>
      </w:r>
      <w:r w:rsidR="00A13EF5">
        <w:t xml:space="preserve"> </w:t>
      </w:r>
      <w:r w:rsidR="00264891">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 </w:instrText>
      </w:r>
      <w:r w:rsidR="0007209C">
        <w:fldChar w:fldCharType="begin">
          <w:fldData xml:space="preserve">PEVuZE5vdGU+PENpdGU+PEF1dGhvcj5Kb25lczwvQXV0aG9yPjxZZWFyPjIwMTA8L1llYXI+PFJl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</w:fldData>
        </w:fldChar>
      </w:r>
      <w:r w:rsidR="0007209C">
        <w:instrText xml:space="preserve"> ADDIN EN.CITE.DATA </w:instrText>
      </w:r>
      <w:r w:rsidR="0007209C">
        <w:fldChar w:fldCharType="end"/>
      </w:r>
      <w:r w:rsidR="00264891">
        <w:fldChar w:fldCharType="separate"/>
      </w:r>
      <w:r w:rsidR="0007209C">
        <w:rPr>
          <w:noProof/>
        </w:rPr>
        <w:t>[55-58]</w:t>
      </w:r>
      <w:r w:rsidR="00264891">
        <w:fldChar w:fldCharType="end"/>
      </w:r>
      <w:r>
        <w:t>. Study group students will be administered the MUSIC Inventory within the first full week of class and then again immediately after the inte</w:t>
      </w:r>
      <w:r>
        <w:t>r</w:t>
      </w:r>
      <w:r>
        <w:t xml:space="preserve">vention has been completed. Analyses of the repeated MUSIC Inventory measures will be conducted to determine significant changes within-subject comparison. </w:t>
      </w:r>
    </w:p>
    <w:p w:rsidR="00807D7D" w:rsidRDefault="00807D7D" w:rsidP="000C4DB1">
      <w:pPr>
        <w:pStyle w:val="NSFParagraph"/>
        <w:spacing w:after="80"/>
        <w:ind w:firstLine="360"/>
      </w:pPr>
      <w:r w:rsidRPr="00972B35">
        <w:rPr>
          <w:b/>
          <w:bCs/>
        </w:rPr>
        <w:t xml:space="preserve">RQ2 </w:t>
      </w:r>
      <w:r w:rsidRPr="00972B35">
        <w:t>and</w:t>
      </w:r>
      <w:r w:rsidRPr="00972B35">
        <w:rPr>
          <w:b/>
          <w:bCs/>
        </w:rPr>
        <w:t xml:space="preserve"> RQ3</w:t>
      </w:r>
      <w:r w:rsidRPr="00972B35">
        <w:t xml:space="preserve">: </w:t>
      </w:r>
      <w:r>
        <w:rPr>
          <w:rFonts w:ascii="Arial" w:hAnsi="Arial"/>
          <w:sz w:val="23"/>
          <w:szCs w:val="23"/>
        </w:rPr>
        <w:t>S</w:t>
      </w:r>
      <w:r w:rsidRPr="00972B35">
        <w:t>tudent achievement</w:t>
      </w:r>
      <w:r>
        <w:t xml:space="preserve"> item-level outcomes from the 2014-2015 academic </w:t>
      </w:r>
      <w:proofErr w:type="gramStart"/>
      <w:r>
        <w:t>year</w:t>
      </w:r>
      <w:proofErr w:type="gramEnd"/>
      <w:r>
        <w:t xml:space="preserve"> will be exa</w:t>
      </w:r>
      <w:r>
        <w:t>m</w:t>
      </w:r>
      <w:r>
        <w:t>ined in the CT, CS 1, and CS 3 course offerings.  This measure is to determine intact degree of validity concer</w:t>
      </w:r>
      <w:r>
        <w:t>n</w:t>
      </w:r>
      <w:r>
        <w:t xml:space="preserve">ing measurement and reliability of result consistency for currently deployed student content evaluation. Also, this measure will assist in the formation of a non-treatment achievement baseline enabling further characterization of study group achievement progressions. Once item-level analyses have been conducted, a CT, CS1, and </w:t>
      </w:r>
      <w:r w:rsidRPr="00972B35">
        <w:t xml:space="preserve">CS3 </w:t>
      </w:r>
      <w:r>
        <w:t xml:space="preserve">panel </w:t>
      </w:r>
      <w:r w:rsidRPr="00972B35">
        <w:t xml:space="preserve">team </w:t>
      </w:r>
      <w:r>
        <w:t>(</w:t>
      </w:r>
      <w:r w:rsidRPr="00972B35">
        <w:t>comprised of instructors of these designated courses</w:t>
      </w:r>
      <w:r>
        <w:t>)</w:t>
      </w:r>
      <w:r w:rsidRPr="00972B35">
        <w:t xml:space="preserve"> </w:t>
      </w:r>
      <w:r>
        <w:t xml:space="preserve">will be convened </w:t>
      </w:r>
      <w:r w:rsidRPr="00972B35">
        <w:t xml:space="preserve">for the purposes of reviewing their specified content assessments.  After </w:t>
      </w:r>
      <w:r>
        <w:t xml:space="preserve">panel team content examination, each team will then build parallel items that will serve as project pre-assessments. The cognitive content achievement pre-measures will be administered </w:t>
      </w:r>
      <w:r w:rsidRPr="00972B35">
        <w:t xml:space="preserve">to the study group prior to the onset of the intervention-based instruction and activities and </w:t>
      </w:r>
      <w:r>
        <w:t>then the post-measure</w:t>
      </w:r>
      <w:r w:rsidRPr="00972B35">
        <w:t xml:space="preserve"> a</w:t>
      </w:r>
      <w:r w:rsidRPr="00972B35">
        <w:t>d</w:t>
      </w:r>
      <w:r w:rsidRPr="00972B35">
        <w:t xml:space="preserve">ministered at the completion of the planned intervention-based instruction and activities for the CT group, the CS1 group, and the </w:t>
      </w:r>
      <w:r>
        <w:t xml:space="preserve">CS3 group. Analyses of the </w:t>
      </w:r>
      <w:r w:rsidRPr="00972B35">
        <w:t xml:space="preserve">measures will be conducted to determine significant changes within-subject comparison and </w:t>
      </w:r>
      <w:r>
        <w:t>non-treatment baseline</w:t>
      </w:r>
      <w:r w:rsidRPr="00972B35">
        <w:t xml:space="preserve"> comparison.</w:t>
      </w:r>
    </w:p>
    <w:p w:rsidR="00A92B35" w:rsidRDefault="004B27BD" w:rsidP="000C4DB1">
      <w:pPr>
        <w:pStyle w:val="NSFParagraph"/>
        <w:spacing w:after="80"/>
        <w:ind w:firstLine="360"/>
      </w:pPr>
      <w:r>
        <w:rPr>
          <w:b/>
        </w:rPr>
        <w:t>RQ4</w:t>
      </w:r>
      <w:r>
        <w:t>: The Motivated Strategies for Learning Questionnaire (MSLQ) will be administered in a pre-measure/post-measure format to gauge changes in student self-regulated learning behaviors. The MSLQ was d</w:t>
      </w:r>
      <w:r>
        <w:t>e</w:t>
      </w:r>
      <w:r>
        <w:t>veloped based on a social-cognitive view of motivation and self-regulated learning (SRL) in the college classroom</w:t>
      </w:r>
      <w:r w:rsidR="00A13EF5">
        <w:t xml:space="preserve"> </w:t>
      </w:r>
      <w:r w:rsidR="00264891">
        <w:fldChar w:fldCharType="begin"/>
      </w:r>
      <w:r w:rsidR="0007209C">
        <w:instrText xml:space="preserve"> ADDIN EN.CITE &lt;EndNote&gt;&lt;Cite&gt;&lt;Author&gt;Pintrich&lt;/Author&gt;&lt;Year&gt;2004&lt;/Year&gt;&lt;RecNum&gt;120&lt;/RecNum&gt;&lt;DisplayText&gt;[59]&lt;/DisplayText&gt;&lt;record&gt;&lt;rec-number&gt;120&lt;/rec-number&gt;&lt;foreign-keys&gt;&lt;key app="EN" db-id="azd2zvr90evsr4ew95hxep9sss9af0r9epvz"&gt;120&lt;/key&gt;&lt;/foreign-keys&gt;&lt;ref-type name="Journal Article"&gt;17&lt;/ref-type&gt;&lt;contributors&gt;&lt;authors&gt;&lt;author&gt;Pintrich, P.R.&lt;/author&gt;&lt;/authors&gt;&lt;/contributors&gt;&lt;titles&gt;&lt;title&gt;A conceptual framework for assessing motivation and self-regulated learning in college students&lt;/title&gt;&lt;secondary-title&gt;Educational Psychology Review &lt;/secondary-title&gt;&lt;/titles&gt;&lt;periodical&gt;&lt;full-title&gt;Educational Psychology Review&lt;/full-title&gt;&lt;/periodical&gt;&lt;volume&gt;16&lt;/volume&gt;&lt;dates&gt;&lt;year&gt;2004&lt;/year&gt;&lt;pub-dates&gt;&lt;date&gt;385–407&lt;/date&gt;&lt;/pub-dates&gt;&lt;/dates&gt;&lt;urls&gt;&lt;/urls&gt;&lt;/record&gt;&lt;/Cite&gt;&lt;/EndNote&gt;</w:instrText>
      </w:r>
      <w:r w:rsidR="00264891">
        <w:fldChar w:fldCharType="separate"/>
      </w:r>
      <w:r w:rsidR="0007209C">
        <w:rPr>
          <w:noProof/>
        </w:rPr>
        <w:t>[59]</w:t>
      </w:r>
      <w:r w:rsidR="00264891">
        <w:fldChar w:fldCharType="end"/>
      </w:r>
      <w:r>
        <w:t>. The conceptual framework for SRL in the college classroom contains two dimensions, composed of four areas for regulation. Phase 1 involves goal setting, planning and activation of perceptions, and knowledge. Phase 2 concerns monitoring processes. Phase 3 refers to control or regulation. Phase 4 represents reaction and refle</w:t>
      </w:r>
      <w:r>
        <w:t>c</w:t>
      </w:r>
      <w:r>
        <w:lastRenderedPageBreak/>
        <w:t>tions on the self and the task or context. The reliability and validity of the MSLQ were tested through statistical methods over several waves of data collection. Two confirmatory factor analyses were used to determine the util</w:t>
      </w:r>
      <w:r>
        <w:t>i</w:t>
      </w:r>
      <w:r>
        <w:t xml:space="preserve">ty of the theoretical model and the </w:t>
      </w:r>
      <w:proofErr w:type="spellStart"/>
      <w:r>
        <w:t>operationalization</w:t>
      </w:r>
      <w:proofErr w:type="spellEnd"/>
      <w:r>
        <w:t xml:space="preserve"> for the scale</w:t>
      </w:r>
      <w:r w:rsidR="00927919">
        <w:t xml:space="preserve"> </w:t>
      </w:r>
      <w:r w:rsidR="00264891">
        <w:fldChar w:fldCharType="begin"/>
      </w:r>
      <w:r w:rsidR="0007209C">
        <w:instrText xml:space="preserve"> ADDIN EN.CITE &lt;EndNote&gt;&lt;Cite&gt;&lt;Author&gt;Artino&lt;/Author&gt;&lt;Year&gt;2005&lt;/Year&gt;&lt;RecNum&gt;110&lt;/RecNum&gt;&lt;DisplayText&gt;[21, 60]&lt;/DisplayText&gt;&lt;record&gt;&lt;rec-number&gt;110&lt;/rec-number&gt;&lt;foreign-keys&gt;&lt;key app="EN" db-id="azd2zvr90evsr4ew95hxep9sss9af0r9epvz"&gt;110&lt;/key&gt;&lt;/foreign-keys&gt;&lt;ref-type name="Electronic Article"&gt;43&lt;/ref-type&gt;&lt;contributors&gt;&lt;authors&gt;&lt;author&gt;Artino, A.R.&lt;/author&gt;&lt;/authors&gt;&lt;/contributors&gt;&lt;titles&gt;&lt;title&gt;Review of the motivated strategies for learning questionnaire&lt;/title&gt;&lt;/titles&gt;&lt;dates&gt;&lt;year&gt;2005&lt;/year&gt;&lt;pub-dates&gt;&lt;date&gt;September 28, 2012&lt;/date&gt;&lt;/pub-dates&gt;&lt;/dates&gt;&lt;urls&gt;&lt;related-urls&gt;&lt;url&gt;http://search.proquest.com/docview/62004605?accountid=14826&lt;/url&gt;&lt;/related-urls&gt;&lt;/urls&gt;&lt;/record&gt;&lt;/Cite&gt;&lt;Cite&gt;&lt;Author&gt;Pintrich&lt;/Author&gt;&lt;Year&gt;1993&lt;/Year&gt;&lt;RecNum&gt;111&lt;/RecNum&gt;&lt;record&gt;&lt;rec-number&gt;111&lt;/rec-number&gt;&lt;foreign-keys&gt;&lt;key app="EN" db-id="azd2zvr90evsr4ew95hxep9sss9af0r9epvz"&gt;111&lt;/key&gt;&lt;/foreign-keys&gt;&lt;ref-type name="Journal Article"&gt;17&lt;/ref-type&gt;&lt;contributors&gt;&lt;authors&gt;&lt;author&gt;Pintrich, P.R.&lt;/author&gt;&lt;author&gt;Smith, D.A.F.&lt;/author&gt;&lt;author&gt;Garcia, T.&lt;/author&gt;&lt;author&gt;McKeachie, W.J.&lt;/author&gt;&lt;/authors&gt;&lt;/contributors&gt;&lt;titles&gt;&lt;title&gt;Reliability and predictive validity of the Motivated Strategies for Learning Questionnaire (MSLQ). &lt;/title&gt;&lt;secondary-title&gt;Educational and Psychological Measurement&lt;/secondary-title&gt;&lt;/titles&gt;&lt;periodical&gt;&lt;full-title&gt;Educational and Psychological Measurement&lt;/full-title&gt;&lt;/periodical&gt;&lt;pages&gt;801-813&lt;/pages&gt;&lt;volume&gt;53&lt;/volume&gt;&lt;dates&gt;&lt;year&gt;1993&lt;/year&gt;&lt;/dates&gt;&lt;urls&gt;&lt;/urls&gt;&lt;/record&gt;&lt;/Cite&gt;&lt;/EndNote&gt;</w:instrText>
      </w:r>
      <w:r w:rsidR="00264891">
        <w:fldChar w:fldCharType="separate"/>
      </w:r>
      <w:r w:rsidR="0007209C">
        <w:rPr>
          <w:noProof/>
        </w:rPr>
        <w:t>[21, 60]</w:t>
      </w:r>
      <w:r w:rsidR="00264891">
        <w:fldChar w:fldCharType="end"/>
      </w:r>
      <w:r>
        <w:t>. Student participants will also be a</w:t>
      </w:r>
      <w:r>
        <w:t>d</w:t>
      </w:r>
      <w:r>
        <w:t>ministered the MSLQ within the first full week of class and then again immediately after the intervention has been completed. Analyses of the repeated measures will be conducted to determine changes within-subject co</w:t>
      </w:r>
      <w:r>
        <w:t>m</w:t>
      </w:r>
      <w:r>
        <w:t xml:space="preserve">parison. </w:t>
      </w:r>
    </w:p>
    <w:p w:rsidR="00A92B35" w:rsidRDefault="004B27BD" w:rsidP="000C4DB1">
      <w:pPr>
        <w:pStyle w:val="NSFParagraph"/>
        <w:spacing w:after="80"/>
        <w:ind w:firstLine="360"/>
      </w:pPr>
      <w:r>
        <w:rPr>
          <w:b/>
        </w:rPr>
        <w:t>RQ5</w:t>
      </w:r>
      <w:r>
        <w:t>: CT, CS1, and CS3 data sources from RQ2, paired with student demographics will be used to determine if course experiences have differential impacts on student academic outcomes among CS non-majors, CS majors at the introductory program level, and CS majors entering the secondary level of the program.  In addition to m</w:t>
      </w:r>
      <w:r>
        <w:t>a</w:t>
      </w:r>
      <w:r>
        <w:t>jor and program level, gender, ethnicity, and first generation college status will be factored in analyzing success across student demographic and social dimensions.</w:t>
      </w:r>
    </w:p>
    <w:p w:rsidR="00A92B35" w:rsidRDefault="004B27BD" w:rsidP="000C4DB1">
      <w:pPr>
        <w:pStyle w:val="NSFParagraph"/>
        <w:spacing w:after="80"/>
        <w:ind w:firstLine="360"/>
      </w:pPr>
      <w:r>
        <w:rPr>
          <w:b/>
        </w:rPr>
        <w:t>RQ6</w:t>
      </w:r>
      <w:r>
        <w:t xml:space="preserve">: Data from RQ1, paired with student major, level, demographics, and social dimensions will be used to determine if course experiences have variability in impact on student motivation and engagement. </w:t>
      </w:r>
    </w:p>
    <w:p w:rsidR="00A92B35" w:rsidRDefault="004B27BD" w:rsidP="000C4DB1">
      <w:pPr>
        <w:pStyle w:val="NSFParagraph"/>
        <w:spacing w:after="80"/>
        <w:ind w:firstLine="360"/>
      </w:pPr>
      <w:r>
        <w:rPr>
          <w:b/>
        </w:rPr>
        <w:t>RQ7</w:t>
      </w:r>
      <w:r>
        <w:t>: Data from RQ4, paired with student major, level, demographics, and social dimensions will be used to determine if course experiences have variability in self-regulated learning behaviors. Stratified end of semester follow-up interview protocols will be employed in efforts to explore specific elements of course experiences, i</w:t>
      </w:r>
      <w:r>
        <w:t>n</w:t>
      </w:r>
      <w:r>
        <w:t>structional materials, organizational structure, classroom environment, and their influences on course successes, motivation/engagement, and self-regulated learning behaviors.</w:t>
      </w:r>
    </w:p>
    <w:p w:rsidR="0066612B" w:rsidRDefault="004677F5">
      <w:pPr>
        <w:pStyle w:val="NSFHeading1"/>
      </w:pPr>
      <w:r w:rsidRPr="003E2F7C">
        <w:t>Project Organization</w:t>
      </w:r>
    </w:p>
    <w:p w:rsidR="005B7F29" w:rsidRDefault="005B7F29" w:rsidP="000C4DB1">
      <w:pPr>
        <w:pStyle w:val="NSFParagraph"/>
        <w:spacing w:after="80"/>
        <w:ind w:firstLine="360"/>
      </w:pPr>
      <w:r>
        <w:t>The proposed work is organized as shown in the following table that identifies the major goals to be acco</w:t>
      </w:r>
      <w:r>
        <w:t>m</w:t>
      </w:r>
      <w:r>
        <w:t>plished in each year of the project.</w:t>
      </w:r>
    </w:p>
    <w:p w:rsidR="00D76D31" w:rsidRDefault="00D76D31">
      <w:pPr>
        <w:pStyle w:val="NSFParagraph"/>
      </w:pPr>
    </w:p>
    <w:tbl>
      <w:tblPr>
        <w:tblStyle w:val="TableGrid"/>
        <w:tblW w:w="9540" w:type="dxa"/>
        <w:tblInd w:w="378" w:type="dxa"/>
        <w:tblLook w:val="04A0"/>
      </w:tblPr>
      <w:tblGrid>
        <w:gridCol w:w="738"/>
        <w:gridCol w:w="8802"/>
      </w:tblGrid>
      <w:tr w:rsidR="005B7F29" w:rsidRPr="005B7F29" w:rsidTr="005B7F29">
        <w:tc>
          <w:tcPr>
            <w:tcW w:w="738" w:type="dxa"/>
          </w:tcPr>
          <w:p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Year</w:t>
            </w:r>
          </w:p>
        </w:tc>
        <w:tc>
          <w:tcPr>
            <w:tcW w:w="8802" w:type="dxa"/>
          </w:tcPr>
          <w:p w:rsidR="005B7F29" w:rsidRPr="005B7F29" w:rsidRDefault="005B7F29" w:rsidP="005B7F29">
            <w:pPr>
              <w:jc w:val="center"/>
              <w:rPr>
                <w:rFonts w:ascii="Times New Roman" w:hAnsi="Times New Roman" w:cs="Times New Roman"/>
                <w:b/>
              </w:rPr>
            </w:pPr>
            <w:r w:rsidRPr="005B7F29">
              <w:rPr>
                <w:rFonts w:ascii="Times New Roman" w:hAnsi="Times New Roman" w:cs="Times New Roman"/>
                <w:b/>
              </w:rPr>
              <w:t>Goals</w:t>
            </w:r>
          </w:p>
        </w:tc>
      </w:tr>
      <w:tr w:rsidR="005B7F29" w:rsidRPr="005B7F29" w:rsidTr="00C23943">
        <w:tc>
          <w:tcPr>
            <w:tcW w:w="738" w:type="dxa"/>
            <w:vAlign w:val="center"/>
          </w:tcPr>
          <w:p w:rsidR="005B7F29" w:rsidRPr="005B7F29" w:rsidRDefault="005B7F29" w:rsidP="005B7F29">
            <w:pPr>
              <w:jc w:val="center"/>
              <w:rPr>
                <w:rFonts w:ascii="Times New Roman" w:hAnsi="Times New Roman" w:cs="Times New Roman"/>
              </w:rPr>
            </w:pPr>
            <w:r w:rsidRPr="005B7F29">
              <w:rPr>
                <w:rFonts w:ascii="Times New Roman" w:hAnsi="Times New Roman" w:cs="Times New Roman"/>
              </w:rPr>
              <w:t>1</w:t>
            </w:r>
          </w:p>
        </w:tc>
        <w:tc>
          <w:tcPr>
            <w:tcW w:w="8802" w:type="dxa"/>
          </w:tcPr>
          <w:p w:rsidR="005B7F29" w:rsidRPr="005B7F29" w:rsidRDefault="005B7F29" w:rsidP="005B7F29">
            <w:pPr>
              <w:rPr>
                <w:rFonts w:ascii="Times New Roman" w:hAnsi="Times New Roman" w:cs="Times New Roman"/>
              </w:rPr>
            </w:pPr>
            <w:r w:rsidRPr="005B7F29">
              <w:rPr>
                <w:rFonts w:ascii="Times New Roman" w:hAnsi="Times New Roman" w:cs="Times New Roman"/>
              </w:rPr>
              <w:t>Develop additional big data resources</w:t>
            </w:r>
          </w:p>
          <w:p w:rsidR="005B7F29" w:rsidRPr="005B7F29" w:rsidRDefault="005B7F29" w:rsidP="005B7F29">
            <w:pPr>
              <w:rPr>
                <w:rFonts w:ascii="Times New Roman" w:hAnsi="Times New Roman" w:cs="Times New Roman"/>
              </w:rPr>
            </w:pPr>
            <w:r w:rsidRPr="005B7F29">
              <w:rPr>
                <w:rFonts w:ascii="Times New Roman" w:hAnsi="Times New Roman" w:cs="Times New Roman"/>
              </w:rPr>
              <w:t>Develop (Fall) and trial run (Spring) of scaffolded environment for CT class</w:t>
            </w:r>
          </w:p>
          <w:p w:rsidR="005B7F29" w:rsidRPr="005B7F29" w:rsidRDefault="005B7F29" w:rsidP="005B7F29">
            <w:pPr>
              <w:rPr>
                <w:rFonts w:ascii="Times New Roman" w:hAnsi="Times New Roman" w:cs="Times New Roman"/>
              </w:rPr>
            </w:pPr>
            <w:r w:rsidRPr="005B7F29">
              <w:rPr>
                <w:rFonts w:ascii="Times New Roman" w:hAnsi="Times New Roman" w:cs="Times New Roman"/>
              </w:rPr>
              <w:t>Refine Social Impacts model (Spring)</w:t>
            </w:r>
          </w:p>
          <w:p w:rsidR="005B7F29" w:rsidRPr="005B7F29" w:rsidRDefault="005B7F29" w:rsidP="005B7F29">
            <w:pPr>
              <w:rPr>
                <w:rFonts w:ascii="Times New Roman" w:hAnsi="Times New Roman" w:cs="Times New Roman"/>
              </w:rPr>
            </w:pPr>
            <w:r w:rsidRPr="005B7F29">
              <w:rPr>
                <w:rFonts w:ascii="Times New Roman" w:hAnsi="Times New Roman" w:cs="Times New Roman"/>
              </w:rPr>
              <w:t>Develop automated feedback support and authoring environment</w:t>
            </w:r>
          </w:p>
          <w:p w:rsidR="005B7F29" w:rsidRPr="005B7F29" w:rsidRDefault="005B7F29" w:rsidP="005B7F29">
            <w:pPr>
              <w:rPr>
                <w:rFonts w:ascii="Times New Roman" w:hAnsi="Times New Roman" w:cs="Times New Roman"/>
              </w:rPr>
            </w:pPr>
            <w:r w:rsidRPr="005B7F29">
              <w:rPr>
                <w:rFonts w:ascii="Times New Roman" w:hAnsi="Times New Roman" w:cs="Times New Roman"/>
              </w:rPr>
              <w:t xml:space="preserve">Port existing components to </w:t>
            </w:r>
            <w:r w:rsidR="002475A0">
              <w:rPr>
                <w:rFonts w:ascii="Times New Roman" w:hAnsi="Times New Roman" w:cs="Times New Roman"/>
              </w:rPr>
              <w:t>Open edX</w:t>
            </w:r>
            <w:r w:rsidRPr="005B7F29">
              <w:rPr>
                <w:rFonts w:ascii="Times New Roman" w:hAnsi="Times New Roman" w:cs="Times New Roman"/>
              </w:rPr>
              <w:t xml:space="preserve"> (Fall) and integrate (Spring) automated feedback support</w:t>
            </w:r>
          </w:p>
          <w:p w:rsidR="005B7F29" w:rsidRDefault="005B7F29" w:rsidP="005B7F29">
            <w:pPr>
              <w:rPr>
                <w:rFonts w:ascii="Times New Roman" w:hAnsi="Times New Roman" w:cs="Times New Roman"/>
              </w:rPr>
            </w:pPr>
            <w:r w:rsidRPr="005B7F29">
              <w:rPr>
                <w:rFonts w:ascii="Times New Roman" w:hAnsi="Times New Roman" w:cs="Times New Roman"/>
              </w:rPr>
              <w:t>Develop (Fall) and trial run (Spring) of visual environment (</w:t>
            </w:r>
            <w:proofErr w:type="spellStart"/>
            <w:r w:rsidRPr="005B7F29">
              <w:rPr>
                <w:rFonts w:ascii="Times New Roman" w:hAnsi="Times New Roman" w:cs="Times New Roman"/>
              </w:rPr>
              <w:t>Greenfoot</w:t>
            </w:r>
            <w:proofErr w:type="spellEnd"/>
            <w:r w:rsidRPr="005B7F29">
              <w:rPr>
                <w:rFonts w:ascii="Times New Roman" w:hAnsi="Times New Roman" w:cs="Times New Roman"/>
              </w:rPr>
              <w:t>) integration</w:t>
            </w:r>
          </w:p>
          <w:p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rsidTr="00C23943">
        <w:tc>
          <w:tcPr>
            <w:tcW w:w="738" w:type="dxa"/>
            <w:vAlign w:val="center"/>
          </w:tcPr>
          <w:p w:rsidR="005B7F29" w:rsidRPr="005B7F29" w:rsidRDefault="005B7F29" w:rsidP="005B7F29">
            <w:pPr>
              <w:jc w:val="center"/>
              <w:rPr>
                <w:rFonts w:ascii="Times New Roman" w:hAnsi="Times New Roman" w:cs="Times New Roman"/>
              </w:rPr>
            </w:pPr>
            <w:r w:rsidRPr="005B7F29">
              <w:rPr>
                <w:rFonts w:ascii="Times New Roman" w:hAnsi="Times New Roman" w:cs="Times New Roman"/>
              </w:rPr>
              <w:t>2</w:t>
            </w:r>
          </w:p>
        </w:tc>
        <w:tc>
          <w:tcPr>
            <w:tcW w:w="8802" w:type="dxa"/>
          </w:tcPr>
          <w:p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CT class</w:t>
            </w:r>
          </w:p>
          <w:p w:rsidR="005B7F29" w:rsidRPr="005B7F29" w:rsidRDefault="005B7F29" w:rsidP="005B7F29">
            <w:pPr>
              <w:rPr>
                <w:rFonts w:ascii="Times New Roman" w:hAnsi="Times New Roman" w:cs="Times New Roman"/>
              </w:rPr>
            </w:pPr>
            <w:r w:rsidRPr="005B7F29">
              <w:rPr>
                <w:rFonts w:ascii="Times New Roman" w:hAnsi="Times New Roman" w:cs="Times New Roman"/>
              </w:rPr>
              <w:t>Assessment of motivation and self-regulation in CS3 class</w:t>
            </w:r>
          </w:p>
          <w:p w:rsidR="005B7F29" w:rsidRPr="005B7F29" w:rsidRDefault="005B7F29" w:rsidP="005B7F29">
            <w:pPr>
              <w:rPr>
                <w:rFonts w:ascii="Times New Roman" w:hAnsi="Times New Roman" w:cs="Times New Roman"/>
              </w:rPr>
            </w:pPr>
            <w:r w:rsidRPr="005B7F29">
              <w:rPr>
                <w:rFonts w:ascii="Times New Roman" w:hAnsi="Times New Roman" w:cs="Times New Roman"/>
              </w:rPr>
              <w:t>Develop enriched data streams by adding social impacts</w:t>
            </w:r>
          </w:p>
          <w:p w:rsidR="005B7F29" w:rsidRPr="005B7F29" w:rsidRDefault="005B7F29" w:rsidP="005B7F29">
            <w:pPr>
              <w:rPr>
                <w:rFonts w:ascii="Times New Roman" w:hAnsi="Times New Roman" w:cs="Times New Roman"/>
              </w:rPr>
            </w:pPr>
            <w:r w:rsidRPr="005B7F29">
              <w:rPr>
                <w:rFonts w:ascii="Times New Roman" w:hAnsi="Times New Roman" w:cs="Times New Roman"/>
              </w:rPr>
              <w:t>Develop taxonomy of data streams</w:t>
            </w:r>
          </w:p>
          <w:p w:rsidR="005B7F29" w:rsidRPr="005B7F29" w:rsidRDefault="005B7F29" w:rsidP="005B7F29">
            <w:pPr>
              <w:rPr>
                <w:rFonts w:ascii="Times New Roman" w:hAnsi="Times New Roman" w:cs="Times New Roman"/>
              </w:rPr>
            </w:pPr>
            <w:r w:rsidRPr="005B7F29">
              <w:rPr>
                <w:rFonts w:ascii="Times New Roman" w:hAnsi="Times New Roman" w:cs="Times New Roman"/>
              </w:rPr>
              <w:t>Develop interactive visualizations</w:t>
            </w:r>
          </w:p>
          <w:p w:rsidR="005B7F29" w:rsidRDefault="005B7F29" w:rsidP="005B7F29">
            <w:pPr>
              <w:rPr>
                <w:rFonts w:ascii="Times New Roman" w:hAnsi="Times New Roman" w:cs="Times New Roman"/>
              </w:rPr>
            </w:pPr>
            <w:r w:rsidRPr="005B7F29">
              <w:rPr>
                <w:rFonts w:ascii="Times New Roman" w:hAnsi="Times New Roman" w:cs="Times New Roman"/>
              </w:rPr>
              <w:t>Improvement of visual environment; assessment of motivation and self-regulation in CS1 class</w:t>
            </w:r>
          </w:p>
          <w:p w:rsidR="005B7F29" w:rsidRPr="005B7F29" w:rsidRDefault="005B7F29" w:rsidP="005B7F29">
            <w:pPr>
              <w:rPr>
                <w:rFonts w:ascii="Times New Roman" w:hAnsi="Times New Roman" w:cs="Times New Roman"/>
              </w:rPr>
            </w:pPr>
            <w:r>
              <w:rPr>
                <w:rFonts w:ascii="Times New Roman" w:hAnsi="Times New Roman" w:cs="Times New Roman"/>
              </w:rPr>
              <w:t xml:space="preserve">Dissemination activities </w:t>
            </w:r>
          </w:p>
        </w:tc>
      </w:tr>
      <w:tr w:rsidR="005B7F29" w:rsidRPr="005B7F29" w:rsidTr="00C23943">
        <w:tc>
          <w:tcPr>
            <w:tcW w:w="738" w:type="dxa"/>
            <w:vAlign w:val="center"/>
          </w:tcPr>
          <w:p w:rsidR="005B7F29" w:rsidRPr="005B7F29" w:rsidRDefault="005B7F29">
            <w:pPr>
              <w:jc w:val="center"/>
              <w:rPr>
                <w:rFonts w:ascii="Times New Roman" w:hAnsi="Times New Roman" w:cs="Times New Roman"/>
              </w:rPr>
            </w:pPr>
            <w:r w:rsidRPr="005B7F29">
              <w:rPr>
                <w:rFonts w:ascii="Times New Roman" w:hAnsi="Times New Roman" w:cs="Times New Roman"/>
              </w:rPr>
              <w:t>3</w:t>
            </w:r>
          </w:p>
        </w:tc>
        <w:tc>
          <w:tcPr>
            <w:tcW w:w="8802" w:type="dxa"/>
          </w:tcPr>
          <w:p w:rsidR="005B7F29" w:rsidRPr="005B7F29" w:rsidRDefault="005B7F29" w:rsidP="000C4DB1">
            <w:pPr>
              <w:rPr>
                <w:rFonts w:ascii="Times New Roman" w:hAnsi="Times New Roman" w:cs="Times New Roman"/>
              </w:rPr>
            </w:pPr>
            <w:r w:rsidRPr="005B7F29">
              <w:rPr>
                <w:rFonts w:ascii="Times New Roman" w:hAnsi="Times New Roman" w:cs="Times New Roman"/>
              </w:rPr>
              <w:t>Assessment in CT, CS2 and CS3</w:t>
            </w:r>
          </w:p>
          <w:p w:rsidR="005B7F29" w:rsidRPr="005B7F29" w:rsidRDefault="005B7F29" w:rsidP="000C4DB1">
            <w:pPr>
              <w:rPr>
                <w:rFonts w:ascii="Times New Roman" w:hAnsi="Times New Roman" w:cs="Times New Roman"/>
              </w:rPr>
            </w:pPr>
            <w:r w:rsidRPr="005B7F29">
              <w:rPr>
                <w:rFonts w:ascii="Times New Roman" w:hAnsi="Times New Roman" w:cs="Times New Roman"/>
              </w:rPr>
              <w:t>Analysis of data from multi-methods studies</w:t>
            </w:r>
          </w:p>
          <w:p w:rsidR="005B7F29" w:rsidRPr="005B7F29" w:rsidRDefault="005B7F29" w:rsidP="000C4DB1">
            <w:pPr>
              <w:rPr>
                <w:rFonts w:ascii="Times New Roman" w:hAnsi="Times New Roman" w:cs="Times New Roman"/>
              </w:rPr>
            </w:pPr>
            <w:r w:rsidRPr="005B7F29">
              <w:rPr>
                <w:rFonts w:ascii="Times New Roman" w:hAnsi="Times New Roman" w:cs="Times New Roman"/>
              </w:rPr>
              <w:t>Dissemination activities</w:t>
            </w:r>
          </w:p>
        </w:tc>
      </w:tr>
    </w:tbl>
    <w:p w:rsidR="005B7F29" w:rsidRDefault="005B7F29" w:rsidP="000C4DB1">
      <w:pPr>
        <w:ind w:firstLine="360"/>
      </w:pPr>
    </w:p>
    <w:p w:rsidR="00A92B35" w:rsidRDefault="009816BB" w:rsidP="000C4DB1">
      <w:pPr>
        <w:pStyle w:val="NSFParagraph"/>
        <w:ind w:firstLine="360"/>
      </w:pPr>
      <w:r>
        <w:t xml:space="preserve">The project team is well qualified to carry out the proposed work. </w:t>
      </w:r>
      <w:r w:rsidR="005B7F29">
        <w:t xml:space="preserve">The team has a track record of collaborative work. Team members Shaffer and Ernst have collaborated on a previous </w:t>
      </w:r>
      <w:r>
        <w:t xml:space="preserve">educational </w:t>
      </w:r>
      <w:r w:rsidR="005B7F29">
        <w:t xml:space="preserve">project. Team members </w:t>
      </w:r>
      <w:proofErr w:type="spellStart"/>
      <w:r w:rsidR="005B7F29">
        <w:t>Kafura</w:t>
      </w:r>
      <w:proofErr w:type="spellEnd"/>
      <w:r w:rsidR="005B7F29">
        <w:t xml:space="preserve">, Shaffer and </w:t>
      </w:r>
      <w:proofErr w:type="spellStart"/>
      <w:r w:rsidR="005B7F29">
        <w:t>Tilevich</w:t>
      </w:r>
      <w:proofErr w:type="spellEnd"/>
      <w:r w:rsidR="005B7F29">
        <w:t xml:space="preserve"> are currently collaborating on the use of big data in various courses. </w:t>
      </w:r>
      <w:r>
        <w:t xml:space="preserve">PI </w:t>
      </w:r>
      <w:proofErr w:type="spellStart"/>
      <w:r>
        <w:t>Kafura</w:t>
      </w:r>
      <w:proofErr w:type="spellEnd"/>
      <w:r>
        <w:t xml:space="preserve"> and Dr. </w:t>
      </w:r>
      <w:proofErr w:type="spellStart"/>
      <w:r>
        <w:t>Yanna</w:t>
      </w:r>
      <w:proofErr w:type="spellEnd"/>
      <w:r>
        <w:t xml:space="preserve"> </w:t>
      </w:r>
      <w:proofErr w:type="spellStart"/>
      <w:r>
        <w:t>Lambinidou</w:t>
      </w:r>
      <w:proofErr w:type="spellEnd"/>
      <w:r>
        <w:t xml:space="preserve">, a consultant on this project (see Budget and Budget Justification) have collaborated on the definition of the preliminary social impacts model and its use in the Computational Thinking course. The team has extensive expertise with algorithm and data visualization (Shaffer), frameworks for big data and real time data </w:t>
      </w:r>
      <w:r>
        <w:lastRenderedPageBreak/>
        <w:t>access (</w:t>
      </w:r>
      <w:proofErr w:type="spellStart"/>
      <w:r>
        <w:t>Tilevich</w:t>
      </w:r>
      <w:proofErr w:type="spellEnd"/>
      <w:r>
        <w:t>), computational thinking (</w:t>
      </w:r>
      <w:proofErr w:type="spellStart"/>
      <w:r>
        <w:t>Kafura</w:t>
      </w:r>
      <w:proofErr w:type="spellEnd"/>
      <w:r>
        <w:t xml:space="preserve">), and web-based frameworks for course materials (Shaffer, </w:t>
      </w:r>
      <w:proofErr w:type="spellStart"/>
      <w:r>
        <w:t>Kafura</w:t>
      </w:r>
      <w:proofErr w:type="spellEnd"/>
      <w:r>
        <w:t xml:space="preserve">). </w:t>
      </w:r>
    </w:p>
    <w:p w:rsidR="0066612B" w:rsidRDefault="004B27BD">
      <w:pPr>
        <w:pStyle w:val="NSFHeading1"/>
      </w:pPr>
      <w:r w:rsidRPr="00547B47">
        <w:t>Dissemination</w:t>
      </w:r>
    </w:p>
    <w:p w:rsidR="00A92B35" w:rsidRDefault="004B27BD" w:rsidP="000C4DB1">
      <w:pPr>
        <w:ind w:firstLine="360"/>
      </w:pPr>
      <w:r>
        <w:rPr>
          <w:rFonts w:ascii="Times New Roman" w:eastAsia="Times New Roman" w:hAnsi="Times New Roman" w:cs="Times New Roman"/>
          <w:sz w:val="24"/>
        </w:rPr>
        <w:t>Our dissemination plan is organized around community-building activities supported by technology practices that facilitate adoption.</w:t>
      </w:r>
    </w:p>
    <w:p w:rsidR="00A92B35" w:rsidRPr="00D74699" w:rsidRDefault="004B27BD" w:rsidP="000C4DB1">
      <w:pPr>
        <w:pStyle w:val="NSFParagraph"/>
        <w:ind w:firstLine="360"/>
      </w:pPr>
      <w:proofErr w:type="gramStart"/>
      <w:r w:rsidRPr="00C23943">
        <w:rPr>
          <w:i/>
        </w:rPr>
        <w:t>Community-building Activities</w:t>
      </w:r>
      <w:r w:rsidR="004677F5">
        <w:t>.</w:t>
      </w:r>
      <w:proofErr w:type="gramEnd"/>
      <w:r w:rsidR="004677F5">
        <w:t xml:space="preserve"> </w:t>
      </w:r>
      <w:r>
        <w:t>We will create a wiki-based web site as a central point for the distribution of all resources developed in the project. The wiki-based nature will also encourage contributions from the comm</w:t>
      </w:r>
      <w:r>
        <w:t>u</w:t>
      </w:r>
      <w:r>
        <w:t>nity of adopters. Natural ways to contribute are through the addition of new data streams, new projects, and new social impacts activities.</w:t>
      </w:r>
      <w:r w:rsidR="004677F5">
        <w:t xml:space="preserve"> </w:t>
      </w:r>
      <w:r>
        <w:t>We will promote awareness of the developed resources through BOF sessions and wor</w:t>
      </w:r>
      <w:r>
        <w:t>k</w:t>
      </w:r>
      <w:r>
        <w:t>shops at primary computer science education conferences. Publication of the results demonstrating the benefits of the resources will be done in venues with wide visibility in the computer science education community.</w:t>
      </w:r>
      <w:r w:rsidR="004677F5">
        <w:t xml:space="preserve"> </w:t>
      </w:r>
      <w:r>
        <w:t xml:space="preserve">The use of </w:t>
      </w:r>
      <w:r w:rsidR="002475A0">
        <w:t>Open edX</w:t>
      </w:r>
      <w:r>
        <w:t xml:space="preserve"> promotes adoption by creating visibility in the growing community of educators using </w:t>
      </w:r>
      <w:r w:rsidR="002475A0">
        <w:t>Open edX</w:t>
      </w:r>
      <w:r>
        <w:t xml:space="preserve"> for course delivery.</w:t>
      </w:r>
      <w:r w:rsidR="004677F5">
        <w:t xml:space="preserve"> </w:t>
      </w:r>
      <w:r>
        <w:t xml:space="preserve">We will bring awareness of our work to high school teachers through an annual high school teachers workshop sponsored by our department. PI </w:t>
      </w:r>
      <w:proofErr w:type="spellStart"/>
      <w:r>
        <w:t>Kafura</w:t>
      </w:r>
      <w:proofErr w:type="spellEnd"/>
      <w:r>
        <w:t xml:space="preserve"> has twice participated in this workshop. We will also participate </w:t>
      </w:r>
      <w:proofErr w:type="gramStart"/>
      <w:r>
        <w:t>in an annual Girls</w:t>
      </w:r>
      <w:proofErr w:type="gramEnd"/>
      <w:r>
        <w:t xml:space="preserve"> in Computing Day sponsored by our department for junior-high girls.  By engaging young girls with realistic and socially-meaningful computing experiences we hope to positively affect their su</w:t>
      </w:r>
      <w:r>
        <w:t>b</w:t>
      </w:r>
      <w:r>
        <w:t xml:space="preserve">sequent study </w:t>
      </w:r>
      <w:r w:rsidRPr="00D74699">
        <w:t>and career choices toward computing and STEM fields.</w:t>
      </w:r>
    </w:p>
    <w:p w:rsidR="002161B1" w:rsidRDefault="004B27BD" w:rsidP="002161B1">
      <w:pPr>
        <w:pStyle w:val="NSFParagraph"/>
      </w:pPr>
      <w:proofErr w:type="gramStart"/>
      <w:r w:rsidRPr="00FC565B">
        <w:rPr>
          <w:i/>
        </w:rPr>
        <w:t>Technology Practices</w:t>
      </w:r>
      <w:r w:rsidR="004677F5" w:rsidRPr="00FC565B">
        <w:t>.</w:t>
      </w:r>
      <w:proofErr w:type="gramEnd"/>
      <w:r w:rsidR="004677F5" w:rsidRPr="00FC565B">
        <w:t xml:space="preserve"> </w:t>
      </w:r>
      <w:r w:rsidRPr="00FC565B">
        <w:t>A key element of our dissemination activity is the use of a "componentized" a</w:t>
      </w:r>
      <w:r w:rsidRPr="00FC565B">
        <w:t>p</w:t>
      </w:r>
      <w:r w:rsidRPr="00FC565B">
        <w:t>proach to the design and development of the resources created during the projec</w:t>
      </w:r>
      <w:r w:rsidR="00B3153E">
        <w:t>t, allowing</w:t>
      </w:r>
      <w:r w:rsidRPr="00FC565B">
        <w:t xml:space="preserve"> adopters wide latitude in choosing which and how much of the developed resources </w:t>
      </w:r>
      <w:r w:rsidR="00B3153E">
        <w:t>to</w:t>
      </w:r>
      <w:r w:rsidRPr="00FC565B">
        <w:t xml:space="preserve"> adopt. For example, a</w:t>
      </w:r>
      <w:r w:rsidR="004677F5" w:rsidRPr="00FC565B">
        <w:t>n</w:t>
      </w:r>
      <w:r w:rsidRPr="00FC565B">
        <w:t xml:space="preserve"> adopter</w:t>
      </w:r>
      <w:r w:rsidR="00B3153E">
        <w:t xml:space="preserve"> may</w:t>
      </w:r>
      <w:r w:rsidRPr="00FC565B">
        <w:t>:</w:t>
      </w:r>
    </w:p>
    <w:p w:rsidR="00A92B35" w:rsidRDefault="004B27BD" w:rsidP="003A4713">
      <w:pPr>
        <w:pStyle w:val="NSFBulletList"/>
      </w:pPr>
      <w:r w:rsidRPr="00D74699">
        <w:t>use only one (or a small number</w:t>
      </w:r>
      <w:r>
        <w:t xml:space="preserve">) of the raw big data streams for use in an existing assignment </w:t>
      </w:r>
    </w:p>
    <w:p w:rsidR="00A92B35" w:rsidRDefault="004B27BD">
      <w:pPr>
        <w:pStyle w:val="NSFBulletList"/>
      </w:pPr>
      <w:r>
        <w:t xml:space="preserve">use the entire library of raw big data streams to give students enhanced self-direction </w:t>
      </w:r>
    </w:p>
    <w:p w:rsidR="00A92B35" w:rsidRDefault="004B27BD">
      <w:pPr>
        <w:pStyle w:val="NSFBulletList"/>
      </w:pPr>
      <w:r>
        <w:t>use the entire library of pedagogically rich data streams so that the social impacts could be included</w:t>
      </w:r>
    </w:p>
    <w:p w:rsidR="00A92B35" w:rsidRDefault="004B27BD">
      <w:pPr>
        <w:pStyle w:val="NSFBulletList"/>
      </w:pPr>
      <w:r>
        <w:t>use the entire library of pedagogically rich data streams and the scaffolded execution environment so that a progressive exploration of algorithmic manipulation of the data streams can be done in a supportive enviro</w:t>
      </w:r>
      <w:r>
        <w:t>n</w:t>
      </w:r>
      <w:r>
        <w:t>ment</w:t>
      </w:r>
    </w:p>
    <w:p w:rsidR="0066612B" w:rsidRDefault="004B27BD">
      <w:pPr>
        <w:pStyle w:val="NSFBulletList"/>
      </w:pPr>
      <w:proofErr w:type="gramStart"/>
      <w:r>
        <w:t>use</w:t>
      </w:r>
      <w:proofErr w:type="gramEnd"/>
      <w:r>
        <w:t xml:space="preserve"> all of the artifacts in together with the learning resources in the </w:t>
      </w:r>
      <w:r w:rsidR="00B3153E">
        <w:t>Open ed</w:t>
      </w:r>
      <w:r>
        <w:t>X framework.</w:t>
      </w:r>
    </w:p>
    <w:p w:rsidR="002161B1" w:rsidRDefault="004B27BD" w:rsidP="002161B1">
      <w:pPr>
        <w:spacing w:before="120" w:after="80" w:line="240" w:lineRule="auto"/>
        <w:rPr>
          <w:szCs w:val="22"/>
        </w:rPr>
      </w:pPr>
      <w:r w:rsidRPr="000C4DB1">
        <w:rPr>
          <w:rFonts w:ascii="Times New Roman" w:eastAsia="Times New Roman" w:hAnsi="Times New Roman" w:cs="Times New Roman"/>
          <w:szCs w:val="22"/>
        </w:rPr>
        <w:t>Alternatively, an adopter may use only the social impacts module in an existing course to enrich the discussion of professional ethics, or use only the scaffolded execution environment with their own data streams. Other comb</w:t>
      </w:r>
      <w:r w:rsidRPr="000C4DB1">
        <w:rPr>
          <w:rFonts w:ascii="Times New Roman" w:eastAsia="Times New Roman" w:hAnsi="Times New Roman" w:cs="Times New Roman"/>
          <w:szCs w:val="22"/>
        </w:rPr>
        <w:t>i</w:t>
      </w:r>
      <w:r w:rsidRPr="000C4DB1">
        <w:rPr>
          <w:rFonts w:ascii="Times New Roman" w:eastAsia="Times New Roman" w:hAnsi="Times New Roman" w:cs="Times New Roman"/>
          <w:szCs w:val="22"/>
        </w:rPr>
        <w:t>nations are also possible.</w:t>
      </w:r>
      <w:r w:rsidR="00D44B7F">
        <w:rPr>
          <w:rFonts w:ascii="Times New Roman" w:eastAsia="Times New Roman" w:hAnsi="Times New Roman" w:cs="Times New Roman"/>
          <w:szCs w:val="22"/>
        </w:rPr>
        <w:t xml:space="preserve"> </w:t>
      </w:r>
      <w:r w:rsidRPr="000C4DB1">
        <w:rPr>
          <w:rFonts w:ascii="Times New Roman" w:eastAsia="Times New Roman" w:hAnsi="Times New Roman" w:cs="Times New Roman"/>
          <w:szCs w:val="22"/>
        </w:rPr>
        <w:t xml:space="preserve">Adoption is also facilitated by the use of open-source standards and widely used tools (e.g., Sculpt, </w:t>
      </w:r>
      <w:r w:rsidR="002475A0">
        <w:rPr>
          <w:rFonts w:ascii="Times New Roman" w:eastAsia="Times New Roman" w:hAnsi="Times New Roman" w:cs="Times New Roman"/>
          <w:szCs w:val="22"/>
        </w:rPr>
        <w:t>Open edX</w:t>
      </w:r>
      <w:r w:rsidRPr="000C4DB1">
        <w:rPr>
          <w:rFonts w:ascii="Times New Roman" w:eastAsia="Times New Roman" w:hAnsi="Times New Roman" w:cs="Times New Roman"/>
          <w:szCs w:val="22"/>
        </w:rPr>
        <w:t>).</w:t>
      </w:r>
    </w:p>
    <w:p w:rsidR="0066612B" w:rsidRDefault="00725341">
      <w:pPr>
        <w:pStyle w:val="NSFHeading1"/>
        <w:spacing w:before="0"/>
      </w:pPr>
      <w:r w:rsidRPr="00725341">
        <w:t>Results from Prior</w:t>
      </w:r>
      <w:bookmarkStart w:id="7" w:name="_GoBack"/>
      <w:bookmarkEnd w:id="7"/>
      <w:r w:rsidRPr="00725341">
        <w:t xml:space="preserve"> NSF Support</w:t>
      </w:r>
    </w:p>
    <w:p w:rsidR="0066612B" w:rsidRDefault="004B27BD">
      <w:pPr>
        <w:spacing w:before="80" w:line="240" w:lineRule="auto"/>
        <w:jc w:val="both"/>
        <w:rPr>
          <w:rFonts w:ascii="Times New Roman" w:hAnsi="Times New Roman" w:cs="Times New Roman"/>
        </w:rPr>
      </w:pPr>
      <w:r w:rsidRPr="003A4713">
        <w:rPr>
          <w:rFonts w:ascii="Times New Roman" w:hAnsi="Times New Roman" w:cs="Times New Roman"/>
          <w:b/>
        </w:rPr>
        <w:t>Award (TUES-1444094)</w:t>
      </w:r>
      <w:r w:rsidRPr="003A4713">
        <w:rPr>
          <w:rFonts w:ascii="Times New Roman" w:hAnsi="Times New Roman" w:cs="Times New Roman"/>
        </w:rPr>
        <w:t xml:space="preserve">: PI Dennis </w:t>
      </w:r>
      <w:proofErr w:type="spellStart"/>
      <w:r w:rsidRPr="003A4713">
        <w:rPr>
          <w:rFonts w:ascii="Times New Roman" w:hAnsi="Times New Roman" w:cs="Times New Roman"/>
        </w:rPr>
        <w:t>Kafura</w:t>
      </w:r>
      <w:proofErr w:type="spellEnd"/>
      <w:r w:rsidRPr="003A4713">
        <w:rPr>
          <w:rFonts w:ascii="Times New Roman" w:hAnsi="Times New Roman" w:cs="Times New Roman"/>
        </w:rPr>
        <w:t xml:space="preserve">, 2014-15; Co-PIs Cliff Shaffer and Eli </w:t>
      </w:r>
      <w:proofErr w:type="spellStart"/>
      <w:r w:rsidRPr="003A4713">
        <w:rPr>
          <w:rFonts w:ascii="Times New Roman" w:hAnsi="Times New Roman" w:cs="Times New Roman"/>
        </w:rPr>
        <w:t>Tilevich</w:t>
      </w:r>
      <w:proofErr w:type="spellEnd"/>
      <w:r w:rsidRPr="003A4713">
        <w:rPr>
          <w:rFonts w:ascii="Times New Roman" w:hAnsi="Times New Roman" w:cs="Times New Roman"/>
        </w:rPr>
        <w:t xml:space="preserve">. </w:t>
      </w:r>
      <w:proofErr w:type="gramStart"/>
      <w:r w:rsidRPr="003A4713">
        <w:rPr>
          <w:rFonts w:ascii="Times New Roman" w:hAnsi="Times New Roman" w:cs="Times New Roman"/>
          <w:i/>
        </w:rPr>
        <w:t>Scaffolding Big D</w:t>
      </w:r>
      <w:r w:rsidRPr="003A4713">
        <w:rPr>
          <w:rFonts w:ascii="Times New Roman" w:hAnsi="Times New Roman" w:cs="Times New Roman"/>
          <w:i/>
        </w:rPr>
        <w:t>a</w:t>
      </w:r>
      <w:r w:rsidRPr="003A4713">
        <w:rPr>
          <w:rFonts w:ascii="Times New Roman" w:hAnsi="Times New Roman" w:cs="Times New Roman"/>
          <w:i/>
        </w:rPr>
        <w:t>ta for Authentic Learning of Computing</w:t>
      </w:r>
      <w:r w:rsidRPr="003A4713">
        <w:rPr>
          <w:rFonts w:ascii="Times New Roman" w:hAnsi="Times New Roman" w:cs="Times New Roman"/>
        </w:rPr>
        <w:t>; $97,658.</w:t>
      </w:r>
      <w:proofErr w:type="gramEnd"/>
      <w:r w:rsidRPr="003A4713">
        <w:rPr>
          <w:rFonts w:ascii="Times New Roman" w:hAnsi="Times New Roman" w:cs="Times New Roman"/>
          <w:b/>
        </w:rPr>
        <w:t xml:space="preserve"> Intellectual Merit:</w:t>
      </w:r>
      <w:r w:rsidRPr="003A4713">
        <w:rPr>
          <w:rFonts w:ascii="Times New Roman" w:hAnsi="Times New Roman" w:cs="Times New Roman"/>
        </w:rPr>
        <w:t xml:space="preserve"> This award supported the design, constru</w:t>
      </w:r>
      <w:r w:rsidRPr="003A4713">
        <w:rPr>
          <w:rFonts w:ascii="Times New Roman" w:hAnsi="Times New Roman" w:cs="Times New Roman"/>
        </w:rPr>
        <w:t>c</w:t>
      </w:r>
      <w:r w:rsidRPr="003A4713">
        <w:rPr>
          <w:rFonts w:ascii="Times New Roman" w:hAnsi="Times New Roman" w:cs="Times New Roman"/>
        </w:rPr>
        <w:t xml:space="preserve">tion of technology support for, and assessment of a course in Computational Thinking. The course was offered in </w:t>
      </w:r>
      <w:proofErr w:type="gramStart"/>
      <w:r w:rsidRPr="003A4713">
        <w:rPr>
          <w:rFonts w:ascii="Times New Roman" w:hAnsi="Times New Roman" w:cs="Times New Roman"/>
        </w:rPr>
        <w:t>Fall</w:t>
      </w:r>
      <w:proofErr w:type="gramEnd"/>
      <w:r w:rsidRPr="003A4713">
        <w:rPr>
          <w:rFonts w:ascii="Times New Roman" w:hAnsi="Times New Roman" w:cs="Times New Roman"/>
        </w:rPr>
        <w:t>, 2014. A</w:t>
      </w:r>
      <w:r w:rsidR="00A677AF">
        <w:rPr>
          <w:rFonts w:ascii="Times New Roman" w:hAnsi="Times New Roman" w:cs="Times New Roman"/>
        </w:rPr>
        <w:t xml:space="preserve">n </w:t>
      </w:r>
      <w:r w:rsidRPr="003A4713">
        <w:rPr>
          <w:rFonts w:ascii="Times New Roman" w:hAnsi="Times New Roman" w:cs="Times New Roman"/>
        </w:rPr>
        <w:t xml:space="preserve">electronic book was created (see think.cs.vt.edu/book) that included immediate feedback questions, features for group collaboration, and interactive use of the block-based programming language (Blockly). The initial results show that the students were highly motivated and engaged by the course design and the use of real-world data. </w:t>
      </w:r>
      <w:r w:rsidRPr="003A4713">
        <w:rPr>
          <w:rFonts w:ascii="Times New Roman" w:hAnsi="Times New Roman" w:cs="Times New Roman"/>
          <w:b/>
        </w:rPr>
        <w:t>Broader Impact:</w:t>
      </w:r>
      <w:r w:rsidRPr="003A4713">
        <w:rPr>
          <w:rFonts w:ascii="Times New Roman" w:hAnsi="Times New Roman" w:cs="Times New Roman"/>
        </w:rPr>
        <w:t xml:space="preserve"> The project </w:t>
      </w:r>
      <w:r w:rsidR="00A677AF">
        <w:rPr>
          <w:rFonts w:ascii="Times New Roman" w:hAnsi="Times New Roman" w:cs="Times New Roman"/>
        </w:rPr>
        <w:t>is</w:t>
      </w:r>
      <w:r w:rsidR="00A677AF" w:rsidRPr="003A4713">
        <w:rPr>
          <w:rFonts w:ascii="Times New Roman" w:hAnsi="Times New Roman" w:cs="Times New Roman"/>
        </w:rPr>
        <w:t xml:space="preserve"> </w:t>
      </w:r>
      <w:r w:rsidRPr="003A4713">
        <w:rPr>
          <w:rFonts w:ascii="Times New Roman" w:hAnsi="Times New Roman" w:cs="Times New Roman"/>
        </w:rPr>
        <w:t xml:space="preserve">a model </w:t>
      </w:r>
      <w:r w:rsidR="00A677AF">
        <w:rPr>
          <w:rFonts w:ascii="Times New Roman" w:hAnsi="Times New Roman" w:cs="Times New Roman"/>
        </w:rPr>
        <w:t>of a</w:t>
      </w:r>
      <w:r w:rsidRPr="003A4713">
        <w:rPr>
          <w:rFonts w:ascii="Times New Roman" w:hAnsi="Times New Roman" w:cs="Times New Roman"/>
        </w:rPr>
        <w:t xml:space="preserve"> university-level course</w:t>
      </w:r>
      <w:r w:rsidR="00A677AF">
        <w:rPr>
          <w:rFonts w:ascii="Times New Roman" w:hAnsi="Times New Roman" w:cs="Times New Roman"/>
        </w:rPr>
        <w:t xml:space="preserve"> that</w:t>
      </w:r>
      <w:r w:rsidRPr="003A4713">
        <w:rPr>
          <w:rFonts w:ascii="Times New Roman" w:hAnsi="Times New Roman" w:cs="Times New Roman"/>
        </w:rPr>
        <w:t xml:space="preserve"> engage</w:t>
      </w:r>
      <w:r w:rsidR="00A677AF">
        <w:rPr>
          <w:rFonts w:ascii="Times New Roman" w:hAnsi="Times New Roman" w:cs="Times New Roman"/>
        </w:rPr>
        <w:t>s</w:t>
      </w:r>
      <w:r w:rsidRPr="003A4713">
        <w:rPr>
          <w:rFonts w:ascii="Times New Roman" w:hAnsi="Times New Roman" w:cs="Times New Roman"/>
        </w:rPr>
        <w:t xml:space="preserve"> students from a wide variety of disciplines in computational thinking. It also provides additional evidence and available resources for using a "big data" approach to instruction in computer science courses. This heightened engagement and real-world connections help to attract and retain students from </w:t>
      </w:r>
      <w:r w:rsidR="00A677AF">
        <w:rPr>
          <w:rFonts w:ascii="Times New Roman" w:hAnsi="Times New Roman" w:cs="Times New Roman"/>
        </w:rPr>
        <w:t xml:space="preserve">under-represented </w:t>
      </w:r>
      <w:r w:rsidRPr="003A4713">
        <w:rPr>
          <w:rFonts w:ascii="Times New Roman" w:hAnsi="Times New Roman" w:cs="Times New Roman"/>
        </w:rPr>
        <w:t>populations.</w:t>
      </w:r>
    </w:p>
    <w:p w:rsidR="0066612B" w:rsidRDefault="004B27BD">
      <w:pPr>
        <w:spacing w:before="120" w:line="240" w:lineRule="auto"/>
        <w:jc w:val="both"/>
      </w:pPr>
      <w:r w:rsidRPr="003A4713">
        <w:rPr>
          <w:rFonts w:ascii="Times New Roman" w:hAnsi="Times New Roman" w:cs="Times New Roman"/>
          <w:b/>
        </w:rPr>
        <w:t xml:space="preserve">NSF TUES Phase I Project (DUE-1139861) </w:t>
      </w:r>
      <w:proofErr w:type="gramStart"/>
      <w:r w:rsidRPr="003A4713">
        <w:rPr>
          <w:rFonts w:ascii="Times New Roman" w:hAnsi="Times New Roman" w:cs="Times New Roman"/>
          <w:i/>
        </w:rPr>
        <w:t>Integrating</w:t>
      </w:r>
      <w:proofErr w:type="gramEnd"/>
      <w:r w:rsidRPr="003A4713">
        <w:rPr>
          <w:rFonts w:ascii="Times New Roman" w:hAnsi="Times New Roman" w:cs="Times New Roman"/>
          <w:i/>
        </w:rPr>
        <w:t xml:space="preserve"> the </w:t>
      </w:r>
      <w:proofErr w:type="spellStart"/>
      <w:r w:rsidRPr="003A4713">
        <w:rPr>
          <w:rFonts w:ascii="Times New Roman" w:hAnsi="Times New Roman" w:cs="Times New Roman"/>
          <w:i/>
        </w:rPr>
        <w:t>eTextbook</w:t>
      </w:r>
      <w:proofErr w:type="spellEnd"/>
      <w:r w:rsidRPr="003A4713">
        <w:rPr>
          <w:rFonts w:ascii="Times New Roman" w:hAnsi="Times New Roman" w:cs="Times New Roman"/>
          <w:i/>
        </w:rPr>
        <w:t>: Truly Interactive Textbooks for Co</w:t>
      </w:r>
      <w:r w:rsidRPr="003A4713">
        <w:rPr>
          <w:rFonts w:ascii="Times New Roman" w:hAnsi="Times New Roman" w:cs="Times New Roman"/>
          <w:i/>
        </w:rPr>
        <w:t>m</w:t>
      </w:r>
      <w:r w:rsidRPr="003A4713">
        <w:rPr>
          <w:rFonts w:ascii="Times New Roman" w:hAnsi="Times New Roman" w:cs="Times New Roman"/>
          <w:i/>
        </w:rPr>
        <w:t>puter Science Education.</w:t>
      </w:r>
      <w:r w:rsidRPr="003A4713">
        <w:rPr>
          <w:rFonts w:ascii="Times New Roman" w:hAnsi="Times New Roman" w:cs="Times New Roman"/>
          <w:b/>
        </w:rPr>
        <w:t xml:space="preserve"> </w:t>
      </w:r>
      <w:r w:rsidRPr="003A4713">
        <w:rPr>
          <w:rFonts w:ascii="Times New Roman" w:hAnsi="Times New Roman" w:cs="Times New Roman"/>
        </w:rPr>
        <w:t xml:space="preserve">PIs: C.A. Shaffer, T. </w:t>
      </w:r>
      <w:proofErr w:type="spellStart"/>
      <w:r w:rsidRPr="003A4713">
        <w:rPr>
          <w:rFonts w:ascii="Times New Roman" w:hAnsi="Times New Roman" w:cs="Times New Roman"/>
        </w:rPr>
        <w:t>Simin</w:t>
      </w:r>
      <w:proofErr w:type="spellEnd"/>
      <w:r w:rsidRPr="003A4713">
        <w:rPr>
          <w:rFonts w:ascii="Times New Roman" w:hAnsi="Times New Roman" w:cs="Times New Roman"/>
        </w:rPr>
        <w:t xml:space="preserve"> Hall, T. Naps, R. </w:t>
      </w:r>
      <w:proofErr w:type="spellStart"/>
      <w:r w:rsidRPr="003A4713">
        <w:rPr>
          <w:rFonts w:ascii="Times New Roman" w:hAnsi="Times New Roman" w:cs="Times New Roman"/>
        </w:rPr>
        <w:t>Baraniuk</w:t>
      </w:r>
      <w:proofErr w:type="spellEnd"/>
      <w:r w:rsidRPr="003A4713">
        <w:rPr>
          <w:rFonts w:ascii="Times New Roman" w:hAnsi="Times New Roman" w:cs="Times New Roman"/>
        </w:rPr>
        <w:t xml:space="preserve">. </w:t>
      </w:r>
      <w:proofErr w:type="gramStart"/>
      <w:r w:rsidRPr="003A4713">
        <w:rPr>
          <w:rFonts w:ascii="Times New Roman" w:hAnsi="Times New Roman" w:cs="Times New Roman"/>
        </w:rPr>
        <w:t>$200,000, 07/2012-06/2014.</w:t>
      </w:r>
      <w:proofErr w:type="gramEnd"/>
      <w:r w:rsidRPr="003A4713">
        <w:rPr>
          <w:rFonts w:ascii="Times New Roman" w:hAnsi="Times New Roman" w:cs="Times New Roman"/>
        </w:rPr>
        <w:t xml:space="preserve"> </w:t>
      </w:r>
      <w:proofErr w:type="gramStart"/>
      <w:r w:rsidRPr="003A4713">
        <w:rPr>
          <w:rFonts w:ascii="Times New Roman" w:hAnsi="Times New Roman" w:cs="Times New Roman"/>
          <w:b/>
        </w:rPr>
        <w:t xml:space="preserve">NSF SAVI/EAGER Award (IIS-1258571) </w:t>
      </w:r>
      <w:r w:rsidRPr="003A4713">
        <w:rPr>
          <w:rFonts w:ascii="Times New Roman" w:hAnsi="Times New Roman" w:cs="Times New Roman"/>
          <w:i/>
        </w:rPr>
        <w:t>Dynamic Digital Text: An Innovation in STEM Education</w:t>
      </w:r>
      <w:r w:rsidRPr="003A4713">
        <w:rPr>
          <w:rFonts w:ascii="Times New Roman" w:hAnsi="Times New Roman" w:cs="Times New Roman"/>
        </w:rPr>
        <w:t xml:space="preserve">, PIs: S. </w:t>
      </w:r>
      <w:proofErr w:type="spellStart"/>
      <w:r w:rsidRPr="003A4713">
        <w:rPr>
          <w:rFonts w:ascii="Times New Roman" w:hAnsi="Times New Roman" w:cs="Times New Roman"/>
        </w:rPr>
        <w:t>Puntambekar</w:t>
      </w:r>
      <w:proofErr w:type="spellEnd"/>
      <w:r w:rsidRPr="003A4713">
        <w:rPr>
          <w:rFonts w:ascii="Times New Roman" w:hAnsi="Times New Roman" w:cs="Times New Roman"/>
        </w:rPr>
        <w:t xml:space="preserve"> (UW-Madison), N. Narayanan (Auburn), and C.A. Shaffer (2013).</w:t>
      </w:r>
      <w:proofErr w:type="gramEnd"/>
      <w:r w:rsidRPr="003A4713">
        <w:rPr>
          <w:rFonts w:ascii="Times New Roman" w:hAnsi="Times New Roman" w:cs="Times New Roman"/>
        </w:rPr>
        <w:t xml:space="preserve">  $247,933, 01/2013 -- 12/2014. </w:t>
      </w:r>
      <w:proofErr w:type="gramStart"/>
      <w:r w:rsidRPr="003A4713">
        <w:rPr>
          <w:rFonts w:ascii="Times New Roman" w:hAnsi="Times New Roman" w:cs="Times New Roman"/>
          <w:b/>
        </w:rPr>
        <w:t xml:space="preserve">NSF CCLI Phase 1 Award (DUE-0836940) </w:t>
      </w:r>
      <w:r w:rsidRPr="003A4713">
        <w:rPr>
          <w:rFonts w:ascii="Times New Roman" w:hAnsi="Times New Roman" w:cs="Times New Roman"/>
          <w:i/>
        </w:rPr>
        <w:t>Building a Community and Establishing Best Practices in Alg</w:t>
      </w:r>
      <w:r w:rsidRPr="003A4713">
        <w:rPr>
          <w:rFonts w:ascii="Times New Roman" w:hAnsi="Times New Roman" w:cs="Times New Roman"/>
          <w:i/>
        </w:rPr>
        <w:t>o</w:t>
      </w:r>
      <w:r w:rsidRPr="003A4713">
        <w:rPr>
          <w:rFonts w:ascii="Times New Roman" w:hAnsi="Times New Roman" w:cs="Times New Roman"/>
          <w:i/>
        </w:rPr>
        <w:lastRenderedPageBreak/>
        <w:t xml:space="preserve">rithm Visualization through the </w:t>
      </w:r>
      <w:proofErr w:type="spellStart"/>
      <w:r w:rsidRPr="003A4713">
        <w:rPr>
          <w:rFonts w:ascii="Times New Roman" w:hAnsi="Times New Roman" w:cs="Times New Roman"/>
          <w:i/>
        </w:rPr>
        <w:t>AlgoViz</w:t>
      </w:r>
      <w:proofErr w:type="spellEnd"/>
      <w:r w:rsidRPr="003A4713">
        <w:rPr>
          <w:rFonts w:ascii="Times New Roman" w:hAnsi="Times New Roman" w:cs="Times New Roman"/>
          <w:i/>
        </w:rPr>
        <w:t xml:space="preserve"> Wiki.</w:t>
      </w:r>
      <w:proofErr w:type="gramEnd"/>
      <w:r w:rsidRPr="003A4713">
        <w:rPr>
          <w:rFonts w:ascii="Times New Roman" w:hAnsi="Times New Roman" w:cs="Times New Roman"/>
          <w:i/>
        </w:rPr>
        <w:t xml:space="preserve"> </w:t>
      </w:r>
      <w:r w:rsidRPr="003A4713">
        <w:rPr>
          <w:rFonts w:ascii="Times New Roman" w:hAnsi="Times New Roman" w:cs="Times New Roman"/>
        </w:rPr>
        <w:t xml:space="preserve">PIs: C.A. Shaffer, S.H. Edwards. </w:t>
      </w:r>
      <w:proofErr w:type="gramStart"/>
      <w:r w:rsidRPr="003A4713">
        <w:rPr>
          <w:rFonts w:ascii="Times New Roman" w:hAnsi="Times New Roman" w:cs="Times New Roman"/>
        </w:rPr>
        <w:t>$149,206, 01/2009-12/2010.</w:t>
      </w:r>
      <w:proofErr w:type="gramEnd"/>
      <w:r w:rsidRPr="003A4713">
        <w:rPr>
          <w:rFonts w:ascii="Times New Roman" w:hAnsi="Times New Roman" w:cs="Times New Roman"/>
        </w:rPr>
        <w:t xml:space="preserve"> </w:t>
      </w:r>
      <w:r w:rsidRPr="003A4713">
        <w:rPr>
          <w:rFonts w:ascii="Times New Roman" w:hAnsi="Times New Roman" w:cs="Times New Roman"/>
          <w:b/>
        </w:rPr>
        <w:t xml:space="preserve">NSF NSDL Small </w:t>
      </w:r>
      <w:proofErr w:type="spellStart"/>
      <w:r w:rsidRPr="003A4713">
        <w:rPr>
          <w:rFonts w:ascii="Times New Roman" w:hAnsi="Times New Roman" w:cs="Times New Roman"/>
          <w:b/>
        </w:rPr>
        <w:t>Projetc</w:t>
      </w:r>
      <w:proofErr w:type="spellEnd"/>
      <w:r w:rsidRPr="003A4713">
        <w:rPr>
          <w:rFonts w:ascii="Times New Roman" w:hAnsi="Times New Roman" w:cs="Times New Roman"/>
          <w:b/>
        </w:rPr>
        <w:t xml:space="preserve"> (DUE-0937863) </w:t>
      </w:r>
      <w:proofErr w:type="gramStart"/>
      <w:r w:rsidRPr="003A4713">
        <w:rPr>
          <w:rFonts w:ascii="Times New Roman" w:hAnsi="Times New Roman" w:cs="Times New Roman"/>
          <w:i/>
        </w:rPr>
        <w:t>The</w:t>
      </w:r>
      <w:proofErr w:type="gramEnd"/>
      <w:r w:rsidRPr="003A4713">
        <w:rPr>
          <w:rFonts w:ascii="Times New Roman" w:hAnsi="Times New Roman" w:cs="Times New Roman"/>
          <w:i/>
        </w:rPr>
        <w:t xml:space="preserve"> </w:t>
      </w:r>
      <w:proofErr w:type="spellStart"/>
      <w:r w:rsidRPr="003A4713">
        <w:rPr>
          <w:rFonts w:ascii="Times New Roman" w:hAnsi="Times New Roman" w:cs="Times New Roman"/>
          <w:i/>
        </w:rPr>
        <w:t>AlgoViz</w:t>
      </w:r>
      <w:proofErr w:type="spellEnd"/>
      <w:r w:rsidRPr="003A4713">
        <w:rPr>
          <w:rFonts w:ascii="Times New Roman" w:hAnsi="Times New Roman" w:cs="Times New Roman"/>
          <w:i/>
        </w:rPr>
        <w:t xml:space="preserve"> Portal: Lowering Barriers for Entry into an Online Educ</w:t>
      </w:r>
      <w:r w:rsidRPr="003A4713">
        <w:rPr>
          <w:rFonts w:ascii="Times New Roman" w:hAnsi="Times New Roman" w:cs="Times New Roman"/>
          <w:i/>
        </w:rPr>
        <w:t>a</w:t>
      </w:r>
      <w:r w:rsidRPr="003A4713">
        <w:rPr>
          <w:rFonts w:ascii="Times New Roman" w:hAnsi="Times New Roman" w:cs="Times New Roman"/>
          <w:i/>
        </w:rPr>
        <w:t>tional Community.</w:t>
      </w:r>
      <w:r w:rsidRPr="003A4713">
        <w:rPr>
          <w:rFonts w:ascii="Times New Roman" w:hAnsi="Times New Roman" w:cs="Times New Roman"/>
        </w:rPr>
        <w:t xml:space="preserve"> PIs: C.A. Shaffer, S.H. Edwards, $149,999, 01/2010-12/2011.</w:t>
      </w:r>
      <w:r w:rsidRPr="003A4713">
        <w:rPr>
          <w:rFonts w:ascii="Times New Roman" w:hAnsi="Times New Roman" w:cs="Times New Roman"/>
          <w:b/>
        </w:rPr>
        <w:t xml:space="preserve"> Intellectual Merit </w:t>
      </w:r>
      <w:r w:rsidRPr="003A4713">
        <w:rPr>
          <w:rFonts w:ascii="Times New Roman" w:hAnsi="Times New Roman" w:cs="Times New Roman"/>
        </w:rPr>
        <w:t xml:space="preserve">The first two projects provided online infrastructure (the </w:t>
      </w:r>
      <w:proofErr w:type="spellStart"/>
      <w:r w:rsidRPr="003A4713">
        <w:rPr>
          <w:rFonts w:ascii="Times New Roman" w:hAnsi="Times New Roman" w:cs="Times New Roman"/>
        </w:rPr>
        <w:t>AlgoViz</w:t>
      </w:r>
      <w:proofErr w:type="spellEnd"/>
      <w:r w:rsidRPr="003A4713">
        <w:rPr>
          <w:rFonts w:ascii="Times New Roman" w:hAnsi="Times New Roman" w:cs="Times New Roman"/>
        </w:rPr>
        <w:t xml:space="preserve"> Portal (</w:t>
      </w:r>
      <w:hyperlink r:id="rId13">
        <w:r w:rsidRPr="003A4713">
          <w:rPr>
            <w:rFonts w:ascii="Times New Roman" w:hAnsi="Times New Roman" w:cs="Times New Roman"/>
            <w:color w:val="1155CC"/>
            <w:u w:val="single"/>
          </w:rPr>
          <w:t>http://algoviz.org</w:t>
        </w:r>
      </w:hyperlink>
      <w:r w:rsidRPr="003A4713">
        <w:rPr>
          <w:rFonts w:ascii="Times New Roman" w:hAnsi="Times New Roman" w:cs="Times New Roman"/>
        </w:rPr>
        <w:t>) and related community develo</w:t>
      </w:r>
      <w:r w:rsidRPr="003A4713">
        <w:rPr>
          <w:rFonts w:ascii="Times New Roman" w:hAnsi="Times New Roman" w:cs="Times New Roman"/>
        </w:rPr>
        <w:t>p</w:t>
      </w:r>
      <w:r w:rsidRPr="003A4713">
        <w:rPr>
          <w:rFonts w:ascii="Times New Roman" w:hAnsi="Times New Roman" w:cs="Times New Roman"/>
        </w:rPr>
        <w:t xml:space="preserve">ment efforts to promote use of AV in computer science courses. This work was an important precursor to </w:t>
      </w:r>
      <w:proofErr w:type="spellStart"/>
      <w:r w:rsidRPr="003A4713">
        <w:rPr>
          <w:rFonts w:ascii="Times New Roman" w:hAnsi="Times New Roman" w:cs="Times New Roman"/>
        </w:rPr>
        <w:t>OpenDSA</w:t>
      </w:r>
      <w:proofErr w:type="spellEnd"/>
      <w:r w:rsidRPr="003A4713">
        <w:rPr>
          <w:rFonts w:ascii="Times New Roman" w:hAnsi="Times New Roman" w:cs="Times New Roman"/>
        </w:rPr>
        <w:t>, as it allowed us to interact with many CS instructors and AV developers, leading us to an understan</w:t>
      </w:r>
      <w:r w:rsidRPr="003A4713">
        <w:rPr>
          <w:rFonts w:ascii="Times New Roman" w:hAnsi="Times New Roman" w:cs="Times New Roman"/>
        </w:rPr>
        <w:t>d</w:t>
      </w:r>
      <w:r w:rsidRPr="003A4713">
        <w:rPr>
          <w:rFonts w:ascii="Times New Roman" w:hAnsi="Times New Roman" w:cs="Times New Roman"/>
        </w:rPr>
        <w:t xml:space="preserve">ing of the fundamental missing parts in existing DSA instruction. They also initiated many of the international collaborations that lead to </w:t>
      </w:r>
      <w:proofErr w:type="spellStart"/>
      <w:r w:rsidRPr="003A4713">
        <w:rPr>
          <w:rFonts w:ascii="Times New Roman" w:hAnsi="Times New Roman" w:cs="Times New Roman"/>
        </w:rPr>
        <w:t>OpenDSA</w:t>
      </w:r>
      <w:proofErr w:type="spellEnd"/>
      <w:r w:rsidRPr="003A4713">
        <w:rPr>
          <w:rFonts w:ascii="Times New Roman" w:hAnsi="Times New Roman" w:cs="Times New Roman"/>
        </w:rPr>
        <w:t>. Three journal papers</w:t>
      </w:r>
      <w:r w:rsidR="003D6462" w:rsidRPr="003A4713">
        <w:rPr>
          <w:rFonts w:ascii="Times New Roman" w:hAnsi="Times New Roman" w:cs="Times New Roman"/>
        </w:rPr>
        <w:t xml:space="preserve"> </w:t>
      </w:r>
      <w:r w:rsidR="00264891" w:rsidRPr="003A4713">
        <w:rPr>
          <w:rFonts w:ascii="Times New Roman" w:hAnsi="Times New Roman" w:cs="Times New Roman"/>
        </w:rPr>
        <w:fldChar w:fldCharType="begin">
          <w:fldData xml:space="preserve">PEVuZE5vdGU+PENpdGU+PEF1dGhvcj5Db29wZXI8L0F1dGhvcj48WWVhcj4yMDE0PC9ZZWFyPjxS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</w:fldData>
        </w:fldChar>
      </w:r>
      <w:r w:rsidR="0007209C">
        <w:rPr>
          <w:rFonts w:ascii="Times New Roman" w:hAnsi="Times New Roman" w:cs="Times New Roman"/>
        </w:rPr>
        <w:instrText xml:space="preserve"> ADDIN EN.CITE </w:instrText>
      </w:r>
      <w:r w:rsidR="0007209C">
        <w:rPr>
          <w:rFonts w:ascii="Times New Roman" w:hAnsi="Times New Roman" w:cs="Times New Roman"/>
        </w:rPr>
        <w:fldChar w:fldCharType="begin">
          <w:fldData xml:space="preserve">PEVuZE5vdGU+PENpdGU+PEF1dGhvcj5Db29wZXI8L0F1dGhvcj48WWVhcj4yMDE0PC9ZZWFyPjxS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</w:fldData>
        </w:fldChar>
      </w:r>
      <w:r w:rsidR="0007209C">
        <w:rPr>
          <w:rFonts w:ascii="Times New Roman" w:hAnsi="Times New Roman" w:cs="Times New Roman"/>
        </w:rPr>
        <w:instrText xml:space="preserve"> ADDIN EN.CITE.DATA </w:instrText>
      </w:r>
      <w:r w:rsidR="0007209C">
        <w:rPr>
          <w:rFonts w:ascii="Times New Roman" w:hAnsi="Times New Roman" w:cs="Times New Roman"/>
        </w:rPr>
      </w:r>
      <w:r w:rsidR="0007209C">
        <w:rPr>
          <w:rFonts w:ascii="Times New Roman" w:hAnsi="Times New Roman" w:cs="Times New Roman"/>
        </w:rPr>
        <w:fldChar w:fldCharType="end"/>
      </w:r>
      <w:r w:rsidR="00264891" w:rsidRPr="003A4713">
        <w:rPr>
          <w:rFonts w:ascii="Times New Roman" w:hAnsi="Times New Roman" w:cs="Times New Roman"/>
        </w:rPr>
        <w:fldChar w:fldCharType="separate"/>
      </w:r>
      <w:r w:rsidR="0007209C">
        <w:rPr>
          <w:rFonts w:ascii="Times New Roman" w:hAnsi="Times New Roman" w:cs="Times New Roman"/>
          <w:noProof/>
        </w:rPr>
        <w:t>[61-63]</w:t>
      </w:r>
      <w:r w:rsidR="00264891" w:rsidRPr="003A4713">
        <w:rPr>
          <w:rFonts w:ascii="Times New Roman" w:hAnsi="Times New Roman" w:cs="Times New Roman"/>
        </w:rPr>
        <w:fldChar w:fldCharType="end"/>
      </w:r>
      <w:r w:rsidRPr="003A4713">
        <w:rPr>
          <w:rFonts w:ascii="Times New Roman" w:hAnsi="Times New Roman" w:cs="Times New Roman"/>
        </w:rPr>
        <w:t xml:space="preserve"> and five conference papers</w:t>
      </w:r>
      <w:r w:rsidR="00DA1962" w:rsidRPr="003A4713">
        <w:rPr>
          <w:rFonts w:ascii="Times New Roman" w:hAnsi="Times New Roman" w:cs="Times New Roman"/>
        </w:rPr>
        <w:t xml:space="preserve"> </w:t>
      </w:r>
      <w:r w:rsidR="00264891" w:rsidRPr="003A4713">
        <w:rPr>
          <w:rFonts w:ascii="Times New Roman" w:hAnsi="Times New Roman" w:cs="Times New Roman"/>
        </w:rPr>
        <w:fldChar w:fldCharType="begin">
          <w:fldData xml:space="preserve">PEVuZE5vdGU+PENpdGU+PEF1dGhvcj5TaGFmZmVyPC9BdXRob3I+PFllYXI+MjAxMDwvWWVhcj48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</w:fldData>
        </w:fldChar>
      </w:r>
      <w:r w:rsidR="0007209C">
        <w:rPr>
          <w:rFonts w:ascii="Times New Roman" w:hAnsi="Times New Roman" w:cs="Times New Roman"/>
        </w:rPr>
        <w:instrText xml:space="preserve"> ADDIN EN.CITE </w:instrText>
      </w:r>
      <w:r w:rsidR="0007209C">
        <w:rPr>
          <w:rFonts w:ascii="Times New Roman" w:hAnsi="Times New Roman" w:cs="Times New Roman"/>
        </w:rPr>
        <w:fldChar w:fldCharType="begin">
          <w:fldData xml:space="preserve">PEVuZE5vdGU+PENpdGU+PEF1dGhvcj5TaGFmZmVyPC9BdXRob3I+PFllYXI+MjAxMDwvWWVhcj48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</w:fldData>
        </w:fldChar>
      </w:r>
      <w:r w:rsidR="0007209C">
        <w:rPr>
          <w:rFonts w:ascii="Times New Roman" w:hAnsi="Times New Roman" w:cs="Times New Roman"/>
        </w:rPr>
        <w:instrText xml:space="preserve"> ADDIN EN.CITE.DATA </w:instrText>
      </w:r>
      <w:r w:rsidR="0007209C">
        <w:rPr>
          <w:rFonts w:ascii="Times New Roman" w:hAnsi="Times New Roman" w:cs="Times New Roman"/>
        </w:rPr>
      </w:r>
      <w:r w:rsidR="0007209C">
        <w:rPr>
          <w:rFonts w:ascii="Times New Roman" w:hAnsi="Times New Roman" w:cs="Times New Roman"/>
        </w:rPr>
        <w:fldChar w:fldCharType="end"/>
      </w:r>
      <w:r w:rsidR="00264891" w:rsidRPr="003A4713">
        <w:rPr>
          <w:rFonts w:ascii="Times New Roman" w:hAnsi="Times New Roman" w:cs="Times New Roman"/>
        </w:rPr>
        <w:fldChar w:fldCharType="separate"/>
      </w:r>
      <w:r w:rsidR="0007209C">
        <w:rPr>
          <w:rFonts w:ascii="Times New Roman" w:hAnsi="Times New Roman" w:cs="Times New Roman"/>
          <w:noProof/>
        </w:rPr>
        <w:t>[63-67]</w:t>
      </w:r>
      <w:r w:rsidR="00264891" w:rsidRPr="003A4713">
        <w:rPr>
          <w:rFonts w:ascii="Times New Roman" w:hAnsi="Times New Roman" w:cs="Times New Roman"/>
        </w:rPr>
        <w:fldChar w:fldCharType="end"/>
      </w:r>
      <w:r w:rsidRPr="003A4713">
        <w:rPr>
          <w:rFonts w:ascii="Times New Roman" w:hAnsi="Times New Roman" w:cs="Times New Roman"/>
        </w:rPr>
        <w:t xml:space="preserve"> have been produced relating to this </w:t>
      </w:r>
      <w:r w:rsidR="00C917EF" w:rsidRPr="003A4713">
        <w:rPr>
          <w:rFonts w:ascii="Times New Roman" w:hAnsi="Times New Roman" w:cs="Times New Roman"/>
        </w:rPr>
        <w:t>work. The</w:t>
      </w:r>
      <w:r w:rsidRPr="003A4713">
        <w:rPr>
          <w:rFonts w:ascii="Times New Roman" w:hAnsi="Times New Roman" w:cs="Times New Roman"/>
        </w:rPr>
        <w:t xml:space="preserve"> second pair of (ongoing) awards </w:t>
      </w:r>
      <w:proofErr w:type="gramStart"/>
      <w:r w:rsidRPr="003A4713">
        <w:rPr>
          <w:rFonts w:ascii="Times New Roman" w:hAnsi="Times New Roman" w:cs="Times New Roman"/>
        </w:rPr>
        <w:t>support</w:t>
      </w:r>
      <w:proofErr w:type="gramEnd"/>
      <w:r w:rsidRPr="003A4713">
        <w:rPr>
          <w:rFonts w:ascii="Times New Roman" w:hAnsi="Times New Roman" w:cs="Times New Roman"/>
        </w:rPr>
        <w:t xml:space="preserve"> the initial phases of </w:t>
      </w:r>
      <w:proofErr w:type="spellStart"/>
      <w:r w:rsidRPr="003A4713">
        <w:rPr>
          <w:rFonts w:ascii="Times New Roman" w:hAnsi="Times New Roman" w:cs="Times New Roman"/>
        </w:rPr>
        <w:t>OpenDSA</w:t>
      </w:r>
      <w:proofErr w:type="spellEnd"/>
      <w:r w:rsidRPr="003A4713">
        <w:rPr>
          <w:rFonts w:ascii="Times New Roman" w:hAnsi="Times New Roman" w:cs="Times New Roman"/>
        </w:rPr>
        <w:t>, and an active collaboration involving Virginia Tech and Aalto University (Helsinki), among others. Publications rela</w:t>
      </w:r>
      <w:r w:rsidRPr="003A4713">
        <w:rPr>
          <w:rFonts w:ascii="Times New Roman" w:hAnsi="Times New Roman" w:cs="Times New Roman"/>
        </w:rPr>
        <w:t>t</w:t>
      </w:r>
      <w:r w:rsidRPr="003A4713">
        <w:rPr>
          <w:rFonts w:ascii="Times New Roman" w:hAnsi="Times New Roman" w:cs="Times New Roman"/>
        </w:rPr>
        <w:t>ed to this work so far include</w:t>
      </w:r>
      <w:r w:rsidR="00650843" w:rsidRPr="003A4713">
        <w:rPr>
          <w:rFonts w:ascii="Times New Roman" w:hAnsi="Times New Roman" w:cs="Times New Roman"/>
        </w:rPr>
        <w:t xml:space="preserve"> </w:t>
      </w:r>
      <w:r w:rsidR="00264891" w:rsidRPr="003A4713">
        <w:rPr>
          <w:rFonts w:ascii="Times New Roman" w:hAnsi="Times New Roman" w:cs="Times New Roman"/>
        </w:rPr>
        <w:fldChar w:fldCharType="begin">
          <w:fldData xml:space="preserve">PEVuZE5vdGU+PENpdGU+PEF1dGhvcj5Gb3VoPC9BdXRob3I+PFllYXI+MjAxNDwvWWVhcj48UmVj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</w:fldData>
        </w:fldChar>
      </w:r>
      <w:r w:rsidR="0007209C">
        <w:rPr>
          <w:rFonts w:ascii="Times New Roman" w:hAnsi="Times New Roman" w:cs="Times New Roman"/>
        </w:rPr>
        <w:instrText xml:space="preserve"> ADDIN EN.CITE </w:instrText>
      </w:r>
      <w:r w:rsidR="0007209C">
        <w:rPr>
          <w:rFonts w:ascii="Times New Roman" w:hAnsi="Times New Roman" w:cs="Times New Roman"/>
        </w:rPr>
        <w:fldChar w:fldCharType="begin">
          <w:fldData xml:space="preserve">PEVuZE5vdGU+PENpdGU+PEF1dGhvcj5Gb3VoPC9BdXRob3I+PFllYXI+MjAxNDwvWWVhcj48UmVj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</w:fldData>
        </w:fldChar>
      </w:r>
      <w:r w:rsidR="0007209C">
        <w:rPr>
          <w:rFonts w:ascii="Times New Roman" w:hAnsi="Times New Roman" w:cs="Times New Roman"/>
        </w:rPr>
        <w:instrText xml:space="preserve"> ADDIN EN.CITE.DATA </w:instrText>
      </w:r>
      <w:r w:rsidR="0007209C">
        <w:rPr>
          <w:rFonts w:ascii="Times New Roman" w:hAnsi="Times New Roman" w:cs="Times New Roman"/>
        </w:rPr>
      </w:r>
      <w:r w:rsidR="0007209C">
        <w:rPr>
          <w:rFonts w:ascii="Times New Roman" w:hAnsi="Times New Roman" w:cs="Times New Roman"/>
        </w:rPr>
        <w:fldChar w:fldCharType="end"/>
      </w:r>
      <w:r w:rsidR="00264891" w:rsidRPr="003A4713">
        <w:rPr>
          <w:rFonts w:ascii="Times New Roman" w:hAnsi="Times New Roman" w:cs="Times New Roman"/>
        </w:rPr>
        <w:fldChar w:fldCharType="separate"/>
      </w:r>
      <w:r w:rsidR="0007209C">
        <w:rPr>
          <w:rFonts w:ascii="Times New Roman" w:hAnsi="Times New Roman" w:cs="Times New Roman"/>
          <w:noProof/>
        </w:rPr>
        <w:t>[1, 27, 33, 68, 69]</w:t>
      </w:r>
      <w:r w:rsidR="00264891" w:rsidRPr="003A4713">
        <w:rPr>
          <w:rFonts w:ascii="Times New Roman" w:hAnsi="Times New Roman" w:cs="Times New Roman"/>
        </w:rPr>
        <w:fldChar w:fldCharType="end"/>
      </w:r>
      <w:r w:rsidRPr="003A4713">
        <w:rPr>
          <w:rFonts w:ascii="Times New Roman" w:hAnsi="Times New Roman" w:cs="Times New Roman"/>
        </w:rPr>
        <w:t xml:space="preserve">. </w:t>
      </w:r>
      <w:r w:rsidRPr="003A4713">
        <w:rPr>
          <w:rFonts w:ascii="Times New Roman" w:hAnsi="Times New Roman" w:cs="Times New Roman"/>
          <w:b/>
        </w:rPr>
        <w:t xml:space="preserve">Broader Impacts </w:t>
      </w:r>
      <w:r w:rsidRPr="003A4713">
        <w:rPr>
          <w:rFonts w:ascii="Times New Roman" w:hAnsi="Times New Roman" w:cs="Times New Roman"/>
        </w:rPr>
        <w:t>include dissemination of AV artifacts and DSA courseware to a broad range of CS students, and made them available through the NSF NSDL.</w:t>
      </w:r>
    </w:p>
    <w:p w:rsidR="0066612B" w:rsidRDefault="004B27BD">
      <w:pPr>
        <w:spacing w:before="120" w:line="240" w:lineRule="auto"/>
        <w:jc w:val="both"/>
      </w:pPr>
      <w:r w:rsidRPr="003A4713">
        <w:rPr>
          <w:rFonts w:ascii="Times New Roman" w:hAnsi="Times New Roman" w:cs="Times New Roman"/>
          <w:b/>
        </w:rPr>
        <w:t>NSF DUE Project (DUE-1140318) TUES-Type1</w:t>
      </w:r>
      <w:proofErr w:type="gramStart"/>
      <w:r w:rsidRPr="003A4713">
        <w:rPr>
          <w:rFonts w:ascii="Times New Roman" w:hAnsi="Times New Roman" w:cs="Times New Roman"/>
          <w:b/>
        </w:rPr>
        <w:t>:Transforming</w:t>
      </w:r>
      <w:proofErr w:type="gramEnd"/>
      <w:r w:rsidRPr="003A4713">
        <w:rPr>
          <w:rFonts w:ascii="Times New Roman" w:hAnsi="Times New Roman" w:cs="Times New Roman"/>
          <w:b/>
        </w:rPr>
        <w:t xml:space="preserve"> Introductory Computer Science</w:t>
      </w:r>
      <w:r w:rsidR="00352EED">
        <w:rPr>
          <w:rFonts w:ascii="Times New Roman" w:hAnsi="Times New Roman" w:cs="Times New Roman"/>
          <w:b/>
        </w:rPr>
        <w:t xml:space="preserve"> </w:t>
      </w:r>
      <w:r w:rsidRPr="003A4713">
        <w:rPr>
          <w:rFonts w:ascii="Times New Roman" w:hAnsi="Times New Roman" w:cs="Times New Roman"/>
          <w:b/>
        </w:rPr>
        <w:t xml:space="preserve">Projects via Real-Time Web Data PI: E. </w:t>
      </w:r>
      <w:proofErr w:type="spellStart"/>
      <w:r w:rsidRPr="003A4713">
        <w:rPr>
          <w:rFonts w:ascii="Times New Roman" w:hAnsi="Times New Roman" w:cs="Times New Roman"/>
          <w:b/>
        </w:rPr>
        <w:t>Tilevich</w:t>
      </w:r>
      <w:proofErr w:type="spellEnd"/>
      <w:r w:rsidRPr="003A4713">
        <w:rPr>
          <w:rFonts w:ascii="Times New Roman" w:hAnsi="Times New Roman" w:cs="Times New Roman"/>
          <w:b/>
        </w:rPr>
        <w:t>. Co-PI: C. A. Shaffer. $200,000.00 for</w:t>
      </w:r>
      <w:r w:rsidR="00352EED">
        <w:rPr>
          <w:rFonts w:ascii="Times New Roman" w:hAnsi="Times New Roman" w:cs="Times New Roman"/>
          <w:b/>
        </w:rPr>
        <w:t xml:space="preserve"> </w:t>
      </w:r>
      <w:r w:rsidRPr="003A4713">
        <w:rPr>
          <w:rFonts w:ascii="Times New Roman" w:hAnsi="Times New Roman" w:cs="Times New Roman"/>
          <w:b/>
        </w:rPr>
        <w:t xml:space="preserve">07/2012 to 06/2015. </w:t>
      </w:r>
      <w:r w:rsidRPr="003A4713">
        <w:rPr>
          <w:rFonts w:ascii="Times New Roman" w:hAnsi="Times New Roman" w:cs="Times New Roman"/>
        </w:rPr>
        <w:t>This project creates an educational software infrastructure to support computer</w:t>
      </w:r>
      <w:r w:rsidR="00352EED">
        <w:rPr>
          <w:rFonts w:ascii="Times New Roman" w:hAnsi="Times New Roman" w:cs="Times New Roman"/>
        </w:rPr>
        <w:t xml:space="preserve"> </w:t>
      </w:r>
      <w:r w:rsidRPr="003A4713">
        <w:rPr>
          <w:rFonts w:ascii="Times New Roman" w:hAnsi="Times New Roman" w:cs="Times New Roman"/>
        </w:rPr>
        <w:t xml:space="preserve">programming projects that use real-time web-based data to better engage and better train introductory computer science students. The project has led to research papers presented at SIGCSE 2014 </w:t>
      </w:r>
      <w:r w:rsidR="00264891" w:rsidRPr="003A4713">
        <w:rPr>
          <w:rFonts w:ascii="Times New Roman" w:hAnsi="Times New Roman" w:cs="Times New Roman"/>
        </w:rPr>
        <w:fldChar w:fldCharType="begin"/>
      </w:r>
      <w:r w:rsidR="0007209C">
        <w:rPr>
          <w:rFonts w:ascii="Times New Roman" w:hAnsi="Times New Roman" w:cs="Times New Roman"/>
        </w:rPr>
        <w:instrText xml:space="preserve"> ADDIN EN.CITE &lt;EndNote&gt;&lt;Cite&gt;&lt;Author&gt;Bart&lt;/Author&gt;&lt;Year&gt;2014&lt;/Year&gt;&lt;RecNum&gt;121&lt;/RecNum&gt;&lt;DisplayText&gt;[9]&lt;/DisplayText&gt;&lt;record&gt;&lt;rec-number&gt;121&lt;/rec-number&gt;&lt;foreign-keys&gt;&lt;key app="EN" db-id="azd2zvr90evsr4ew95hxep9sss9af0r9epvz"&gt;121&lt;/key&gt;&lt;/foreign-keys&gt;&lt;ref-type name="Conference Paper"&gt;47&lt;/ref-type&gt;&lt;contributors&gt;&lt;authors&gt;&lt;author&gt;Bart, Austin Cory&lt;/author&gt;&lt;author&gt;Eli Tilevich&lt;/author&gt;&lt;author&gt;Simin Hall&lt;/author&gt;&lt;author&gt;Tony Allevato&lt;/author&gt;&lt;author&gt;Clifford A. Shaffer&lt;/author&gt;&lt;/authors&gt;&lt;/contributors&gt;&lt;titles&gt;&lt;title&gt;Transforming introductory computer science projects via real-time web data&lt;/title&gt;&lt;secondary-title&gt;Proceedings of the 45th ACM technical symposium on Computer science education&lt;/secondary-title&gt;&lt;/titles&gt;&lt;pages&gt;289-294&lt;/pages&gt;&lt;dates&gt;&lt;year&gt;2014&lt;/year&gt;&lt;/dates&gt;&lt;pub-location&gt;Atlanta, Georgia, USA&lt;/pub-location&gt;&lt;publisher&gt;ACM&lt;/publisher&gt;&lt;urls&gt;&lt;/urls&gt;&lt;custom1&gt;2538941&lt;/custom1&gt;&lt;electronic-resource-num&gt;10.1145/2538862.2538941&lt;/electronic-resource-num&gt;&lt;/record&gt;&lt;/Cite&gt;&lt;/EndNote&gt;</w:instrText>
      </w:r>
      <w:r w:rsidR="00264891" w:rsidRPr="003A4713">
        <w:rPr>
          <w:rFonts w:ascii="Times New Roman" w:hAnsi="Times New Roman" w:cs="Times New Roman"/>
        </w:rPr>
        <w:fldChar w:fldCharType="separate"/>
      </w:r>
      <w:r w:rsidR="0007209C">
        <w:rPr>
          <w:rFonts w:ascii="Times New Roman" w:hAnsi="Times New Roman" w:cs="Times New Roman"/>
          <w:noProof/>
        </w:rPr>
        <w:t>[9]</w:t>
      </w:r>
      <w:r w:rsidR="00264891" w:rsidRPr="003A4713">
        <w:rPr>
          <w:rFonts w:ascii="Times New Roman" w:hAnsi="Times New Roman" w:cs="Times New Roman"/>
        </w:rPr>
        <w:fldChar w:fldCharType="end"/>
      </w:r>
      <w:r w:rsidRPr="003A4713">
        <w:rPr>
          <w:rFonts w:ascii="Times New Roman" w:hAnsi="Times New Roman" w:cs="Times New Roman"/>
        </w:rPr>
        <w:t xml:space="preserve"> and SPLASH-E 2013 </w:t>
      </w:r>
      <w:r w:rsidR="00BE53C3">
        <w:rPr>
          <w:rFonts w:ascii="Times New Roman" w:hAnsi="Times New Roman" w:cs="Times New Roman"/>
        </w:rPr>
        <w:t>and</w:t>
      </w:r>
      <w:r w:rsidRPr="003A4713">
        <w:rPr>
          <w:rFonts w:ascii="Times New Roman" w:hAnsi="Times New Roman" w:cs="Times New Roman"/>
        </w:rPr>
        <w:t xml:space="preserve"> 2014 </w:t>
      </w:r>
      <w:r w:rsidR="00264891" w:rsidRPr="003A4713">
        <w:rPr>
          <w:rFonts w:ascii="Times New Roman" w:hAnsi="Times New Roman" w:cs="Times New Roman"/>
        </w:rPr>
        <w:fldChar w:fldCharType="begin"/>
      </w:r>
      <w:r w:rsidR="0007209C">
        <w:rPr>
          <w:rFonts w:ascii="Times New Roman" w:hAnsi="Times New Roman" w:cs="Times New Roman"/>
        </w:rPr>
        <w:instrText xml:space="preserve"> ADDIN EN.CITE &lt;EndNote&gt;&lt;Cite&gt;&lt;Author&gt;Bart&lt;/Author&gt;&lt;Year&gt;2014&lt;/Year&gt;&lt;RecNum&gt;95&lt;/RecNum&gt;&lt;DisplayText&gt;[8, 43]&lt;/DisplayText&gt;&lt;record&gt;&lt;rec-number&gt;95&lt;/rec-number&gt;&lt;foreign-keys&gt;&lt;key app="EN" db-id="azd2zvr90evsr4ew95hxep9sss9af0r9epvz"&gt;95&lt;/key&gt;&lt;/foreign-keys&gt;&lt;ref-type name="Conference Proceedings"&gt;10&lt;/ref-type&gt;&lt;contributors&gt;&lt;authors&gt;&lt;author&gt;Bart, Austin Cory&lt;/author&gt;&lt;author&gt;Jason Riddle&lt;/author&gt;&lt;author&gt;Omar Saleem&lt;/author&gt;&lt;author&gt;Bushra Chowdhury&lt;/author&gt;&lt;author&gt;Eli Tilevich&lt;/author&gt;&lt;author&gt;Clifford A. Shaffer&lt;/author&gt;&lt;author&gt;Dennis Kafura&lt;/author&gt;&lt;/authors&gt;&lt;/contributors&gt;&lt;titles&gt;&lt;title&gt;Motivating Students with Big Data: CORGIS and MUSIC&lt;/title&gt;&lt;secondary-title&gt;Splash-E&lt;/secondary-title&gt;&lt;/titles&gt;&lt;dates&gt;&lt;year&gt;2014&lt;/year&gt;&lt;/dates&gt;&lt;pub-location&gt;Portland, Oregon, USA&lt;/pub-location&gt;&lt;urls&gt;&lt;/urls&gt;&lt;/record&gt;&lt;/Cite&gt;&lt;Cite&gt;&lt;Author&gt;Bart&lt;/Author&gt;&lt;Year&gt;2013&lt;/Year&gt;&lt;RecNum&gt;122&lt;/RecNum&gt;&lt;record&gt;&lt;rec-number&gt;122&lt;/rec-number&gt;&lt;foreign-keys&gt;&lt;key app="EN" db-id="azd2zvr90evsr4ew95hxep9sss9af0r9epvz"&gt;122&lt;/key&gt;&lt;/foreign-keys&gt;&lt;ref-type name="Conference Proceedings"&gt;10&lt;/ref-type&gt;&lt;contributors&gt;&lt;authors&gt;&lt;author&gt;Bart, Austin Cory&lt;/author&gt;&lt;author&gt;Eli Tilevich&lt;/author&gt;&lt;author&gt;Simin Hall&lt;/author&gt;&lt;author&gt;Tony Allevato&lt;/author&gt;&lt;author&gt;Clifford A. Shaffer&lt;/author&gt;&lt;/authors&gt;&lt;/contributors&gt;&lt;titles&gt;&lt;title&gt;Using real-time web data to enrich computer science projects&lt;/title&gt;&lt;secondary-title&gt;Splash-E&lt;/secondary-title&gt;&lt;/titles&gt;&lt;dates&gt;&lt;year&gt;2013&lt;/year&gt;&lt;/dates&gt;&lt;pub-location&gt;Indianapolis, Indiana, USA&lt;/pub-location&gt;&lt;urls&gt;&lt;/urls&gt;&lt;/record&gt;&lt;/Cite&gt;&lt;/EndNote&gt;</w:instrText>
      </w:r>
      <w:r w:rsidR="00264891" w:rsidRPr="003A4713">
        <w:rPr>
          <w:rFonts w:ascii="Times New Roman" w:hAnsi="Times New Roman" w:cs="Times New Roman"/>
        </w:rPr>
        <w:fldChar w:fldCharType="separate"/>
      </w:r>
      <w:r w:rsidR="0007209C">
        <w:rPr>
          <w:rFonts w:ascii="Times New Roman" w:hAnsi="Times New Roman" w:cs="Times New Roman"/>
          <w:noProof/>
        </w:rPr>
        <w:t>[8, 43]</w:t>
      </w:r>
      <w:r w:rsidR="00264891" w:rsidRPr="003A4713">
        <w:rPr>
          <w:rFonts w:ascii="Times New Roman" w:hAnsi="Times New Roman" w:cs="Times New Roman"/>
        </w:rPr>
        <w:fldChar w:fldCharType="end"/>
      </w:r>
      <w:r w:rsidRPr="003A4713">
        <w:rPr>
          <w:rFonts w:ascii="Times New Roman" w:hAnsi="Times New Roman" w:cs="Times New Roman"/>
        </w:rPr>
        <w:t xml:space="preserve">. </w:t>
      </w:r>
      <w:r w:rsidRPr="003A4713">
        <w:rPr>
          <w:rFonts w:ascii="Times New Roman" w:hAnsi="Times New Roman" w:cs="Times New Roman"/>
          <w:b/>
        </w:rPr>
        <w:t>Intellectual Merits</w:t>
      </w:r>
      <w:r w:rsidRPr="003A4713">
        <w:rPr>
          <w:rFonts w:ascii="Times New Roman" w:hAnsi="Times New Roman" w:cs="Times New Roman"/>
        </w:rPr>
        <w:t xml:space="preserve"> include valid</w:t>
      </w:r>
      <w:r w:rsidRPr="003A4713">
        <w:rPr>
          <w:rFonts w:ascii="Times New Roman" w:hAnsi="Times New Roman" w:cs="Times New Roman"/>
        </w:rPr>
        <w:t>a</w:t>
      </w:r>
      <w:r w:rsidRPr="003A4713">
        <w:rPr>
          <w:rFonts w:ascii="Times New Roman" w:hAnsi="Times New Roman" w:cs="Times New Roman"/>
        </w:rPr>
        <w:t>tion of the theory that contextualization can provide more engaging introductory programming exp</w:t>
      </w:r>
      <w:r w:rsidRPr="003A4713">
        <w:rPr>
          <w:rFonts w:ascii="Times New Roman" w:hAnsi="Times New Roman" w:cs="Times New Roman"/>
        </w:rPr>
        <w:t>e</w:t>
      </w:r>
      <w:r w:rsidRPr="003A4713">
        <w:rPr>
          <w:rFonts w:ascii="Times New Roman" w:hAnsi="Times New Roman" w:cs="Times New Roman"/>
        </w:rPr>
        <w:t xml:space="preserve">riences that also improve student comprehension of real-time technology. </w:t>
      </w:r>
      <w:r w:rsidRPr="003A4713">
        <w:rPr>
          <w:rFonts w:ascii="Times New Roman" w:hAnsi="Times New Roman" w:cs="Times New Roman"/>
          <w:b/>
        </w:rPr>
        <w:t>Broader Impacts</w:t>
      </w:r>
      <w:r w:rsidRPr="003A4713">
        <w:rPr>
          <w:rFonts w:ascii="Times New Roman" w:hAnsi="Times New Roman" w:cs="Times New Roman"/>
        </w:rPr>
        <w:t xml:space="preserve"> include workshops offered at</w:t>
      </w:r>
      <w:r w:rsidR="00352EED">
        <w:rPr>
          <w:rFonts w:ascii="Times New Roman" w:hAnsi="Times New Roman" w:cs="Times New Roman"/>
        </w:rPr>
        <w:t xml:space="preserve"> </w:t>
      </w:r>
      <w:r w:rsidRPr="003A4713">
        <w:rPr>
          <w:rFonts w:ascii="Times New Roman" w:hAnsi="Times New Roman" w:cs="Times New Roman"/>
        </w:rPr>
        <w:t>SIGCSE 2014 and SIGCSE 2015 to introduce the developed technology to our peers in other instit</w:t>
      </w:r>
      <w:r w:rsidRPr="003A4713">
        <w:rPr>
          <w:rFonts w:ascii="Times New Roman" w:hAnsi="Times New Roman" w:cs="Times New Roman"/>
        </w:rPr>
        <w:t>u</w:t>
      </w:r>
      <w:r w:rsidRPr="003A4713">
        <w:rPr>
          <w:rFonts w:ascii="Times New Roman" w:hAnsi="Times New Roman" w:cs="Times New Roman"/>
        </w:rPr>
        <w:t>tions</w:t>
      </w:r>
      <w:r w:rsidR="005D20AB" w:rsidRPr="003A4713">
        <w:rPr>
          <w:rFonts w:ascii="Times New Roman" w:hAnsi="Times New Roman" w:cs="Times New Roman"/>
        </w:rPr>
        <w:t xml:space="preserve"> </w:t>
      </w:r>
      <w:r w:rsidR="00264891" w:rsidRPr="003A4713">
        <w:rPr>
          <w:rFonts w:ascii="Times New Roman" w:hAnsi="Times New Roman" w:cs="Times New Roman"/>
        </w:rPr>
        <w:fldChar w:fldCharType="begin"/>
      </w:r>
      <w:r w:rsidR="00677CEE">
        <w:rPr>
          <w:rFonts w:ascii="Times New Roman" w:hAnsi="Times New Roman" w:cs="Times New Roman"/>
        </w:rPr>
        <w:instrText xml:space="preserve"> ADDIN EN.CITE &lt;EndNote&gt;&lt;Cite&gt;&lt;Author&gt;Tilevich&lt;/Author&gt;&lt;Year&gt;2014&lt;/Year&gt;&lt;RecNum&gt;124&lt;/RecNum&gt;&lt;DisplayText&gt;[70, 71]&lt;/DisplayText&gt;&lt;record&gt;&lt;rec-number&gt;124&lt;/rec-number&gt;&lt;foreign-keys&gt;&lt;key app="EN" db-id="azd2zvr90evsr4ew95hxep9sss9af0r9epvz"&gt;124&lt;/key&gt;&lt;/foreign-keys&gt;&lt;ref-type name="Conference Paper"&gt;47&lt;/ref-type&gt;&lt;contributors&gt;&lt;authors&gt;&lt;author&gt;Tilevich, Eli&lt;/author&gt;&lt;author&gt;Clifford A. Shaffer&lt;/author&gt;&lt;author&gt;Austin Cory Bart&lt;/author&gt;&lt;/authors&gt;&lt;/contributors&gt;&lt;titles&gt;&lt;title&gt;Creating stimulating, relevant, and manageable introductory computer science projects that utilize real-time web-based data (abstract only)&lt;/title&gt;&lt;secondary-title&gt;Proceedings of the 45th ACM technical symposium on Computer science education&lt;/secondary-title&gt;&lt;/titles&gt;&lt;pages&gt;743-743&lt;/pages&gt;&lt;dates&gt;&lt;year&gt;2014&lt;/year&gt;&lt;/dates&gt;&lt;pub-location&gt;Atlanta, Georgia, USA&lt;/pub-location&gt;&lt;publisher&gt;ACM&lt;/publisher&gt;&lt;urls&gt;&lt;/urls&gt;&lt;custom1&gt;2539002&lt;/custom1&gt;&lt;electronic-resource-num&gt;10.1145/2538862.2539002&lt;/electronic-resource-num&gt;&lt;/record&gt;&lt;/Cite&gt;&lt;Cite&gt;&lt;Author&gt;Tilevich&lt;/Author&gt;&lt;Year&gt;2015&lt;/Year&gt;&lt;RecNum&gt;125&lt;/RecNum&gt;&lt;record&gt;&lt;rec-number&gt;125&lt;/rec-number&gt;&lt;foreign-keys&gt;&lt;key app="EN" db-id="azd2zvr90evsr4ew95hxep9sss9af0r9epvz"&gt;125&lt;/key&gt;&lt;/foreign-keys&gt;&lt;ref-type name="Conference Paper"&gt;47&lt;/ref-type&gt;&lt;contributors&gt;&lt;authors&gt;&lt;author&gt;Tilevich, Eli&lt;/author&gt;&lt;author&gt;Clifford A. Shaffer&lt;/author&gt;&lt;author&gt;Austin Cory Bart&lt;/author&gt;&lt;/authors&gt;&lt;/contributors&gt;&lt;titles&gt;&lt;title&gt;Creating stimulating, relevant, and manageable introductory computer science projects that utilize real-time large, web-based datasets (abstract only)&lt;/title&gt;&lt;secondary-title&gt;Proceedings of the 46th ACM technical symposium on Computer science education&lt;/secondary-title&gt;&lt;/titles&gt;&lt;dates&gt;&lt;year&gt;2015&lt;/year&gt;&lt;/dates&gt;&lt;pub-location&gt;Kansas City, Missouri, USA&lt;/pub-location&gt;&lt;publisher&gt;ACM&lt;/publisher&gt;&lt;urls&gt;&lt;/urls&gt;&lt;/record&gt;&lt;/Cite&gt;&lt;/EndNote&gt;</w:instrText>
      </w:r>
      <w:r w:rsidR="00264891" w:rsidRPr="003A4713">
        <w:rPr>
          <w:rFonts w:ascii="Times New Roman" w:hAnsi="Times New Roman" w:cs="Times New Roman"/>
        </w:rPr>
        <w:fldChar w:fldCharType="separate"/>
      </w:r>
      <w:r w:rsidR="00677CEE">
        <w:rPr>
          <w:rFonts w:ascii="Times New Roman" w:hAnsi="Times New Roman" w:cs="Times New Roman"/>
          <w:noProof/>
        </w:rPr>
        <w:t>[70, 71]</w:t>
      </w:r>
      <w:r w:rsidR="00264891" w:rsidRPr="003A4713">
        <w:rPr>
          <w:rFonts w:ascii="Times New Roman" w:hAnsi="Times New Roman" w:cs="Times New Roman"/>
        </w:rPr>
        <w:fldChar w:fldCharType="end"/>
      </w:r>
      <w:r w:rsidRPr="003A4713">
        <w:rPr>
          <w:rFonts w:ascii="Times New Roman" w:hAnsi="Times New Roman" w:cs="Times New Roman"/>
        </w:rPr>
        <w:t>. In addition, the curricula of CS1 and CS2 classes at Virginia Tech the University of Delaware were enhanced with the projects developed under the auspices of this project.</w:t>
      </w:r>
    </w:p>
    <w:p w:rsidR="0066612B" w:rsidRDefault="004B27BD">
      <w:pPr>
        <w:spacing w:before="120" w:line="240" w:lineRule="auto"/>
        <w:jc w:val="both"/>
        <w:rPr>
          <w:rFonts w:ascii="Times New Roman" w:hAnsi="Times New Roman" w:cs="Times New Roman"/>
        </w:rPr>
      </w:pPr>
      <w:proofErr w:type="gramStart"/>
      <w:r w:rsidRPr="003A4713">
        <w:rPr>
          <w:rFonts w:ascii="Times New Roman" w:hAnsi="Times New Roman" w:cs="Times New Roman"/>
          <w:b/>
        </w:rPr>
        <w:t xml:space="preserve">NSF EHR Project (DRL-1156629) </w:t>
      </w:r>
      <w:r w:rsidRPr="003A4713">
        <w:rPr>
          <w:rFonts w:ascii="Times New Roman" w:hAnsi="Times New Roman" w:cs="Times New Roman"/>
          <w:b/>
          <w:i/>
        </w:rPr>
        <w:t xml:space="preserve">Transforming Teaching through Implementing Inquiry (T2I2) </w:t>
      </w:r>
      <w:r w:rsidRPr="003A4713">
        <w:rPr>
          <w:rFonts w:ascii="Times New Roman" w:hAnsi="Times New Roman" w:cs="Times New Roman"/>
          <w:b/>
        </w:rPr>
        <w:t>project.</w:t>
      </w:r>
      <w:proofErr w:type="gramEnd"/>
      <w:r w:rsidRPr="003A4713">
        <w:rPr>
          <w:rFonts w:ascii="Times New Roman" w:hAnsi="Times New Roman" w:cs="Times New Roman"/>
          <w:b/>
        </w:rPr>
        <w:t xml:space="preserve"> PI: J. Ernst, Co-PIs: L. </w:t>
      </w:r>
      <w:proofErr w:type="spellStart"/>
      <w:r w:rsidRPr="003A4713">
        <w:rPr>
          <w:rFonts w:ascii="Times New Roman" w:hAnsi="Times New Roman" w:cs="Times New Roman"/>
          <w:b/>
        </w:rPr>
        <w:t>Bottomley</w:t>
      </w:r>
      <w:proofErr w:type="spellEnd"/>
      <w:r w:rsidRPr="003A4713">
        <w:rPr>
          <w:rFonts w:ascii="Times New Roman" w:hAnsi="Times New Roman" w:cs="Times New Roman"/>
          <w:b/>
        </w:rPr>
        <w:t xml:space="preserve">, A. Clark, V.W. </w:t>
      </w:r>
      <w:proofErr w:type="spellStart"/>
      <w:r w:rsidRPr="003A4713">
        <w:rPr>
          <w:rFonts w:ascii="Times New Roman" w:hAnsi="Times New Roman" w:cs="Times New Roman"/>
          <w:b/>
        </w:rPr>
        <w:t>DeLuca</w:t>
      </w:r>
      <w:proofErr w:type="spellEnd"/>
      <w:r w:rsidRPr="003A4713">
        <w:rPr>
          <w:rFonts w:ascii="Times New Roman" w:hAnsi="Times New Roman" w:cs="Times New Roman"/>
          <w:b/>
        </w:rPr>
        <w:t xml:space="preserve">, </w:t>
      </w:r>
      <w:proofErr w:type="gramStart"/>
      <w:r w:rsidRPr="003A4713">
        <w:rPr>
          <w:rFonts w:ascii="Times New Roman" w:hAnsi="Times New Roman" w:cs="Times New Roman"/>
          <w:b/>
        </w:rPr>
        <w:t>S</w:t>
      </w:r>
      <w:proofErr w:type="gramEnd"/>
      <w:r w:rsidRPr="003A4713">
        <w:rPr>
          <w:rFonts w:ascii="Times New Roman" w:hAnsi="Times New Roman" w:cs="Times New Roman"/>
          <w:b/>
        </w:rPr>
        <w:t xml:space="preserve">. Ferguson. </w:t>
      </w:r>
      <w:proofErr w:type="gramStart"/>
      <w:r w:rsidRPr="003A4713">
        <w:rPr>
          <w:rFonts w:ascii="Times New Roman" w:hAnsi="Times New Roman" w:cs="Times New Roman"/>
          <w:b/>
        </w:rPr>
        <w:t>$1,997,532 for 09/2011-8/2015</w:t>
      </w:r>
      <w:r w:rsidRPr="003A4713">
        <w:rPr>
          <w:rFonts w:ascii="Times New Roman" w:hAnsi="Times New Roman" w:cs="Times New Roman"/>
        </w:rPr>
        <w:t>.</w:t>
      </w:r>
      <w:proofErr w:type="gramEnd"/>
      <w:r w:rsidRPr="003A4713">
        <w:rPr>
          <w:rFonts w:ascii="Times New Roman" w:hAnsi="Times New Roman" w:cs="Times New Roman"/>
        </w:rPr>
        <w:t xml:space="preserve"> </w:t>
      </w:r>
      <w:r w:rsidRPr="003A4713">
        <w:rPr>
          <w:rFonts w:ascii="Times New Roman" w:hAnsi="Times New Roman" w:cs="Times New Roman"/>
          <w:b/>
        </w:rPr>
        <w:t>Inte</w:t>
      </w:r>
      <w:r w:rsidRPr="003A4713">
        <w:rPr>
          <w:rFonts w:ascii="Times New Roman" w:hAnsi="Times New Roman" w:cs="Times New Roman"/>
          <w:b/>
        </w:rPr>
        <w:t>l</w:t>
      </w:r>
      <w:r w:rsidRPr="003A4713">
        <w:rPr>
          <w:rFonts w:ascii="Times New Roman" w:hAnsi="Times New Roman" w:cs="Times New Roman"/>
          <w:b/>
        </w:rPr>
        <w:t>lectual Merit</w:t>
      </w:r>
      <w:r w:rsidRPr="003A4713">
        <w:rPr>
          <w:rFonts w:ascii="Times New Roman" w:hAnsi="Times New Roman" w:cs="Times New Roman"/>
        </w:rPr>
        <w:t>: This full research and development project explores the use of cyber-infrastructure tools to signif</w:t>
      </w:r>
      <w:r w:rsidRPr="003A4713">
        <w:rPr>
          <w:rFonts w:ascii="Times New Roman" w:hAnsi="Times New Roman" w:cs="Times New Roman"/>
        </w:rPr>
        <w:t>i</w:t>
      </w:r>
      <w:r w:rsidRPr="003A4713">
        <w:rPr>
          <w:rFonts w:ascii="Times New Roman" w:hAnsi="Times New Roman" w:cs="Times New Roman"/>
        </w:rPr>
        <w:t xml:space="preserve">cantly enhance the delivery and quality of professional development for grades 8-12 engineering, technology, and design educators. The goal is to study whether the use of highly interactive cyber-infrastructure tools increases the educators’: 1) understanding of how to address student learning needs 2) ability to manage, monitor, and adjust the learning environment 3) use of </w:t>
      </w:r>
      <w:r w:rsidR="00D51716" w:rsidRPr="003A4713">
        <w:rPr>
          <w:rFonts w:ascii="Times New Roman" w:hAnsi="Times New Roman" w:cs="Times New Roman"/>
        </w:rPr>
        <w:t>self-assessment</w:t>
      </w:r>
      <w:r w:rsidRPr="003A4713">
        <w:rPr>
          <w:rFonts w:ascii="Times New Roman" w:hAnsi="Times New Roman" w:cs="Times New Roman"/>
        </w:rPr>
        <w:t xml:space="preserve"> to enhance teaching ability and 4) engagement in a community of practice. Results to date have shown that sixteen teachers from five states (teaching grades 6-12) have attained satisfactory competency on the learning objects</w:t>
      </w:r>
      <w:r w:rsidR="00D51716" w:rsidRPr="003A4713">
        <w:rPr>
          <w:rFonts w:ascii="Times New Roman" w:hAnsi="Times New Roman" w:cs="Times New Roman"/>
        </w:rPr>
        <w:t xml:space="preserve"> </w:t>
      </w:r>
      <w:r w:rsidR="00264891" w:rsidRPr="003A4713">
        <w:rPr>
          <w:rFonts w:ascii="Times New Roman" w:hAnsi="Times New Roman" w:cs="Times New Roman"/>
        </w:rPr>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rPr>
          <w:rFonts w:ascii="Times New Roman" w:hAnsi="Times New Roman" w:cs="Times New Roman"/>
        </w:rPr>
        <w:instrText xml:space="preserve"> ADDIN EN.CITE </w:instrText>
      </w:r>
      <w:r w:rsidR="00264891">
        <w:rPr>
          <w:rFonts w:ascii="Times New Roman" w:hAnsi="Times New Roman" w:cs="Times New Roman"/>
        </w:rPr>
        <w:fldChar w:fldCharType="begin">
          <w:fldData xml:space="preserve">PEVuZE5vdGU+PENpdGU+PEF1dGhvcj5Fcm5zdDwvQXV0aG9yPjxZZWFyPjIwMTM8L1llYXI+PFJl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==
</w:fldData>
        </w:fldChar>
      </w:r>
      <w:r w:rsidR="00677CEE">
        <w:rPr>
          <w:rFonts w:ascii="Times New Roman" w:hAnsi="Times New Roman" w:cs="Times New Roman"/>
        </w:rPr>
        <w:instrText xml:space="preserve"> ADDIN EN.CITE.DATA </w:instrText>
      </w:r>
      <w:r w:rsidR="00264891">
        <w:rPr>
          <w:rFonts w:ascii="Times New Roman" w:hAnsi="Times New Roman" w:cs="Times New Roman"/>
        </w:rPr>
      </w:r>
      <w:r w:rsidR="00264891">
        <w:rPr>
          <w:rFonts w:ascii="Times New Roman" w:hAnsi="Times New Roman" w:cs="Times New Roman"/>
        </w:rPr>
        <w:fldChar w:fldCharType="end"/>
      </w:r>
      <w:r w:rsidR="00264891" w:rsidRPr="003A4713">
        <w:rPr>
          <w:rFonts w:ascii="Times New Roman" w:hAnsi="Times New Roman" w:cs="Times New Roman"/>
        </w:rPr>
      </w:r>
      <w:r w:rsidR="00264891" w:rsidRPr="003A4713">
        <w:rPr>
          <w:rFonts w:ascii="Times New Roman" w:hAnsi="Times New Roman" w:cs="Times New Roman"/>
        </w:rPr>
        <w:fldChar w:fldCharType="separate"/>
      </w:r>
      <w:r w:rsidR="00677CEE">
        <w:rPr>
          <w:rFonts w:ascii="Times New Roman" w:hAnsi="Times New Roman" w:cs="Times New Roman"/>
          <w:noProof/>
        </w:rPr>
        <w:t>[72-74]</w:t>
      </w:r>
      <w:r w:rsidR="00264891" w:rsidRPr="003A4713">
        <w:rPr>
          <w:rFonts w:ascii="Times New Roman" w:hAnsi="Times New Roman" w:cs="Times New Roman"/>
        </w:rPr>
        <w:fldChar w:fldCharType="end"/>
      </w:r>
      <w:r w:rsidR="00D51716" w:rsidRPr="003A4713">
        <w:rPr>
          <w:rFonts w:ascii="Times New Roman" w:hAnsi="Times New Roman" w:cs="Times New Roman"/>
        </w:rPr>
        <w:t>.</w:t>
      </w:r>
      <w:r w:rsidRPr="003A4713">
        <w:rPr>
          <w:rFonts w:ascii="Times New Roman" w:hAnsi="Times New Roman" w:cs="Times New Roman"/>
        </w:rPr>
        <w:t xml:space="preserve"> </w:t>
      </w:r>
      <w:r w:rsidRPr="003A4713">
        <w:rPr>
          <w:rFonts w:ascii="Times New Roman" w:hAnsi="Times New Roman" w:cs="Times New Roman"/>
          <w:b/>
        </w:rPr>
        <w:t>Broader impact</w:t>
      </w:r>
      <w:r w:rsidRPr="003A4713">
        <w:rPr>
          <w:rFonts w:ascii="Times New Roman" w:hAnsi="Times New Roman" w:cs="Times New Roman"/>
        </w:rPr>
        <w:t xml:space="preserve">: The focus on using an object-oriented system design enables the cyber-infrastructure to be reusable, adaptable, and scalable. </w:t>
      </w:r>
    </w:p>
    <w:p w:rsidR="0066612B" w:rsidRDefault="0066612B">
      <w:pPr>
        <w:spacing w:before="120" w:line="240" w:lineRule="auto"/>
        <w:jc w:val="both"/>
      </w:pPr>
    </w:p>
    <w:p w:rsidR="00927919" w:rsidRPr="003A4713" w:rsidRDefault="00927919">
      <w:pPr>
        <w:rPr>
          <w:b/>
        </w:rPr>
      </w:pPr>
      <w:r w:rsidRPr="003A4713">
        <w:rPr>
          <w:b/>
        </w:rPr>
        <w:t>REFERENCES</w:t>
      </w:r>
    </w:p>
    <w:p w:rsidR="00927919" w:rsidRDefault="00927919"/>
    <w:p w:rsidR="0007209C" w:rsidRDefault="00264891" w:rsidP="0007209C">
      <w:pPr>
        <w:spacing w:line="240" w:lineRule="auto"/>
        <w:ind w:left="720" w:hanging="720"/>
      </w:pPr>
      <w:r>
        <w:fldChar w:fldCharType="begin"/>
      </w:r>
      <w:r w:rsidR="00927919">
        <w:instrText xml:space="preserve"> ADDIN EN.REFLIST </w:instrText>
      </w:r>
      <w:r>
        <w:fldChar w:fldCharType="separate"/>
      </w:r>
      <w:bookmarkStart w:id="8" w:name="_ENREF_1"/>
      <w:proofErr w:type="gramStart"/>
      <w:r w:rsidR="0007209C">
        <w:t>[1]</w:t>
      </w:r>
      <w:r w:rsidR="0007209C">
        <w:tab/>
        <w:t xml:space="preserve">E. </w:t>
      </w:r>
      <w:proofErr w:type="spellStart"/>
      <w:r w:rsidR="0007209C">
        <w:t>Fouh</w:t>
      </w:r>
      <w:proofErr w:type="spellEnd"/>
      <w:r w:rsidR="0007209C" w:rsidRPr="0007209C">
        <w:rPr>
          <w:i/>
        </w:rPr>
        <w:t>, et al.</w:t>
      </w:r>
      <w:r w:rsidR="0007209C">
        <w:t xml:space="preserve">, "Design and architecture of an interactive </w:t>
      </w:r>
      <w:proofErr w:type="spellStart"/>
      <w:r w:rsidR="0007209C">
        <w:t>eTextbook</w:t>
      </w:r>
      <w:proofErr w:type="spellEnd"/>
      <w:r w:rsidR="0007209C">
        <w:t xml:space="preserve"> – The </w:t>
      </w:r>
      <w:proofErr w:type="spellStart"/>
      <w:r w:rsidR="0007209C">
        <w:t>OpenDSA</w:t>
      </w:r>
      <w:proofErr w:type="spellEnd"/>
      <w:r w:rsidR="0007209C">
        <w:t xml:space="preserve"> system," </w:t>
      </w:r>
      <w:r w:rsidR="0007209C" w:rsidRPr="0007209C">
        <w:rPr>
          <w:i/>
        </w:rPr>
        <w:t xml:space="preserve">Science of Computer Programming, </w:t>
      </w:r>
      <w:r w:rsidR="0007209C">
        <w:t>vol. 88, pp. 22-40, 2014.</w:t>
      </w:r>
      <w:proofErr w:type="gramEnd"/>
    </w:p>
    <w:p w:rsidR="0007209C" w:rsidRDefault="0007209C" w:rsidP="0007209C">
      <w:pPr>
        <w:spacing w:line="240" w:lineRule="auto"/>
        <w:ind w:left="720" w:hanging="720"/>
      </w:pPr>
      <w:r>
        <w:t>[2]</w:t>
      </w:r>
      <w:r>
        <w:tab/>
        <w:t xml:space="preserve">Open edX. (2015. Available: </w:t>
      </w:r>
      <w:hyperlink r:id="rId14" w:history="1">
        <w:r w:rsidRPr="0007209C">
          <w:rPr>
            <w:rStyle w:val="Hyperlink"/>
          </w:rPr>
          <w:t>http://code.edx.org/</w:t>
        </w:r>
      </w:hyperlink>
    </w:p>
    <w:p w:rsidR="0007209C" w:rsidRDefault="0007209C" w:rsidP="0007209C">
      <w:pPr>
        <w:spacing w:line="240" w:lineRule="auto"/>
        <w:ind w:left="720" w:hanging="720"/>
      </w:pPr>
      <w:r>
        <w:t>[3]</w:t>
      </w:r>
      <w:r>
        <w:tab/>
        <w:t>R. E. Anderson</w:t>
      </w:r>
      <w:r w:rsidRPr="0007209C">
        <w:rPr>
          <w:i/>
        </w:rPr>
        <w:t>, et al.</w:t>
      </w:r>
      <w:r>
        <w:t>, "Introductory programming meets the real world: using real problems and data in CS1," presented at the Proceedings of the 45th ACM technical symposium on Computer science education, Atlanta, Georgia, USA, 2014.</w:t>
      </w:r>
    </w:p>
    <w:p w:rsidR="0007209C" w:rsidRDefault="0007209C" w:rsidP="0007209C">
      <w:pPr>
        <w:spacing w:line="240" w:lineRule="auto"/>
        <w:ind w:left="720" w:hanging="720"/>
      </w:pPr>
      <w:r>
        <w:t>[4]</w:t>
      </w:r>
      <w:r>
        <w:tab/>
        <w:t xml:space="preserve">A. E. Egger, "Engaging student in earthquakes via real-time data and </w:t>
      </w:r>
      <w:proofErr w:type="gramStart"/>
      <w:r>
        <w:t>decisions.,</w:t>
      </w:r>
      <w:proofErr w:type="gramEnd"/>
      <w:r>
        <w:t xml:space="preserve">" </w:t>
      </w:r>
      <w:r w:rsidRPr="0007209C">
        <w:rPr>
          <w:i/>
        </w:rPr>
        <w:t xml:space="preserve">Science, </w:t>
      </w:r>
      <w:r>
        <w:t>vol. 336(6089), pp. 1654-1655, 2012.</w:t>
      </w:r>
    </w:p>
    <w:p w:rsidR="0007209C" w:rsidRDefault="0007209C" w:rsidP="0007209C">
      <w:pPr>
        <w:spacing w:line="240" w:lineRule="auto"/>
        <w:ind w:left="720" w:hanging="720"/>
      </w:pPr>
      <w:r>
        <w:t>[5]</w:t>
      </w:r>
      <w:r>
        <w:tab/>
        <w:t xml:space="preserve">M. Waldman, "Keeping it real: utilizing NYC open data in an introduction to database systems course," </w:t>
      </w:r>
      <w:r w:rsidRPr="0007209C">
        <w:rPr>
          <w:i/>
        </w:rPr>
        <w:t xml:space="preserve">J. </w:t>
      </w:r>
      <w:proofErr w:type="spellStart"/>
      <w:r w:rsidRPr="0007209C">
        <w:rPr>
          <w:i/>
        </w:rPr>
        <w:t>Comput</w:t>
      </w:r>
      <w:proofErr w:type="spellEnd"/>
      <w:r w:rsidRPr="0007209C">
        <w:rPr>
          <w:i/>
        </w:rPr>
        <w:t xml:space="preserve">. Sci. Coll., </w:t>
      </w:r>
      <w:r>
        <w:t>vol. 28, pp. 156-161, 2013.</w:t>
      </w:r>
    </w:p>
    <w:p w:rsidR="0007209C" w:rsidRDefault="0007209C" w:rsidP="0007209C">
      <w:pPr>
        <w:spacing w:line="240" w:lineRule="auto"/>
        <w:ind w:left="720" w:hanging="720"/>
      </w:pPr>
      <w:proofErr w:type="gramStart"/>
      <w:r>
        <w:t>[6]</w:t>
      </w:r>
      <w:r>
        <w:tab/>
        <w:t xml:space="preserve">T. T. Yuen and K. A. Robbins, "A Qualitative Study of Students' Computational Thinking Skills in a Data-Driven Computing Class," </w:t>
      </w:r>
      <w:r w:rsidRPr="0007209C">
        <w:rPr>
          <w:i/>
        </w:rPr>
        <w:t xml:space="preserve">Trans. </w:t>
      </w:r>
      <w:proofErr w:type="spellStart"/>
      <w:r w:rsidRPr="0007209C">
        <w:rPr>
          <w:i/>
        </w:rPr>
        <w:t>Comput</w:t>
      </w:r>
      <w:proofErr w:type="spellEnd"/>
      <w:r w:rsidRPr="0007209C">
        <w:rPr>
          <w:i/>
        </w:rPr>
        <w:t>.</w:t>
      </w:r>
      <w:proofErr w:type="gramEnd"/>
      <w:r w:rsidRPr="0007209C">
        <w:rPr>
          <w:i/>
        </w:rPr>
        <w:t xml:space="preserve"> </w:t>
      </w:r>
      <w:proofErr w:type="gramStart"/>
      <w:r w:rsidRPr="0007209C">
        <w:rPr>
          <w:i/>
        </w:rPr>
        <w:t xml:space="preserve">Educ., </w:t>
      </w:r>
      <w:r>
        <w:t>vol. 14, pp. 1-19, 2014.</w:t>
      </w:r>
      <w:proofErr w:type="gramEnd"/>
    </w:p>
    <w:p w:rsidR="0007209C" w:rsidRDefault="0007209C" w:rsidP="0007209C">
      <w:pPr>
        <w:spacing w:line="240" w:lineRule="auto"/>
        <w:ind w:left="720" w:hanging="720"/>
      </w:pPr>
      <w:r>
        <w:lastRenderedPageBreak/>
        <w:t>[7]</w:t>
      </w:r>
      <w:r>
        <w:tab/>
        <w:t xml:space="preserve">College Board. (2014, December 2014). </w:t>
      </w:r>
      <w:proofErr w:type="gramStart"/>
      <w:r>
        <w:t>Computer Science Principles Performance Asses</w:t>
      </w:r>
      <w:r>
        <w:t>s</w:t>
      </w:r>
      <w:r>
        <w:t>ment.</w:t>
      </w:r>
      <w:proofErr w:type="gramEnd"/>
      <w:r>
        <w:t xml:space="preserve"> Available: </w:t>
      </w:r>
      <w:hyperlink r:id="rId15" w:history="1">
        <w:r w:rsidRPr="0007209C">
          <w:rPr>
            <w:rStyle w:val="Hyperlink"/>
          </w:rPr>
          <w:t>http://media.collegeboard.com/digitalServices/pdf/ap/ap-computer-science-principles-performance-assessment.pdf</w:t>
        </w:r>
      </w:hyperlink>
    </w:p>
    <w:p w:rsidR="0007209C" w:rsidRDefault="0007209C" w:rsidP="0007209C">
      <w:pPr>
        <w:spacing w:line="240" w:lineRule="auto"/>
        <w:ind w:left="720" w:hanging="720"/>
      </w:pPr>
      <w:r>
        <w:t>[8]</w:t>
      </w:r>
      <w:r>
        <w:tab/>
        <w:t>A. C. Bart</w:t>
      </w:r>
      <w:r w:rsidRPr="0007209C">
        <w:rPr>
          <w:i/>
        </w:rPr>
        <w:t>, et al.</w:t>
      </w:r>
      <w:r>
        <w:t xml:space="preserve">, "Using real-time web data to enrich computer science projects," in </w:t>
      </w:r>
      <w:r w:rsidRPr="0007209C">
        <w:rPr>
          <w:i/>
        </w:rPr>
        <w:t>Splash-E</w:t>
      </w:r>
      <w:r>
        <w:t>, Indianapolis, Indiana, USA, 2013.</w:t>
      </w:r>
    </w:p>
    <w:p w:rsidR="0007209C" w:rsidRDefault="0007209C" w:rsidP="0007209C">
      <w:pPr>
        <w:spacing w:line="240" w:lineRule="auto"/>
        <w:ind w:left="720" w:hanging="720"/>
      </w:pPr>
      <w:r>
        <w:t>[9]</w:t>
      </w:r>
      <w:r>
        <w:tab/>
        <w:t>A. C. Bart</w:t>
      </w:r>
      <w:r w:rsidRPr="0007209C">
        <w:rPr>
          <w:i/>
        </w:rPr>
        <w:t>, et al.</w:t>
      </w:r>
      <w:r>
        <w:t>, "Transforming introductory computer science projects via real-time web data," presented at the Proceedings of the 45th ACM technical symposium on Computer science ed</w:t>
      </w:r>
      <w:r>
        <w:t>u</w:t>
      </w:r>
      <w:r>
        <w:t>cation, Atlanta, Georgia, USA, 2014.</w:t>
      </w:r>
    </w:p>
    <w:p w:rsidR="0007209C" w:rsidRDefault="0007209C" w:rsidP="0007209C">
      <w:pPr>
        <w:spacing w:line="240" w:lineRule="auto"/>
        <w:ind w:left="720" w:hanging="720"/>
      </w:pPr>
      <w:r>
        <w:t>[10]</w:t>
      </w:r>
      <w:r>
        <w:tab/>
        <w:t>L. J. Barker</w:t>
      </w:r>
      <w:r w:rsidRPr="0007209C">
        <w:rPr>
          <w:i/>
        </w:rPr>
        <w:t>, et al.</w:t>
      </w:r>
      <w:r>
        <w:t>, "Exploring factors that influence computer science introductory course st</w:t>
      </w:r>
      <w:r>
        <w:t>u</w:t>
      </w:r>
      <w:r>
        <w:t>dents to persist in the major," presented at the Proceedings of the 40th ACM technical sympos</w:t>
      </w:r>
      <w:r>
        <w:t>i</w:t>
      </w:r>
      <w:r>
        <w:t>um on Computer science education, Chattanooga, TN, USA, 2009.</w:t>
      </w:r>
    </w:p>
    <w:p w:rsidR="0007209C" w:rsidRDefault="0007209C" w:rsidP="0007209C">
      <w:pPr>
        <w:spacing w:line="240" w:lineRule="auto"/>
        <w:ind w:left="720" w:hanging="720"/>
      </w:pPr>
      <w:r>
        <w:t>[11]</w:t>
      </w:r>
      <w:r>
        <w:tab/>
        <w:t>J. Carter</w:t>
      </w:r>
      <w:r w:rsidRPr="0007209C">
        <w:rPr>
          <w:i/>
        </w:rPr>
        <w:t>, et al.</w:t>
      </w:r>
      <w:r>
        <w:t>, "Motivating all our students?," presented at the Proceedings of the 16th annual conference reports on Innovation and technology in computer science education - working group reports, Darmstadt, Germany, 2011.</w:t>
      </w:r>
    </w:p>
    <w:p w:rsidR="0007209C" w:rsidRDefault="0007209C" w:rsidP="0007209C">
      <w:pPr>
        <w:spacing w:line="240" w:lineRule="auto"/>
        <w:ind w:left="720" w:hanging="720"/>
      </w:pPr>
      <w:proofErr w:type="gramStart"/>
      <w:r>
        <w:t>[12]</w:t>
      </w:r>
      <w:r>
        <w:tab/>
        <w:t xml:space="preserve">B. </w:t>
      </w:r>
      <w:proofErr w:type="spellStart"/>
      <w:r>
        <w:t>DiSalvo</w:t>
      </w:r>
      <w:proofErr w:type="spellEnd"/>
      <w:r>
        <w:t xml:space="preserve"> and A. </w:t>
      </w:r>
      <w:proofErr w:type="spellStart"/>
      <w:r>
        <w:t>Bruckman</w:t>
      </w:r>
      <w:proofErr w:type="spellEnd"/>
      <w:r>
        <w:t xml:space="preserve">, "From interests to values," </w:t>
      </w:r>
      <w:proofErr w:type="spellStart"/>
      <w:r w:rsidRPr="0007209C">
        <w:rPr>
          <w:i/>
        </w:rPr>
        <w:t>Commun</w:t>
      </w:r>
      <w:proofErr w:type="spellEnd"/>
      <w:r w:rsidRPr="0007209C">
        <w:rPr>
          <w:i/>
        </w:rPr>
        <w:t>.</w:t>
      </w:r>
      <w:proofErr w:type="gramEnd"/>
      <w:r w:rsidRPr="0007209C">
        <w:rPr>
          <w:i/>
        </w:rPr>
        <w:t xml:space="preserve"> </w:t>
      </w:r>
      <w:proofErr w:type="gramStart"/>
      <w:r w:rsidRPr="0007209C">
        <w:rPr>
          <w:i/>
        </w:rPr>
        <w:t xml:space="preserve">ACM, </w:t>
      </w:r>
      <w:r>
        <w:t>vol. 54, pp. 27-29, 2011.</w:t>
      </w:r>
      <w:proofErr w:type="gramEnd"/>
    </w:p>
    <w:p w:rsidR="0007209C" w:rsidRDefault="0007209C" w:rsidP="0007209C">
      <w:pPr>
        <w:spacing w:line="240" w:lineRule="auto"/>
        <w:ind w:left="720" w:hanging="720"/>
      </w:pPr>
      <w:r>
        <w:t>[13]</w:t>
      </w:r>
      <w:r>
        <w:tab/>
        <w:t xml:space="preserve">A. Fisher and J. Margolis, "Unlocking the clubhouse: the Carnegie Mellon experience," </w:t>
      </w:r>
      <w:r w:rsidRPr="0007209C">
        <w:rPr>
          <w:i/>
        </w:rPr>
        <w:t xml:space="preserve">SIGCSE Bull., </w:t>
      </w:r>
      <w:r>
        <w:t>vol. 34, pp. 79-83, 2002.</w:t>
      </w:r>
    </w:p>
    <w:p w:rsidR="0007209C" w:rsidRDefault="0007209C" w:rsidP="0007209C">
      <w:pPr>
        <w:spacing w:line="240" w:lineRule="auto"/>
        <w:ind w:left="720" w:hanging="720"/>
      </w:pPr>
      <w:r>
        <w:t>[14]</w:t>
      </w:r>
      <w:r>
        <w:tab/>
        <w:t xml:space="preserve">M. </w:t>
      </w:r>
      <w:proofErr w:type="spellStart"/>
      <w:r>
        <w:t>Goldweber</w:t>
      </w:r>
      <w:proofErr w:type="spellEnd"/>
      <w:r w:rsidRPr="0007209C">
        <w:rPr>
          <w:i/>
        </w:rPr>
        <w:t>, et al.</w:t>
      </w:r>
      <w:r>
        <w:t xml:space="preserve">, "A framework for enhancing the social good in computing education: a values </w:t>
      </w:r>
      <w:proofErr w:type="gramStart"/>
      <w:r>
        <w:t>approach.,</w:t>
      </w:r>
      <w:proofErr w:type="gramEnd"/>
      <w:r>
        <w:t>"</w:t>
      </w:r>
      <w:r w:rsidRPr="0007209C">
        <w:rPr>
          <w:i/>
        </w:rPr>
        <w:t xml:space="preserve"> ACM Inroads, </w:t>
      </w:r>
      <w:r>
        <w:t>vol. 4, pp. 58-79, 2013.</w:t>
      </w:r>
    </w:p>
    <w:p w:rsidR="0007209C" w:rsidRDefault="0007209C" w:rsidP="0007209C">
      <w:pPr>
        <w:spacing w:line="240" w:lineRule="auto"/>
        <w:ind w:left="720" w:hanging="720"/>
      </w:pPr>
      <w:r>
        <w:t>[15]</w:t>
      </w:r>
      <w:r>
        <w:tab/>
        <w:t>B. D. Jones, "Motivating Students to Engage in Learning: The MUSIC Model of Academic Mot</w:t>
      </w:r>
      <w:r>
        <w:t>i</w:t>
      </w:r>
      <w:r>
        <w:t xml:space="preserve">vation," </w:t>
      </w:r>
      <w:r w:rsidRPr="0007209C">
        <w:rPr>
          <w:i/>
        </w:rPr>
        <w:t xml:space="preserve">International Journal of Teaching and Learning in Higher Education, </w:t>
      </w:r>
      <w:r>
        <w:t>vol. 21, pp. 272-285, 2009.</w:t>
      </w:r>
    </w:p>
    <w:p w:rsidR="0007209C" w:rsidRDefault="0007209C" w:rsidP="0007209C">
      <w:pPr>
        <w:spacing w:line="240" w:lineRule="auto"/>
        <w:ind w:left="720" w:hanging="720"/>
      </w:pPr>
      <w:r>
        <w:t>[16]</w:t>
      </w:r>
      <w:r>
        <w:tab/>
        <w:t xml:space="preserve">A. </w:t>
      </w:r>
      <w:proofErr w:type="spellStart"/>
      <w:r>
        <w:t>Bandura</w:t>
      </w:r>
      <w:proofErr w:type="spellEnd"/>
      <w:r>
        <w:t xml:space="preserve">, "Social cognitive theory of self-regulation," </w:t>
      </w:r>
      <w:r w:rsidRPr="0007209C">
        <w:rPr>
          <w:i/>
        </w:rPr>
        <w:t>Organizational behavior and human d</w:t>
      </w:r>
      <w:r w:rsidRPr="0007209C">
        <w:rPr>
          <w:i/>
        </w:rPr>
        <w:t>e</w:t>
      </w:r>
      <w:r w:rsidRPr="0007209C">
        <w:rPr>
          <w:i/>
        </w:rPr>
        <w:t xml:space="preserve">cision processes, </w:t>
      </w:r>
      <w:r>
        <w:t>vol. 50, pp. 248-287, 1991.</w:t>
      </w:r>
    </w:p>
    <w:p w:rsidR="0007209C" w:rsidRDefault="0007209C" w:rsidP="0007209C">
      <w:pPr>
        <w:spacing w:line="240" w:lineRule="auto"/>
        <w:ind w:left="720" w:hanging="720"/>
      </w:pPr>
      <w:proofErr w:type="gramStart"/>
      <w:r>
        <w:t>[17]</w:t>
      </w:r>
      <w:r>
        <w:tab/>
        <w:t xml:space="preserve">M. Ben-Ari, "Constructivism in computer science education," </w:t>
      </w:r>
      <w:r w:rsidRPr="0007209C">
        <w:rPr>
          <w:i/>
        </w:rPr>
        <w:t>Journal of Computers in Math</w:t>
      </w:r>
      <w:r w:rsidRPr="0007209C">
        <w:rPr>
          <w:i/>
        </w:rPr>
        <w:t>e</w:t>
      </w:r>
      <w:r w:rsidRPr="0007209C">
        <w:rPr>
          <w:i/>
        </w:rPr>
        <w:t xml:space="preserve">matics and Science Teaching, </w:t>
      </w:r>
      <w:r>
        <w:t>vol. 20, pp. 45-73, 2001.</w:t>
      </w:r>
      <w:proofErr w:type="gramEnd"/>
    </w:p>
    <w:p w:rsidR="0007209C" w:rsidRDefault="0007209C" w:rsidP="0007209C">
      <w:pPr>
        <w:spacing w:line="240" w:lineRule="auto"/>
        <w:ind w:left="720" w:hanging="720"/>
      </w:pPr>
      <w:r>
        <w:t>[18]</w:t>
      </w:r>
      <w:r>
        <w:tab/>
        <w:t xml:space="preserve">B. D. Jones and G. Skaggs, "Validation of the MUSIC Model of Academic Motivation Inventory: A measure of students’ motivation in college courses," in </w:t>
      </w:r>
      <w:r w:rsidRPr="0007209C">
        <w:rPr>
          <w:i/>
        </w:rPr>
        <w:t>International Conference on Motiv</w:t>
      </w:r>
      <w:r w:rsidRPr="0007209C">
        <w:rPr>
          <w:i/>
        </w:rPr>
        <w:t>a</w:t>
      </w:r>
      <w:r w:rsidRPr="0007209C">
        <w:rPr>
          <w:i/>
        </w:rPr>
        <w:t>tion</w:t>
      </w:r>
      <w:r>
        <w:t>, Frankfurt, Germany, 2012.</w:t>
      </w:r>
    </w:p>
    <w:p w:rsidR="0007209C" w:rsidRDefault="0007209C" w:rsidP="0007209C">
      <w:pPr>
        <w:spacing w:line="240" w:lineRule="auto"/>
        <w:ind w:left="720" w:hanging="720"/>
      </w:pPr>
      <w:r>
        <w:t>[19]</w:t>
      </w:r>
      <w:r>
        <w:tab/>
        <w:t xml:space="preserve">P. Steel, "The nature of procrastination: A meta-analytic and theoretical review of quintessential self-regulatory </w:t>
      </w:r>
      <w:proofErr w:type="gramStart"/>
      <w:r>
        <w:t>failure.,</w:t>
      </w:r>
      <w:proofErr w:type="gramEnd"/>
      <w:r>
        <w:t>"</w:t>
      </w:r>
      <w:r w:rsidRPr="0007209C">
        <w:rPr>
          <w:i/>
        </w:rPr>
        <w:t xml:space="preserve"> Psychological Bulletin, </w:t>
      </w:r>
      <w:r>
        <w:t>vol. 133(1), pp. 65-94, 2007.</w:t>
      </w:r>
    </w:p>
    <w:p w:rsidR="0007209C" w:rsidRDefault="0007209C" w:rsidP="0007209C">
      <w:pPr>
        <w:spacing w:line="240" w:lineRule="auto"/>
        <w:ind w:left="720" w:hanging="720"/>
      </w:pPr>
      <w:r>
        <w:t>[20]</w:t>
      </w:r>
      <w:r>
        <w:tab/>
        <w:t xml:space="preserve">R. M. </w:t>
      </w:r>
      <w:proofErr w:type="spellStart"/>
      <w:r>
        <w:t>Klassen</w:t>
      </w:r>
      <w:proofErr w:type="spellEnd"/>
      <w:r w:rsidRPr="0007209C">
        <w:rPr>
          <w:i/>
        </w:rPr>
        <w:t>, et al.</w:t>
      </w:r>
      <w:r>
        <w:t>, "Academic procrastination of undergraduates: Low self-efficacy to self-regulate predicts higher levels of procrastination</w:t>
      </w:r>
      <w:proofErr w:type="gramStart"/>
      <w:r>
        <w:t>. ,</w:t>
      </w:r>
      <w:proofErr w:type="gramEnd"/>
      <w:r>
        <w:t>"</w:t>
      </w:r>
      <w:r w:rsidRPr="0007209C">
        <w:rPr>
          <w:i/>
        </w:rPr>
        <w:t xml:space="preserve"> Contemporary Educational Psychology, </w:t>
      </w:r>
      <w:r>
        <w:t>vol. 33, pp. 915-931, 2008.</w:t>
      </w:r>
    </w:p>
    <w:p w:rsidR="0007209C" w:rsidRDefault="0007209C" w:rsidP="0007209C">
      <w:pPr>
        <w:spacing w:line="240" w:lineRule="auto"/>
        <w:ind w:left="720" w:hanging="720"/>
      </w:pPr>
      <w:r>
        <w:t>[21]</w:t>
      </w:r>
      <w:r>
        <w:tab/>
        <w:t xml:space="preserve">P. R. </w:t>
      </w:r>
      <w:proofErr w:type="spellStart"/>
      <w:r>
        <w:t>Pintrich</w:t>
      </w:r>
      <w:proofErr w:type="spellEnd"/>
      <w:r w:rsidRPr="0007209C">
        <w:rPr>
          <w:i/>
        </w:rPr>
        <w:t>, et al.</w:t>
      </w:r>
      <w:r>
        <w:t>, "Reliability and predictive validity of the Motivated Strategies for Learning Questionnaire (MSLQ)</w:t>
      </w:r>
      <w:proofErr w:type="gramStart"/>
      <w:r>
        <w:t>. ,</w:t>
      </w:r>
      <w:proofErr w:type="gramEnd"/>
      <w:r>
        <w:t xml:space="preserve">" </w:t>
      </w:r>
      <w:r w:rsidRPr="0007209C">
        <w:rPr>
          <w:i/>
        </w:rPr>
        <w:t xml:space="preserve">Educational and Psychological Measurement, </w:t>
      </w:r>
      <w:r>
        <w:t>vol. 53, pp. 801-813, 1993.</w:t>
      </w:r>
    </w:p>
    <w:p w:rsidR="0007209C" w:rsidRDefault="0007209C" w:rsidP="0007209C">
      <w:pPr>
        <w:spacing w:line="240" w:lineRule="auto"/>
        <w:ind w:left="720" w:hanging="720"/>
      </w:pPr>
      <w:r>
        <w:t>[22]</w:t>
      </w:r>
      <w:r>
        <w:tab/>
        <w:t xml:space="preserve">Y. </w:t>
      </w:r>
      <w:proofErr w:type="spellStart"/>
      <w:r>
        <w:t>Lambrinidou</w:t>
      </w:r>
      <w:proofErr w:type="spellEnd"/>
      <w:r w:rsidRPr="0007209C">
        <w:rPr>
          <w:i/>
        </w:rPr>
        <w:t>, et al.</w:t>
      </w:r>
      <w:r>
        <w:t>, "Ethnography in Engineering Ethics Education: A Pedagogy for Tran</w:t>
      </w:r>
      <w:r>
        <w:t>s</w:t>
      </w:r>
      <w:r>
        <w:t xml:space="preserve">formational Listening," presented at the 121st American Society for </w:t>
      </w:r>
      <w:proofErr w:type="spellStart"/>
      <w:r>
        <w:t>Engineerng</w:t>
      </w:r>
      <w:proofErr w:type="spellEnd"/>
      <w:r>
        <w:t xml:space="preserve"> Education A</w:t>
      </w:r>
      <w:r>
        <w:t>n</w:t>
      </w:r>
      <w:r>
        <w:t>nual Conference &amp; Exposition, Indianapolis, IN, 2014.</w:t>
      </w:r>
    </w:p>
    <w:p w:rsidR="0007209C" w:rsidRDefault="0007209C" w:rsidP="0007209C">
      <w:pPr>
        <w:spacing w:line="240" w:lineRule="auto"/>
        <w:ind w:left="720" w:hanging="720"/>
      </w:pPr>
      <w:r>
        <w:t>[23]</w:t>
      </w:r>
      <w:r>
        <w:tab/>
        <w:t xml:space="preserve">ABET Engineering Accreditation Commission. (2014, December 2014). </w:t>
      </w:r>
      <w:proofErr w:type="gramStart"/>
      <w:r>
        <w:t>Criteria for Accrediting Engineering Programs.</w:t>
      </w:r>
      <w:proofErr w:type="gramEnd"/>
      <w:r>
        <w:t xml:space="preserve"> Available: </w:t>
      </w:r>
      <w:hyperlink r:id="rId16" w:history="1">
        <w:r w:rsidRPr="0007209C">
          <w:rPr>
            <w:rStyle w:val="Hyperlink"/>
          </w:rPr>
          <w:t>http://www.abet.org/uploadedFiles/Accreditation/Accreditation_Step_by_Step/Accreditation_Documents/Current/2015-2016/E001%2015-16%20EAC%20Criteria%2011-7-14.pdf</w:t>
        </w:r>
      </w:hyperlink>
    </w:p>
    <w:p w:rsidR="0007209C" w:rsidRDefault="0007209C" w:rsidP="0007209C">
      <w:pPr>
        <w:spacing w:line="240" w:lineRule="auto"/>
        <w:ind w:left="720" w:hanging="720"/>
      </w:pPr>
      <w:r>
        <w:t>[24]</w:t>
      </w:r>
      <w:r>
        <w:tab/>
        <w:t xml:space="preserve">Association for Computing Machinery. </w:t>
      </w:r>
      <w:proofErr w:type="gramStart"/>
      <w:r>
        <w:t xml:space="preserve">(2014, </w:t>
      </w:r>
      <w:r w:rsidRPr="0007209C">
        <w:rPr>
          <w:i/>
        </w:rPr>
        <w:t>Code of Ethics</w:t>
      </w:r>
      <w:r>
        <w:t>.</w:t>
      </w:r>
      <w:proofErr w:type="gramEnd"/>
      <w:r>
        <w:t xml:space="preserve"> Available: </w:t>
      </w:r>
      <w:hyperlink r:id="rId17" w:history="1">
        <w:r w:rsidRPr="0007209C">
          <w:rPr>
            <w:rStyle w:val="Hyperlink"/>
          </w:rPr>
          <w:t>http://www.acm.org/about/code-of-ethics</w:t>
        </w:r>
      </w:hyperlink>
    </w:p>
    <w:p w:rsidR="0007209C" w:rsidRDefault="0007209C" w:rsidP="0007209C">
      <w:pPr>
        <w:spacing w:line="240" w:lineRule="auto"/>
        <w:ind w:left="720" w:hanging="720"/>
      </w:pPr>
      <w:r>
        <w:t>[25]</w:t>
      </w:r>
      <w:r>
        <w:tab/>
        <w:t xml:space="preserve">Association for Computing Machinery. (2014, December 2014). </w:t>
      </w:r>
      <w:proofErr w:type="gramStart"/>
      <w:r w:rsidRPr="0007209C">
        <w:rPr>
          <w:i/>
        </w:rPr>
        <w:t>Software Engineering Code of Ethics and Professional Practice</w:t>
      </w:r>
      <w:r>
        <w:t>.</w:t>
      </w:r>
      <w:proofErr w:type="gramEnd"/>
      <w:r>
        <w:t xml:space="preserve"> Available: </w:t>
      </w:r>
      <w:hyperlink r:id="rId18" w:history="1">
        <w:r w:rsidRPr="0007209C">
          <w:rPr>
            <w:rStyle w:val="Hyperlink"/>
          </w:rPr>
          <w:t>http://www.acm.org/about/se-code</w:t>
        </w:r>
      </w:hyperlink>
    </w:p>
    <w:p w:rsidR="0007209C" w:rsidRDefault="0007209C" w:rsidP="0007209C">
      <w:pPr>
        <w:spacing w:line="240" w:lineRule="auto"/>
        <w:ind w:left="720" w:hanging="720"/>
      </w:pPr>
      <w:r>
        <w:t>[26]</w:t>
      </w:r>
      <w:r>
        <w:tab/>
        <w:t xml:space="preserve">E. A. </w:t>
      </w:r>
      <w:proofErr w:type="spellStart"/>
      <w:r>
        <w:t>Cech</w:t>
      </w:r>
      <w:proofErr w:type="spellEnd"/>
      <w:r>
        <w:t>, "Culture of Disengagement in Engineering Education</w:t>
      </w:r>
      <w:proofErr w:type="gramStart"/>
      <w:r>
        <w:t>?,</w:t>
      </w:r>
      <w:proofErr w:type="gramEnd"/>
      <w:r>
        <w:t xml:space="preserve">" </w:t>
      </w:r>
      <w:r w:rsidRPr="0007209C">
        <w:rPr>
          <w:i/>
        </w:rPr>
        <w:t xml:space="preserve">Science, Technology, and Human Values, </w:t>
      </w:r>
      <w:r>
        <w:t>vol. 39 (1), pp. 42-47, 2014.</w:t>
      </w:r>
    </w:p>
    <w:p w:rsidR="0007209C" w:rsidRDefault="0007209C" w:rsidP="0007209C">
      <w:pPr>
        <w:spacing w:line="240" w:lineRule="auto"/>
        <w:ind w:left="720" w:hanging="720"/>
      </w:pPr>
      <w:r>
        <w:lastRenderedPageBreak/>
        <w:t>[27]</w:t>
      </w:r>
      <w:r>
        <w:tab/>
        <w:t xml:space="preserve">A. </w:t>
      </w:r>
      <w:proofErr w:type="spellStart"/>
      <w:r>
        <w:t>Korhonen</w:t>
      </w:r>
      <w:proofErr w:type="spellEnd"/>
      <w:r w:rsidRPr="0007209C">
        <w:rPr>
          <w:i/>
        </w:rPr>
        <w:t>, et al.</w:t>
      </w:r>
      <w:r>
        <w:t xml:space="preserve">, "Requirements and design strategies for open source interactive computer science eBooks," presented at the Proceedings of the </w:t>
      </w:r>
      <w:proofErr w:type="spellStart"/>
      <w:r>
        <w:t>ITiCSE</w:t>
      </w:r>
      <w:proofErr w:type="spellEnd"/>
      <w:r>
        <w:t xml:space="preserve"> working group reports conference on Innovation and technology in computer science education-working group reports, Cante</w:t>
      </w:r>
      <w:r>
        <w:t>r</w:t>
      </w:r>
      <w:r>
        <w:t>bury, England, United Kingdom, 2013.</w:t>
      </w:r>
    </w:p>
    <w:p w:rsidR="0007209C" w:rsidRDefault="0007209C" w:rsidP="0007209C">
      <w:pPr>
        <w:spacing w:line="240" w:lineRule="auto"/>
        <w:ind w:left="720" w:hanging="720"/>
      </w:pPr>
      <w:r>
        <w:t>[28]</w:t>
      </w:r>
      <w:r>
        <w:tab/>
        <w:t>T. Naps</w:t>
      </w:r>
      <w:r w:rsidRPr="0007209C">
        <w:rPr>
          <w:i/>
        </w:rPr>
        <w:t>, et al.</w:t>
      </w:r>
      <w:r>
        <w:t xml:space="preserve">, "Evaluating the educational impact of visualization," presented at the Working group reports from </w:t>
      </w:r>
      <w:proofErr w:type="spellStart"/>
      <w:r>
        <w:t>ITiCSE</w:t>
      </w:r>
      <w:proofErr w:type="spellEnd"/>
      <w:r>
        <w:t xml:space="preserve"> on Innovation and technology in computer science education, The</w:t>
      </w:r>
      <w:r>
        <w:t>s</w:t>
      </w:r>
      <w:r>
        <w:t>saloniki, Greece, 2003.</w:t>
      </w:r>
    </w:p>
    <w:p w:rsidR="0007209C" w:rsidRDefault="0007209C" w:rsidP="0007209C">
      <w:pPr>
        <w:spacing w:line="240" w:lineRule="auto"/>
        <w:ind w:left="720" w:hanging="720"/>
      </w:pPr>
      <w:r>
        <w:t>[29]</w:t>
      </w:r>
      <w:r>
        <w:tab/>
        <w:t>T. L. Naps</w:t>
      </w:r>
      <w:r w:rsidRPr="0007209C">
        <w:rPr>
          <w:i/>
        </w:rPr>
        <w:t>, et al.</w:t>
      </w:r>
      <w:r>
        <w:t>, "Exploring the role of visualization and engagement in computer science ed</w:t>
      </w:r>
      <w:r>
        <w:t>u</w:t>
      </w:r>
      <w:r>
        <w:t xml:space="preserve">cation," presented at the Working group reports from </w:t>
      </w:r>
      <w:proofErr w:type="spellStart"/>
      <w:r>
        <w:t>ITiCSE</w:t>
      </w:r>
      <w:proofErr w:type="spellEnd"/>
      <w:r>
        <w:t xml:space="preserve"> on Innovation and technology in computer science education, Aarhus, Denmark, 2002.</w:t>
      </w:r>
    </w:p>
    <w:p w:rsidR="0007209C" w:rsidRDefault="0007209C" w:rsidP="0007209C">
      <w:pPr>
        <w:spacing w:line="240" w:lineRule="auto"/>
        <w:ind w:left="720" w:hanging="720"/>
      </w:pPr>
      <w:r>
        <w:t>[30]</w:t>
      </w:r>
      <w:r>
        <w:tab/>
        <w:t xml:space="preserve">J. H. McMillan and J. Hearn, "Student self-assessment: The key to stronger student motivation and higher achievement," </w:t>
      </w:r>
      <w:r w:rsidRPr="0007209C">
        <w:rPr>
          <w:i/>
        </w:rPr>
        <w:t xml:space="preserve">Educational Horizons, </w:t>
      </w:r>
      <w:r>
        <w:t>vol. 87 (1), pp. 40-49, 2008.</w:t>
      </w:r>
    </w:p>
    <w:p w:rsidR="0007209C" w:rsidRDefault="0007209C" w:rsidP="0007209C">
      <w:pPr>
        <w:spacing w:line="240" w:lineRule="auto"/>
        <w:ind w:left="720" w:hanging="720"/>
      </w:pPr>
      <w:r>
        <w:t>[31]</w:t>
      </w:r>
      <w:r>
        <w:tab/>
        <w:t xml:space="preserve">H. Andrade and A. </w:t>
      </w:r>
      <w:proofErr w:type="spellStart"/>
      <w:r>
        <w:t>Valtcheva</w:t>
      </w:r>
      <w:proofErr w:type="spellEnd"/>
      <w:r>
        <w:t xml:space="preserve">, "Promoting learning and achievement through self-assessment," </w:t>
      </w:r>
      <w:r w:rsidRPr="0007209C">
        <w:rPr>
          <w:i/>
        </w:rPr>
        <w:t xml:space="preserve">Theory </w:t>
      </w:r>
      <w:proofErr w:type="gramStart"/>
      <w:r w:rsidRPr="0007209C">
        <w:rPr>
          <w:i/>
        </w:rPr>
        <w:t>Into</w:t>
      </w:r>
      <w:proofErr w:type="gramEnd"/>
      <w:r w:rsidRPr="0007209C">
        <w:rPr>
          <w:i/>
        </w:rPr>
        <w:t xml:space="preserve"> Practice, </w:t>
      </w:r>
      <w:r>
        <w:t>vol. 48(1), pp. 12-19, 2009.</w:t>
      </w:r>
    </w:p>
    <w:p w:rsidR="0007209C" w:rsidRDefault="0007209C" w:rsidP="0007209C">
      <w:pPr>
        <w:spacing w:line="240" w:lineRule="auto"/>
        <w:ind w:left="720" w:hanging="720"/>
      </w:pPr>
      <w:r>
        <w:t>[32]</w:t>
      </w:r>
      <w:r>
        <w:tab/>
        <w:t xml:space="preserve">L. </w:t>
      </w:r>
      <w:proofErr w:type="spellStart"/>
      <w:r>
        <w:t>Malmi</w:t>
      </w:r>
      <w:proofErr w:type="spellEnd"/>
      <w:r w:rsidRPr="0007209C">
        <w:rPr>
          <w:i/>
        </w:rPr>
        <w:t>, et al.</w:t>
      </w:r>
      <w:r>
        <w:t xml:space="preserve">, "Visual algorithm simulation exercise system with automatic assessment: TRAKLA2," </w:t>
      </w:r>
      <w:r w:rsidRPr="0007209C">
        <w:rPr>
          <w:i/>
        </w:rPr>
        <w:t xml:space="preserve">Informatics in Education, </w:t>
      </w:r>
      <w:r>
        <w:t xml:space="preserve">vol. 3(2), pp. 267-288, </w:t>
      </w:r>
      <w:proofErr w:type="spellStart"/>
      <w:r>
        <w:t>Septmenber</w:t>
      </w:r>
      <w:proofErr w:type="spellEnd"/>
      <w:r>
        <w:t xml:space="preserve"> 2004 </w:t>
      </w:r>
      <w:proofErr w:type="spellStart"/>
      <w:r>
        <w:t>2004</w:t>
      </w:r>
      <w:proofErr w:type="spellEnd"/>
      <w:r>
        <w:t>.</w:t>
      </w:r>
    </w:p>
    <w:p w:rsidR="0007209C" w:rsidRDefault="0007209C" w:rsidP="0007209C">
      <w:pPr>
        <w:spacing w:line="240" w:lineRule="auto"/>
        <w:ind w:left="720" w:hanging="720"/>
      </w:pPr>
      <w:r>
        <w:t>[33]</w:t>
      </w:r>
      <w:r>
        <w:tab/>
        <w:t xml:space="preserve">V. </w:t>
      </w:r>
      <w:proofErr w:type="spellStart"/>
      <w:r>
        <w:t>Karavirta</w:t>
      </w:r>
      <w:proofErr w:type="spellEnd"/>
      <w:r>
        <w:t xml:space="preserve"> and C. A. Shaffer, "JSAV: the JavaScript algorithm visualization library," presented at the Proceedings of the 18th ACM conference on Innovation and technology in computer sc</w:t>
      </w:r>
      <w:r>
        <w:t>i</w:t>
      </w:r>
      <w:r>
        <w:t>ence education, Canterbury, England, UK, 2013.</w:t>
      </w:r>
    </w:p>
    <w:p w:rsidR="0007209C" w:rsidRDefault="0007209C" w:rsidP="0007209C">
      <w:pPr>
        <w:spacing w:line="240" w:lineRule="auto"/>
        <w:ind w:left="720" w:hanging="720"/>
      </w:pPr>
      <w:r>
        <w:t>[34]</w:t>
      </w:r>
      <w:r>
        <w:tab/>
        <w:t xml:space="preserve">V. </w:t>
      </w:r>
      <w:proofErr w:type="spellStart"/>
      <w:r>
        <w:t>Karavirta</w:t>
      </w:r>
      <w:proofErr w:type="spellEnd"/>
      <w:r>
        <w:t xml:space="preserve">. </w:t>
      </w:r>
      <w:proofErr w:type="gramStart"/>
      <w:r>
        <w:t xml:space="preserve">(2013, </w:t>
      </w:r>
      <w:r w:rsidRPr="0007209C">
        <w:rPr>
          <w:i/>
        </w:rPr>
        <w:t xml:space="preserve">JSAV </w:t>
      </w:r>
      <w:proofErr w:type="spellStart"/>
      <w:r w:rsidRPr="0007209C">
        <w:rPr>
          <w:i/>
        </w:rPr>
        <w:t>github</w:t>
      </w:r>
      <w:proofErr w:type="spellEnd"/>
      <w:r w:rsidRPr="0007209C">
        <w:rPr>
          <w:i/>
        </w:rPr>
        <w:t xml:space="preserve"> repository</w:t>
      </w:r>
      <w:r>
        <w:t>.</w:t>
      </w:r>
      <w:proofErr w:type="gramEnd"/>
      <w:r>
        <w:t xml:space="preserve"> Available: github.com/</w:t>
      </w:r>
      <w:proofErr w:type="spellStart"/>
      <w:r>
        <w:t>vkaravir</w:t>
      </w:r>
      <w:proofErr w:type="spellEnd"/>
      <w:r>
        <w:t>/JSAV</w:t>
      </w:r>
    </w:p>
    <w:p w:rsidR="0007209C" w:rsidRDefault="0007209C" w:rsidP="0007209C">
      <w:pPr>
        <w:spacing w:line="240" w:lineRule="auto"/>
        <w:ind w:left="720" w:hanging="720"/>
      </w:pPr>
      <w:r>
        <w:t>[35]</w:t>
      </w:r>
      <w:r>
        <w:tab/>
        <w:t>B. Friedman</w:t>
      </w:r>
      <w:r w:rsidRPr="0007209C">
        <w:rPr>
          <w:i/>
        </w:rPr>
        <w:t>, et al.</w:t>
      </w:r>
      <w:r>
        <w:t xml:space="preserve">, "Value Sensitive Design and information systems," in </w:t>
      </w:r>
      <w:r w:rsidRPr="0007209C">
        <w:rPr>
          <w:i/>
        </w:rPr>
        <w:t>Human-computer i</w:t>
      </w:r>
      <w:r w:rsidRPr="0007209C">
        <w:rPr>
          <w:i/>
        </w:rPr>
        <w:t>n</w:t>
      </w:r>
      <w:r w:rsidRPr="0007209C">
        <w:rPr>
          <w:i/>
        </w:rPr>
        <w:t>teraction in management information systems: Foundations</w:t>
      </w:r>
      <w:r>
        <w:t xml:space="preserve">, P. Zhang and D. </w:t>
      </w:r>
      <w:proofErr w:type="spellStart"/>
      <w:r>
        <w:t>Galletta</w:t>
      </w:r>
      <w:proofErr w:type="spellEnd"/>
      <w:r>
        <w:t xml:space="preserve">, Eds., </w:t>
      </w:r>
      <w:proofErr w:type="spellStart"/>
      <w:proofErr w:type="gramStart"/>
      <w:r>
        <w:t>ed</w:t>
      </w:r>
      <w:proofErr w:type="spellEnd"/>
      <w:proofErr w:type="gramEnd"/>
      <w:r>
        <w:t xml:space="preserve"> Armonk, New York; London, England: M.E. Sharpe, 2006, pp. 348-372.</w:t>
      </w:r>
    </w:p>
    <w:p w:rsidR="0007209C" w:rsidRDefault="0007209C" w:rsidP="0007209C">
      <w:pPr>
        <w:spacing w:line="240" w:lineRule="auto"/>
        <w:ind w:left="720" w:hanging="720"/>
      </w:pPr>
      <w:r>
        <w:t>[36]</w:t>
      </w:r>
      <w:r>
        <w:tab/>
        <w:t xml:space="preserve">U. </w:t>
      </w:r>
      <w:proofErr w:type="spellStart"/>
      <w:r>
        <w:t>Wilensky</w:t>
      </w:r>
      <w:proofErr w:type="spellEnd"/>
      <w:r>
        <w:t xml:space="preserve">. January 2015). </w:t>
      </w:r>
      <w:proofErr w:type="gramStart"/>
      <w:r w:rsidRPr="0007209C">
        <w:rPr>
          <w:i/>
        </w:rPr>
        <w:t>NetLogo</w:t>
      </w:r>
      <w:r>
        <w:t>.</w:t>
      </w:r>
      <w:proofErr w:type="gramEnd"/>
      <w:r>
        <w:t xml:space="preserve"> Available: https://ccl.northwestern.edu/netlogo/</w:t>
      </w:r>
    </w:p>
    <w:p w:rsidR="0007209C" w:rsidRDefault="0007209C" w:rsidP="0007209C">
      <w:pPr>
        <w:spacing w:line="240" w:lineRule="auto"/>
        <w:ind w:left="720" w:hanging="720"/>
      </w:pPr>
      <w:proofErr w:type="gramStart"/>
      <w:r>
        <w:t>[37]</w:t>
      </w:r>
      <w:r>
        <w:tab/>
        <w:t xml:space="preserve">M. </w:t>
      </w:r>
      <w:proofErr w:type="spellStart"/>
      <w:r>
        <w:t>Guzdial</w:t>
      </w:r>
      <w:proofErr w:type="spellEnd"/>
      <w:r>
        <w:t xml:space="preserve">, "A media computation course for non-majors," </w:t>
      </w:r>
      <w:r w:rsidRPr="0007209C">
        <w:rPr>
          <w:i/>
        </w:rPr>
        <w:t xml:space="preserve">SIGCSE Bull., </w:t>
      </w:r>
      <w:r>
        <w:t>vol. 35, pp. 104-108, 2003.</w:t>
      </w:r>
      <w:proofErr w:type="gramEnd"/>
    </w:p>
    <w:p w:rsidR="0007209C" w:rsidRDefault="0007209C" w:rsidP="0007209C">
      <w:pPr>
        <w:spacing w:line="240" w:lineRule="auto"/>
        <w:ind w:left="720" w:hanging="720"/>
      </w:pPr>
      <w:r>
        <w:t>[38]</w:t>
      </w:r>
      <w:r>
        <w:tab/>
        <w:t xml:space="preserve">M. </w:t>
      </w:r>
      <w:proofErr w:type="spellStart"/>
      <w:r>
        <w:t>Guzdial</w:t>
      </w:r>
      <w:proofErr w:type="spellEnd"/>
      <w:r>
        <w:t xml:space="preserve"> and A. E. </w:t>
      </w:r>
      <w:proofErr w:type="spellStart"/>
      <w:r>
        <w:t>Tew</w:t>
      </w:r>
      <w:proofErr w:type="spellEnd"/>
      <w:r>
        <w:t>, "Imagineering inauthentic legitimate peripheral participation: an i</w:t>
      </w:r>
      <w:r>
        <w:t>n</w:t>
      </w:r>
      <w:r>
        <w:t>structional design approach for motivating computing education," presented at the Proceedings of the second international workshop on Computing education research, Canterbury, United Kingdom, 2006.</w:t>
      </w:r>
    </w:p>
    <w:p w:rsidR="0007209C" w:rsidRDefault="0007209C" w:rsidP="0007209C">
      <w:pPr>
        <w:spacing w:line="240" w:lineRule="auto"/>
        <w:ind w:left="720" w:hanging="720"/>
      </w:pPr>
      <w:r>
        <w:t>[39]</w:t>
      </w:r>
      <w:r>
        <w:tab/>
        <w:t xml:space="preserve">P. </w:t>
      </w:r>
      <w:proofErr w:type="spellStart"/>
      <w:r>
        <w:t>DePasquale</w:t>
      </w:r>
      <w:proofErr w:type="spellEnd"/>
      <w:r>
        <w:t>, "Exploiting on-line data sources as the basis of programming projects," pr</w:t>
      </w:r>
      <w:r>
        <w:t>e</w:t>
      </w:r>
      <w:r>
        <w:t>sented at the Proceedings of the 37th SIGCSE technical symposium on Computer science ed</w:t>
      </w:r>
      <w:r>
        <w:t>u</w:t>
      </w:r>
      <w:r>
        <w:t>cation, Houston, Texas, USA, 2006.</w:t>
      </w:r>
    </w:p>
    <w:p w:rsidR="0007209C" w:rsidRDefault="0007209C" w:rsidP="0007209C">
      <w:pPr>
        <w:spacing w:line="240" w:lineRule="auto"/>
        <w:ind w:left="720" w:hanging="720"/>
      </w:pPr>
      <w:r>
        <w:t>[40]</w:t>
      </w:r>
      <w:r>
        <w:tab/>
        <w:t>D. Stevenson, E.</w:t>
      </w:r>
      <w:r w:rsidRPr="0007209C">
        <w:rPr>
          <w:i/>
        </w:rPr>
        <w:t>, et al.</w:t>
      </w:r>
      <w:r>
        <w:t>, "</w:t>
      </w:r>
      <w:proofErr w:type="spellStart"/>
      <w:r>
        <w:t>Steganography</w:t>
      </w:r>
      <w:proofErr w:type="spellEnd"/>
      <w:r>
        <w:t xml:space="preserve"> and cartography: interesting assignments that rei</w:t>
      </w:r>
      <w:r>
        <w:t>n</w:t>
      </w:r>
      <w:r>
        <w:t>force machine representation, bit manipulation, and discrete structures concepts," presented at the Proceedings of the 36th SIGCSE technical symposium on Computer science education, St. Louis, Missouri, USA, 2005.</w:t>
      </w:r>
    </w:p>
    <w:p w:rsidR="0007209C" w:rsidRDefault="0007209C" w:rsidP="0007209C">
      <w:pPr>
        <w:spacing w:line="240" w:lineRule="auto"/>
        <w:ind w:left="720" w:hanging="720"/>
      </w:pPr>
      <w:r>
        <w:t>[41]</w:t>
      </w:r>
      <w:r>
        <w:tab/>
        <w:t>D. E. Stevenson and P. J. Wagner, "Developing real-world programming assignments for CS1," presented at the Proceedings of the 11th annual SIGCSE conference on Innovation and tec</w:t>
      </w:r>
      <w:r>
        <w:t>h</w:t>
      </w:r>
      <w:r>
        <w:t>nology in computer science education, Bologna, Italy, 2006.</w:t>
      </w:r>
    </w:p>
    <w:p w:rsidR="0007209C" w:rsidRDefault="0007209C" w:rsidP="0007209C">
      <w:pPr>
        <w:spacing w:line="240" w:lineRule="auto"/>
        <w:ind w:left="720" w:hanging="720"/>
      </w:pPr>
      <w:r>
        <w:t>[42]</w:t>
      </w:r>
      <w:r>
        <w:tab/>
        <w:t xml:space="preserve">A. </w:t>
      </w:r>
      <w:proofErr w:type="spellStart"/>
      <w:r>
        <w:t>Erkan</w:t>
      </w:r>
      <w:proofErr w:type="spellEnd"/>
      <w:r w:rsidRPr="0007209C">
        <w:rPr>
          <w:i/>
        </w:rPr>
        <w:t>, et al.</w:t>
      </w:r>
      <w:r>
        <w:t>, "Sustainability themed problem solving in data structures and algorithms," pr</w:t>
      </w:r>
      <w:r>
        <w:t>e</w:t>
      </w:r>
      <w:r>
        <w:t>sented at the 43rd ACM technical symposium on Computer Science Education, Raleigh, North Carolina, USA, 2012.</w:t>
      </w:r>
    </w:p>
    <w:p w:rsidR="0007209C" w:rsidRDefault="0007209C" w:rsidP="0007209C">
      <w:pPr>
        <w:spacing w:line="240" w:lineRule="auto"/>
        <w:ind w:left="720" w:hanging="720"/>
      </w:pPr>
      <w:r>
        <w:t>[43]</w:t>
      </w:r>
      <w:r>
        <w:tab/>
        <w:t>A. C. Bart</w:t>
      </w:r>
      <w:r w:rsidRPr="0007209C">
        <w:rPr>
          <w:i/>
        </w:rPr>
        <w:t>, et al.</w:t>
      </w:r>
      <w:r>
        <w:t xml:space="preserve">, "Motivating Students with Big Data: CORGIS and MUSIC," in </w:t>
      </w:r>
      <w:r w:rsidRPr="0007209C">
        <w:rPr>
          <w:i/>
        </w:rPr>
        <w:t>Splash-E</w:t>
      </w:r>
      <w:r>
        <w:t>, Por</w:t>
      </w:r>
      <w:r>
        <w:t>t</w:t>
      </w:r>
      <w:r>
        <w:t>land, Oregon, USA, 2014.</w:t>
      </w:r>
    </w:p>
    <w:p w:rsidR="0007209C" w:rsidRDefault="0007209C" w:rsidP="0007209C">
      <w:pPr>
        <w:spacing w:line="240" w:lineRule="auto"/>
        <w:ind w:left="720" w:hanging="720"/>
      </w:pPr>
      <w:proofErr w:type="gramStart"/>
      <w:r>
        <w:t>[44]</w:t>
      </w:r>
      <w:r>
        <w:tab/>
        <w:t>H. Abelson</w:t>
      </w:r>
      <w:r w:rsidRPr="0007209C">
        <w:rPr>
          <w:i/>
        </w:rPr>
        <w:t>, et al.</w:t>
      </w:r>
      <w:r>
        <w:t xml:space="preserve">, </w:t>
      </w:r>
      <w:r w:rsidRPr="0007209C">
        <w:rPr>
          <w:i/>
        </w:rPr>
        <w:t>Blown to Bits</w:t>
      </w:r>
      <w:r>
        <w:t>.</w:t>
      </w:r>
      <w:proofErr w:type="gramEnd"/>
      <w:r>
        <w:t xml:space="preserve"> Upper Saddle River, NJ: Addison-Wesley, 2008.</w:t>
      </w:r>
    </w:p>
    <w:p w:rsidR="0007209C" w:rsidRDefault="0007209C" w:rsidP="0007209C">
      <w:pPr>
        <w:spacing w:line="240" w:lineRule="auto"/>
        <w:ind w:left="720" w:hanging="720"/>
      </w:pPr>
      <w:r>
        <w:t>[45]</w:t>
      </w:r>
      <w:r>
        <w:tab/>
        <w:t xml:space="preserve">D. </w:t>
      </w:r>
      <w:proofErr w:type="spellStart"/>
      <w:r>
        <w:t>Rushkoff</w:t>
      </w:r>
      <w:proofErr w:type="spellEnd"/>
      <w:r>
        <w:t xml:space="preserve">, </w:t>
      </w:r>
      <w:r w:rsidRPr="0007209C">
        <w:rPr>
          <w:i/>
        </w:rPr>
        <w:t>Program or Be Programmed</w:t>
      </w:r>
      <w:r>
        <w:t>. New York, NY: OR Books, 2010.</w:t>
      </w:r>
    </w:p>
    <w:p w:rsidR="0007209C" w:rsidRDefault="0007209C" w:rsidP="0007209C">
      <w:pPr>
        <w:spacing w:line="240" w:lineRule="auto"/>
        <w:ind w:left="720" w:hanging="720"/>
      </w:pPr>
      <w:r>
        <w:t>[46]</w:t>
      </w:r>
      <w:r>
        <w:tab/>
        <w:t xml:space="preserve">Executive Office of the President. </w:t>
      </w:r>
      <w:proofErr w:type="gramStart"/>
      <w:r>
        <w:t xml:space="preserve">(2014, </w:t>
      </w:r>
      <w:proofErr w:type="spellStart"/>
      <w:r>
        <w:t>Decmber</w:t>
      </w:r>
      <w:proofErr w:type="spellEnd"/>
      <w:r>
        <w:t xml:space="preserve"> 2014).</w:t>
      </w:r>
      <w:proofErr w:type="gramEnd"/>
      <w:r>
        <w:t xml:space="preserve"> Big Data: Seizing Opportunities, Pr</w:t>
      </w:r>
      <w:r>
        <w:t>e</w:t>
      </w:r>
      <w:r>
        <w:t xml:space="preserve">serving Values. Available: </w:t>
      </w:r>
      <w:hyperlink r:id="rId19" w:history="1">
        <w:r w:rsidRPr="0007209C">
          <w:rPr>
            <w:rStyle w:val="Hyperlink"/>
          </w:rPr>
          <w:t>http://www.whitehouse.gov/sites/default/files/docs/big_data_privacy_report_5.1.14_final_print.pdf</w:t>
        </w:r>
      </w:hyperlink>
    </w:p>
    <w:p w:rsidR="0007209C" w:rsidRDefault="0007209C" w:rsidP="0007209C">
      <w:pPr>
        <w:spacing w:line="240" w:lineRule="auto"/>
        <w:ind w:left="720" w:hanging="720"/>
      </w:pPr>
      <w:r>
        <w:lastRenderedPageBreak/>
        <w:t>[47]</w:t>
      </w:r>
      <w:r>
        <w:tab/>
        <w:t xml:space="preserve">K. Davis, </w:t>
      </w:r>
      <w:r w:rsidRPr="0007209C">
        <w:rPr>
          <w:i/>
        </w:rPr>
        <w:t>Ethics of Big Data</w:t>
      </w:r>
      <w:r>
        <w:t>: O'Reilly Media, 2012.</w:t>
      </w:r>
    </w:p>
    <w:p w:rsidR="0007209C" w:rsidRDefault="0007209C" w:rsidP="0007209C">
      <w:pPr>
        <w:spacing w:line="240" w:lineRule="auto"/>
        <w:ind w:left="720" w:hanging="720"/>
      </w:pPr>
      <w:r>
        <w:t>[48]</w:t>
      </w:r>
      <w:r>
        <w:tab/>
        <w:t xml:space="preserve">ACM Committee on Computers and Public Policy and Peter G. Neumann (Moderator). </w:t>
      </w:r>
      <w:proofErr w:type="gramStart"/>
      <w:r>
        <w:t>Forum on Risks to the Public in Computers and Related Systems [Online].</w:t>
      </w:r>
      <w:proofErr w:type="gramEnd"/>
      <w:r>
        <w:t xml:space="preserve"> Available: </w:t>
      </w:r>
      <w:hyperlink r:id="rId20" w:history="1">
        <w:r w:rsidRPr="0007209C">
          <w:rPr>
            <w:rStyle w:val="Hyperlink"/>
          </w:rPr>
          <w:t>http://catless.ncl.ac.uk/Risks/</w:t>
        </w:r>
      </w:hyperlink>
    </w:p>
    <w:p w:rsidR="0007209C" w:rsidRDefault="0007209C" w:rsidP="0007209C">
      <w:pPr>
        <w:spacing w:line="240" w:lineRule="auto"/>
        <w:ind w:left="720" w:hanging="720"/>
      </w:pPr>
      <w:r>
        <w:t>[49]</w:t>
      </w:r>
      <w:r>
        <w:tab/>
        <w:t xml:space="preserve">K. Bowyer. December 2014). </w:t>
      </w:r>
      <w:proofErr w:type="gramStart"/>
      <w:r w:rsidRPr="0007209C">
        <w:rPr>
          <w:i/>
        </w:rPr>
        <w:t>Ethics and Computing</w:t>
      </w:r>
      <w:r>
        <w:t>.</w:t>
      </w:r>
      <w:proofErr w:type="gramEnd"/>
      <w:r>
        <w:t xml:space="preserve"> Available: </w:t>
      </w:r>
      <w:hyperlink r:id="rId21" w:history="1">
        <w:r w:rsidRPr="0007209C">
          <w:rPr>
            <w:rStyle w:val="Hyperlink"/>
          </w:rPr>
          <w:t>http://www3.nd.edu/~kwb/nsf-ufe/</w:t>
        </w:r>
      </w:hyperlink>
    </w:p>
    <w:p w:rsidR="0007209C" w:rsidRDefault="0007209C" w:rsidP="0007209C">
      <w:pPr>
        <w:spacing w:line="240" w:lineRule="auto"/>
        <w:ind w:left="720" w:hanging="720"/>
      </w:pPr>
      <w:r>
        <w:t>[50]</w:t>
      </w:r>
      <w:r>
        <w:tab/>
        <w:t xml:space="preserve">Center for Engineering Ethics and Society. (2007, January 2015). </w:t>
      </w:r>
      <w:proofErr w:type="gramStart"/>
      <w:r w:rsidRPr="0007209C">
        <w:rPr>
          <w:i/>
        </w:rPr>
        <w:t>Online Ethics Center for E</w:t>
      </w:r>
      <w:r w:rsidRPr="0007209C">
        <w:rPr>
          <w:i/>
        </w:rPr>
        <w:t>n</w:t>
      </w:r>
      <w:r w:rsidRPr="0007209C">
        <w:rPr>
          <w:i/>
        </w:rPr>
        <w:t>gineering and Science</w:t>
      </w:r>
      <w:r>
        <w:t>.</w:t>
      </w:r>
      <w:proofErr w:type="gramEnd"/>
      <w:r>
        <w:t xml:space="preserve"> Available: </w:t>
      </w:r>
      <w:hyperlink r:id="rId22" w:history="1">
        <w:r w:rsidRPr="0007209C">
          <w:rPr>
            <w:rStyle w:val="Hyperlink"/>
          </w:rPr>
          <w:t>http://www.onlineethics.org/</w:t>
        </w:r>
      </w:hyperlink>
    </w:p>
    <w:p w:rsidR="0007209C" w:rsidRDefault="0007209C" w:rsidP="0007209C">
      <w:pPr>
        <w:spacing w:line="240" w:lineRule="auto"/>
        <w:ind w:left="720" w:hanging="720"/>
      </w:pPr>
      <w:r>
        <w:t>[51]</w:t>
      </w:r>
      <w:r>
        <w:tab/>
        <w:t xml:space="preserve">C. </w:t>
      </w:r>
      <w:proofErr w:type="spellStart"/>
      <w:r>
        <w:t>Douce</w:t>
      </w:r>
      <w:proofErr w:type="spellEnd"/>
      <w:r w:rsidRPr="0007209C">
        <w:rPr>
          <w:i/>
        </w:rPr>
        <w:t>, et al.</w:t>
      </w:r>
      <w:r>
        <w:t xml:space="preserve">, "Automatic test-based assessment of programming: A review," </w:t>
      </w:r>
      <w:r w:rsidRPr="0007209C">
        <w:rPr>
          <w:i/>
        </w:rPr>
        <w:t xml:space="preserve">J. Educ. </w:t>
      </w:r>
      <w:proofErr w:type="spellStart"/>
      <w:r w:rsidRPr="0007209C">
        <w:rPr>
          <w:i/>
        </w:rPr>
        <w:t>Resour</w:t>
      </w:r>
      <w:proofErr w:type="spellEnd"/>
      <w:r w:rsidRPr="0007209C">
        <w:rPr>
          <w:i/>
        </w:rPr>
        <w:t xml:space="preserve">. </w:t>
      </w:r>
      <w:proofErr w:type="spellStart"/>
      <w:proofErr w:type="gramStart"/>
      <w:r w:rsidRPr="0007209C">
        <w:rPr>
          <w:i/>
        </w:rPr>
        <w:t>Comput</w:t>
      </w:r>
      <w:proofErr w:type="spellEnd"/>
      <w:r w:rsidRPr="0007209C">
        <w:rPr>
          <w:i/>
        </w:rPr>
        <w:t>.,</w:t>
      </w:r>
      <w:proofErr w:type="gramEnd"/>
      <w:r w:rsidRPr="0007209C">
        <w:rPr>
          <w:i/>
        </w:rPr>
        <w:t xml:space="preserve"> </w:t>
      </w:r>
      <w:r>
        <w:t>vol. 5, p. 4, 2005.</w:t>
      </w:r>
    </w:p>
    <w:p w:rsidR="0007209C" w:rsidRDefault="0007209C" w:rsidP="0007209C">
      <w:pPr>
        <w:spacing w:line="240" w:lineRule="auto"/>
        <w:ind w:left="720" w:hanging="720"/>
      </w:pPr>
      <w:r>
        <w:t>[52]</w:t>
      </w:r>
      <w:r>
        <w:tab/>
        <w:t>S. H. Edwards, "Using software testing to move students from trial-and-error to reflection-in-action," presented at the Proceedings of the 35th SIGCSE technical symposium on Computer science education, Norfolk, Virginia, USA, 2004.</w:t>
      </w:r>
    </w:p>
    <w:p w:rsidR="0007209C" w:rsidRDefault="0007209C" w:rsidP="0007209C">
      <w:pPr>
        <w:spacing w:line="240" w:lineRule="auto"/>
        <w:ind w:left="720" w:hanging="720"/>
      </w:pPr>
      <w:r>
        <w:t>[53]</w:t>
      </w:r>
      <w:r>
        <w:tab/>
        <w:t>S. H. Edwards</w:t>
      </w:r>
      <w:r w:rsidRPr="0007209C">
        <w:rPr>
          <w:i/>
        </w:rPr>
        <w:t>, et al.</w:t>
      </w:r>
      <w:r>
        <w:t xml:space="preserve">, "Experiences using test-driven development with an automated grader," </w:t>
      </w:r>
      <w:r w:rsidRPr="0007209C">
        <w:rPr>
          <w:i/>
        </w:rPr>
        <w:t xml:space="preserve">J. </w:t>
      </w:r>
      <w:proofErr w:type="spellStart"/>
      <w:r w:rsidRPr="0007209C">
        <w:rPr>
          <w:i/>
        </w:rPr>
        <w:t>Comput</w:t>
      </w:r>
      <w:proofErr w:type="spellEnd"/>
      <w:r w:rsidRPr="0007209C">
        <w:rPr>
          <w:i/>
        </w:rPr>
        <w:t xml:space="preserve">. Sci. Coll., </w:t>
      </w:r>
      <w:r>
        <w:t>vol. 22, pp. 44-50, 2007.</w:t>
      </w:r>
    </w:p>
    <w:p w:rsidR="0007209C" w:rsidRDefault="0007209C" w:rsidP="0007209C">
      <w:pPr>
        <w:spacing w:line="240" w:lineRule="auto"/>
        <w:ind w:left="720" w:hanging="720"/>
      </w:pPr>
      <w:r>
        <w:t>[54]</w:t>
      </w:r>
      <w:r>
        <w:tab/>
        <w:t>B. D. Jones, "The MUSIC model of academic motivation: User guide to assessing the MUSIC model components," ed. Blacksburg, VA., 2014.</w:t>
      </w:r>
    </w:p>
    <w:p w:rsidR="0007209C" w:rsidRDefault="0007209C" w:rsidP="0007209C">
      <w:pPr>
        <w:spacing w:line="240" w:lineRule="auto"/>
        <w:ind w:left="720" w:hanging="720"/>
      </w:pPr>
      <w:r>
        <w:t>[55]</w:t>
      </w:r>
      <w:r>
        <w:tab/>
        <w:t>B. D. Jones, "Strategies to implement a motivation model and increase student engagement," presented at the annual meeting of the International Society for Exploring Teaching and Lear</w:t>
      </w:r>
      <w:r>
        <w:t>n</w:t>
      </w:r>
      <w:r>
        <w:t>ing, Nashville, TN, 2010.</w:t>
      </w:r>
    </w:p>
    <w:p w:rsidR="0007209C" w:rsidRDefault="0007209C" w:rsidP="0007209C">
      <w:pPr>
        <w:spacing w:line="240" w:lineRule="auto"/>
        <w:ind w:left="720" w:hanging="720"/>
      </w:pPr>
      <w:r>
        <w:t>[56]</w:t>
      </w:r>
      <w:r>
        <w:tab/>
        <w:t>B. D. Jones</w:t>
      </w:r>
      <w:r w:rsidRPr="0007209C">
        <w:rPr>
          <w:i/>
        </w:rPr>
        <w:t>, et al.</w:t>
      </w:r>
      <w:r>
        <w:t>, "The effects of a collaborative problem-based learning experience on st</w:t>
      </w:r>
      <w:r>
        <w:t>u</w:t>
      </w:r>
      <w:r>
        <w:t xml:space="preserve">dents’ motivation in engineering capstone courses," </w:t>
      </w:r>
      <w:r w:rsidRPr="0007209C">
        <w:rPr>
          <w:i/>
        </w:rPr>
        <w:t xml:space="preserve">Interdisciplinary Journal of Problem-based Learning, </w:t>
      </w:r>
      <w:r>
        <w:t>vol. 7(2), 2013.</w:t>
      </w:r>
    </w:p>
    <w:p w:rsidR="0007209C" w:rsidRDefault="0007209C" w:rsidP="0007209C">
      <w:pPr>
        <w:spacing w:line="240" w:lineRule="auto"/>
        <w:ind w:left="720" w:hanging="720"/>
      </w:pPr>
      <w:r>
        <w:t>[57]</w:t>
      </w:r>
      <w:r>
        <w:tab/>
        <w:t xml:space="preserve">B. D. Jones and G. E. Skaggs, "Measuring students’ motivation: Development of and validity evidence for the MUSIC Model of Academic Motivation Inventory," </w:t>
      </w:r>
      <w:r w:rsidRPr="0007209C">
        <w:rPr>
          <w:i/>
        </w:rPr>
        <w:t xml:space="preserve">The International Journal of Educational and Psychological Assessment, </w:t>
      </w:r>
      <w:proofErr w:type="gramStart"/>
      <w:r>
        <w:t>In</w:t>
      </w:r>
      <w:proofErr w:type="gramEnd"/>
      <w:r>
        <w:t xml:space="preserve"> press.</w:t>
      </w:r>
    </w:p>
    <w:p w:rsidR="0007209C" w:rsidRDefault="0007209C" w:rsidP="0007209C">
      <w:pPr>
        <w:spacing w:line="240" w:lineRule="auto"/>
        <w:ind w:left="720" w:hanging="720"/>
      </w:pPr>
      <w:r>
        <w:t>[58]</w:t>
      </w:r>
      <w:r>
        <w:tab/>
        <w:t>B. D. Jones and J. L. Wilkins., "Validity evidence for the use of a motivation inventory with mi</w:t>
      </w:r>
      <w:r>
        <w:t>d</w:t>
      </w:r>
      <w:r>
        <w:t>dle school students," presented at the annual meeting of the Society for the Study of Motivation (Poster), Washington, D.C., 2013.</w:t>
      </w:r>
    </w:p>
    <w:p w:rsidR="0007209C" w:rsidRDefault="0007209C" w:rsidP="0007209C">
      <w:pPr>
        <w:spacing w:line="240" w:lineRule="auto"/>
        <w:ind w:left="720" w:hanging="720"/>
      </w:pPr>
      <w:r>
        <w:t>[59]</w:t>
      </w:r>
      <w:r>
        <w:tab/>
        <w:t xml:space="preserve">P. R. </w:t>
      </w:r>
      <w:proofErr w:type="spellStart"/>
      <w:r>
        <w:t>Pintrich</w:t>
      </w:r>
      <w:proofErr w:type="spellEnd"/>
      <w:r>
        <w:t xml:space="preserve">, "A conceptual framework for assessing motivation and self-regulated learning in college students," </w:t>
      </w:r>
      <w:r w:rsidRPr="0007209C">
        <w:rPr>
          <w:i/>
        </w:rPr>
        <w:t xml:space="preserve">Educational Psychology Review </w:t>
      </w:r>
      <w:r>
        <w:t>vol. 16, 385–407 2004.</w:t>
      </w:r>
    </w:p>
    <w:p w:rsidR="0007209C" w:rsidRDefault="0007209C" w:rsidP="0007209C">
      <w:pPr>
        <w:spacing w:line="240" w:lineRule="auto"/>
        <w:ind w:left="720" w:hanging="720"/>
      </w:pPr>
      <w:r>
        <w:t>[60]</w:t>
      </w:r>
      <w:r>
        <w:tab/>
        <w:t xml:space="preserve">A. R. </w:t>
      </w:r>
      <w:proofErr w:type="spellStart"/>
      <w:r>
        <w:t>Artino</w:t>
      </w:r>
      <w:proofErr w:type="spellEnd"/>
      <w:r>
        <w:t>. (2005, September 28, 2012). Review of the motivated strategies for learning que</w:t>
      </w:r>
      <w:r>
        <w:t>s</w:t>
      </w:r>
      <w:r>
        <w:t xml:space="preserve">tionnaire. Available: </w:t>
      </w:r>
      <w:hyperlink r:id="rId23" w:history="1">
        <w:r w:rsidRPr="0007209C">
          <w:rPr>
            <w:rStyle w:val="Hyperlink"/>
          </w:rPr>
          <w:t>http://search.proquest.com/docview/62004605?accountid=14826</w:t>
        </w:r>
      </w:hyperlink>
    </w:p>
    <w:p w:rsidR="0007209C" w:rsidRDefault="0007209C" w:rsidP="0007209C">
      <w:pPr>
        <w:spacing w:line="240" w:lineRule="auto"/>
        <w:ind w:left="720" w:hanging="720"/>
      </w:pPr>
      <w:r>
        <w:t>[61]</w:t>
      </w:r>
      <w:r>
        <w:tab/>
        <w:t>M. L. Cooper</w:t>
      </w:r>
      <w:r w:rsidRPr="0007209C">
        <w:rPr>
          <w:i/>
        </w:rPr>
        <w:t>, et al.</w:t>
      </w:r>
      <w:r>
        <w:t xml:space="preserve">, "Open source software and the algorithm visualization community," </w:t>
      </w:r>
      <w:r w:rsidRPr="0007209C">
        <w:rPr>
          <w:i/>
        </w:rPr>
        <w:t xml:space="preserve">Science of Computer Programming, </w:t>
      </w:r>
      <w:r>
        <w:t>vol. 88, pp. 82-91, 2014.</w:t>
      </w:r>
    </w:p>
    <w:p w:rsidR="0007209C" w:rsidRDefault="0007209C" w:rsidP="0007209C">
      <w:pPr>
        <w:spacing w:line="240" w:lineRule="auto"/>
        <w:ind w:left="720" w:hanging="720"/>
      </w:pPr>
      <w:proofErr w:type="gramStart"/>
      <w:r>
        <w:t>[62]</w:t>
      </w:r>
      <w:r>
        <w:tab/>
        <w:t xml:space="preserve">E. </w:t>
      </w:r>
      <w:proofErr w:type="spellStart"/>
      <w:r>
        <w:t>Fouh</w:t>
      </w:r>
      <w:proofErr w:type="spellEnd"/>
      <w:r w:rsidRPr="0007209C">
        <w:rPr>
          <w:i/>
        </w:rPr>
        <w:t>, et al.</w:t>
      </w:r>
      <w:r>
        <w:t xml:space="preserve">, "The role of visualization in computer science education," </w:t>
      </w:r>
      <w:r w:rsidRPr="0007209C">
        <w:rPr>
          <w:i/>
        </w:rPr>
        <w:t xml:space="preserve">Computers in the Schools, </w:t>
      </w:r>
      <w:r>
        <w:t>vol. 29, pp. 95-117, 2012.</w:t>
      </w:r>
      <w:proofErr w:type="gramEnd"/>
    </w:p>
    <w:p w:rsidR="0007209C" w:rsidRDefault="0007209C" w:rsidP="0007209C">
      <w:pPr>
        <w:spacing w:line="240" w:lineRule="auto"/>
        <w:ind w:left="720" w:hanging="720"/>
      </w:pPr>
      <w:r>
        <w:t>[63]</w:t>
      </w:r>
      <w:r>
        <w:tab/>
        <w:t>C. A. Shaffer</w:t>
      </w:r>
      <w:r w:rsidRPr="0007209C">
        <w:rPr>
          <w:i/>
        </w:rPr>
        <w:t>, et al.</w:t>
      </w:r>
      <w:r>
        <w:t>, "Building an online educational community for algorithm visualization," pr</w:t>
      </w:r>
      <w:r>
        <w:t>e</w:t>
      </w:r>
      <w:r>
        <w:t>sented at the Proceedings of the 41st ACM technical symposium on Computer science educ</w:t>
      </w:r>
      <w:r>
        <w:t>a</w:t>
      </w:r>
      <w:r>
        <w:t>tion, Milwaukee, Wisconsin, USA, 2010.</w:t>
      </w:r>
    </w:p>
    <w:p w:rsidR="0007209C" w:rsidRDefault="0007209C" w:rsidP="0007209C">
      <w:pPr>
        <w:spacing w:line="240" w:lineRule="auto"/>
        <w:ind w:left="720" w:hanging="720"/>
      </w:pPr>
      <w:r>
        <w:t>[64]</w:t>
      </w:r>
      <w:r>
        <w:tab/>
        <w:t>C. A. Shaffer</w:t>
      </w:r>
      <w:r w:rsidRPr="0007209C">
        <w:rPr>
          <w:i/>
        </w:rPr>
        <w:t>, et al.</w:t>
      </w:r>
      <w:r>
        <w:t>, "Algorithm visualization: a report on the state of the field"," presented at the SIGCSE '07: Proceedings of the 38th SIGCSE technical symposium on Computer science ed</w:t>
      </w:r>
      <w:r>
        <w:t>u</w:t>
      </w:r>
      <w:r>
        <w:t>cation</w:t>
      </w:r>
      <w:proofErr w:type="gramStart"/>
      <w:r>
        <w:t>,,</w:t>
      </w:r>
      <w:proofErr w:type="gramEnd"/>
      <w:r>
        <w:t xml:space="preserve"> New York, NY, USA, 2007.</w:t>
      </w:r>
    </w:p>
    <w:p w:rsidR="0007209C" w:rsidRDefault="0007209C" w:rsidP="0007209C">
      <w:pPr>
        <w:spacing w:line="240" w:lineRule="auto"/>
        <w:ind w:left="720" w:hanging="720"/>
      </w:pPr>
      <w:r>
        <w:t>[65]</w:t>
      </w:r>
      <w:r>
        <w:tab/>
        <w:t>C. A. Shaffer</w:t>
      </w:r>
      <w:r w:rsidRPr="0007209C">
        <w:rPr>
          <w:i/>
        </w:rPr>
        <w:t>, et al.</w:t>
      </w:r>
      <w:r>
        <w:t>, "Getting algorithm visualizations into the classroom," presented at the Pr</w:t>
      </w:r>
      <w:r>
        <w:t>o</w:t>
      </w:r>
      <w:r>
        <w:t>ceedings of the 42nd ACM Technical Symposium on Computer Science Education - SIGCSE '11, Dallas, TX, USA, 2011.</w:t>
      </w:r>
    </w:p>
    <w:p w:rsidR="0007209C" w:rsidRDefault="0007209C" w:rsidP="0007209C">
      <w:pPr>
        <w:spacing w:line="240" w:lineRule="auto"/>
        <w:ind w:left="720" w:hanging="720"/>
      </w:pPr>
      <w:r>
        <w:t>[66]</w:t>
      </w:r>
      <w:r>
        <w:tab/>
        <w:t>C. A. Shaffer</w:t>
      </w:r>
      <w:r w:rsidRPr="0007209C">
        <w:rPr>
          <w:i/>
        </w:rPr>
        <w:t>, et al.</w:t>
      </w:r>
      <w:r>
        <w:t xml:space="preserve">, </w:t>
      </w:r>
      <w:proofErr w:type="gramStart"/>
      <w:r>
        <w:t>" Truly</w:t>
      </w:r>
      <w:proofErr w:type="gramEnd"/>
      <w:r>
        <w:t xml:space="preserve"> Interactive Textbooks for Computer Science Education," presented at the Proceedings of the Sixth Program Visualization Workshop, Darmstadt, Germany, 2011.</w:t>
      </w:r>
    </w:p>
    <w:p w:rsidR="0007209C" w:rsidRDefault="0007209C" w:rsidP="0007209C">
      <w:pPr>
        <w:spacing w:line="240" w:lineRule="auto"/>
        <w:ind w:left="720" w:hanging="720"/>
      </w:pPr>
      <w:r>
        <w:t>[67]</w:t>
      </w:r>
      <w:r>
        <w:tab/>
        <w:t>C. A. Shaffer</w:t>
      </w:r>
      <w:r w:rsidRPr="0007209C">
        <w:rPr>
          <w:i/>
        </w:rPr>
        <w:t>, et al.</w:t>
      </w:r>
      <w:r>
        <w:t>, "</w:t>
      </w:r>
      <w:proofErr w:type="spellStart"/>
      <w:r>
        <w:t>OpenDSA</w:t>
      </w:r>
      <w:proofErr w:type="spellEnd"/>
      <w:r>
        <w:t xml:space="preserve">," presented at the Proceedings of the 11th </w:t>
      </w:r>
      <w:proofErr w:type="spellStart"/>
      <w:r>
        <w:t>Koli</w:t>
      </w:r>
      <w:proofErr w:type="spellEnd"/>
      <w:r>
        <w:t xml:space="preserve"> Calling Intern</w:t>
      </w:r>
      <w:r>
        <w:t>a</w:t>
      </w:r>
      <w:r>
        <w:t xml:space="preserve">tional Conference on Computing Education Research - </w:t>
      </w:r>
      <w:proofErr w:type="spellStart"/>
      <w:r>
        <w:t>Koli</w:t>
      </w:r>
      <w:proofErr w:type="spellEnd"/>
      <w:r>
        <w:t xml:space="preserve"> Calling '11, </w:t>
      </w:r>
      <w:proofErr w:type="spellStart"/>
      <w:r>
        <w:t>Koli</w:t>
      </w:r>
      <w:proofErr w:type="spellEnd"/>
      <w:r>
        <w:t>, Finland, 2011.</w:t>
      </w:r>
    </w:p>
    <w:p w:rsidR="0007209C" w:rsidRDefault="0007209C" w:rsidP="0007209C">
      <w:pPr>
        <w:spacing w:line="240" w:lineRule="auto"/>
        <w:ind w:left="720" w:hanging="720"/>
      </w:pPr>
      <w:proofErr w:type="gramStart"/>
      <w:r>
        <w:lastRenderedPageBreak/>
        <w:t>[68]</w:t>
      </w:r>
      <w:r>
        <w:tab/>
        <w:t xml:space="preserve">E. </w:t>
      </w:r>
      <w:proofErr w:type="spellStart"/>
      <w:r>
        <w:t>Fouh</w:t>
      </w:r>
      <w:proofErr w:type="spellEnd"/>
      <w:r w:rsidRPr="0007209C">
        <w:rPr>
          <w:i/>
        </w:rPr>
        <w:t>, et al.</w:t>
      </w:r>
      <w:r>
        <w:t xml:space="preserve">, "Exploring students learning behavior with an interactive </w:t>
      </w:r>
      <w:proofErr w:type="spellStart"/>
      <w:r>
        <w:t>etextbook</w:t>
      </w:r>
      <w:proofErr w:type="spellEnd"/>
      <w:r>
        <w:t xml:space="preserve"> in computer science courses," </w:t>
      </w:r>
      <w:r w:rsidRPr="0007209C">
        <w:rPr>
          <w:i/>
        </w:rPr>
        <w:t xml:space="preserve">Computers in Human Behavior, </w:t>
      </w:r>
      <w:r>
        <w:t>vol. 41, pp. 478-485, 2014.</w:t>
      </w:r>
      <w:proofErr w:type="gramEnd"/>
    </w:p>
    <w:p w:rsidR="0007209C" w:rsidRDefault="0007209C" w:rsidP="0007209C">
      <w:pPr>
        <w:spacing w:line="240" w:lineRule="auto"/>
        <w:ind w:left="720" w:hanging="720"/>
      </w:pPr>
      <w:r>
        <w:t>[69]</w:t>
      </w:r>
      <w:r>
        <w:tab/>
        <w:t>S. Hall</w:t>
      </w:r>
      <w:r w:rsidRPr="0007209C">
        <w:rPr>
          <w:i/>
        </w:rPr>
        <w:t>, et al.</w:t>
      </w:r>
      <w:r>
        <w:t>, "Education Innovation for Data Structures and Algorithms Courses," presented at the Proceedings of ASEE Annual Conference, Atlanta, GA, 2013.</w:t>
      </w:r>
    </w:p>
    <w:p w:rsidR="0007209C" w:rsidRDefault="0007209C" w:rsidP="0007209C">
      <w:pPr>
        <w:spacing w:line="240" w:lineRule="auto"/>
        <w:ind w:left="720" w:hanging="720"/>
      </w:pPr>
      <w:r>
        <w:t>[70]</w:t>
      </w:r>
      <w:r>
        <w:tab/>
        <w:t xml:space="preserve">E. </w:t>
      </w:r>
      <w:proofErr w:type="spellStart"/>
      <w:r>
        <w:t>Tilevich</w:t>
      </w:r>
      <w:proofErr w:type="spellEnd"/>
      <w:r w:rsidRPr="0007209C">
        <w:rPr>
          <w:i/>
        </w:rPr>
        <w:t>, et al.</w:t>
      </w:r>
      <w:r>
        <w:t>, "Creating stimulating, relevant, and manageable introductory computer sc</w:t>
      </w:r>
      <w:r>
        <w:t>i</w:t>
      </w:r>
      <w:r>
        <w:t>ence projects that utilize real-time web-based data (abstract only)," presented at the Procee</w:t>
      </w:r>
      <w:r>
        <w:t>d</w:t>
      </w:r>
      <w:r>
        <w:t>ings of the 45th ACM technical symposium on Computer science education, Atlanta, Georgia, USA, 2014.</w:t>
      </w:r>
    </w:p>
    <w:p w:rsidR="0007209C" w:rsidRDefault="0007209C" w:rsidP="0007209C">
      <w:pPr>
        <w:spacing w:line="240" w:lineRule="auto"/>
        <w:ind w:left="720" w:hanging="720"/>
      </w:pPr>
      <w:r>
        <w:t>[71]</w:t>
      </w:r>
      <w:r>
        <w:tab/>
        <w:t xml:space="preserve">E. </w:t>
      </w:r>
      <w:proofErr w:type="spellStart"/>
      <w:r>
        <w:t>Tilevich</w:t>
      </w:r>
      <w:proofErr w:type="spellEnd"/>
      <w:r w:rsidRPr="0007209C">
        <w:rPr>
          <w:i/>
        </w:rPr>
        <w:t>, et al.</w:t>
      </w:r>
      <w:r>
        <w:t>, "Creating stimulating, relevant, and manageable introductory computer sc</w:t>
      </w:r>
      <w:r>
        <w:t>i</w:t>
      </w:r>
      <w:r>
        <w:t>ence projects that utilize real-time large, web-based datasets (abstract only)," presented at the Proceedings of the 46th ACM technical symposium on Computer science education, Kansas City, Missouri, USA, 2015.</w:t>
      </w:r>
    </w:p>
    <w:p w:rsidR="0007209C" w:rsidRDefault="0007209C" w:rsidP="0007209C">
      <w:pPr>
        <w:spacing w:line="240" w:lineRule="auto"/>
        <w:ind w:left="720" w:hanging="720"/>
      </w:pPr>
      <w:r>
        <w:t>[72]</w:t>
      </w:r>
      <w:r>
        <w:tab/>
        <w:t>J. V. Ernst</w:t>
      </w:r>
      <w:r w:rsidRPr="0007209C">
        <w:rPr>
          <w:i/>
        </w:rPr>
        <w:t>, et al.</w:t>
      </w:r>
      <w:r>
        <w:t>, "Professional development system design for grades 6-12 technology, eng</w:t>
      </w:r>
      <w:r>
        <w:t>i</w:t>
      </w:r>
      <w:r>
        <w:t>neering, and design educators," presented at the American Society for Engineering Education Annual Conference and Exposition, 2013.</w:t>
      </w:r>
    </w:p>
    <w:p w:rsidR="0007209C" w:rsidRDefault="0007209C" w:rsidP="0007209C">
      <w:pPr>
        <w:spacing w:line="240" w:lineRule="auto"/>
        <w:ind w:left="720" w:hanging="720"/>
      </w:pPr>
      <w:r>
        <w:t>[73]</w:t>
      </w:r>
      <w:r>
        <w:tab/>
        <w:t>J. V. Ernst, "Authentic assessment in performance-based stem education activities," presented at the Scaling STEM: Transforming Education Matters Annual Conference, 2012.</w:t>
      </w:r>
    </w:p>
    <w:p w:rsidR="0007209C" w:rsidRDefault="0007209C" w:rsidP="0007209C">
      <w:pPr>
        <w:spacing w:line="240" w:lineRule="auto"/>
        <w:ind w:left="720" w:hanging="720"/>
      </w:pPr>
      <w:r>
        <w:t>[74]</w:t>
      </w:r>
      <w:r>
        <w:tab/>
        <w:t xml:space="preserve">L. </w:t>
      </w:r>
      <w:proofErr w:type="spellStart"/>
      <w:r>
        <w:t>Segedin</w:t>
      </w:r>
      <w:proofErr w:type="spellEnd"/>
      <w:r w:rsidRPr="0007209C">
        <w:rPr>
          <w:i/>
        </w:rPr>
        <w:t>, et al.</w:t>
      </w:r>
      <w:r>
        <w:t>, "Transforming teaching through implementing inquiry: A national board-aligned professional development system," presented at the Association for Career and Tec</w:t>
      </w:r>
      <w:r>
        <w:t>h</w:t>
      </w:r>
      <w:r>
        <w:t>nical Education Research, 2013.</w:t>
      </w:r>
    </w:p>
    <w:p w:rsidR="0007209C" w:rsidRDefault="0007209C" w:rsidP="0007209C">
      <w:pPr>
        <w:spacing w:line="240" w:lineRule="auto"/>
        <w:ind w:left="720" w:hanging="720"/>
      </w:pPr>
    </w:p>
    <w:bookmarkEnd w:id="8"/>
    <w:p w:rsidR="00A92B35" w:rsidRDefault="00264891">
      <w:r>
        <w:fldChar w:fldCharType="end"/>
      </w:r>
    </w:p>
    <w:sectPr w:rsidR="00A92B35" w:rsidSect="0054233B">
      <w:footerReference w:type="default" r:id="rId24"/>
      <w:pgSz w:w="12240" w:h="15840"/>
      <w:pgMar w:top="1440" w:right="1080" w:bottom="1440" w:left="1080" w:header="720" w:footer="720" w:gutter="0"/>
      <w:pgNumType w:start="1"/>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C5D" w:rsidRDefault="00A41C5D">
      <w:pPr>
        <w:spacing w:line="240" w:lineRule="auto"/>
      </w:pPr>
      <w:r>
        <w:separator/>
      </w:r>
    </w:p>
  </w:endnote>
  <w:endnote w:type="continuationSeparator" w:id="0">
    <w:p w:rsidR="00A41C5D" w:rsidRDefault="00A41C5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E2" w:rsidRDefault="00264891">
    <w:pPr>
      <w:jc w:val="right"/>
    </w:pPr>
    <w:r>
      <w:fldChar w:fldCharType="begin"/>
    </w:r>
    <w:r w:rsidR="00066AE2">
      <w:instrText>PAGE</w:instrText>
    </w:r>
    <w:r>
      <w:fldChar w:fldCharType="separate"/>
    </w:r>
    <w:r w:rsidR="0007209C">
      <w:rPr>
        <w:noProof/>
      </w:rPr>
      <w:t>16</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C5D" w:rsidRDefault="00A41C5D">
      <w:pPr>
        <w:spacing w:line="240" w:lineRule="auto"/>
      </w:pPr>
      <w:r>
        <w:separator/>
      </w:r>
    </w:p>
  </w:footnote>
  <w:footnote w:type="continuationSeparator" w:id="0">
    <w:p w:rsidR="00A41C5D" w:rsidRDefault="00A41C5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C5CAC"/>
    <w:multiLevelType w:val="multilevel"/>
    <w:tmpl w:val="0268CA86"/>
    <w:lvl w:ilvl="0">
      <w:start w:val="2"/>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D63B93"/>
    <w:multiLevelType w:val="multilevel"/>
    <w:tmpl w:val="CCF68002"/>
    <w:lvl w:ilvl="0">
      <w:start w:val="1"/>
      <w:numFmt w:val="bullet"/>
      <w:pStyle w:val="NSFBulletLis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651E4D"/>
    <w:multiLevelType w:val="multilevel"/>
    <w:tmpl w:val="7274597A"/>
    <w:lvl w:ilvl="0">
      <w:start w:val="3"/>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nsid w:val="0D925A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A102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C46DBA"/>
    <w:multiLevelType w:val="multilevel"/>
    <w:tmpl w:val="873C9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1954632"/>
    <w:multiLevelType w:val="multilevel"/>
    <w:tmpl w:val="58A665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7CD37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EA5F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54547F7"/>
    <w:multiLevelType w:val="multilevel"/>
    <w:tmpl w:val="1668DAEC"/>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3B5C6E5D"/>
    <w:multiLevelType w:val="multilevel"/>
    <w:tmpl w:val="6FCA2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B5C756B"/>
    <w:multiLevelType w:val="multilevel"/>
    <w:tmpl w:val="ABBE0886"/>
    <w:lvl w:ilvl="0">
      <w:start w:val="4"/>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nsid w:val="3C8F0B79"/>
    <w:multiLevelType w:val="hybridMultilevel"/>
    <w:tmpl w:val="54B2BAFE"/>
    <w:lvl w:ilvl="0" w:tplc="C19ABB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87F69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6410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58941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7DB222C"/>
    <w:multiLevelType w:val="multilevel"/>
    <w:tmpl w:val="6D62DC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D065270"/>
    <w:multiLevelType w:val="multilevel"/>
    <w:tmpl w:val="A2FADF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07B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353E52"/>
    <w:multiLevelType w:val="hybridMultilevel"/>
    <w:tmpl w:val="D9205D62"/>
    <w:lvl w:ilvl="0" w:tplc="D6EA7498">
      <w:start w:val="1"/>
      <w:numFmt w:val="decimal"/>
      <w:pStyle w:val="NSF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4577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AF84231"/>
    <w:multiLevelType w:val="multilevel"/>
    <w:tmpl w:val="1CE28D8A"/>
    <w:lvl w:ilvl="0">
      <w:start w:val="5"/>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7C9378B7"/>
    <w:multiLevelType w:val="multilevel"/>
    <w:tmpl w:val="B4A0F9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CE10B91"/>
    <w:multiLevelType w:val="hybridMultilevel"/>
    <w:tmpl w:val="9846501A"/>
    <w:lvl w:ilvl="0" w:tplc="7CC06B7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9"/>
  </w:num>
  <w:num w:numId="3">
    <w:abstractNumId w:val="1"/>
  </w:num>
  <w:num w:numId="4">
    <w:abstractNumId w:val="17"/>
  </w:num>
  <w:num w:numId="5">
    <w:abstractNumId w:val="16"/>
  </w:num>
  <w:num w:numId="6">
    <w:abstractNumId w:val="5"/>
  </w:num>
  <w:num w:numId="7">
    <w:abstractNumId w:val="10"/>
  </w:num>
  <w:num w:numId="8">
    <w:abstractNumId w:val="22"/>
  </w:num>
  <w:num w:numId="9">
    <w:abstractNumId w:val="6"/>
  </w:num>
  <w:num w:numId="10">
    <w:abstractNumId w:val="2"/>
  </w:num>
  <w:num w:numId="11">
    <w:abstractNumId w:val="0"/>
  </w:num>
  <w:num w:numId="12">
    <w:abstractNumId w:val="21"/>
  </w:num>
  <w:num w:numId="13">
    <w:abstractNumId w:val="19"/>
  </w:num>
  <w:num w:numId="14">
    <w:abstractNumId w:val="7"/>
  </w:num>
  <w:num w:numId="15">
    <w:abstractNumId w:val="14"/>
  </w:num>
  <w:num w:numId="16">
    <w:abstractNumId w:val="3"/>
  </w:num>
  <w:num w:numId="17">
    <w:abstractNumId w:val="23"/>
  </w:num>
  <w:num w:numId="18">
    <w:abstractNumId w:val="4"/>
  </w:num>
  <w:num w:numId="19">
    <w:abstractNumId w:val="8"/>
  </w:num>
  <w:num w:numId="20">
    <w:abstractNumId w:val="18"/>
  </w:num>
  <w:num w:numId="21">
    <w:abstractNumId w:val="15"/>
  </w:num>
  <w:num w:numId="22">
    <w:abstractNumId w:val="13"/>
  </w:num>
  <w:num w:numId="23">
    <w:abstractNumId w:val="20"/>
  </w:num>
  <w:num w:numId="2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liff">
    <w15:presenceInfo w15:providerId="None" w15:userId="Cliff"/>
  </w15:person>
  <w15:person w15:author="Austin Bart">
    <w15:presenceInfo w15:providerId="Windows Live" w15:userId="63816f9d139fdae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revisionView w:markup="0"/>
  <w:trackRevisions/>
  <w:defaultTabStop w:val="720"/>
  <w:autoHyphenation/>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ENLibraries&gt;&lt;Libraries&gt;&lt;item&gt;Computational-Thinking.enl&lt;/item&gt;&lt;/Libraries&gt;&lt;/ENLibraries&gt;"/>
  </w:docVars>
  <w:rsids>
    <w:rsidRoot w:val="00A92B35"/>
    <w:rsid w:val="00003101"/>
    <w:rsid w:val="000051D6"/>
    <w:rsid w:val="00032576"/>
    <w:rsid w:val="000366B1"/>
    <w:rsid w:val="0004139A"/>
    <w:rsid w:val="000439FC"/>
    <w:rsid w:val="00051D9D"/>
    <w:rsid w:val="00064AAA"/>
    <w:rsid w:val="00066AE2"/>
    <w:rsid w:val="00071A40"/>
    <w:rsid w:val="0007209C"/>
    <w:rsid w:val="000865D4"/>
    <w:rsid w:val="00087FE7"/>
    <w:rsid w:val="000C0BF7"/>
    <w:rsid w:val="000C4DB1"/>
    <w:rsid w:val="000C6932"/>
    <w:rsid w:val="000C7250"/>
    <w:rsid w:val="001136B7"/>
    <w:rsid w:val="00131B57"/>
    <w:rsid w:val="00150B3B"/>
    <w:rsid w:val="001551FE"/>
    <w:rsid w:val="001A56B2"/>
    <w:rsid w:val="001A56C7"/>
    <w:rsid w:val="001B0D5D"/>
    <w:rsid w:val="001B2247"/>
    <w:rsid w:val="001C3061"/>
    <w:rsid w:val="00204571"/>
    <w:rsid w:val="002161B1"/>
    <w:rsid w:val="00221246"/>
    <w:rsid w:val="002475A0"/>
    <w:rsid w:val="002537B4"/>
    <w:rsid w:val="0025658A"/>
    <w:rsid w:val="00264891"/>
    <w:rsid w:val="00277031"/>
    <w:rsid w:val="00280F21"/>
    <w:rsid w:val="0028744A"/>
    <w:rsid w:val="0029532A"/>
    <w:rsid w:val="002A3957"/>
    <w:rsid w:val="002C0D7C"/>
    <w:rsid w:val="002C116A"/>
    <w:rsid w:val="002C725C"/>
    <w:rsid w:val="00303DE0"/>
    <w:rsid w:val="00313042"/>
    <w:rsid w:val="00324C2C"/>
    <w:rsid w:val="00327284"/>
    <w:rsid w:val="00341D98"/>
    <w:rsid w:val="00352EED"/>
    <w:rsid w:val="00355110"/>
    <w:rsid w:val="00366F1A"/>
    <w:rsid w:val="003673C8"/>
    <w:rsid w:val="00374F1F"/>
    <w:rsid w:val="00390547"/>
    <w:rsid w:val="00397DBF"/>
    <w:rsid w:val="003A4713"/>
    <w:rsid w:val="003B05CB"/>
    <w:rsid w:val="003B428D"/>
    <w:rsid w:val="003C2EF4"/>
    <w:rsid w:val="003C3981"/>
    <w:rsid w:val="003D6462"/>
    <w:rsid w:val="003E2F7C"/>
    <w:rsid w:val="003E71ED"/>
    <w:rsid w:val="003F0073"/>
    <w:rsid w:val="004112B0"/>
    <w:rsid w:val="0041137A"/>
    <w:rsid w:val="00423A2B"/>
    <w:rsid w:val="00442201"/>
    <w:rsid w:val="004559AE"/>
    <w:rsid w:val="004677F5"/>
    <w:rsid w:val="0047183C"/>
    <w:rsid w:val="00473A50"/>
    <w:rsid w:val="004A58E0"/>
    <w:rsid w:val="004B27BD"/>
    <w:rsid w:val="004C0685"/>
    <w:rsid w:val="004C2986"/>
    <w:rsid w:val="004C528E"/>
    <w:rsid w:val="004F79EA"/>
    <w:rsid w:val="00526643"/>
    <w:rsid w:val="00526C14"/>
    <w:rsid w:val="00531059"/>
    <w:rsid w:val="0054233B"/>
    <w:rsid w:val="00547B47"/>
    <w:rsid w:val="0056402A"/>
    <w:rsid w:val="00573B45"/>
    <w:rsid w:val="00573F5F"/>
    <w:rsid w:val="005A50DB"/>
    <w:rsid w:val="005B5951"/>
    <w:rsid w:val="005B7F29"/>
    <w:rsid w:val="005D20AB"/>
    <w:rsid w:val="006035F9"/>
    <w:rsid w:val="006261F9"/>
    <w:rsid w:val="00627822"/>
    <w:rsid w:val="00632E38"/>
    <w:rsid w:val="00650843"/>
    <w:rsid w:val="00653E67"/>
    <w:rsid w:val="0066612B"/>
    <w:rsid w:val="00673DD2"/>
    <w:rsid w:val="00677CEE"/>
    <w:rsid w:val="006A6B54"/>
    <w:rsid w:val="006D57FA"/>
    <w:rsid w:val="006D6468"/>
    <w:rsid w:val="006E55A9"/>
    <w:rsid w:val="006E6982"/>
    <w:rsid w:val="006F6C5F"/>
    <w:rsid w:val="00714AE3"/>
    <w:rsid w:val="00725341"/>
    <w:rsid w:val="00727C25"/>
    <w:rsid w:val="00743244"/>
    <w:rsid w:val="00761C30"/>
    <w:rsid w:val="007661FD"/>
    <w:rsid w:val="00773D17"/>
    <w:rsid w:val="0079083A"/>
    <w:rsid w:val="007B75D9"/>
    <w:rsid w:val="007C38D7"/>
    <w:rsid w:val="007D1687"/>
    <w:rsid w:val="007D5F95"/>
    <w:rsid w:val="007E7BC1"/>
    <w:rsid w:val="008024A9"/>
    <w:rsid w:val="00807D7D"/>
    <w:rsid w:val="00822E85"/>
    <w:rsid w:val="00837C4B"/>
    <w:rsid w:val="00850321"/>
    <w:rsid w:val="008614DA"/>
    <w:rsid w:val="00863214"/>
    <w:rsid w:val="0088119C"/>
    <w:rsid w:val="00886865"/>
    <w:rsid w:val="00892FC0"/>
    <w:rsid w:val="008976FF"/>
    <w:rsid w:val="008B3BF4"/>
    <w:rsid w:val="008E07B1"/>
    <w:rsid w:val="008E31C9"/>
    <w:rsid w:val="0091372C"/>
    <w:rsid w:val="00927919"/>
    <w:rsid w:val="00934E36"/>
    <w:rsid w:val="00941EEC"/>
    <w:rsid w:val="00951CF2"/>
    <w:rsid w:val="00963ACD"/>
    <w:rsid w:val="00967D52"/>
    <w:rsid w:val="009816BB"/>
    <w:rsid w:val="009922DF"/>
    <w:rsid w:val="009A424B"/>
    <w:rsid w:val="009A69E8"/>
    <w:rsid w:val="009C14AF"/>
    <w:rsid w:val="009E1C2E"/>
    <w:rsid w:val="009F5467"/>
    <w:rsid w:val="00A017BE"/>
    <w:rsid w:val="00A01DB0"/>
    <w:rsid w:val="00A04752"/>
    <w:rsid w:val="00A13B27"/>
    <w:rsid w:val="00A13EF5"/>
    <w:rsid w:val="00A2145B"/>
    <w:rsid w:val="00A41C5D"/>
    <w:rsid w:val="00A677AF"/>
    <w:rsid w:val="00A72801"/>
    <w:rsid w:val="00A92B35"/>
    <w:rsid w:val="00AA4B2C"/>
    <w:rsid w:val="00AA55F0"/>
    <w:rsid w:val="00AB1E61"/>
    <w:rsid w:val="00AD05FE"/>
    <w:rsid w:val="00AD3254"/>
    <w:rsid w:val="00AD5DAB"/>
    <w:rsid w:val="00AF0672"/>
    <w:rsid w:val="00B07565"/>
    <w:rsid w:val="00B25EAD"/>
    <w:rsid w:val="00B3153E"/>
    <w:rsid w:val="00B51D55"/>
    <w:rsid w:val="00B52A36"/>
    <w:rsid w:val="00B66285"/>
    <w:rsid w:val="00BA00B2"/>
    <w:rsid w:val="00BA21B3"/>
    <w:rsid w:val="00BA4B2E"/>
    <w:rsid w:val="00BB4859"/>
    <w:rsid w:val="00BD5C4E"/>
    <w:rsid w:val="00BE53C3"/>
    <w:rsid w:val="00BF7EE2"/>
    <w:rsid w:val="00C1524E"/>
    <w:rsid w:val="00C23943"/>
    <w:rsid w:val="00C410E1"/>
    <w:rsid w:val="00C462FF"/>
    <w:rsid w:val="00C50BDF"/>
    <w:rsid w:val="00C60F45"/>
    <w:rsid w:val="00C643A2"/>
    <w:rsid w:val="00C67B72"/>
    <w:rsid w:val="00C7451F"/>
    <w:rsid w:val="00C91772"/>
    <w:rsid w:val="00C917EF"/>
    <w:rsid w:val="00CD15D5"/>
    <w:rsid w:val="00CE1E89"/>
    <w:rsid w:val="00CF35A6"/>
    <w:rsid w:val="00D146D6"/>
    <w:rsid w:val="00D35CFC"/>
    <w:rsid w:val="00D42B6A"/>
    <w:rsid w:val="00D44B7F"/>
    <w:rsid w:val="00D51716"/>
    <w:rsid w:val="00D66677"/>
    <w:rsid w:val="00D6693D"/>
    <w:rsid w:val="00D66ABF"/>
    <w:rsid w:val="00D74699"/>
    <w:rsid w:val="00D76D31"/>
    <w:rsid w:val="00DA1962"/>
    <w:rsid w:val="00DA23F2"/>
    <w:rsid w:val="00DB098A"/>
    <w:rsid w:val="00DB219B"/>
    <w:rsid w:val="00DD4AE9"/>
    <w:rsid w:val="00DD52CC"/>
    <w:rsid w:val="00DE1F8E"/>
    <w:rsid w:val="00E00543"/>
    <w:rsid w:val="00E06458"/>
    <w:rsid w:val="00E153D8"/>
    <w:rsid w:val="00E3519A"/>
    <w:rsid w:val="00E43936"/>
    <w:rsid w:val="00E54187"/>
    <w:rsid w:val="00E57BD8"/>
    <w:rsid w:val="00E62571"/>
    <w:rsid w:val="00E95EB9"/>
    <w:rsid w:val="00EA3E72"/>
    <w:rsid w:val="00EC2E76"/>
    <w:rsid w:val="00EC4FDE"/>
    <w:rsid w:val="00F00523"/>
    <w:rsid w:val="00F07514"/>
    <w:rsid w:val="00F1668B"/>
    <w:rsid w:val="00F3369C"/>
    <w:rsid w:val="00F416F3"/>
    <w:rsid w:val="00F43051"/>
    <w:rsid w:val="00F6409F"/>
    <w:rsid w:val="00F71B46"/>
    <w:rsid w:val="00F73760"/>
    <w:rsid w:val="00FC565B"/>
    <w:rsid w:val="00FD6392"/>
    <w:rsid w:val="00FE2C3E"/>
    <w:rsid w:val="00FF0D35"/>
    <w:rsid w:val="00FF242A"/>
    <w:rsid w:val="00FF77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7BC1"/>
  </w:style>
  <w:style w:type="paragraph" w:styleId="Heading1">
    <w:name w:val="heading 1"/>
    <w:basedOn w:val="Normal"/>
    <w:next w:val="Normal"/>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37C4B"/>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uiPriority w:val="99"/>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rsid w:val="00E62571"/>
    <w:pPr>
      <w:spacing w:after="120" w:line="240" w:lineRule="auto"/>
      <w:ind w:firstLine="720"/>
      <w:jc w:val="both"/>
    </w:pPr>
    <w:rPr>
      <w:rFonts w:ascii="Times New Roman" w:eastAsia="Times New Roman" w:hAnsi="Times New Roman" w:cs="Times New Roman"/>
      <w:szCs w:val="22"/>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59"/>
    <w:rsid w:val="005B7F29"/>
    <w:pPr>
      <w:spacing w:line="240" w:lineRule="auto"/>
    </w:pPr>
    <w:rPr>
      <w:rFonts w:asciiTheme="minorHAnsi" w:eastAsiaTheme="minorHAnsi" w:hAnsiTheme="minorHAnsi" w:cstheme="minorBidi"/>
      <w:color w:val="auto"/>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E7BC1"/>
  </w:style>
  <w:style w:type="paragraph" w:styleId="Heading1">
    <w:name w:val="heading 1"/>
    <w:basedOn w:val="Normal"/>
    <w:next w:val="Normal"/>
    <w:rsid w:val="00837C4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837C4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837C4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837C4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837C4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837C4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837C4B"/>
    <w:pPr>
      <w:keepNext/>
      <w:keepLines/>
      <w:contextualSpacing/>
    </w:pPr>
    <w:rPr>
      <w:rFonts w:ascii="Trebuchet MS" w:eastAsia="Trebuchet MS" w:hAnsi="Trebuchet MS" w:cs="Trebuchet MS"/>
      <w:sz w:val="42"/>
    </w:rPr>
  </w:style>
  <w:style w:type="paragraph" w:styleId="Subtitle">
    <w:name w:val="Subtitle"/>
    <w:basedOn w:val="Normal"/>
    <w:next w:val="Normal"/>
    <w:rsid w:val="00837C4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837C4B"/>
    <w:tblPr>
      <w:tblStyleRowBandSize w:val="1"/>
      <w:tblStyleColBandSize w:val="1"/>
    </w:tblPr>
  </w:style>
  <w:style w:type="table" w:customStyle="1" w:styleId="a0">
    <w:basedOn w:val="TableNormal"/>
    <w:rsid w:val="00837C4B"/>
    <w:tblPr>
      <w:tblStyleRowBandSize w:val="1"/>
      <w:tblStyleColBandSize w:val="1"/>
    </w:tblPr>
  </w:style>
  <w:style w:type="paragraph" w:styleId="CommentText">
    <w:name w:val="annotation text"/>
    <w:basedOn w:val="Normal"/>
    <w:link w:val="CommentTextChar"/>
    <w:uiPriority w:val="99"/>
    <w:semiHidden/>
    <w:unhideWhenUsed/>
    <w:rsid w:val="00837C4B"/>
    <w:pPr>
      <w:spacing w:line="240" w:lineRule="auto"/>
    </w:pPr>
    <w:rPr>
      <w:sz w:val="20"/>
    </w:rPr>
  </w:style>
  <w:style w:type="character" w:customStyle="1" w:styleId="CommentTextChar">
    <w:name w:val="Comment Text Char"/>
    <w:basedOn w:val="DefaultParagraphFont"/>
    <w:link w:val="CommentText"/>
    <w:uiPriority w:val="99"/>
    <w:semiHidden/>
    <w:rsid w:val="00837C4B"/>
    <w:rPr>
      <w:sz w:val="20"/>
    </w:rPr>
  </w:style>
  <w:style w:type="character" w:styleId="CommentReference">
    <w:name w:val="annotation reference"/>
    <w:basedOn w:val="DefaultParagraphFont"/>
    <w:uiPriority w:val="99"/>
    <w:semiHidden/>
    <w:unhideWhenUsed/>
    <w:rsid w:val="00837C4B"/>
    <w:rPr>
      <w:sz w:val="16"/>
      <w:szCs w:val="16"/>
    </w:rPr>
  </w:style>
  <w:style w:type="paragraph" w:styleId="BalloonText">
    <w:name w:val="Balloon Text"/>
    <w:basedOn w:val="Normal"/>
    <w:link w:val="BalloonTextChar"/>
    <w:uiPriority w:val="99"/>
    <w:semiHidden/>
    <w:unhideWhenUsed/>
    <w:rsid w:val="00B662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285"/>
    <w:rPr>
      <w:rFonts w:ascii="Tahoma" w:hAnsi="Tahoma" w:cs="Tahoma"/>
      <w:sz w:val="16"/>
      <w:szCs w:val="16"/>
    </w:rPr>
  </w:style>
  <w:style w:type="paragraph" w:customStyle="1" w:styleId="NSFParagraph">
    <w:name w:val="NSF Paragraph"/>
    <w:basedOn w:val="Normal"/>
    <w:rsid w:val="00E62571"/>
    <w:pPr>
      <w:spacing w:after="120" w:line="240" w:lineRule="auto"/>
      <w:ind w:firstLine="720"/>
      <w:jc w:val="both"/>
    </w:pPr>
    <w:rPr>
      <w:rFonts w:ascii="Times New Roman" w:eastAsia="Times New Roman" w:hAnsi="Times New Roman" w:cs="Times New Roman"/>
      <w:szCs w:val="22"/>
    </w:rPr>
  </w:style>
  <w:style w:type="paragraph" w:customStyle="1" w:styleId="NSFBulletList">
    <w:name w:val="NSF Bullet List"/>
    <w:basedOn w:val="Normal"/>
    <w:rsid w:val="001A56C7"/>
    <w:pPr>
      <w:numPr>
        <w:numId w:val="3"/>
      </w:numPr>
      <w:spacing w:line="240" w:lineRule="auto"/>
      <w:ind w:left="360" w:hanging="360"/>
      <w:contextualSpacing/>
    </w:pPr>
    <w:rPr>
      <w:rFonts w:ascii="Times New Roman" w:eastAsia="Times New Roman" w:hAnsi="Times New Roman" w:cs="Times New Roman"/>
      <w:szCs w:val="22"/>
    </w:rPr>
  </w:style>
  <w:style w:type="paragraph" w:customStyle="1" w:styleId="NSFHeading1">
    <w:name w:val="NSF Heading1"/>
    <w:basedOn w:val="Normal"/>
    <w:rsid w:val="00727C25"/>
    <w:pPr>
      <w:numPr>
        <w:numId w:val="13"/>
      </w:numPr>
      <w:spacing w:before="120" w:line="240" w:lineRule="auto"/>
      <w:ind w:left="360"/>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DD4AE9"/>
    <w:pPr>
      <w:tabs>
        <w:tab w:val="center" w:pos="4680"/>
        <w:tab w:val="right" w:pos="9360"/>
      </w:tabs>
      <w:spacing w:line="240" w:lineRule="auto"/>
    </w:pPr>
  </w:style>
  <w:style w:type="character" w:customStyle="1" w:styleId="HeaderChar">
    <w:name w:val="Header Char"/>
    <w:basedOn w:val="DefaultParagraphFont"/>
    <w:link w:val="Header"/>
    <w:uiPriority w:val="99"/>
    <w:rsid w:val="00DD4AE9"/>
  </w:style>
  <w:style w:type="paragraph" w:styleId="Footer">
    <w:name w:val="footer"/>
    <w:basedOn w:val="Normal"/>
    <w:link w:val="FooterChar"/>
    <w:uiPriority w:val="99"/>
    <w:unhideWhenUsed/>
    <w:rsid w:val="00DD4AE9"/>
    <w:pPr>
      <w:tabs>
        <w:tab w:val="center" w:pos="4680"/>
        <w:tab w:val="right" w:pos="9360"/>
      </w:tabs>
      <w:spacing w:line="240" w:lineRule="auto"/>
    </w:pPr>
  </w:style>
  <w:style w:type="character" w:customStyle="1" w:styleId="FooterChar">
    <w:name w:val="Footer Char"/>
    <w:basedOn w:val="DefaultParagraphFont"/>
    <w:link w:val="Footer"/>
    <w:uiPriority w:val="99"/>
    <w:rsid w:val="00DD4AE9"/>
  </w:style>
  <w:style w:type="table" w:styleId="TableGrid">
    <w:name w:val="Table Grid"/>
    <w:basedOn w:val="TableNormal"/>
    <w:uiPriority w:val="59"/>
    <w:rsid w:val="005B7F29"/>
    <w:pPr>
      <w:spacing w:line="240" w:lineRule="auto"/>
    </w:pPr>
    <w:rPr>
      <w:rFonts w:asciiTheme="minorHAnsi" w:eastAsiaTheme="minorHAnsi" w:hAnsiTheme="minorHAnsi" w:cstheme="minorBid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SFHeading2">
    <w:name w:val="NSF Heading 2"/>
    <w:basedOn w:val="NSFParagraph"/>
    <w:next w:val="NSFParagraph"/>
    <w:rsid w:val="00727C25"/>
    <w:pPr>
      <w:spacing w:before="120"/>
      <w:ind w:firstLine="0"/>
    </w:pPr>
    <w:rPr>
      <w:b/>
      <w:sz w:val="24"/>
      <w:szCs w:val="24"/>
    </w:rPr>
  </w:style>
  <w:style w:type="paragraph" w:styleId="Caption">
    <w:name w:val="caption"/>
    <w:basedOn w:val="Normal"/>
    <w:next w:val="Normal"/>
    <w:uiPriority w:val="35"/>
    <w:unhideWhenUsed/>
    <w:qFormat/>
    <w:rsid w:val="0027703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927919"/>
    <w:rPr>
      <w:color w:val="0000FF" w:themeColor="hyperlink"/>
      <w:u w:val="single"/>
    </w:rPr>
  </w:style>
  <w:style w:type="paragraph" w:styleId="Revision">
    <w:name w:val="Revision"/>
    <w:hidden/>
    <w:uiPriority w:val="99"/>
    <w:semiHidden/>
    <w:rsid w:val="00547B47"/>
    <w:pPr>
      <w:spacing w:line="240" w:lineRule="auto"/>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lgoviz.org" TargetMode="External"/><Relationship Id="rId18" Type="http://schemas.openxmlformats.org/officeDocument/2006/relationships/hyperlink" Target="http://www.acm.org/about/se-cod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3.nd.edu/~kwb/nsf-uf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acm.org/about/code-of-ethic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abet.org/uploadedFiles/Accreditation/Accreditation_Step_by_Step/Accreditation_Documents/Current/2015-2016/E001%2015-16%20EAC%20Criteria%2011-7-14.pdf" TargetMode="External"/><Relationship Id="rId20" Type="http://schemas.openxmlformats.org/officeDocument/2006/relationships/hyperlink" Target="http://catless.ncl.ac.uk/Ris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media.collegeboard.com/digitalServices/pdf/ap/ap-computer-science-principles-performance-assessment.pdf" TargetMode="External"/><Relationship Id="rId23" Type="http://schemas.openxmlformats.org/officeDocument/2006/relationships/hyperlink" Target="http://search.proquest.com/docview/62004605?accountid=14826" TargetMode="External"/><Relationship Id="rId10" Type="http://schemas.openxmlformats.org/officeDocument/2006/relationships/image" Target="media/image2.png"/><Relationship Id="rId19" Type="http://schemas.openxmlformats.org/officeDocument/2006/relationships/hyperlink" Target="http://www.whitehouse.gov/sites/default/files/docs/big_data_privacy_report_5.1.14_final_print.pdf"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ode.edx.org/" TargetMode="External"/><Relationship Id="rId22" Type="http://schemas.openxmlformats.org/officeDocument/2006/relationships/hyperlink" Target="http://www.onlineethics.org/" TargetMode="Externa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080" b="0" i="0" u="none" strike="noStrike" kern="1200" spc="0" baseline="0">
                <a:solidFill>
                  <a:schemeClr val="tx1"/>
                </a:solidFill>
                <a:latin typeface="+mn-lt"/>
                <a:ea typeface="+mn-ea"/>
                <a:cs typeface="+mn-cs"/>
              </a:defRPr>
            </a:pPr>
            <a:r>
              <a:rPr lang="en-US"/>
              <a:t>Student Perceptions of NetLogo and Real-World Data</a:t>
            </a:r>
          </a:p>
        </c:rich>
      </c:tx>
      <c:layout/>
      <c:spPr>
        <a:noFill/>
        <a:ln>
          <a:noFill/>
        </a:ln>
        <a:effectLst/>
      </c:spPr>
    </c:title>
    <c:plotArea>
      <c:layout>
        <c:manualLayout>
          <c:layoutTarget val="inner"/>
          <c:xMode val="edge"/>
          <c:yMode val="edge"/>
          <c:x val="0.13769180919999821"/>
          <c:y val="0.1887849956255469"/>
          <c:w val="0.85503516232504895"/>
          <c:h val="0.35970057073533884"/>
        </c:manualLayout>
      </c:layout>
      <c:barChart>
        <c:barDir val="col"/>
        <c:grouping val="stacked"/>
        <c:ser>
          <c:idx val="0"/>
          <c:order val="0"/>
          <c:tx>
            <c:strRef>
              <c:f>Sheet1!$B$1</c:f>
              <c:strCache>
                <c:ptCount val="1"/>
                <c:pt idx="0">
                  <c:v>Little to None</c:v>
                </c:pt>
              </c:strCache>
            </c:strRef>
          </c:tx>
          <c:spPr>
            <a:solidFill>
              <a:srgbClr val="C00000"/>
            </a:solidFill>
            <a:ln>
              <a:noFill/>
            </a:ln>
            <a:effectLst/>
          </c:spPr>
          <c:cat>
            <c:strRef>
              <c:f>Sheet1!$A$2:$A$7</c:f>
              <c:strCache>
                <c:ptCount val="6"/>
                <c:pt idx="0">
                  <c:v>Interestingness</c:v>
                </c:pt>
                <c:pt idx="1">
                  <c:v>Helpfulness</c:v>
                </c:pt>
                <c:pt idx="2">
                  <c:v>Usefulness</c:v>
                </c:pt>
                <c:pt idx="3">
                  <c:v>Interestingness</c:v>
                </c:pt>
                <c:pt idx="4">
                  <c:v>Helpfulness</c:v>
                </c:pt>
                <c:pt idx="5">
                  <c:v>Usefulness</c:v>
                </c:pt>
              </c:strCache>
            </c:strRef>
          </c:cat>
          <c:val>
            <c:numRef>
              <c:f>Sheet1!$B$2:$B$7</c:f>
              <c:numCache>
                <c:formatCode>0%</c:formatCode>
                <c:ptCount val="6"/>
                <c:pt idx="0">
                  <c:v>0.15000000000000024</c:v>
                </c:pt>
                <c:pt idx="1">
                  <c:v>0.4</c:v>
                </c:pt>
                <c:pt idx="2">
                  <c:v>0.35000000000000031</c:v>
                </c:pt>
                <c:pt idx="3">
                  <c:v>0.1</c:v>
                </c:pt>
                <c:pt idx="4">
                  <c:v>0</c:v>
                </c:pt>
                <c:pt idx="5">
                  <c:v>0.15000000000000024</c:v>
                </c:pt>
              </c:numCache>
            </c:numRef>
          </c:val>
        </c:ser>
        <c:ser>
          <c:idx val="1"/>
          <c:order val="1"/>
          <c:tx>
            <c:strRef>
              <c:f>Sheet1!$C$1</c:f>
              <c:strCache>
                <c:ptCount val="1"/>
                <c:pt idx="0">
                  <c:v>Some</c:v>
                </c:pt>
              </c:strCache>
            </c:strRef>
          </c:tx>
          <c:spPr>
            <a:solidFill>
              <a:schemeClr val="accent6">
                <a:lumMod val="75000"/>
              </a:schemeClr>
            </a:solidFill>
            <a:ln>
              <a:noFill/>
            </a:ln>
            <a:effectLst/>
          </c:spPr>
          <c:cat>
            <c:strRef>
              <c:f>Sheet1!$A$2:$A$7</c:f>
              <c:strCache>
                <c:ptCount val="6"/>
                <c:pt idx="0">
                  <c:v>Interestingness</c:v>
                </c:pt>
                <c:pt idx="1">
                  <c:v>Helpfulness</c:v>
                </c:pt>
                <c:pt idx="2">
                  <c:v>Usefulness</c:v>
                </c:pt>
                <c:pt idx="3">
                  <c:v>Interestingness</c:v>
                </c:pt>
                <c:pt idx="4">
                  <c:v>Helpfulness</c:v>
                </c:pt>
                <c:pt idx="5">
                  <c:v>Usefulness</c:v>
                </c:pt>
              </c:strCache>
            </c:strRef>
          </c:cat>
          <c:val>
            <c:numRef>
              <c:f>Sheet1!$C$2:$C$7</c:f>
              <c:numCache>
                <c:formatCode>0%</c:formatCode>
                <c:ptCount val="6"/>
                <c:pt idx="0">
                  <c:v>0.75000000000000189</c:v>
                </c:pt>
                <c:pt idx="1">
                  <c:v>0.5</c:v>
                </c:pt>
                <c:pt idx="2">
                  <c:v>0.55000000000000004</c:v>
                </c:pt>
                <c:pt idx="3">
                  <c:v>0.65000000000000213</c:v>
                </c:pt>
                <c:pt idx="4">
                  <c:v>0.75000000000000189</c:v>
                </c:pt>
                <c:pt idx="5">
                  <c:v>0.65000000000000213</c:v>
                </c:pt>
              </c:numCache>
            </c:numRef>
          </c:val>
        </c:ser>
        <c:ser>
          <c:idx val="2"/>
          <c:order val="2"/>
          <c:tx>
            <c:strRef>
              <c:f>Sheet1!$D$1</c:f>
              <c:strCache>
                <c:ptCount val="1"/>
                <c:pt idx="0">
                  <c:v>A lot</c:v>
                </c:pt>
              </c:strCache>
            </c:strRef>
          </c:tx>
          <c:spPr>
            <a:solidFill>
              <a:schemeClr val="accent1">
                <a:lumMod val="75000"/>
              </a:schemeClr>
            </a:solidFill>
            <a:ln>
              <a:noFill/>
            </a:ln>
            <a:effectLst/>
          </c:spPr>
          <c:cat>
            <c:strRef>
              <c:f>Sheet1!$A$2:$A$7</c:f>
              <c:strCache>
                <c:ptCount val="6"/>
                <c:pt idx="0">
                  <c:v>Interestingness</c:v>
                </c:pt>
                <c:pt idx="1">
                  <c:v>Helpfulness</c:v>
                </c:pt>
                <c:pt idx="2">
                  <c:v>Usefulness</c:v>
                </c:pt>
                <c:pt idx="3">
                  <c:v>Interestingness</c:v>
                </c:pt>
                <c:pt idx="4">
                  <c:v>Helpfulness</c:v>
                </c:pt>
                <c:pt idx="5">
                  <c:v>Usefulness</c:v>
                </c:pt>
              </c:strCache>
            </c:strRef>
          </c:cat>
          <c:val>
            <c:numRef>
              <c:f>Sheet1!$D$2:$D$7</c:f>
              <c:numCache>
                <c:formatCode>0%</c:formatCode>
                <c:ptCount val="6"/>
                <c:pt idx="0">
                  <c:v>0.1</c:v>
                </c:pt>
                <c:pt idx="1">
                  <c:v>0.1</c:v>
                </c:pt>
                <c:pt idx="2">
                  <c:v>0.1</c:v>
                </c:pt>
                <c:pt idx="3">
                  <c:v>0.25</c:v>
                </c:pt>
                <c:pt idx="4">
                  <c:v>0.25</c:v>
                </c:pt>
                <c:pt idx="5">
                  <c:v>0.2</c:v>
                </c:pt>
              </c:numCache>
            </c:numRef>
          </c:val>
        </c:ser>
        <c:gapWidth val="219"/>
        <c:overlap val="100"/>
        <c:axId val="67945984"/>
        <c:axId val="67947520"/>
      </c:barChart>
      <c:catAx>
        <c:axId val="6794598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7947520"/>
        <c:crosses val="autoZero"/>
        <c:auto val="1"/>
        <c:lblAlgn val="ctr"/>
        <c:lblOffset val="100"/>
      </c:catAx>
      <c:valAx>
        <c:axId val="67947520"/>
        <c:scaling>
          <c:orientation val="minMax"/>
          <c:max val="1"/>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solidFill>
                    <a:latin typeface="+mn-lt"/>
                    <a:ea typeface="+mn-ea"/>
                    <a:cs typeface="+mn-cs"/>
                  </a:defRPr>
                </a:pPr>
                <a:r>
                  <a:rPr lang="en-US"/>
                  <a:t>% of Students</a:t>
                </a:r>
              </a:p>
            </c:rich>
          </c:tx>
          <c:layout/>
          <c:spPr>
            <a:noFill/>
            <a:ln>
              <a:noFill/>
            </a:ln>
            <a:effectLst/>
          </c:spPr>
        </c:title>
        <c:numFmt formatCode="0%"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67945984"/>
        <c:crosses val="autoZero"/>
        <c:crossBetween val="between"/>
        <c:majorUnit val="0.25"/>
      </c:valAx>
      <c:spPr>
        <a:noFill/>
        <a:ln>
          <a:noFill/>
        </a:ln>
        <a:effectLst/>
      </c:spPr>
    </c:plotArea>
    <c:legend>
      <c:legendPos val="b"/>
      <c:layout>
        <c:manualLayout>
          <c:xMode val="edge"/>
          <c:yMode val="edge"/>
          <c:x val="2.651213480320247E-3"/>
          <c:y val="0.93997864241846718"/>
          <c:w val="0.37297873485733435"/>
          <c:h val="5.9090132068708924E-2"/>
        </c:manualLayout>
      </c:layout>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legend>
    <c:plotVisOnly val="1"/>
    <c:dispBlanksAs val="gap"/>
  </c:chart>
  <c:spPr>
    <a:noFill/>
    <a:ln>
      <a:noFill/>
    </a:ln>
    <a:effectLst/>
  </c:spPr>
  <c:txPr>
    <a:bodyPr/>
    <a:lstStyle/>
    <a:p>
      <a:pPr>
        <a:defRPr sz="900">
          <a:solidFill>
            <a:schemeClr val="tx1"/>
          </a:solidFill>
        </a:defRPr>
      </a:pPr>
      <a:endParaRPr lang="en-US"/>
    </a:p>
  </c:txPr>
  <c:externalData r:id="rId1"/>
  <c:userShapes r:id="rId2"/>
</c:chartSpace>
</file>

<file path=word/drawings/drawing1.xml><?xml version="1.0" encoding="utf-8"?>
<c:userShapes xmlns:c="http://schemas.openxmlformats.org/drawingml/2006/chart">
  <cdr:relSizeAnchor xmlns:cdr="http://schemas.openxmlformats.org/drawingml/2006/chartDrawing">
    <cdr:from>
      <cdr:x>0.22807</cdr:x>
      <cdr:y>0.72461</cdr:y>
    </cdr:from>
    <cdr:to>
      <cdr:x>0.42765</cdr:x>
      <cdr:y>0.81382</cdr:y>
    </cdr:to>
    <cdr:sp macro="" textlink="">
      <cdr:nvSpPr>
        <cdr:cNvPr id="2" name="TextBox 1"/>
        <cdr:cNvSpPr txBox="1"/>
      </cdr:nvSpPr>
      <cdr:spPr>
        <a:xfrm xmlns:a="http://schemas.openxmlformats.org/drawingml/2006/main">
          <a:off x="1093110" y="2628092"/>
          <a:ext cx="956603" cy="3235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dirty="0" err="1" smtClean="0"/>
            <a:t>NetLogo</a:t>
          </a:r>
          <a:endParaRPr lang="en-US" sz="1100" dirty="0"/>
        </a:p>
      </cdr:txBody>
    </cdr:sp>
  </cdr:relSizeAnchor>
  <cdr:relSizeAnchor xmlns:cdr="http://schemas.openxmlformats.org/drawingml/2006/chartDrawing">
    <cdr:from>
      <cdr:x>0.63262</cdr:x>
      <cdr:y>0.74336</cdr:y>
    </cdr:from>
    <cdr:to>
      <cdr:x>0.83221</cdr:x>
      <cdr:y>0.83257</cdr:y>
    </cdr:to>
    <cdr:sp macro="" textlink="">
      <cdr:nvSpPr>
        <cdr:cNvPr id="3" name="TextBox 2"/>
        <cdr:cNvSpPr txBox="1"/>
      </cdr:nvSpPr>
      <cdr:spPr>
        <a:xfrm xmlns:a="http://schemas.openxmlformats.org/drawingml/2006/main">
          <a:off x="3032106" y="2696086"/>
          <a:ext cx="956603" cy="32355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dirty="0" smtClean="0"/>
            <a:t>Real-World Data</a:t>
          </a:r>
          <a:endParaRPr lang="en-US" sz="1100" dirty="0"/>
        </a:p>
      </cdr:txBody>
    </cdr:sp>
  </cdr:relSizeAnchor>
  <cdr:relSizeAnchor xmlns:cdr="http://schemas.openxmlformats.org/drawingml/2006/chartDrawing">
    <cdr:from>
      <cdr:x>0.5656</cdr:x>
      <cdr:y>0.18935</cdr:y>
    </cdr:from>
    <cdr:to>
      <cdr:x>0.5656</cdr:x>
      <cdr:y>0.55395</cdr:y>
    </cdr:to>
    <cdr:cxnSp macro="">
      <cdr:nvCxnSpPr>
        <cdr:cNvPr id="5" name="Straight Connector 4"/>
        <cdr:cNvCxnSpPr/>
      </cdr:nvCxnSpPr>
      <cdr:spPr>
        <a:xfrm xmlns:a="http://schemas.openxmlformats.org/drawingml/2006/main">
          <a:off x="2710895" y="686752"/>
          <a:ext cx="0" cy="1322363"/>
        </a:xfrm>
        <a:prstGeom xmlns:a="http://schemas.openxmlformats.org/drawingml/2006/main" prst="line">
          <a:avLst/>
        </a:prstGeom>
        <a:ln xmlns:a="http://schemas.openxmlformats.org/drawingml/2006/main" w="2222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0.46875</cdr:x>
      <cdr:y>0.55007</cdr:y>
    </cdr:from>
    <cdr:to>
      <cdr:x>0.5656</cdr:x>
      <cdr:y>0.71298</cdr:y>
    </cdr:to>
    <cdr:cxnSp macro="">
      <cdr:nvCxnSpPr>
        <cdr:cNvPr id="8" name="Straight Connector 7"/>
        <cdr:cNvCxnSpPr/>
      </cdr:nvCxnSpPr>
      <cdr:spPr>
        <a:xfrm xmlns:a="http://schemas.openxmlformats.org/drawingml/2006/main" flipH="1">
          <a:off x="2246662" y="1995047"/>
          <a:ext cx="464234" cy="590843"/>
        </a:xfrm>
        <a:prstGeom xmlns:a="http://schemas.openxmlformats.org/drawingml/2006/main" prst="line">
          <a:avLst/>
        </a:prstGeom>
        <a:ln xmlns:a="http://schemas.openxmlformats.org/drawingml/2006/main" w="22225">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63F1F2A-24C9-438E-BBAB-CF267387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18595</Words>
  <Characters>105997</Characters>
  <Application>Microsoft Office Word</Application>
  <DocSecurity>0</DocSecurity>
  <Lines>883</Lines>
  <Paragraphs>248</Paragraphs>
  <ScaleCrop>false</ScaleCrop>
  <HeadingPairs>
    <vt:vector size="2" baseType="variant">
      <vt:variant>
        <vt:lpstr>Title</vt:lpstr>
      </vt:variant>
      <vt:variant>
        <vt:i4>1</vt:i4>
      </vt:variant>
    </vt:vector>
  </HeadingPairs>
  <TitlesOfParts>
    <vt:vector size="1" baseType="lpstr">
      <vt:lpstr>IUSE: EHR Proposal.docx</vt:lpstr>
    </vt:vector>
  </TitlesOfParts>
  <Company>Microsoft</Company>
  <LinksUpToDate>false</LinksUpToDate>
  <CharactersWithSpaces>124344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IUSE: EHR Proposal.docx</dc:title>
  <dc:creator>kafura</dc:creator>
  <cp:lastModifiedBy>Dennis Kafura</cp:lastModifiedBy>
  <cp:revision>4</cp:revision>
  <dcterms:created xsi:type="dcterms:W3CDTF">2015-01-08T17:17:00Z</dcterms:created>
  <dcterms:modified xsi:type="dcterms:W3CDTF">2015-01-08T20:34:00Z</dcterms:modified>
</cp:coreProperties>
</file>